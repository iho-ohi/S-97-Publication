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5432D4" w14:textId="77777777" w:rsidR="00DF37B3" w:rsidRPr="008C7844" w:rsidRDefault="00354432" w:rsidP="00DF37B3">
      <w:pPr>
        <w:spacing w:line="259" w:lineRule="auto"/>
      </w:pPr>
      <w:r>
        <w:rPr>
          <w:noProof/>
        </w:rPr>
        <mc:AlternateContent>
          <mc:Choice Requires="wpg">
            <w:drawing>
              <wp:anchor distT="0" distB="0" distL="114300" distR="114300" simplePos="0" relativeHeight="251659264" behindDoc="0" locked="0" layoutInCell="1" allowOverlap="1" wp14:anchorId="23C23AA5" wp14:editId="6D508602">
                <wp:simplePos x="0" y="0"/>
                <wp:positionH relativeFrom="margin">
                  <wp:posOffset>-372745</wp:posOffset>
                </wp:positionH>
                <wp:positionV relativeFrom="paragraph">
                  <wp:posOffset>-485775</wp:posOffset>
                </wp:positionV>
                <wp:extent cx="6530340" cy="9392285"/>
                <wp:effectExtent l="0" t="0" r="0" b="0"/>
                <wp:wrapNone/>
                <wp:docPr id="1412379169" name="Groe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0340" cy="9392285"/>
                          <a:chOff x="98" y="0"/>
                          <a:chExt cx="65304" cy="93921"/>
                        </a:xfrm>
                      </wpg:grpSpPr>
                      <wps:wsp>
                        <wps:cNvPr id="1417222182" name="Tekstvak 2"/>
                        <wps:cNvSpPr txBox="1">
                          <a:spLocks noChangeArrowheads="1"/>
                        </wps:cNvSpPr>
                        <wps:spPr bwMode="auto">
                          <a:xfrm>
                            <a:off x="9346" y="0"/>
                            <a:ext cx="7054" cy="7429"/>
                          </a:xfrm>
                          <a:prstGeom prst="rect">
                            <a:avLst/>
                          </a:prstGeom>
                          <a:solidFill>
                            <a:srgbClr val="F1EACA"/>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32BF4A1" w14:textId="77777777" w:rsidR="00937674" w:rsidRPr="00B94B05" w:rsidRDefault="00937674" w:rsidP="00DF37B3">
                              <w:pPr>
                                <w:rPr>
                                  <w:rFonts w:cs="Arial"/>
                                  <w:b/>
                                </w:rPr>
                              </w:pPr>
                              <w:r>
                                <w:rPr>
                                  <w:rFonts w:cs="Arial"/>
                                  <w:b/>
                                </w:rPr>
                                <w:t>S-</w:t>
                              </w:r>
                              <w:r>
                                <w:rPr>
                                  <w:rFonts w:cs="Arial"/>
                                  <w:b/>
                                  <w:color w:val="FF0000"/>
                                </w:rPr>
                                <w:t>xxx</w:t>
                              </w:r>
                            </w:p>
                          </w:txbxContent>
                        </wps:txbx>
                        <wps:bodyPr rot="0" vert="horz" wrap="square" lIns="180000" tIns="288000" rIns="180000" bIns="288000" anchor="ctr" anchorCtr="0" upright="1">
                          <a:noAutofit/>
                        </wps:bodyPr>
                      </wps:wsp>
                      <pic:pic xmlns:pic="http://schemas.openxmlformats.org/drawingml/2006/picture">
                        <pic:nvPicPr>
                          <pic:cNvPr id="1159119429" name="Afbeelding 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98" y="58730"/>
                            <a:ext cx="9347" cy="9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55670578" name="Afbeelding 6"/>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05" y="68001"/>
                            <a:ext cx="9340" cy="9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3548217" name="Afbeelding 7"/>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9459" y="68001"/>
                            <a:ext cx="9271" cy="9271"/>
                          </a:xfrm>
                          <a:prstGeom prst="rect">
                            <a:avLst/>
                          </a:prstGeom>
                          <a:noFill/>
                          <a:extLst>
                            <a:ext uri="{909E8E84-426E-40DD-AFC4-6F175D3DCCD1}">
                              <a14:hiddenFill xmlns:a14="http://schemas.microsoft.com/office/drawing/2010/main">
                                <a:solidFill>
                                  <a:srgbClr val="FFFFFF"/>
                                </a:solidFill>
                              </a14:hiddenFill>
                            </a:ext>
                          </a:extLst>
                        </pic:spPr>
                      </pic:pic>
                      <wps:wsp>
                        <wps:cNvPr id="997733942" name="Tekstvak 10"/>
                        <wps:cNvSpPr txBox="1">
                          <a:spLocks noChangeArrowheads="1"/>
                        </wps:cNvSpPr>
                        <wps:spPr bwMode="auto">
                          <a:xfrm>
                            <a:off x="36891" y="68001"/>
                            <a:ext cx="28512" cy="25920"/>
                          </a:xfrm>
                          <a:prstGeom prst="rect">
                            <a:avLst/>
                          </a:prstGeom>
                          <a:solidFill>
                            <a:srgbClr val="00AC9E"/>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F5C646E" w14:textId="77777777" w:rsidR="00937674" w:rsidRDefault="00937674" w:rsidP="00DF37B3">
                              <w:pPr>
                                <w:spacing w:after="0" w:line="240" w:lineRule="auto"/>
                                <w:jc w:val="right"/>
                                <w:rPr>
                                  <w:rFonts w:cs="Arial"/>
                                  <w:color w:val="FFFFFF"/>
                                  <w:sz w:val="16"/>
                                  <w:szCs w:val="16"/>
                                </w:rPr>
                              </w:pPr>
                            </w:p>
                            <w:p w14:paraId="1685BBA3" w14:textId="77777777" w:rsidR="00937674" w:rsidRDefault="00937674" w:rsidP="00DF37B3">
                              <w:pPr>
                                <w:spacing w:after="0" w:line="240" w:lineRule="auto"/>
                                <w:jc w:val="right"/>
                                <w:rPr>
                                  <w:rFonts w:cs="Arial"/>
                                  <w:color w:val="FFFFFF"/>
                                  <w:sz w:val="16"/>
                                  <w:szCs w:val="16"/>
                                </w:rPr>
                              </w:pPr>
                            </w:p>
                            <w:p w14:paraId="237C1071" w14:textId="77777777" w:rsidR="00937674" w:rsidRDefault="00937674" w:rsidP="00DF37B3">
                              <w:pPr>
                                <w:spacing w:after="0" w:line="240" w:lineRule="auto"/>
                                <w:jc w:val="right"/>
                                <w:rPr>
                                  <w:rFonts w:cs="Arial"/>
                                  <w:color w:val="FFFFFF"/>
                                  <w:sz w:val="16"/>
                                  <w:szCs w:val="16"/>
                                </w:rPr>
                              </w:pPr>
                            </w:p>
                            <w:p w14:paraId="698F89AD" w14:textId="77777777" w:rsidR="00937674" w:rsidRDefault="00937674" w:rsidP="00DF37B3">
                              <w:pPr>
                                <w:spacing w:after="0" w:line="240" w:lineRule="auto"/>
                                <w:jc w:val="right"/>
                                <w:rPr>
                                  <w:rFonts w:cs="Arial"/>
                                  <w:color w:val="FFFFFF"/>
                                  <w:sz w:val="16"/>
                                  <w:szCs w:val="16"/>
                                </w:rPr>
                              </w:pPr>
                            </w:p>
                            <w:p w14:paraId="42A1AEC1" w14:textId="77777777" w:rsidR="00937674" w:rsidRDefault="00937674" w:rsidP="00DF37B3">
                              <w:pPr>
                                <w:spacing w:after="0" w:line="240" w:lineRule="auto"/>
                                <w:jc w:val="right"/>
                                <w:rPr>
                                  <w:rFonts w:cs="Arial"/>
                                  <w:color w:val="FFFFFF"/>
                                  <w:sz w:val="16"/>
                                  <w:szCs w:val="16"/>
                                </w:rPr>
                              </w:pPr>
                            </w:p>
                            <w:p w14:paraId="4FB9F416" w14:textId="77777777" w:rsidR="00937674" w:rsidRDefault="00937674" w:rsidP="00DF37B3">
                              <w:pPr>
                                <w:spacing w:after="0" w:line="240" w:lineRule="auto"/>
                                <w:jc w:val="right"/>
                                <w:rPr>
                                  <w:rFonts w:cs="Arial"/>
                                  <w:color w:val="FFFFFF"/>
                                  <w:sz w:val="16"/>
                                  <w:szCs w:val="16"/>
                                </w:rPr>
                              </w:pPr>
                            </w:p>
                            <w:p w14:paraId="2BD5BEE5" w14:textId="77777777" w:rsidR="00937674" w:rsidRDefault="00937674" w:rsidP="00DF37B3">
                              <w:pPr>
                                <w:spacing w:after="0" w:line="240" w:lineRule="auto"/>
                                <w:jc w:val="right"/>
                                <w:rPr>
                                  <w:rFonts w:cs="Arial"/>
                                  <w:color w:val="FFFFFF"/>
                                  <w:sz w:val="16"/>
                                  <w:szCs w:val="16"/>
                                </w:rPr>
                              </w:pPr>
                            </w:p>
                            <w:p w14:paraId="420914EF" w14:textId="77777777" w:rsidR="00937674" w:rsidRDefault="00937674" w:rsidP="00DF37B3">
                              <w:pPr>
                                <w:spacing w:after="0" w:line="240" w:lineRule="auto"/>
                                <w:jc w:val="right"/>
                                <w:rPr>
                                  <w:rFonts w:cs="Arial"/>
                                  <w:color w:val="FFFFFF"/>
                                  <w:sz w:val="16"/>
                                  <w:szCs w:val="16"/>
                                </w:rPr>
                              </w:pPr>
                            </w:p>
                            <w:p w14:paraId="7174E213" w14:textId="77777777" w:rsidR="00937674" w:rsidRDefault="00937674" w:rsidP="00DF37B3">
                              <w:pPr>
                                <w:spacing w:after="0" w:line="240" w:lineRule="auto"/>
                                <w:jc w:val="right"/>
                                <w:rPr>
                                  <w:rFonts w:cs="Arial"/>
                                  <w:color w:val="FFFFFF"/>
                                  <w:sz w:val="16"/>
                                  <w:szCs w:val="16"/>
                                </w:rPr>
                              </w:pPr>
                            </w:p>
                            <w:p w14:paraId="2C11D728" w14:textId="77777777" w:rsidR="00937674" w:rsidRDefault="00937674" w:rsidP="00DF37B3">
                              <w:pPr>
                                <w:spacing w:after="0" w:line="240" w:lineRule="auto"/>
                                <w:jc w:val="right"/>
                                <w:rPr>
                                  <w:rFonts w:cs="Arial"/>
                                  <w:color w:val="FFFFFF"/>
                                  <w:sz w:val="16"/>
                                  <w:szCs w:val="16"/>
                                </w:rPr>
                              </w:pPr>
                            </w:p>
                            <w:p w14:paraId="4377F4DE" w14:textId="77777777" w:rsidR="00937674" w:rsidRDefault="00937674" w:rsidP="00DF37B3">
                              <w:pPr>
                                <w:spacing w:after="0" w:line="240" w:lineRule="auto"/>
                                <w:jc w:val="right"/>
                                <w:rPr>
                                  <w:rFonts w:cs="Arial"/>
                                  <w:color w:val="FFFFFF"/>
                                  <w:sz w:val="16"/>
                                  <w:szCs w:val="16"/>
                                </w:rPr>
                              </w:pPr>
                            </w:p>
                            <w:p w14:paraId="6BF9D298" w14:textId="77777777" w:rsidR="00937674" w:rsidRPr="0018384D" w:rsidRDefault="00937674" w:rsidP="00DF37B3">
                              <w:pPr>
                                <w:spacing w:after="0" w:line="240" w:lineRule="auto"/>
                                <w:jc w:val="right"/>
                                <w:rPr>
                                  <w:rFonts w:cs="Arial"/>
                                  <w:color w:val="FFFFFF"/>
                                  <w:sz w:val="16"/>
                                  <w:szCs w:val="16"/>
                                </w:rPr>
                              </w:pPr>
                              <w:r w:rsidRPr="0018384D">
                                <w:rPr>
                                  <w:rFonts w:cs="Arial"/>
                                  <w:color w:val="FFFFFF"/>
                                  <w:sz w:val="16"/>
                                  <w:szCs w:val="16"/>
                                </w:rPr>
                                <w:t>Published by the</w:t>
                              </w:r>
                            </w:p>
                            <w:p w14:paraId="6A110B46" w14:textId="77777777" w:rsidR="00937674" w:rsidRPr="0018384D" w:rsidRDefault="00937674" w:rsidP="00DF37B3">
                              <w:pPr>
                                <w:spacing w:after="0" w:line="240" w:lineRule="auto"/>
                                <w:jc w:val="right"/>
                                <w:rPr>
                                  <w:rFonts w:cs="Arial"/>
                                  <w:color w:val="FFFFFF"/>
                                  <w:sz w:val="16"/>
                                  <w:szCs w:val="16"/>
                                </w:rPr>
                              </w:pPr>
                              <w:r w:rsidRPr="0018384D">
                                <w:rPr>
                                  <w:rFonts w:cs="Arial"/>
                                  <w:color w:val="FFFFFF"/>
                                  <w:sz w:val="16"/>
                                  <w:szCs w:val="16"/>
                                </w:rPr>
                                <w:t>International Hydrographic Organization</w:t>
                              </w:r>
                            </w:p>
                            <w:p w14:paraId="2AEA7896" w14:textId="77777777" w:rsidR="00937674" w:rsidRPr="0018384D" w:rsidRDefault="00937674" w:rsidP="00DF37B3">
                              <w:pPr>
                                <w:spacing w:after="0" w:line="240" w:lineRule="auto"/>
                                <w:jc w:val="right"/>
                                <w:rPr>
                                  <w:rFonts w:cs="Arial"/>
                                  <w:color w:val="FFFFFF"/>
                                  <w:sz w:val="16"/>
                                  <w:szCs w:val="16"/>
                                  <w:lang w:val="fr-FR"/>
                                </w:rPr>
                              </w:pPr>
                              <w:r w:rsidRPr="0018384D">
                                <w:rPr>
                                  <w:rFonts w:cs="Arial"/>
                                  <w:color w:val="FFFFFF"/>
                                  <w:sz w:val="16"/>
                                  <w:szCs w:val="16"/>
                                  <w:lang w:val="fr-FR"/>
                                </w:rPr>
                                <w:t>4b quai Antoine 1</w:t>
                              </w:r>
                              <w:r w:rsidRPr="0018384D">
                                <w:rPr>
                                  <w:rFonts w:cs="Arial"/>
                                  <w:color w:val="FFFFFF"/>
                                  <w:sz w:val="16"/>
                                  <w:szCs w:val="16"/>
                                  <w:vertAlign w:val="superscript"/>
                                  <w:lang w:val="fr-FR"/>
                                </w:rPr>
                                <w:t>er</w:t>
                              </w:r>
                            </w:p>
                            <w:p w14:paraId="0020EB83" w14:textId="77777777" w:rsidR="00937674" w:rsidRPr="0018384D" w:rsidRDefault="00937674" w:rsidP="00DF37B3">
                              <w:pPr>
                                <w:spacing w:after="0" w:line="240" w:lineRule="auto"/>
                                <w:jc w:val="right"/>
                                <w:rPr>
                                  <w:rFonts w:cs="Arial"/>
                                  <w:color w:val="FFFFFF"/>
                                  <w:sz w:val="16"/>
                                  <w:szCs w:val="16"/>
                                  <w:lang w:val="fr-FR"/>
                                </w:rPr>
                              </w:pPr>
                              <w:r w:rsidRPr="0018384D">
                                <w:rPr>
                                  <w:rFonts w:cs="Arial"/>
                                  <w:color w:val="FFFFFF"/>
                                  <w:sz w:val="16"/>
                                  <w:szCs w:val="16"/>
                                  <w:lang w:val="fr-FR"/>
                                </w:rPr>
                                <w:t>Principauté de Monaco</w:t>
                              </w:r>
                            </w:p>
                            <w:p w14:paraId="09F7ABFA" w14:textId="77777777" w:rsidR="00937674" w:rsidRPr="0018384D" w:rsidRDefault="00937674" w:rsidP="00DF37B3">
                              <w:pPr>
                                <w:spacing w:after="0" w:line="240" w:lineRule="auto"/>
                                <w:jc w:val="right"/>
                                <w:rPr>
                                  <w:rFonts w:cs="Arial"/>
                                  <w:color w:val="FFFFFF"/>
                                  <w:sz w:val="16"/>
                                  <w:szCs w:val="16"/>
                                </w:rPr>
                              </w:pPr>
                              <w:r w:rsidRPr="0018384D">
                                <w:rPr>
                                  <w:rFonts w:cs="Arial"/>
                                  <w:color w:val="FFFFFF"/>
                                  <w:sz w:val="16"/>
                                  <w:szCs w:val="16"/>
                                </w:rPr>
                                <w:t>Tel: (377) 93.10.81.00</w:t>
                              </w:r>
                            </w:p>
                            <w:p w14:paraId="7D8D4FD0" w14:textId="77777777" w:rsidR="00937674" w:rsidRPr="0018384D" w:rsidRDefault="00937674" w:rsidP="00DF37B3">
                              <w:pPr>
                                <w:spacing w:after="0" w:line="240" w:lineRule="auto"/>
                                <w:jc w:val="right"/>
                                <w:rPr>
                                  <w:rFonts w:cs="Arial"/>
                                  <w:color w:val="FFFFFF"/>
                                  <w:sz w:val="16"/>
                                  <w:szCs w:val="16"/>
                                </w:rPr>
                              </w:pPr>
                              <w:r w:rsidRPr="0018384D">
                                <w:rPr>
                                  <w:rFonts w:cs="Arial"/>
                                  <w:color w:val="FFFFFF"/>
                                  <w:sz w:val="16"/>
                                  <w:szCs w:val="16"/>
                                </w:rPr>
                                <w:t>Fax: (377) 93.10.81.40</w:t>
                              </w:r>
                            </w:p>
                            <w:p w14:paraId="313BDD68" w14:textId="77777777" w:rsidR="00937674" w:rsidRPr="0018384D" w:rsidRDefault="00937674" w:rsidP="00DF37B3">
                              <w:pPr>
                                <w:spacing w:after="0" w:line="240" w:lineRule="auto"/>
                                <w:jc w:val="right"/>
                                <w:rPr>
                                  <w:rFonts w:cs="Arial"/>
                                  <w:color w:val="FFFFFF"/>
                                  <w:sz w:val="16"/>
                                  <w:szCs w:val="16"/>
                                </w:rPr>
                              </w:pPr>
                              <w:r w:rsidRPr="0018384D">
                                <w:rPr>
                                  <w:rFonts w:cs="Arial"/>
                                  <w:color w:val="FFFFFF"/>
                                  <w:sz w:val="16"/>
                                  <w:szCs w:val="16"/>
                                </w:rPr>
                                <w:t>info@iho.int</w:t>
                              </w:r>
                            </w:p>
                            <w:p w14:paraId="60A9BD44" w14:textId="77777777" w:rsidR="00937674" w:rsidRPr="0018384D" w:rsidRDefault="00937674" w:rsidP="00DF37B3">
                              <w:pPr>
                                <w:spacing w:after="0" w:line="240" w:lineRule="auto"/>
                                <w:jc w:val="right"/>
                                <w:rPr>
                                  <w:rFonts w:cs="Arial"/>
                                  <w:color w:val="FFFFFF"/>
                                  <w:sz w:val="16"/>
                                  <w:szCs w:val="16"/>
                                </w:rPr>
                              </w:pPr>
                              <w:r w:rsidRPr="0018384D">
                                <w:rPr>
                                  <w:rFonts w:cs="Arial"/>
                                  <w:color w:val="FFFFFF"/>
                                  <w:sz w:val="16"/>
                                  <w:szCs w:val="16"/>
                                </w:rPr>
                                <w:t>www.iho.</w:t>
                              </w:r>
                              <w:r>
                                <w:rPr>
                                  <w:rFonts w:cs="Arial"/>
                                  <w:color w:val="FFFFFF"/>
                                  <w:sz w:val="16"/>
                                  <w:szCs w:val="16"/>
                                </w:rPr>
                                <w:t>int</w:t>
                              </w:r>
                            </w:p>
                            <w:p w14:paraId="6ACEB56A" w14:textId="77777777" w:rsidR="00937674" w:rsidRDefault="00937674" w:rsidP="00DF37B3">
                              <w:pPr>
                                <w:jc w:val="right"/>
                                <w:rPr>
                                  <w:rFonts w:cs="Arial"/>
                                  <w:color w:val="FFFFFF"/>
                                  <w:sz w:val="16"/>
                                  <w:szCs w:val="16"/>
                                </w:rPr>
                              </w:pPr>
                            </w:p>
                            <w:p w14:paraId="171289F0" w14:textId="77777777" w:rsidR="00937674" w:rsidRDefault="00937674" w:rsidP="00DF37B3">
                              <w:pPr>
                                <w:jc w:val="right"/>
                                <w:rPr>
                                  <w:rFonts w:cs="Arial"/>
                                  <w:color w:val="FFFFFF"/>
                                  <w:sz w:val="16"/>
                                  <w:szCs w:val="16"/>
                                </w:rPr>
                              </w:pPr>
                            </w:p>
                            <w:p w14:paraId="3D427B5A" w14:textId="77777777" w:rsidR="00937674" w:rsidRDefault="00937674" w:rsidP="00DF37B3">
                              <w:pPr>
                                <w:jc w:val="right"/>
                                <w:rPr>
                                  <w:rFonts w:cs="Arial"/>
                                  <w:color w:val="FFFFFF"/>
                                  <w:sz w:val="16"/>
                                  <w:szCs w:val="16"/>
                                </w:rPr>
                              </w:pPr>
                            </w:p>
                            <w:p w14:paraId="3A830A41" w14:textId="77777777" w:rsidR="00937674" w:rsidRDefault="00937674" w:rsidP="00DF37B3">
                              <w:pPr>
                                <w:jc w:val="right"/>
                                <w:rPr>
                                  <w:rFonts w:cs="Arial"/>
                                  <w:color w:val="FFFFFF"/>
                                  <w:sz w:val="16"/>
                                  <w:szCs w:val="16"/>
                                </w:rPr>
                              </w:pPr>
                            </w:p>
                            <w:p w14:paraId="502D424B" w14:textId="77777777" w:rsidR="00937674" w:rsidRDefault="00937674" w:rsidP="00DF37B3">
                              <w:pPr>
                                <w:jc w:val="right"/>
                                <w:rPr>
                                  <w:rFonts w:cs="Arial"/>
                                  <w:color w:val="FFFFFF"/>
                                  <w:sz w:val="16"/>
                                  <w:szCs w:val="16"/>
                                </w:rPr>
                              </w:pPr>
                            </w:p>
                            <w:p w14:paraId="7355198D" w14:textId="77777777" w:rsidR="00937674" w:rsidRDefault="00937674" w:rsidP="00DF37B3">
                              <w:pPr>
                                <w:jc w:val="right"/>
                                <w:rPr>
                                  <w:rFonts w:cs="Arial"/>
                                  <w:color w:val="FFFFFF"/>
                                  <w:sz w:val="16"/>
                                  <w:szCs w:val="16"/>
                                </w:rPr>
                              </w:pPr>
                            </w:p>
                            <w:p w14:paraId="22C21C0D" w14:textId="77777777" w:rsidR="00937674" w:rsidRDefault="00937674" w:rsidP="00DF37B3">
                              <w:pPr>
                                <w:jc w:val="right"/>
                                <w:rPr>
                                  <w:rFonts w:cs="Arial"/>
                                  <w:color w:val="FFFFFF"/>
                                  <w:sz w:val="16"/>
                                  <w:szCs w:val="16"/>
                                </w:rPr>
                              </w:pPr>
                            </w:p>
                            <w:p w14:paraId="0BBAF2DF" w14:textId="77777777" w:rsidR="00937674" w:rsidRDefault="00937674" w:rsidP="00DF37B3">
                              <w:pPr>
                                <w:jc w:val="right"/>
                                <w:rPr>
                                  <w:rFonts w:cs="Arial"/>
                                  <w:color w:val="FFFFFF"/>
                                  <w:sz w:val="16"/>
                                  <w:szCs w:val="16"/>
                                </w:rPr>
                              </w:pPr>
                            </w:p>
                            <w:p w14:paraId="1E0407D1" w14:textId="77777777" w:rsidR="00937674" w:rsidRDefault="00937674" w:rsidP="00DF37B3">
                              <w:pPr>
                                <w:jc w:val="right"/>
                                <w:rPr>
                                  <w:rFonts w:cs="Arial"/>
                                  <w:color w:val="FFFFFF"/>
                                  <w:sz w:val="16"/>
                                  <w:szCs w:val="16"/>
                                </w:rPr>
                              </w:pPr>
                            </w:p>
                            <w:p w14:paraId="1BAC9640" w14:textId="77777777" w:rsidR="00937674" w:rsidRDefault="00937674" w:rsidP="00DF37B3">
                              <w:pPr>
                                <w:jc w:val="right"/>
                                <w:rPr>
                                  <w:rFonts w:cs="Arial"/>
                                  <w:color w:val="FFFFFF"/>
                                  <w:sz w:val="16"/>
                                  <w:szCs w:val="16"/>
                                </w:rPr>
                              </w:pPr>
                            </w:p>
                            <w:p w14:paraId="470CC701" w14:textId="77777777" w:rsidR="00937674" w:rsidRDefault="00937674" w:rsidP="00DF37B3">
                              <w:pPr>
                                <w:jc w:val="right"/>
                                <w:rPr>
                                  <w:rFonts w:cs="Arial"/>
                                  <w:color w:val="FFFFFF"/>
                                  <w:sz w:val="16"/>
                                  <w:szCs w:val="16"/>
                                </w:rPr>
                              </w:pPr>
                            </w:p>
                            <w:p w14:paraId="503B3C37" w14:textId="77777777" w:rsidR="00937674" w:rsidRPr="0018384D" w:rsidRDefault="00937674" w:rsidP="00DF37B3">
                              <w:pPr>
                                <w:jc w:val="right"/>
                                <w:rPr>
                                  <w:rFonts w:cs="Arial"/>
                                  <w:color w:val="FFFFFF"/>
                                  <w:sz w:val="16"/>
                                  <w:szCs w:val="16"/>
                                </w:rPr>
                              </w:pPr>
                              <w:r w:rsidRPr="0018384D">
                                <w:rPr>
                                  <w:rFonts w:cs="Arial"/>
                                  <w:color w:val="FFFFFF"/>
                                  <w:sz w:val="16"/>
                                  <w:szCs w:val="16"/>
                                </w:rPr>
                                <w:t>Published by the</w:t>
                              </w:r>
                            </w:p>
                            <w:p w14:paraId="0B81F56E" w14:textId="77777777" w:rsidR="00937674" w:rsidRPr="0018384D" w:rsidRDefault="00937674" w:rsidP="00DF37B3">
                              <w:pPr>
                                <w:jc w:val="right"/>
                                <w:rPr>
                                  <w:rFonts w:cs="Arial"/>
                                  <w:color w:val="FFFFFF"/>
                                  <w:sz w:val="16"/>
                                  <w:szCs w:val="16"/>
                                </w:rPr>
                              </w:pPr>
                              <w:r w:rsidRPr="0018384D">
                                <w:rPr>
                                  <w:rFonts w:cs="Arial"/>
                                  <w:color w:val="FFFFFF"/>
                                  <w:sz w:val="16"/>
                                  <w:szCs w:val="16"/>
                                </w:rPr>
                                <w:t>International Hydrographic Organization</w:t>
                              </w:r>
                            </w:p>
                            <w:p w14:paraId="13B14293" w14:textId="77777777" w:rsidR="00937674" w:rsidRPr="0018384D" w:rsidRDefault="00937674" w:rsidP="00DF37B3">
                              <w:pPr>
                                <w:jc w:val="right"/>
                                <w:rPr>
                                  <w:rFonts w:cs="Arial"/>
                                  <w:color w:val="FFFFFF"/>
                                  <w:sz w:val="16"/>
                                  <w:szCs w:val="16"/>
                                  <w:lang w:val="fr-FR"/>
                                </w:rPr>
                              </w:pPr>
                              <w:r w:rsidRPr="0018384D">
                                <w:rPr>
                                  <w:rFonts w:cs="Arial"/>
                                  <w:color w:val="FFFFFF"/>
                                  <w:sz w:val="16"/>
                                  <w:szCs w:val="16"/>
                                  <w:lang w:val="fr-FR"/>
                                </w:rPr>
                                <w:t>4b quai Antoine 1</w:t>
                              </w:r>
                              <w:r w:rsidRPr="0018384D">
                                <w:rPr>
                                  <w:rFonts w:cs="Arial"/>
                                  <w:color w:val="FFFFFF"/>
                                  <w:sz w:val="16"/>
                                  <w:szCs w:val="16"/>
                                  <w:vertAlign w:val="superscript"/>
                                  <w:lang w:val="fr-FR"/>
                                </w:rPr>
                                <w:t>er</w:t>
                              </w:r>
                            </w:p>
                            <w:p w14:paraId="1253AB11" w14:textId="77777777" w:rsidR="00937674" w:rsidRPr="0018384D" w:rsidRDefault="00937674" w:rsidP="00DF37B3">
                              <w:pPr>
                                <w:jc w:val="right"/>
                                <w:rPr>
                                  <w:rFonts w:cs="Arial"/>
                                  <w:color w:val="FFFFFF"/>
                                  <w:sz w:val="16"/>
                                  <w:szCs w:val="16"/>
                                  <w:lang w:val="fr-FR"/>
                                </w:rPr>
                              </w:pPr>
                              <w:r w:rsidRPr="0018384D">
                                <w:rPr>
                                  <w:rFonts w:cs="Arial"/>
                                  <w:color w:val="FFFFFF"/>
                                  <w:sz w:val="16"/>
                                  <w:szCs w:val="16"/>
                                  <w:lang w:val="fr-FR"/>
                                </w:rPr>
                                <w:t>Principauté de Monaco</w:t>
                              </w:r>
                            </w:p>
                            <w:p w14:paraId="2ED65E5A" w14:textId="77777777" w:rsidR="00937674" w:rsidRPr="0018384D" w:rsidRDefault="00937674" w:rsidP="00DF37B3">
                              <w:pPr>
                                <w:jc w:val="right"/>
                                <w:rPr>
                                  <w:rFonts w:cs="Arial"/>
                                  <w:color w:val="FFFFFF"/>
                                  <w:sz w:val="16"/>
                                  <w:szCs w:val="16"/>
                                </w:rPr>
                              </w:pPr>
                              <w:r w:rsidRPr="0018384D">
                                <w:rPr>
                                  <w:rFonts w:cs="Arial"/>
                                  <w:color w:val="FFFFFF"/>
                                  <w:sz w:val="16"/>
                                  <w:szCs w:val="16"/>
                                </w:rPr>
                                <w:t>Tel: (377) 93.10.81.00</w:t>
                              </w:r>
                            </w:p>
                            <w:p w14:paraId="70EE7EDB" w14:textId="77777777" w:rsidR="00937674" w:rsidRPr="0018384D" w:rsidRDefault="00937674" w:rsidP="00DF37B3">
                              <w:pPr>
                                <w:jc w:val="right"/>
                                <w:rPr>
                                  <w:rFonts w:cs="Arial"/>
                                  <w:color w:val="FFFFFF"/>
                                  <w:sz w:val="16"/>
                                  <w:szCs w:val="16"/>
                                </w:rPr>
                              </w:pPr>
                              <w:r w:rsidRPr="0018384D">
                                <w:rPr>
                                  <w:rFonts w:cs="Arial"/>
                                  <w:color w:val="FFFFFF"/>
                                  <w:sz w:val="16"/>
                                  <w:szCs w:val="16"/>
                                </w:rPr>
                                <w:t>Fax: (377) 93.10.81.40</w:t>
                              </w:r>
                            </w:p>
                            <w:p w14:paraId="08858170" w14:textId="77777777" w:rsidR="00937674" w:rsidRPr="0018384D" w:rsidRDefault="00937674" w:rsidP="00DF37B3">
                              <w:pPr>
                                <w:jc w:val="right"/>
                                <w:rPr>
                                  <w:rFonts w:cs="Arial"/>
                                  <w:color w:val="FFFFFF"/>
                                  <w:sz w:val="16"/>
                                  <w:szCs w:val="16"/>
                                </w:rPr>
                              </w:pPr>
                              <w:r w:rsidRPr="0018384D">
                                <w:rPr>
                                  <w:rFonts w:cs="Arial"/>
                                  <w:color w:val="FFFFFF"/>
                                  <w:sz w:val="16"/>
                                  <w:szCs w:val="16"/>
                                </w:rPr>
                                <w:t>info@iho.int</w:t>
                              </w:r>
                            </w:p>
                            <w:p w14:paraId="04C34C21" w14:textId="77777777" w:rsidR="00937674" w:rsidRPr="0018384D" w:rsidRDefault="00937674" w:rsidP="00DF37B3">
                              <w:pPr>
                                <w:jc w:val="right"/>
                                <w:rPr>
                                  <w:rFonts w:cs="Arial"/>
                                  <w:color w:val="FFFFFF"/>
                                  <w:sz w:val="16"/>
                                  <w:szCs w:val="16"/>
                                </w:rPr>
                              </w:pPr>
                              <w:r w:rsidRPr="0018384D">
                                <w:rPr>
                                  <w:rFonts w:cs="Arial"/>
                                  <w:color w:val="FFFFFF"/>
                                  <w:sz w:val="16"/>
                                  <w:szCs w:val="16"/>
                                </w:rPr>
                                <w:t>www.iho.</w:t>
                              </w:r>
                              <w:r>
                                <w:rPr>
                                  <w:rFonts w:cs="Arial"/>
                                  <w:color w:val="FFFFFF"/>
                                  <w:sz w:val="16"/>
                                  <w:szCs w:val="16"/>
                                </w:rPr>
                                <w:t>int</w:t>
                              </w:r>
                            </w:p>
                          </w:txbxContent>
                        </wps:txbx>
                        <wps:bodyPr rot="0" vert="horz" wrap="square" lIns="180000" tIns="180000" rIns="180000" bIns="180000" anchor="b" anchorCtr="0" upright="1">
                          <a:noAutofit/>
                        </wps:bodyPr>
                      </wps:wsp>
                      <wps:wsp>
                        <wps:cNvPr id="1059029842" name="Tekstvak 1"/>
                        <wps:cNvSpPr txBox="1">
                          <a:spLocks noChangeArrowheads="1"/>
                        </wps:cNvSpPr>
                        <wps:spPr bwMode="auto">
                          <a:xfrm>
                            <a:off x="9459" y="7567"/>
                            <a:ext cx="55836" cy="60408"/>
                          </a:xfrm>
                          <a:prstGeom prst="rect">
                            <a:avLst/>
                          </a:prstGeom>
                          <a:solidFill>
                            <a:srgbClr val="FFFFFF"/>
                          </a:solidFill>
                          <a:ln w="6350">
                            <a:solidFill>
                              <a:srgbClr val="001532"/>
                            </a:solidFill>
                            <a:miter lim="800000"/>
                            <a:headEnd/>
                            <a:tailEnd/>
                          </a:ln>
                        </wps:spPr>
                        <wps:txbx>
                          <w:txbxContent>
                            <w:p w14:paraId="308397E0" w14:textId="77777777" w:rsidR="00937674" w:rsidRPr="00332F84" w:rsidRDefault="00937674" w:rsidP="003F4112">
                              <w:pPr>
                                <w:pStyle w:val="Basisalinea"/>
                                <w:suppressAutoHyphens/>
                                <w:spacing w:line="240" w:lineRule="auto"/>
                                <w:rPr>
                                  <w:rFonts w:ascii="Arial" w:hAnsi="Arial" w:cs="HelveticaNeueLT Std Med"/>
                                  <w:color w:val="00004C"/>
                                  <w:sz w:val="20"/>
                                  <w:szCs w:val="20"/>
                                </w:rPr>
                              </w:pPr>
                              <w:r>
                                <w:rPr>
                                  <w:rFonts w:ascii="Arial" w:hAnsi="Arial" w:cs="HelveticaNeueLT Std Med"/>
                                  <w:b/>
                                  <w:color w:val="00004C"/>
                                  <w:sz w:val="28"/>
                                  <w:szCs w:val="28"/>
                                </w:rPr>
                                <w:t xml:space="preserve">Annex </w:t>
                              </w:r>
                              <w:r>
                                <w:rPr>
                                  <w:rFonts w:ascii="Arial" w:hAnsi="Arial" w:cs="HelveticaNeueLT Std Med"/>
                                  <w:b/>
                                  <w:color w:val="FF0000"/>
                                  <w:sz w:val="28"/>
                                  <w:szCs w:val="28"/>
                                </w:rPr>
                                <w:t>x</w:t>
                              </w:r>
                              <w:r>
                                <w:rPr>
                                  <w:rFonts w:ascii="Arial" w:hAnsi="Arial" w:cs="HelveticaNeueLT Std Med"/>
                                  <w:b/>
                                  <w:color w:val="FF0000"/>
                                  <w:sz w:val="28"/>
                                  <w:szCs w:val="28"/>
                                </w:rPr>
                                <w:tab/>
                              </w:r>
                              <w:r>
                                <w:rPr>
                                  <w:rFonts w:ascii="Arial" w:hAnsi="Arial" w:cs="HelveticaNeueLT Std Med"/>
                                  <w:b/>
                                  <w:color w:val="FF0000"/>
                                  <w:sz w:val="28"/>
                                  <w:szCs w:val="28"/>
                                </w:rPr>
                                <w:tab/>
                              </w:r>
                              <w:r>
                                <w:rPr>
                                  <w:rFonts w:ascii="Arial" w:hAnsi="Arial" w:cs="HelveticaNeueLT Std Med"/>
                                  <w:b/>
                                  <w:color w:val="FF0000"/>
                                  <w:sz w:val="28"/>
                                  <w:szCs w:val="28"/>
                                </w:rPr>
                                <w:tab/>
                              </w:r>
                              <w:r w:rsidRPr="00B0624F">
                                <w:rPr>
                                  <w:rFonts w:ascii="Arial" w:hAnsi="Arial" w:cs="HelveticaNeueLT Std Med"/>
                                  <w:i/>
                                  <w:color w:val="FF0000"/>
                                  <w:sz w:val="20"/>
                                  <w:szCs w:val="20"/>
                                </w:rPr>
                                <w:t>&lt;Only if an Annex/Appendix to a main publication&gt;</w:t>
                              </w:r>
                            </w:p>
                            <w:p w14:paraId="43664624" w14:textId="77777777" w:rsidR="00937674" w:rsidRDefault="00937674" w:rsidP="003F4112">
                              <w:pPr>
                                <w:pStyle w:val="Basisalinea"/>
                                <w:suppressAutoHyphens/>
                                <w:spacing w:line="240" w:lineRule="auto"/>
                                <w:rPr>
                                  <w:rFonts w:ascii="Arial" w:hAnsi="Arial" w:cs="HelveticaNeueLT Std Med"/>
                                  <w:b/>
                                  <w:color w:val="00004C"/>
                                  <w:sz w:val="56"/>
                                  <w:szCs w:val="56"/>
                                </w:rPr>
                              </w:pPr>
                            </w:p>
                            <w:p w14:paraId="459D9DC8" w14:textId="77777777" w:rsidR="00937674" w:rsidRDefault="00937674" w:rsidP="003F4112">
                              <w:pPr>
                                <w:pStyle w:val="Basisalinea"/>
                                <w:suppressAutoHyphens/>
                                <w:spacing w:line="240" w:lineRule="auto"/>
                                <w:rPr>
                                  <w:rFonts w:ascii="Arial" w:hAnsi="Arial" w:cs="HelveticaNeueLT Std Med"/>
                                  <w:b/>
                                  <w:color w:val="00004C"/>
                                  <w:sz w:val="56"/>
                                  <w:szCs w:val="56"/>
                                </w:rPr>
                              </w:pPr>
                            </w:p>
                            <w:p w14:paraId="4ABADF2B" w14:textId="77777777" w:rsidR="00937674" w:rsidRPr="00332F84" w:rsidRDefault="00937674" w:rsidP="003F4112">
                              <w:pPr>
                                <w:pStyle w:val="Basisalinea"/>
                                <w:suppressAutoHyphens/>
                                <w:spacing w:line="240" w:lineRule="auto"/>
                                <w:rPr>
                                  <w:rFonts w:ascii="Arial" w:hAnsi="Arial" w:cs="HelveticaNeueLT Std Med"/>
                                  <w:b/>
                                  <w:color w:val="FF0000"/>
                                  <w:sz w:val="56"/>
                                  <w:szCs w:val="56"/>
                                </w:rPr>
                              </w:pPr>
                              <w:r>
                                <w:rPr>
                                  <w:rFonts w:ascii="Arial" w:hAnsi="Arial" w:cs="HelveticaNeueLT Std Med"/>
                                  <w:b/>
                                  <w:color w:val="FF0000"/>
                                  <w:sz w:val="56"/>
                                  <w:szCs w:val="56"/>
                                </w:rPr>
                                <w:t>Document Title</w:t>
                              </w:r>
                              <w:r w:rsidRPr="00332F84">
                                <w:rPr>
                                  <w:rFonts w:ascii="Arial" w:hAnsi="Arial" w:cs="HelveticaNeueLT Std Med"/>
                                  <w:b/>
                                  <w:color w:val="FF0000"/>
                                  <w:sz w:val="56"/>
                                  <w:szCs w:val="56"/>
                                </w:rPr>
                                <w:t xml:space="preserve"> </w:t>
                              </w:r>
                            </w:p>
                            <w:p w14:paraId="7E104278" w14:textId="77777777" w:rsidR="00937674" w:rsidRDefault="00937674" w:rsidP="003F4112">
                              <w:pPr>
                                <w:pStyle w:val="Basisalinea"/>
                                <w:suppressAutoHyphens/>
                                <w:spacing w:line="240" w:lineRule="auto"/>
                                <w:rPr>
                                  <w:rFonts w:ascii="Arial" w:hAnsi="Arial" w:cs="HelveticaNeueLT Std Med"/>
                                  <w:b/>
                                  <w:color w:val="00004C"/>
                                  <w:sz w:val="56"/>
                                  <w:szCs w:val="56"/>
                                </w:rPr>
                              </w:pPr>
                            </w:p>
                            <w:p w14:paraId="50D2EB3B" w14:textId="77777777" w:rsidR="00937674" w:rsidRDefault="00937674" w:rsidP="003F4112">
                              <w:pPr>
                                <w:pStyle w:val="Basisalinea"/>
                                <w:suppressAutoHyphens/>
                                <w:spacing w:line="240" w:lineRule="auto"/>
                                <w:rPr>
                                  <w:rFonts w:ascii="Arial" w:hAnsi="Arial" w:cs="HelveticaNeueLT Std Med"/>
                                  <w:b/>
                                  <w:color w:val="00004C"/>
                                  <w:sz w:val="56"/>
                                  <w:szCs w:val="56"/>
                                </w:rPr>
                              </w:pPr>
                            </w:p>
                            <w:p w14:paraId="4697172A" w14:textId="77777777" w:rsidR="00937674" w:rsidRDefault="00937674" w:rsidP="003F4112">
                              <w:pPr>
                                <w:pStyle w:val="Basisalinea"/>
                                <w:suppressAutoHyphens/>
                                <w:spacing w:line="240" w:lineRule="auto"/>
                                <w:rPr>
                                  <w:rFonts w:ascii="Arial" w:hAnsi="Arial" w:cs="HelveticaNeueLT Std Med"/>
                                  <w:b/>
                                  <w:color w:val="00004C"/>
                                  <w:sz w:val="56"/>
                                  <w:szCs w:val="56"/>
                                </w:rPr>
                              </w:pPr>
                            </w:p>
                            <w:p w14:paraId="2D609334" w14:textId="77777777" w:rsidR="00937674" w:rsidRPr="003F4112" w:rsidRDefault="00937674" w:rsidP="003F4112">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Edition </w:t>
                              </w:r>
                              <w:r>
                                <w:rPr>
                                  <w:rFonts w:ascii="Arial" w:hAnsi="Arial" w:cs="HelveticaNeueLT Std Med"/>
                                  <w:b/>
                                  <w:color w:val="FF0000"/>
                                  <w:sz w:val="28"/>
                                  <w:szCs w:val="28"/>
                                </w:rPr>
                                <w:t>n</w:t>
                              </w:r>
                              <w:r>
                                <w:rPr>
                                  <w:rFonts w:ascii="Arial" w:hAnsi="Arial" w:cs="HelveticaNeueLT Std Med"/>
                                  <w:b/>
                                  <w:color w:val="00004C"/>
                                  <w:sz w:val="28"/>
                                  <w:szCs w:val="28"/>
                                </w:rPr>
                                <w:t>.</w:t>
                              </w:r>
                              <w:r>
                                <w:rPr>
                                  <w:rFonts w:ascii="Arial" w:hAnsi="Arial" w:cs="HelveticaNeueLT Std Med"/>
                                  <w:b/>
                                  <w:color w:val="FF0000"/>
                                  <w:sz w:val="28"/>
                                  <w:szCs w:val="28"/>
                                </w:rPr>
                                <w:t>n</w:t>
                              </w:r>
                              <w:r>
                                <w:rPr>
                                  <w:rFonts w:ascii="Arial" w:hAnsi="Arial" w:cs="HelveticaNeueLT Std Med"/>
                                  <w:b/>
                                  <w:color w:val="00004C"/>
                                  <w:sz w:val="28"/>
                                  <w:szCs w:val="28"/>
                                </w:rPr>
                                <w:t>.</w:t>
                              </w:r>
                              <w:r>
                                <w:rPr>
                                  <w:rFonts w:ascii="Arial" w:hAnsi="Arial" w:cs="HelveticaNeueLT Std Med"/>
                                  <w:b/>
                                  <w:color w:val="FF0000"/>
                                  <w:sz w:val="28"/>
                                  <w:szCs w:val="28"/>
                                </w:rPr>
                                <w:t>n</w:t>
                              </w:r>
                              <w:r>
                                <w:rPr>
                                  <w:rFonts w:ascii="Arial" w:hAnsi="Arial" w:cs="HelveticaNeueLT Std Med"/>
                                  <w:b/>
                                  <w:color w:val="00004C"/>
                                  <w:sz w:val="28"/>
                                  <w:szCs w:val="28"/>
                                </w:rPr>
                                <w:t xml:space="preserve"> – </w:t>
                              </w:r>
                              <w:r>
                                <w:rPr>
                                  <w:rFonts w:ascii="Arial" w:hAnsi="Arial" w:cs="HelveticaNeueLT Std Med"/>
                                  <w:b/>
                                  <w:color w:val="FF0000"/>
                                  <w:sz w:val="28"/>
                                  <w:szCs w:val="28"/>
                                </w:rPr>
                                <w:t>Month</w:t>
                              </w:r>
                              <w:r>
                                <w:rPr>
                                  <w:rFonts w:ascii="Arial" w:hAnsi="Arial" w:cs="HelveticaNeueLT Std Med"/>
                                  <w:b/>
                                  <w:color w:val="00004C"/>
                                  <w:sz w:val="28"/>
                                  <w:szCs w:val="28"/>
                                </w:rPr>
                                <w:t xml:space="preserve"> 20</w:t>
                              </w:r>
                              <w:r>
                                <w:rPr>
                                  <w:rFonts w:ascii="Arial" w:hAnsi="Arial" w:cs="HelveticaNeueLT Std Med"/>
                                  <w:b/>
                                  <w:color w:val="FF0000"/>
                                  <w:sz w:val="28"/>
                                  <w:szCs w:val="28"/>
                                </w:rPr>
                                <w:t>xx</w:t>
                              </w:r>
                            </w:p>
                          </w:txbxContent>
                        </wps:txbx>
                        <wps:bodyPr rot="0" vert="horz" wrap="square" lIns="360000" tIns="360000" rIns="360000" bIns="36000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23C23AA5" id="Groep 11" o:spid="_x0000_s1026" style="position:absolute;left:0;text-align:left;margin-left:-29.35pt;margin-top:-38.25pt;width:514.2pt;height:739.55pt;z-index:251659264;mso-position-horizontal-relative:margin;mso-width-relative:margin" coordorigin="98" coordsize="65304,939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">
                <v:shapetype id="_x0000_t202" coordsize="21600,21600" o:spt="202" path="m,l,21600r21600,l21600,xe">
                  <v:stroke joinstyle="miter"/>
                  <v:path gradientshapeok="t" o:connecttype="rect"/>
                </v:shapetype>
                <v:shape id="Tekstvak 2" o:spid="_x0000_s1027" type="#_x0000_t202" style="position:absolute;left:9346;width:705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" fillcolor="#f1eaca" stroked="f" strokeweight=".5pt">
                  <v:textbox inset="5mm,8mm,5mm,8mm">
                    <w:txbxContent>
                      <w:p w14:paraId="132BF4A1" w14:textId="77777777" w:rsidR="00937674" w:rsidRPr="00B94B05" w:rsidRDefault="00937674" w:rsidP="00DF37B3">
                        <w:pPr>
                          <w:rPr>
                            <w:rFonts w:cs="Arial"/>
                            <w:b/>
                          </w:rPr>
                        </w:pPr>
                        <w:r>
                          <w:rPr>
                            <w:rFonts w:cs="Arial"/>
                            <w:b/>
                          </w:rPr>
                          <w:t>S-</w:t>
                        </w:r>
                        <w:r>
                          <w:rPr>
                            <w:rFonts w:cs="Arial"/>
                            <w:b/>
                            <w:color w:val="FF0000"/>
                          </w:rPr>
                          <w:t>xxx</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" fillcolor="#00ac9e" stroked="f" strokeweight=".5pt">
                  <v:textbox inset="5mm,5mm,5mm,5mm">
                    <w:txbxContent>
                      <w:p w14:paraId="7F5C646E" w14:textId="77777777" w:rsidR="00937674" w:rsidRDefault="00937674" w:rsidP="00DF37B3">
                        <w:pPr>
                          <w:spacing w:after="0" w:line="240" w:lineRule="auto"/>
                          <w:jc w:val="right"/>
                          <w:rPr>
                            <w:rFonts w:cs="Arial"/>
                            <w:color w:val="FFFFFF"/>
                            <w:sz w:val="16"/>
                            <w:szCs w:val="16"/>
                          </w:rPr>
                        </w:pPr>
                      </w:p>
                      <w:p w14:paraId="1685BBA3" w14:textId="77777777" w:rsidR="00937674" w:rsidRDefault="00937674" w:rsidP="00DF37B3">
                        <w:pPr>
                          <w:spacing w:after="0" w:line="240" w:lineRule="auto"/>
                          <w:jc w:val="right"/>
                          <w:rPr>
                            <w:rFonts w:cs="Arial"/>
                            <w:color w:val="FFFFFF"/>
                            <w:sz w:val="16"/>
                            <w:szCs w:val="16"/>
                          </w:rPr>
                        </w:pPr>
                      </w:p>
                      <w:p w14:paraId="237C1071" w14:textId="77777777" w:rsidR="00937674" w:rsidRDefault="00937674" w:rsidP="00DF37B3">
                        <w:pPr>
                          <w:spacing w:after="0" w:line="240" w:lineRule="auto"/>
                          <w:jc w:val="right"/>
                          <w:rPr>
                            <w:rFonts w:cs="Arial"/>
                            <w:color w:val="FFFFFF"/>
                            <w:sz w:val="16"/>
                            <w:szCs w:val="16"/>
                          </w:rPr>
                        </w:pPr>
                      </w:p>
                      <w:p w14:paraId="698F89AD" w14:textId="77777777" w:rsidR="00937674" w:rsidRDefault="00937674" w:rsidP="00DF37B3">
                        <w:pPr>
                          <w:spacing w:after="0" w:line="240" w:lineRule="auto"/>
                          <w:jc w:val="right"/>
                          <w:rPr>
                            <w:rFonts w:cs="Arial"/>
                            <w:color w:val="FFFFFF"/>
                            <w:sz w:val="16"/>
                            <w:szCs w:val="16"/>
                          </w:rPr>
                        </w:pPr>
                      </w:p>
                      <w:p w14:paraId="42A1AEC1" w14:textId="77777777" w:rsidR="00937674" w:rsidRDefault="00937674" w:rsidP="00DF37B3">
                        <w:pPr>
                          <w:spacing w:after="0" w:line="240" w:lineRule="auto"/>
                          <w:jc w:val="right"/>
                          <w:rPr>
                            <w:rFonts w:cs="Arial"/>
                            <w:color w:val="FFFFFF"/>
                            <w:sz w:val="16"/>
                            <w:szCs w:val="16"/>
                          </w:rPr>
                        </w:pPr>
                      </w:p>
                      <w:p w14:paraId="4FB9F416" w14:textId="77777777" w:rsidR="00937674" w:rsidRDefault="00937674" w:rsidP="00DF37B3">
                        <w:pPr>
                          <w:spacing w:after="0" w:line="240" w:lineRule="auto"/>
                          <w:jc w:val="right"/>
                          <w:rPr>
                            <w:rFonts w:cs="Arial"/>
                            <w:color w:val="FFFFFF"/>
                            <w:sz w:val="16"/>
                            <w:szCs w:val="16"/>
                          </w:rPr>
                        </w:pPr>
                      </w:p>
                      <w:p w14:paraId="2BD5BEE5" w14:textId="77777777" w:rsidR="00937674" w:rsidRDefault="00937674" w:rsidP="00DF37B3">
                        <w:pPr>
                          <w:spacing w:after="0" w:line="240" w:lineRule="auto"/>
                          <w:jc w:val="right"/>
                          <w:rPr>
                            <w:rFonts w:cs="Arial"/>
                            <w:color w:val="FFFFFF"/>
                            <w:sz w:val="16"/>
                            <w:szCs w:val="16"/>
                          </w:rPr>
                        </w:pPr>
                      </w:p>
                      <w:p w14:paraId="420914EF" w14:textId="77777777" w:rsidR="00937674" w:rsidRDefault="00937674" w:rsidP="00DF37B3">
                        <w:pPr>
                          <w:spacing w:after="0" w:line="240" w:lineRule="auto"/>
                          <w:jc w:val="right"/>
                          <w:rPr>
                            <w:rFonts w:cs="Arial"/>
                            <w:color w:val="FFFFFF"/>
                            <w:sz w:val="16"/>
                            <w:szCs w:val="16"/>
                          </w:rPr>
                        </w:pPr>
                      </w:p>
                      <w:p w14:paraId="7174E213" w14:textId="77777777" w:rsidR="00937674" w:rsidRDefault="00937674" w:rsidP="00DF37B3">
                        <w:pPr>
                          <w:spacing w:after="0" w:line="240" w:lineRule="auto"/>
                          <w:jc w:val="right"/>
                          <w:rPr>
                            <w:rFonts w:cs="Arial"/>
                            <w:color w:val="FFFFFF"/>
                            <w:sz w:val="16"/>
                            <w:szCs w:val="16"/>
                          </w:rPr>
                        </w:pPr>
                      </w:p>
                      <w:p w14:paraId="2C11D728" w14:textId="77777777" w:rsidR="00937674" w:rsidRDefault="00937674" w:rsidP="00DF37B3">
                        <w:pPr>
                          <w:spacing w:after="0" w:line="240" w:lineRule="auto"/>
                          <w:jc w:val="right"/>
                          <w:rPr>
                            <w:rFonts w:cs="Arial"/>
                            <w:color w:val="FFFFFF"/>
                            <w:sz w:val="16"/>
                            <w:szCs w:val="16"/>
                          </w:rPr>
                        </w:pPr>
                      </w:p>
                      <w:p w14:paraId="4377F4DE" w14:textId="77777777" w:rsidR="00937674" w:rsidRDefault="00937674" w:rsidP="00DF37B3">
                        <w:pPr>
                          <w:spacing w:after="0" w:line="240" w:lineRule="auto"/>
                          <w:jc w:val="right"/>
                          <w:rPr>
                            <w:rFonts w:cs="Arial"/>
                            <w:color w:val="FFFFFF"/>
                            <w:sz w:val="16"/>
                            <w:szCs w:val="16"/>
                          </w:rPr>
                        </w:pPr>
                      </w:p>
                      <w:p w14:paraId="6BF9D298" w14:textId="77777777" w:rsidR="00937674" w:rsidRPr="0018384D" w:rsidRDefault="00937674" w:rsidP="00DF37B3">
                        <w:pPr>
                          <w:spacing w:after="0" w:line="240" w:lineRule="auto"/>
                          <w:jc w:val="right"/>
                          <w:rPr>
                            <w:rFonts w:cs="Arial"/>
                            <w:color w:val="FFFFFF"/>
                            <w:sz w:val="16"/>
                            <w:szCs w:val="16"/>
                          </w:rPr>
                        </w:pPr>
                        <w:r w:rsidRPr="0018384D">
                          <w:rPr>
                            <w:rFonts w:cs="Arial"/>
                            <w:color w:val="FFFFFF"/>
                            <w:sz w:val="16"/>
                            <w:szCs w:val="16"/>
                          </w:rPr>
                          <w:t>Published by the</w:t>
                        </w:r>
                      </w:p>
                      <w:p w14:paraId="6A110B46" w14:textId="77777777" w:rsidR="00937674" w:rsidRPr="0018384D" w:rsidRDefault="00937674" w:rsidP="00DF37B3">
                        <w:pPr>
                          <w:spacing w:after="0" w:line="240" w:lineRule="auto"/>
                          <w:jc w:val="right"/>
                          <w:rPr>
                            <w:rFonts w:cs="Arial"/>
                            <w:color w:val="FFFFFF"/>
                            <w:sz w:val="16"/>
                            <w:szCs w:val="16"/>
                          </w:rPr>
                        </w:pPr>
                        <w:r w:rsidRPr="0018384D">
                          <w:rPr>
                            <w:rFonts w:cs="Arial"/>
                            <w:color w:val="FFFFFF"/>
                            <w:sz w:val="16"/>
                            <w:szCs w:val="16"/>
                          </w:rPr>
                          <w:t>International Hydrographic Organization</w:t>
                        </w:r>
                      </w:p>
                      <w:p w14:paraId="2AEA7896" w14:textId="77777777" w:rsidR="00937674" w:rsidRPr="0018384D" w:rsidRDefault="00937674" w:rsidP="00DF37B3">
                        <w:pPr>
                          <w:spacing w:after="0" w:line="240" w:lineRule="auto"/>
                          <w:jc w:val="right"/>
                          <w:rPr>
                            <w:rFonts w:cs="Arial"/>
                            <w:color w:val="FFFFFF"/>
                            <w:sz w:val="16"/>
                            <w:szCs w:val="16"/>
                            <w:lang w:val="fr-FR"/>
                          </w:rPr>
                        </w:pPr>
                        <w:r w:rsidRPr="0018384D">
                          <w:rPr>
                            <w:rFonts w:cs="Arial"/>
                            <w:color w:val="FFFFFF"/>
                            <w:sz w:val="16"/>
                            <w:szCs w:val="16"/>
                            <w:lang w:val="fr-FR"/>
                          </w:rPr>
                          <w:t>4b quai Antoine 1</w:t>
                        </w:r>
                        <w:r w:rsidRPr="0018384D">
                          <w:rPr>
                            <w:rFonts w:cs="Arial"/>
                            <w:color w:val="FFFFFF"/>
                            <w:sz w:val="16"/>
                            <w:szCs w:val="16"/>
                            <w:vertAlign w:val="superscript"/>
                            <w:lang w:val="fr-FR"/>
                          </w:rPr>
                          <w:t>er</w:t>
                        </w:r>
                      </w:p>
                      <w:p w14:paraId="0020EB83" w14:textId="77777777" w:rsidR="00937674" w:rsidRPr="0018384D" w:rsidRDefault="00937674" w:rsidP="00DF37B3">
                        <w:pPr>
                          <w:spacing w:after="0" w:line="240" w:lineRule="auto"/>
                          <w:jc w:val="right"/>
                          <w:rPr>
                            <w:rFonts w:cs="Arial"/>
                            <w:color w:val="FFFFFF"/>
                            <w:sz w:val="16"/>
                            <w:szCs w:val="16"/>
                            <w:lang w:val="fr-FR"/>
                          </w:rPr>
                        </w:pPr>
                        <w:r w:rsidRPr="0018384D">
                          <w:rPr>
                            <w:rFonts w:cs="Arial"/>
                            <w:color w:val="FFFFFF"/>
                            <w:sz w:val="16"/>
                            <w:szCs w:val="16"/>
                            <w:lang w:val="fr-FR"/>
                          </w:rPr>
                          <w:t>Principauté de Monaco</w:t>
                        </w:r>
                      </w:p>
                      <w:p w14:paraId="09F7ABFA" w14:textId="77777777" w:rsidR="00937674" w:rsidRPr="0018384D" w:rsidRDefault="00937674" w:rsidP="00DF37B3">
                        <w:pPr>
                          <w:spacing w:after="0" w:line="240" w:lineRule="auto"/>
                          <w:jc w:val="right"/>
                          <w:rPr>
                            <w:rFonts w:cs="Arial"/>
                            <w:color w:val="FFFFFF"/>
                            <w:sz w:val="16"/>
                            <w:szCs w:val="16"/>
                          </w:rPr>
                        </w:pPr>
                        <w:r w:rsidRPr="0018384D">
                          <w:rPr>
                            <w:rFonts w:cs="Arial"/>
                            <w:color w:val="FFFFFF"/>
                            <w:sz w:val="16"/>
                            <w:szCs w:val="16"/>
                          </w:rPr>
                          <w:t>Tel: (377) 93.10.81.00</w:t>
                        </w:r>
                      </w:p>
                      <w:p w14:paraId="7D8D4FD0" w14:textId="77777777" w:rsidR="00937674" w:rsidRPr="0018384D" w:rsidRDefault="00937674" w:rsidP="00DF37B3">
                        <w:pPr>
                          <w:spacing w:after="0" w:line="240" w:lineRule="auto"/>
                          <w:jc w:val="right"/>
                          <w:rPr>
                            <w:rFonts w:cs="Arial"/>
                            <w:color w:val="FFFFFF"/>
                            <w:sz w:val="16"/>
                            <w:szCs w:val="16"/>
                          </w:rPr>
                        </w:pPr>
                        <w:r w:rsidRPr="0018384D">
                          <w:rPr>
                            <w:rFonts w:cs="Arial"/>
                            <w:color w:val="FFFFFF"/>
                            <w:sz w:val="16"/>
                            <w:szCs w:val="16"/>
                          </w:rPr>
                          <w:t>Fax: (377) 93.10.81.40</w:t>
                        </w:r>
                      </w:p>
                      <w:p w14:paraId="313BDD68" w14:textId="77777777" w:rsidR="00937674" w:rsidRPr="0018384D" w:rsidRDefault="00937674" w:rsidP="00DF37B3">
                        <w:pPr>
                          <w:spacing w:after="0" w:line="240" w:lineRule="auto"/>
                          <w:jc w:val="right"/>
                          <w:rPr>
                            <w:rFonts w:cs="Arial"/>
                            <w:color w:val="FFFFFF"/>
                            <w:sz w:val="16"/>
                            <w:szCs w:val="16"/>
                          </w:rPr>
                        </w:pPr>
                        <w:r w:rsidRPr="0018384D">
                          <w:rPr>
                            <w:rFonts w:cs="Arial"/>
                            <w:color w:val="FFFFFF"/>
                            <w:sz w:val="16"/>
                            <w:szCs w:val="16"/>
                          </w:rPr>
                          <w:t>info@iho.int</w:t>
                        </w:r>
                      </w:p>
                      <w:p w14:paraId="60A9BD44" w14:textId="77777777" w:rsidR="00937674" w:rsidRPr="0018384D" w:rsidRDefault="00937674" w:rsidP="00DF37B3">
                        <w:pPr>
                          <w:spacing w:after="0" w:line="240" w:lineRule="auto"/>
                          <w:jc w:val="right"/>
                          <w:rPr>
                            <w:rFonts w:cs="Arial"/>
                            <w:color w:val="FFFFFF"/>
                            <w:sz w:val="16"/>
                            <w:szCs w:val="16"/>
                          </w:rPr>
                        </w:pPr>
                        <w:r w:rsidRPr="0018384D">
                          <w:rPr>
                            <w:rFonts w:cs="Arial"/>
                            <w:color w:val="FFFFFF"/>
                            <w:sz w:val="16"/>
                            <w:szCs w:val="16"/>
                          </w:rPr>
                          <w:t>www.iho.</w:t>
                        </w:r>
                        <w:r>
                          <w:rPr>
                            <w:rFonts w:cs="Arial"/>
                            <w:color w:val="FFFFFF"/>
                            <w:sz w:val="16"/>
                            <w:szCs w:val="16"/>
                          </w:rPr>
                          <w:t>int</w:t>
                        </w:r>
                      </w:p>
                      <w:p w14:paraId="6ACEB56A" w14:textId="77777777" w:rsidR="00937674" w:rsidRDefault="00937674" w:rsidP="00DF37B3">
                        <w:pPr>
                          <w:jc w:val="right"/>
                          <w:rPr>
                            <w:rFonts w:cs="Arial"/>
                            <w:color w:val="FFFFFF"/>
                            <w:sz w:val="16"/>
                            <w:szCs w:val="16"/>
                          </w:rPr>
                        </w:pPr>
                      </w:p>
                      <w:p w14:paraId="171289F0" w14:textId="77777777" w:rsidR="00937674" w:rsidRDefault="00937674" w:rsidP="00DF37B3">
                        <w:pPr>
                          <w:jc w:val="right"/>
                          <w:rPr>
                            <w:rFonts w:cs="Arial"/>
                            <w:color w:val="FFFFFF"/>
                            <w:sz w:val="16"/>
                            <w:szCs w:val="16"/>
                          </w:rPr>
                        </w:pPr>
                      </w:p>
                      <w:p w14:paraId="3D427B5A" w14:textId="77777777" w:rsidR="00937674" w:rsidRDefault="00937674" w:rsidP="00DF37B3">
                        <w:pPr>
                          <w:jc w:val="right"/>
                          <w:rPr>
                            <w:rFonts w:cs="Arial"/>
                            <w:color w:val="FFFFFF"/>
                            <w:sz w:val="16"/>
                            <w:szCs w:val="16"/>
                          </w:rPr>
                        </w:pPr>
                      </w:p>
                      <w:p w14:paraId="3A830A41" w14:textId="77777777" w:rsidR="00937674" w:rsidRDefault="00937674" w:rsidP="00DF37B3">
                        <w:pPr>
                          <w:jc w:val="right"/>
                          <w:rPr>
                            <w:rFonts w:cs="Arial"/>
                            <w:color w:val="FFFFFF"/>
                            <w:sz w:val="16"/>
                            <w:szCs w:val="16"/>
                          </w:rPr>
                        </w:pPr>
                      </w:p>
                      <w:p w14:paraId="502D424B" w14:textId="77777777" w:rsidR="00937674" w:rsidRDefault="00937674" w:rsidP="00DF37B3">
                        <w:pPr>
                          <w:jc w:val="right"/>
                          <w:rPr>
                            <w:rFonts w:cs="Arial"/>
                            <w:color w:val="FFFFFF"/>
                            <w:sz w:val="16"/>
                            <w:szCs w:val="16"/>
                          </w:rPr>
                        </w:pPr>
                      </w:p>
                      <w:p w14:paraId="7355198D" w14:textId="77777777" w:rsidR="00937674" w:rsidRDefault="00937674" w:rsidP="00DF37B3">
                        <w:pPr>
                          <w:jc w:val="right"/>
                          <w:rPr>
                            <w:rFonts w:cs="Arial"/>
                            <w:color w:val="FFFFFF"/>
                            <w:sz w:val="16"/>
                            <w:szCs w:val="16"/>
                          </w:rPr>
                        </w:pPr>
                      </w:p>
                      <w:p w14:paraId="22C21C0D" w14:textId="77777777" w:rsidR="00937674" w:rsidRDefault="00937674" w:rsidP="00DF37B3">
                        <w:pPr>
                          <w:jc w:val="right"/>
                          <w:rPr>
                            <w:rFonts w:cs="Arial"/>
                            <w:color w:val="FFFFFF"/>
                            <w:sz w:val="16"/>
                            <w:szCs w:val="16"/>
                          </w:rPr>
                        </w:pPr>
                      </w:p>
                      <w:p w14:paraId="0BBAF2DF" w14:textId="77777777" w:rsidR="00937674" w:rsidRDefault="00937674" w:rsidP="00DF37B3">
                        <w:pPr>
                          <w:jc w:val="right"/>
                          <w:rPr>
                            <w:rFonts w:cs="Arial"/>
                            <w:color w:val="FFFFFF"/>
                            <w:sz w:val="16"/>
                            <w:szCs w:val="16"/>
                          </w:rPr>
                        </w:pPr>
                      </w:p>
                      <w:p w14:paraId="1E0407D1" w14:textId="77777777" w:rsidR="00937674" w:rsidRDefault="00937674" w:rsidP="00DF37B3">
                        <w:pPr>
                          <w:jc w:val="right"/>
                          <w:rPr>
                            <w:rFonts w:cs="Arial"/>
                            <w:color w:val="FFFFFF"/>
                            <w:sz w:val="16"/>
                            <w:szCs w:val="16"/>
                          </w:rPr>
                        </w:pPr>
                      </w:p>
                      <w:p w14:paraId="1BAC9640" w14:textId="77777777" w:rsidR="00937674" w:rsidRDefault="00937674" w:rsidP="00DF37B3">
                        <w:pPr>
                          <w:jc w:val="right"/>
                          <w:rPr>
                            <w:rFonts w:cs="Arial"/>
                            <w:color w:val="FFFFFF"/>
                            <w:sz w:val="16"/>
                            <w:szCs w:val="16"/>
                          </w:rPr>
                        </w:pPr>
                      </w:p>
                      <w:p w14:paraId="470CC701" w14:textId="77777777" w:rsidR="00937674" w:rsidRDefault="00937674" w:rsidP="00DF37B3">
                        <w:pPr>
                          <w:jc w:val="right"/>
                          <w:rPr>
                            <w:rFonts w:cs="Arial"/>
                            <w:color w:val="FFFFFF"/>
                            <w:sz w:val="16"/>
                            <w:szCs w:val="16"/>
                          </w:rPr>
                        </w:pPr>
                      </w:p>
                      <w:p w14:paraId="503B3C37" w14:textId="77777777" w:rsidR="00937674" w:rsidRPr="0018384D" w:rsidRDefault="00937674" w:rsidP="00DF37B3">
                        <w:pPr>
                          <w:jc w:val="right"/>
                          <w:rPr>
                            <w:rFonts w:cs="Arial"/>
                            <w:color w:val="FFFFFF"/>
                            <w:sz w:val="16"/>
                            <w:szCs w:val="16"/>
                          </w:rPr>
                        </w:pPr>
                        <w:r w:rsidRPr="0018384D">
                          <w:rPr>
                            <w:rFonts w:cs="Arial"/>
                            <w:color w:val="FFFFFF"/>
                            <w:sz w:val="16"/>
                            <w:szCs w:val="16"/>
                          </w:rPr>
                          <w:t>Published by the</w:t>
                        </w:r>
                      </w:p>
                      <w:p w14:paraId="0B81F56E" w14:textId="77777777" w:rsidR="00937674" w:rsidRPr="0018384D" w:rsidRDefault="00937674" w:rsidP="00DF37B3">
                        <w:pPr>
                          <w:jc w:val="right"/>
                          <w:rPr>
                            <w:rFonts w:cs="Arial"/>
                            <w:color w:val="FFFFFF"/>
                            <w:sz w:val="16"/>
                            <w:szCs w:val="16"/>
                          </w:rPr>
                        </w:pPr>
                        <w:r w:rsidRPr="0018384D">
                          <w:rPr>
                            <w:rFonts w:cs="Arial"/>
                            <w:color w:val="FFFFFF"/>
                            <w:sz w:val="16"/>
                            <w:szCs w:val="16"/>
                          </w:rPr>
                          <w:t>International Hydrographic Organization</w:t>
                        </w:r>
                      </w:p>
                      <w:p w14:paraId="13B14293" w14:textId="77777777" w:rsidR="00937674" w:rsidRPr="0018384D" w:rsidRDefault="00937674" w:rsidP="00DF37B3">
                        <w:pPr>
                          <w:jc w:val="right"/>
                          <w:rPr>
                            <w:rFonts w:cs="Arial"/>
                            <w:color w:val="FFFFFF"/>
                            <w:sz w:val="16"/>
                            <w:szCs w:val="16"/>
                            <w:lang w:val="fr-FR"/>
                          </w:rPr>
                        </w:pPr>
                        <w:r w:rsidRPr="0018384D">
                          <w:rPr>
                            <w:rFonts w:cs="Arial"/>
                            <w:color w:val="FFFFFF"/>
                            <w:sz w:val="16"/>
                            <w:szCs w:val="16"/>
                            <w:lang w:val="fr-FR"/>
                          </w:rPr>
                          <w:t>4b quai Antoine 1</w:t>
                        </w:r>
                        <w:r w:rsidRPr="0018384D">
                          <w:rPr>
                            <w:rFonts w:cs="Arial"/>
                            <w:color w:val="FFFFFF"/>
                            <w:sz w:val="16"/>
                            <w:szCs w:val="16"/>
                            <w:vertAlign w:val="superscript"/>
                            <w:lang w:val="fr-FR"/>
                          </w:rPr>
                          <w:t>er</w:t>
                        </w:r>
                      </w:p>
                      <w:p w14:paraId="1253AB11" w14:textId="77777777" w:rsidR="00937674" w:rsidRPr="0018384D" w:rsidRDefault="00937674" w:rsidP="00DF37B3">
                        <w:pPr>
                          <w:jc w:val="right"/>
                          <w:rPr>
                            <w:rFonts w:cs="Arial"/>
                            <w:color w:val="FFFFFF"/>
                            <w:sz w:val="16"/>
                            <w:szCs w:val="16"/>
                            <w:lang w:val="fr-FR"/>
                          </w:rPr>
                        </w:pPr>
                        <w:r w:rsidRPr="0018384D">
                          <w:rPr>
                            <w:rFonts w:cs="Arial"/>
                            <w:color w:val="FFFFFF"/>
                            <w:sz w:val="16"/>
                            <w:szCs w:val="16"/>
                            <w:lang w:val="fr-FR"/>
                          </w:rPr>
                          <w:t>Principauté de Monaco</w:t>
                        </w:r>
                      </w:p>
                      <w:p w14:paraId="2ED65E5A" w14:textId="77777777" w:rsidR="00937674" w:rsidRPr="0018384D" w:rsidRDefault="00937674" w:rsidP="00DF37B3">
                        <w:pPr>
                          <w:jc w:val="right"/>
                          <w:rPr>
                            <w:rFonts w:cs="Arial"/>
                            <w:color w:val="FFFFFF"/>
                            <w:sz w:val="16"/>
                            <w:szCs w:val="16"/>
                          </w:rPr>
                        </w:pPr>
                        <w:r w:rsidRPr="0018384D">
                          <w:rPr>
                            <w:rFonts w:cs="Arial"/>
                            <w:color w:val="FFFFFF"/>
                            <w:sz w:val="16"/>
                            <w:szCs w:val="16"/>
                          </w:rPr>
                          <w:t>Tel: (377) 93.10.81.00</w:t>
                        </w:r>
                      </w:p>
                      <w:p w14:paraId="70EE7EDB" w14:textId="77777777" w:rsidR="00937674" w:rsidRPr="0018384D" w:rsidRDefault="00937674" w:rsidP="00DF37B3">
                        <w:pPr>
                          <w:jc w:val="right"/>
                          <w:rPr>
                            <w:rFonts w:cs="Arial"/>
                            <w:color w:val="FFFFFF"/>
                            <w:sz w:val="16"/>
                            <w:szCs w:val="16"/>
                          </w:rPr>
                        </w:pPr>
                        <w:r w:rsidRPr="0018384D">
                          <w:rPr>
                            <w:rFonts w:cs="Arial"/>
                            <w:color w:val="FFFFFF"/>
                            <w:sz w:val="16"/>
                            <w:szCs w:val="16"/>
                          </w:rPr>
                          <w:t>Fax: (377) 93.10.81.40</w:t>
                        </w:r>
                      </w:p>
                      <w:p w14:paraId="08858170" w14:textId="77777777" w:rsidR="00937674" w:rsidRPr="0018384D" w:rsidRDefault="00937674" w:rsidP="00DF37B3">
                        <w:pPr>
                          <w:jc w:val="right"/>
                          <w:rPr>
                            <w:rFonts w:cs="Arial"/>
                            <w:color w:val="FFFFFF"/>
                            <w:sz w:val="16"/>
                            <w:szCs w:val="16"/>
                          </w:rPr>
                        </w:pPr>
                        <w:r w:rsidRPr="0018384D">
                          <w:rPr>
                            <w:rFonts w:cs="Arial"/>
                            <w:color w:val="FFFFFF"/>
                            <w:sz w:val="16"/>
                            <w:szCs w:val="16"/>
                          </w:rPr>
                          <w:t>info@iho.int</w:t>
                        </w:r>
                      </w:p>
                      <w:p w14:paraId="04C34C21" w14:textId="77777777" w:rsidR="00937674" w:rsidRPr="0018384D" w:rsidRDefault="00937674" w:rsidP="00DF37B3">
                        <w:pPr>
                          <w:jc w:val="right"/>
                          <w:rPr>
                            <w:rFonts w:cs="Arial"/>
                            <w:color w:val="FFFFFF"/>
                            <w:sz w:val="16"/>
                            <w:szCs w:val="16"/>
                          </w:rPr>
                        </w:pPr>
                        <w:r w:rsidRPr="0018384D">
                          <w:rPr>
                            <w:rFonts w:cs="Arial"/>
                            <w:color w:val="FFFFFF"/>
                            <w:sz w:val="16"/>
                            <w:szCs w:val="16"/>
                          </w:rPr>
                          <w:t>www.iho.</w:t>
                        </w:r>
                        <w:r>
                          <w:rPr>
                            <w:rFonts w:cs="Arial"/>
                            <w:color w:val="FFFFFF"/>
                            <w:sz w:val="16"/>
                            <w:szCs w:val="16"/>
                          </w:rPr>
                          <w:t>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" strokecolor="#001532" strokeweight=".5pt">
                  <v:textbox inset="10mm,10mm,10mm,10mm">
                    <w:txbxContent>
                      <w:p w14:paraId="308397E0" w14:textId="77777777" w:rsidR="00937674" w:rsidRPr="00332F84" w:rsidRDefault="00937674" w:rsidP="003F4112">
                        <w:pPr>
                          <w:pStyle w:val="Basisalinea"/>
                          <w:suppressAutoHyphens/>
                          <w:spacing w:line="240" w:lineRule="auto"/>
                          <w:rPr>
                            <w:rFonts w:ascii="Arial" w:hAnsi="Arial" w:cs="HelveticaNeueLT Std Med"/>
                            <w:color w:val="00004C"/>
                            <w:sz w:val="20"/>
                            <w:szCs w:val="20"/>
                          </w:rPr>
                        </w:pPr>
                        <w:r>
                          <w:rPr>
                            <w:rFonts w:ascii="Arial" w:hAnsi="Arial" w:cs="HelveticaNeueLT Std Med"/>
                            <w:b/>
                            <w:color w:val="00004C"/>
                            <w:sz w:val="28"/>
                            <w:szCs w:val="28"/>
                          </w:rPr>
                          <w:t xml:space="preserve">Annex </w:t>
                        </w:r>
                        <w:r>
                          <w:rPr>
                            <w:rFonts w:ascii="Arial" w:hAnsi="Arial" w:cs="HelveticaNeueLT Std Med"/>
                            <w:b/>
                            <w:color w:val="FF0000"/>
                            <w:sz w:val="28"/>
                            <w:szCs w:val="28"/>
                          </w:rPr>
                          <w:t>x</w:t>
                        </w:r>
                        <w:r>
                          <w:rPr>
                            <w:rFonts w:ascii="Arial" w:hAnsi="Arial" w:cs="HelveticaNeueLT Std Med"/>
                            <w:b/>
                            <w:color w:val="FF0000"/>
                            <w:sz w:val="28"/>
                            <w:szCs w:val="28"/>
                          </w:rPr>
                          <w:tab/>
                        </w:r>
                        <w:r>
                          <w:rPr>
                            <w:rFonts w:ascii="Arial" w:hAnsi="Arial" w:cs="HelveticaNeueLT Std Med"/>
                            <w:b/>
                            <w:color w:val="FF0000"/>
                            <w:sz w:val="28"/>
                            <w:szCs w:val="28"/>
                          </w:rPr>
                          <w:tab/>
                        </w:r>
                        <w:r>
                          <w:rPr>
                            <w:rFonts w:ascii="Arial" w:hAnsi="Arial" w:cs="HelveticaNeueLT Std Med"/>
                            <w:b/>
                            <w:color w:val="FF0000"/>
                            <w:sz w:val="28"/>
                            <w:szCs w:val="28"/>
                          </w:rPr>
                          <w:tab/>
                        </w:r>
                        <w:r w:rsidRPr="00B0624F">
                          <w:rPr>
                            <w:rFonts w:ascii="Arial" w:hAnsi="Arial" w:cs="HelveticaNeueLT Std Med"/>
                            <w:i/>
                            <w:color w:val="FF0000"/>
                            <w:sz w:val="20"/>
                            <w:szCs w:val="20"/>
                          </w:rPr>
                          <w:t>&lt;Only if an Annex/Appendix to a main publication&gt;</w:t>
                        </w:r>
                      </w:p>
                      <w:p w14:paraId="43664624" w14:textId="77777777" w:rsidR="00937674" w:rsidRDefault="00937674" w:rsidP="003F4112">
                        <w:pPr>
                          <w:pStyle w:val="Basisalinea"/>
                          <w:suppressAutoHyphens/>
                          <w:spacing w:line="240" w:lineRule="auto"/>
                          <w:rPr>
                            <w:rFonts w:ascii="Arial" w:hAnsi="Arial" w:cs="HelveticaNeueLT Std Med"/>
                            <w:b/>
                            <w:color w:val="00004C"/>
                            <w:sz w:val="56"/>
                            <w:szCs w:val="56"/>
                          </w:rPr>
                        </w:pPr>
                      </w:p>
                      <w:p w14:paraId="459D9DC8" w14:textId="77777777" w:rsidR="00937674" w:rsidRDefault="00937674" w:rsidP="003F4112">
                        <w:pPr>
                          <w:pStyle w:val="Basisalinea"/>
                          <w:suppressAutoHyphens/>
                          <w:spacing w:line="240" w:lineRule="auto"/>
                          <w:rPr>
                            <w:rFonts w:ascii="Arial" w:hAnsi="Arial" w:cs="HelveticaNeueLT Std Med"/>
                            <w:b/>
                            <w:color w:val="00004C"/>
                            <w:sz w:val="56"/>
                            <w:szCs w:val="56"/>
                          </w:rPr>
                        </w:pPr>
                      </w:p>
                      <w:p w14:paraId="4ABADF2B" w14:textId="77777777" w:rsidR="00937674" w:rsidRPr="00332F84" w:rsidRDefault="00937674" w:rsidP="003F4112">
                        <w:pPr>
                          <w:pStyle w:val="Basisalinea"/>
                          <w:suppressAutoHyphens/>
                          <w:spacing w:line="240" w:lineRule="auto"/>
                          <w:rPr>
                            <w:rFonts w:ascii="Arial" w:hAnsi="Arial" w:cs="HelveticaNeueLT Std Med"/>
                            <w:b/>
                            <w:color w:val="FF0000"/>
                            <w:sz w:val="56"/>
                            <w:szCs w:val="56"/>
                          </w:rPr>
                        </w:pPr>
                        <w:r>
                          <w:rPr>
                            <w:rFonts w:ascii="Arial" w:hAnsi="Arial" w:cs="HelveticaNeueLT Std Med"/>
                            <w:b/>
                            <w:color w:val="FF0000"/>
                            <w:sz w:val="56"/>
                            <w:szCs w:val="56"/>
                          </w:rPr>
                          <w:t>Document Title</w:t>
                        </w:r>
                        <w:r w:rsidRPr="00332F84">
                          <w:rPr>
                            <w:rFonts w:ascii="Arial" w:hAnsi="Arial" w:cs="HelveticaNeueLT Std Med"/>
                            <w:b/>
                            <w:color w:val="FF0000"/>
                            <w:sz w:val="56"/>
                            <w:szCs w:val="56"/>
                          </w:rPr>
                          <w:t xml:space="preserve"> </w:t>
                        </w:r>
                      </w:p>
                      <w:p w14:paraId="7E104278" w14:textId="77777777" w:rsidR="00937674" w:rsidRDefault="00937674" w:rsidP="003F4112">
                        <w:pPr>
                          <w:pStyle w:val="Basisalinea"/>
                          <w:suppressAutoHyphens/>
                          <w:spacing w:line="240" w:lineRule="auto"/>
                          <w:rPr>
                            <w:rFonts w:ascii="Arial" w:hAnsi="Arial" w:cs="HelveticaNeueLT Std Med"/>
                            <w:b/>
                            <w:color w:val="00004C"/>
                            <w:sz w:val="56"/>
                            <w:szCs w:val="56"/>
                          </w:rPr>
                        </w:pPr>
                      </w:p>
                      <w:p w14:paraId="50D2EB3B" w14:textId="77777777" w:rsidR="00937674" w:rsidRDefault="00937674" w:rsidP="003F4112">
                        <w:pPr>
                          <w:pStyle w:val="Basisalinea"/>
                          <w:suppressAutoHyphens/>
                          <w:spacing w:line="240" w:lineRule="auto"/>
                          <w:rPr>
                            <w:rFonts w:ascii="Arial" w:hAnsi="Arial" w:cs="HelveticaNeueLT Std Med"/>
                            <w:b/>
                            <w:color w:val="00004C"/>
                            <w:sz w:val="56"/>
                            <w:szCs w:val="56"/>
                          </w:rPr>
                        </w:pPr>
                      </w:p>
                      <w:p w14:paraId="4697172A" w14:textId="77777777" w:rsidR="00937674" w:rsidRDefault="00937674" w:rsidP="003F4112">
                        <w:pPr>
                          <w:pStyle w:val="Basisalinea"/>
                          <w:suppressAutoHyphens/>
                          <w:spacing w:line="240" w:lineRule="auto"/>
                          <w:rPr>
                            <w:rFonts w:ascii="Arial" w:hAnsi="Arial" w:cs="HelveticaNeueLT Std Med"/>
                            <w:b/>
                            <w:color w:val="00004C"/>
                            <w:sz w:val="56"/>
                            <w:szCs w:val="56"/>
                          </w:rPr>
                        </w:pPr>
                      </w:p>
                      <w:p w14:paraId="2D609334" w14:textId="77777777" w:rsidR="00937674" w:rsidRPr="003F4112" w:rsidRDefault="00937674" w:rsidP="003F4112">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Edition </w:t>
                        </w:r>
                        <w:r>
                          <w:rPr>
                            <w:rFonts w:ascii="Arial" w:hAnsi="Arial" w:cs="HelveticaNeueLT Std Med"/>
                            <w:b/>
                            <w:color w:val="FF0000"/>
                            <w:sz w:val="28"/>
                            <w:szCs w:val="28"/>
                          </w:rPr>
                          <w:t>n</w:t>
                        </w:r>
                        <w:r>
                          <w:rPr>
                            <w:rFonts w:ascii="Arial" w:hAnsi="Arial" w:cs="HelveticaNeueLT Std Med"/>
                            <w:b/>
                            <w:color w:val="00004C"/>
                            <w:sz w:val="28"/>
                            <w:szCs w:val="28"/>
                          </w:rPr>
                          <w:t>.</w:t>
                        </w:r>
                        <w:r>
                          <w:rPr>
                            <w:rFonts w:ascii="Arial" w:hAnsi="Arial" w:cs="HelveticaNeueLT Std Med"/>
                            <w:b/>
                            <w:color w:val="FF0000"/>
                            <w:sz w:val="28"/>
                            <w:szCs w:val="28"/>
                          </w:rPr>
                          <w:t>n</w:t>
                        </w:r>
                        <w:r>
                          <w:rPr>
                            <w:rFonts w:ascii="Arial" w:hAnsi="Arial" w:cs="HelveticaNeueLT Std Med"/>
                            <w:b/>
                            <w:color w:val="00004C"/>
                            <w:sz w:val="28"/>
                            <w:szCs w:val="28"/>
                          </w:rPr>
                          <w:t>.</w:t>
                        </w:r>
                        <w:r>
                          <w:rPr>
                            <w:rFonts w:ascii="Arial" w:hAnsi="Arial" w:cs="HelveticaNeueLT Std Med"/>
                            <w:b/>
                            <w:color w:val="FF0000"/>
                            <w:sz w:val="28"/>
                            <w:szCs w:val="28"/>
                          </w:rPr>
                          <w:t>n</w:t>
                        </w:r>
                        <w:r>
                          <w:rPr>
                            <w:rFonts w:ascii="Arial" w:hAnsi="Arial" w:cs="HelveticaNeueLT Std Med"/>
                            <w:b/>
                            <w:color w:val="00004C"/>
                            <w:sz w:val="28"/>
                            <w:szCs w:val="28"/>
                          </w:rPr>
                          <w:t xml:space="preserve"> – </w:t>
                        </w:r>
                        <w:r>
                          <w:rPr>
                            <w:rFonts w:ascii="Arial" w:hAnsi="Arial" w:cs="HelveticaNeueLT Std Med"/>
                            <w:b/>
                            <w:color w:val="FF0000"/>
                            <w:sz w:val="28"/>
                            <w:szCs w:val="28"/>
                          </w:rPr>
                          <w:t>Month</w:t>
                        </w:r>
                        <w:r>
                          <w:rPr>
                            <w:rFonts w:ascii="Arial" w:hAnsi="Arial" w:cs="HelveticaNeueLT Std Med"/>
                            <w:b/>
                            <w:color w:val="00004C"/>
                            <w:sz w:val="28"/>
                            <w:szCs w:val="28"/>
                          </w:rPr>
                          <w:t xml:space="preserve"> 20</w:t>
                        </w:r>
                        <w:r>
                          <w:rPr>
                            <w:rFonts w:ascii="Arial" w:hAnsi="Arial" w:cs="HelveticaNeueLT Std Med"/>
                            <w:b/>
                            <w:color w:val="FF0000"/>
                            <w:sz w:val="28"/>
                            <w:szCs w:val="28"/>
                          </w:rPr>
                          <w:t>xx</w:t>
                        </w:r>
                      </w:p>
                    </w:txbxContent>
                  </v:textbox>
                </v:shape>
                <w10:wrap anchorx="margin"/>
              </v:group>
            </w:pict>
          </mc:Fallback>
        </mc:AlternateContent>
      </w:r>
      <w:r w:rsidR="00DF37B3" w:rsidRPr="008C7844">
        <w:tab/>
        <w:t xml:space="preserve"> </w:t>
      </w:r>
    </w:p>
    <w:p w14:paraId="552ECCFA" w14:textId="77777777" w:rsidR="00DF37B3" w:rsidRPr="00560C1D" w:rsidRDefault="00DF37B3" w:rsidP="00DF37B3">
      <w:pPr>
        <w:rPr>
          <w:lang w:val="en-AU"/>
        </w:rPr>
      </w:pPr>
      <w:r>
        <w:rPr>
          <w:rFonts w:cs="Arial"/>
        </w:rPr>
        <w:br w:type="page"/>
      </w:r>
    </w:p>
    <w:p w14:paraId="7F7A641D" w14:textId="77777777" w:rsidR="00DF37B3" w:rsidRPr="00560C1D" w:rsidRDefault="00DF37B3" w:rsidP="00DF37B3">
      <w:pPr>
        <w:rPr>
          <w:lang w:val="en-AU"/>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482"/>
      </w:tblGrid>
      <w:tr w:rsidR="00DF37B3" w:rsidRPr="00560C1D" w14:paraId="12E87B08" w14:textId="77777777" w:rsidTr="00DF37B3">
        <w:tc>
          <w:tcPr>
            <w:tcW w:w="8862" w:type="dxa"/>
            <w:tcBorders>
              <w:top w:val="single" w:sz="4" w:space="0" w:color="000000"/>
            </w:tcBorders>
          </w:tcPr>
          <w:p w14:paraId="155FAFD0" w14:textId="77777777" w:rsidR="00DF37B3" w:rsidRPr="00560C1D" w:rsidRDefault="00DF37B3" w:rsidP="000620F8">
            <w:pPr>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jc w:val="center"/>
              <w:rPr>
                <w:rFonts w:ascii="Helvetica" w:hAnsi="Helvetica"/>
                <w:sz w:val="22"/>
                <w:szCs w:val="22"/>
                <w:lang w:val="en-AU"/>
              </w:rPr>
            </w:pPr>
            <w:r w:rsidRPr="00560C1D">
              <w:rPr>
                <w:rFonts w:ascii="Helvetica" w:hAnsi="Helvetica" w:cs="Helvetica"/>
                <w:sz w:val="22"/>
                <w:szCs w:val="22"/>
                <w:lang w:val="en-AU"/>
              </w:rPr>
              <w:t xml:space="preserve">© </w:t>
            </w:r>
            <w:r w:rsidRPr="00560C1D">
              <w:rPr>
                <w:rFonts w:ascii="Helvetica" w:hAnsi="Helvetica"/>
                <w:sz w:val="22"/>
                <w:szCs w:val="22"/>
                <w:lang w:val="en-AU"/>
              </w:rPr>
              <w:t>Copyright International Hydrographic Organization 20</w:t>
            </w:r>
            <w:r w:rsidR="000620F8">
              <w:rPr>
                <w:rFonts w:ascii="Helvetica" w:hAnsi="Helvetica"/>
                <w:color w:val="FF0000"/>
                <w:sz w:val="22"/>
                <w:szCs w:val="22"/>
                <w:lang w:val="en-AU"/>
              </w:rPr>
              <w:t>xx</w:t>
            </w:r>
          </w:p>
        </w:tc>
      </w:tr>
      <w:tr w:rsidR="00DF37B3" w:rsidRPr="00560C1D" w14:paraId="42FF1B9B" w14:textId="77777777" w:rsidTr="00DF37B3">
        <w:tc>
          <w:tcPr>
            <w:tcW w:w="8862" w:type="dxa"/>
          </w:tcPr>
          <w:p w14:paraId="7BC4ABC8" w14:textId="77777777" w:rsidR="00DF37B3" w:rsidRPr="00560C1D" w:rsidRDefault="00DF37B3" w:rsidP="00DF37B3">
            <w:pPr>
              <w:pStyle w:val="Default"/>
              <w:spacing w:before="120" w:after="120"/>
              <w:ind w:left="317" w:right="390"/>
              <w:jc w:val="both"/>
              <w:rPr>
                <w:color w:val="auto"/>
                <w:sz w:val="20"/>
                <w:szCs w:val="20"/>
                <w:lang w:val="en-AU"/>
              </w:rPr>
            </w:pPr>
            <w:r w:rsidRPr="00560C1D">
              <w:rPr>
                <w:color w:val="auto"/>
                <w:sz w:val="20"/>
                <w:szCs w:val="20"/>
                <w:lang w:val="en-AU"/>
              </w:rPr>
              <w:t xml:space="preserve">This work is copyright. Apart from any use permitted in accordance with the </w:t>
            </w:r>
            <w:hyperlink r:id="rId14" w:history="1">
              <w:r w:rsidRPr="00560C1D">
                <w:rPr>
                  <w:color w:val="auto"/>
                  <w:sz w:val="20"/>
                  <w:szCs w:val="20"/>
                  <w:lang w:val="en-AU"/>
                </w:rPr>
                <w:t>Berne Convention for the Protection of Literary and Artistic Works</w:t>
              </w:r>
            </w:hyperlink>
            <w:r w:rsidRPr="00560C1D">
              <w:rPr>
                <w:color w:val="auto"/>
                <w:sz w:val="20"/>
                <w:szCs w:val="20"/>
                <w:lang w:val="en-AU"/>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DF37B3" w:rsidRPr="00560C1D" w14:paraId="67A34303" w14:textId="77777777" w:rsidTr="00DF37B3">
        <w:tc>
          <w:tcPr>
            <w:tcW w:w="8862" w:type="dxa"/>
          </w:tcPr>
          <w:p w14:paraId="4FD2DE34" w14:textId="77777777" w:rsidR="00DF37B3" w:rsidRPr="00560C1D" w:rsidRDefault="00DF37B3" w:rsidP="00DF37B3">
            <w:pPr>
              <w:pStyle w:val="Default"/>
              <w:spacing w:before="120" w:after="120"/>
              <w:ind w:left="317" w:right="390"/>
              <w:jc w:val="both"/>
              <w:rPr>
                <w:color w:val="auto"/>
                <w:sz w:val="20"/>
                <w:szCs w:val="20"/>
                <w:lang w:val="en-AU"/>
              </w:rPr>
            </w:pPr>
            <w:r w:rsidRPr="00560C1D">
              <w:rPr>
                <w:color w:val="auto"/>
                <w:sz w:val="20"/>
                <w:szCs w:val="20"/>
                <w:lang w:val="en-AU"/>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DF37B3" w:rsidRPr="00560C1D" w14:paraId="4D66ADF6" w14:textId="77777777" w:rsidTr="00DF37B3">
        <w:tc>
          <w:tcPr>
            <w:tcW w:w="8862" w:type="dxa"/>
          </w:tcPr>
          <w:p w14:paraId="7D4EA6EC" w14:textId="77777777" w:rsidR="00DF37B3" w:rsidRPr="00560C1D" w:rsidRDefault="00DF37B3" w:rsidP="00DF37B3">
            <w:pPr>
              <w:autoSpaceDE w:val="0"/>
              <w:autoSpaceDN w:val="0"/>
              <w:adjustRightInd w:val="0"/>
              <w:spacing w:before="120" w:after="120"/>
              <w:ind w:left="317" w:right="390"/>
              <w:rPr>
                <w:rFonts w:cs="Arial"/>
                <w:lang w:val="en-AU"/>
              </w:rPr>
            </w:pPr>
            <w:r w:rsidRPr="00560C1D">
              <w:rPr>
                <w:rFonts w:cs="Arial"/>
                <w:lang w:val="en-AU"/>
              </w:rPr>
              <w:t>In the event that this document or partial material from this document is reproduced, translated or distributed under the terms described above, the following statements are to be included:</w:t>
            </w:r>
          </w:p>
        </w:tc>
      </w:tr>
      <w:tr w:rsidR="00DF37B3" w:rsidRPr="00560C1D" w14:paraId="01E4A71B" w14:textId="77777777" w:rsidTr="00DF37B3">
        <w:tc>
          <w:tcPr>
            <w:tcW w:w="8862" w:type="dxa"/>
          </w:tcPr>
          <w:p w14:paraId="772C8484" w14:textId="77777777" w:rsidR="00DF37B3" w:rsidRPr="00560C1D" w:rsidRDefault="00DF37B3" w:rsidP="00DF37B3">
            <w:pPr>
              <w:autoSpaceDE w:val="0"/>
              <w:autoSpaceDN w:val="0"/>
              <w:adjustRightInd w:val="0"/>
              <w:spacing w:before="120" w:after="120"/>
              <w:ind w:left="600" w:right="924"/>
              <w:rPr>
                <w:rFonts w:ascii="Calibri" w:hAnsi="Calibri" w:cs="Arial"/>
                <w:i/>
                <w:lang w:val="en-AU"/>
              </w:rPr>
            </w:pPr>
            <w:r w:rsidRPr="00560C1D">
              <w:rPr>
                <w:rFonts w:ascii="Calibri" w:hAnsi="Calibri" w:cs="Arial"/>
                <w:i/>
                <w:lang w:val="en-AU"/>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DF37B3" w:rsidRPr="00560C1D" w14:paraId="5044B55E" w14:textId="77777777" w:rsidTr="00DF37B3">
        <w:trPr>
          <w:trHeight w:val="2312"/>
        </w:trPr>
        <w:tc>
          <w:tcPr>
            <w:tcW w:w="8862" w:type="dxa"/>
            <w:tcBorders>
              <w:bottom w:val="single" w:sz="4" w:space="0" w:color="000000"/>
            </w:tcBorders>
          </w:tcPr>
          <w:p w14:paraId="3BEB60B2" w14:textId="77777777" w:rsidR="00DF37B3" w:rsidRPr="00560C1D" w:rsidRDefault="00DF37B3" w:rsidP="00DF37B3">
            <w:pPr>
              <w:autoSpaceDE w:val="0"/>
              <w:autoSpaceDN w:val="0"/>
              <w:adjustRightInd w:val="0"/>
              <w:spacing w:before="120" w:after="120"/>
              <w:ind w:left="600" w:right="924"/>
              <w:rPr>
                <w:rFonts w:ascii="Calibri" w:hAnsi="Calibri" w:cs="Arial"/>
                <w:i/>
                <w:lang w:val="en-AU"/>
              </w:rPr>
            </w:pPr>
            <w:r w:rsidRPr="00560C1D">
              <w:rPr>
                <w:rFonts w:ascii="Calibri" w:hAnsi="Calibri" w:cs="Arial"/>
                <w:i/>
                <w:lang w:val="en-AU"/>
              </w:rPr>
              <w:t>“This [document/publication] is a translation of IHO [document/publication] [name]. The IHO has not checked this translation and therefore takes no responsibility for its accuracy. In case of doubt the source version of [name] in [language] should be consulted.”</w:t>
            </w:r>
          </w:p>
          <w:p w14:paraId="4FE954BF" w14:textId="77777777" w:rsidR="00DF37B3" w:rsidRPr="00560C1D" w:rsidRDefault="00DF37B3" w:rsidP="00DF37B3">
            <w:pPr>
              <w:autoSpaceDE w:val="0"/>
              <w:autoSpaceDN w:val="0"/>
              <w:adjustRightInd w:val="0"/>
              <w:spacing w:before="120" w:after="120"/>
              <w:ind w:left="366" w:right="924"/>
              <w:rPr>
                <w:rFonts w:cs="Arial"/>
                <w:lang w:val="en-AU"/>
              </w:rPr>
            </w:pPr>
            <w:r w:rsidRPr="00560C1D">
              <w:rPr>
                <w:rFonts w:cs="Arial"/>
                <w:lang w:val="en-AU"/>
              </w:rPr>
              <w:t>The IHO Logo or other identifiers shall not be used in any derived product without prior written permission from the IHO Secretariat.</w:t>
            </w:r>
          </w:p>
          <w:p w14:paraId="45650A30" w14:textId="77777777" w:rsidR="00DF37B3" w:rsidRPr="00560C1D" w:rsidRDefault="00DF37B3" w:rsidP="00DF37B3">
            <w:pPr>
              <w:autoSpaceDE w:val="0"/>
              <w:autoSpaceDN w:val="0"/>
              <w:adjustRightInd w:val="0"/>
              <w:spacing w:before="120" w:after="120"/>
              <w:ind w:left="600" w:right="924"/>
              <w:rPr>
                <w:rFonts w:cs="Arial"/>
                <w:lang w:val="en-AU"/>
              </w:rPr>
            </w:pPr>
          </w:p>
        </w:tc>
      </w:tr>
    </w:tbl>
    <w:p w14:paraId="76EEC07F" w14:textId="77777777" w:rsidR="00DF37B3" w:rsidRPr="00560C1D" w:rsidRDefault="00DF37B3" w:rsidP="00DF37B3">
      <w:pPr>
        <w:rPr>
          <w:lang w:val="en-AU"/>
        </w:rPr>
      </w:pPr>
    </w:p>
    <w:p w14:paraId="405BB0D0" w14:textId="77777777" w:rsidR="00DF37B3" w:rsidRPr="00560C1D" w:rsidRDefault="00DF37B3" w:rsidP="00DF37B3">
      <w:pPr>
        <w:rPr>
          <w:lang w:val="en-AU"/>
        </w:rPr>
      </w:pPr>
    </w:p>
    <w:p w14:paraId="189AEBF7" w14:textId="77777777" w:rsidR="00DF37B3" w:rsidRPr="00560C1D" w:rsidRDefault="00DF37B3" w:rsidP="00DF37B3">
      <w:pPr>
        <w:rPr>
          <w:lang w:val="en-AU"/>
        </w:rPr>
      </w:pPr>
    </w:p>
    <w:p w14:paraId="0A5B1263" w14:textId="77777777" w:rsidR="00DF37B3" w:rsidRPr="00560C1D" w:rsidRDefault="00DF37B3" w:rsidP="00DF37B3">
      <w:pPr>
        <w:rPr>
          <w:lang w:val="en-AU"/>
        </w:rPr>
      </w:pPr>
    </w:p>
    <w:p w14:paraId="62DD2785" w14:textId="77777777" w:rsidR="00DF37B3" w:rsidRPr="00560C1D" w:rsidRDefault="00DF37B3" w:rsidP="00DF37B3">
      <w:pPr>
        <w:rPr>
          <w:lang w:val="en-AU"/>
        </w:rPr>
      </w:pPr>
    </w:p>
    <w:p w14:paraId="59420510" w14:textId="77777777" w:rsidR="00487533" w:rsidRPr="008233BF" w:rsidRDefault="00487533" w:rsidP="00C53B69">
      <w:pPr>
        <w:pStyle w:val="zzCopyright"/>
        <w:pBdr>
          <w:top w:val="none" w:sz="0" w:space="0" w:color="auto"/>
          <w:left w:val="none" w:sz="0" w:space="0" w:color="auto"/>
          <w:bottom w:val="none" w:sz="0" w:space="0" w:color="auto"/>
          <w:right w:val="none" w:sz="0" w:space="0" w:color="auto"/>
        </w:pBdr>
        <w:spacing w:after="0" w:line="360" w:lineRule="auto"/>
        <w:ind w:left="100" w:right="100"/>
        <w:rPr>
          <w:vanish/>
        </w:rPr>
      </w:pPr>
    </w:p>
    <w:p w14:paraId="54C9184B" w14:textId="77777777" w:rsidR="00487533" w:rsidRPr="008233BF" w:rsidRDefault="00691DA9" w:rsidP="00691DA9">
      <w:pPr>
        <w:pStyle w:val="zzContents"/>
        <w:spacing w:before="0" w:after="0" w:line="360" w:lineRule="auto"/>
        <w:jc w:val="both"/>
      </w:pPr>
      <w:r>
        <w:lastRenderedPageBreak/>
        <w:t>Contents</w:t>
      </w:r>
    </w:p>
    <w:p w14:paraId="488A5A4E" w14:textId="0E4284A1" w:rsidR="0072216F" w:rsidRDefault="00487533">
      <w:pPr>
        <w:pStyle w:val="TOC1"/>
        <w:rPr>
          <w:rFonts w:asciiTheme="minorHAnsi" w:eastAsiaTheme="minorEastAsia" w:hAnsiTheme="minorHAnsi" w:cstheme="minorBidi"/>
          <w:b w:val="0"/>
          <w:kern w:val="2"/>
          <w:sz w:val="24"/>
          <w:szCs w:val="24"/>
          <w:lang w:val="en-US" w:eastAsia="en-US"/>
          <w14:ligatures w14:val="standardContextual"/>
        </w:rPr>
      </w:pPr>
      <w:r w:rsidRPr="008169B5">
        <w:fldChar w:fldCharType="begin"/>
      </w:r>
      <w:r w:rsidRPr="008169B5">
        <w:instrText>TOC \o "1-3" \t "Introduction,9,zzBiblio,9,zzForeword,9,zzIndex,9" \w</w:instrText>
      </w:r>
      <w:r w:rsidRPr="008169B5">
        <w:fldChar w:fldCharType="separate"/>
      </w:r>
      <w:r w:rsidR="0072216F">
        <w:t>1</w:t>
      </w:r>
      <w:r w:rsidR="0072216F">
        <w:tab/>
        <w:t>Overview</w:t>
      </w:r>
      <w:r w:rsidR="0072216F">
        <w:tab/>
      </w:r>
      <w:r w:rsidR="0072216F">
        <w:fldChar w:fldCharType="begin"/>
      </w:r>
      <w:r w:rsidR="0072216F">
        <w:instrText xml:space="preserve"> PAGEREF _Toc205849782 \h </w:instrText>
      </w:r>
      <w:r w:rsidR="0072216F">
        <w:fldChar w:fldCharType="separate"/>
      </w:r>
      <w:r w:rsidR="0072216F">
        <w:t>1</w:t>
      </w:r>
      <w:r w:rsidR="0072216F">
        <w:fldChar w:fldCharType="end"/>
      </w:r>
    </w:p>
    <w:p w14:paraId="7EB74E9B" w14:textId="39611717" w:rsidR="0072216F" w:rsidRDefault="0072216F">
      <w:pPr>
        <w:pStyle w:val="TOC2"/>
        <w:rPr>
          <w:rFonts w:asciiTheme="minorHAnsi" w:eastAsiaTheme="minorEastAsia" w:hAnsiTheme="minorHAnsi" w:cstheme="minorBidi"/>
          <w:kern w:val="2"/>
          <w:sz w:val="24"/>
          <w:szCs w:val="24"/>
          <w:lang w:val="en-US" w:eastAsia="en-US"/>
          <w14:ligatures w14:val="standardContextual"/>
        </w:rPr>
      </w:pPr>
      <w:r>
        <w:t>1.1</w:t>
      </w:r>
      <w:r>
        <w:tab/>
        <w:t>Introduction</w:t>
      </w:r>
      <w:r>
        <w:tab/>
      </w:r>
      <w:r>
        <w:fldChar w:fldCharType="begin"/>
      </w:r>
      <w:r>
        <w:instrText xml:space="preserve"> PAGEREF _Toc205849783 \h </w:instrText>
      </w:r>
      <w:r>
        <w:fldChar w:fldCharType="separate"/>
      </w:r>
      <w:r>
        <w:t>1</w:t>
      </w:r>
      <w:r>
        <w:fldChar w:fldCharType="end"/>
      </w:r>
    </w:p>
    <w:p w14:paraId="594F7C34" w14:textId="40F3AA06" w:rsidR="0072216F" w:rsidRDefault="0072216F">
      <w:pPr>
        <w:pStyle w:val="TOC2"/>
        <w:rPr>
          <w:rFonts w:asciiTheme="minorHAnsi" w:eastAsiaTheme="minorEastAsia" w:hAnsiTheme="minorHAnsi" w:cstheme="minorBidi"/>
          <w:kern w:val="2"/>
          <w:sz w:val="24"/>
          <w:szCs w:val="24"/>
          <w:lang w:val="en-US" w:eastAsia="en-US"/>
          <w14:ligatures w14:val="standardContextual"/>
        </w:rPr>
      </w:pPr>
      <w:r>
        <w:t>1.2</w:t>
      </w:r>
      <w:r>
        <w:tab/>
        <w:t>Scope</w:t>
      </w:r>
      <w:r>
        <w:tab/>
      </w:r>
      <w:r>
        <w:fldChar w:fldCharType="begin"/>
      </w:r>
      <w:r>
        <w:instrText xml:space="preserve"> PAGEREF _Toc205849784 \h </w:instrText>
      </w:r>
      <w:r>
        <w:fldChar w:fldCharType="separate"/>
      </w:r>
      <w:r>
        <w:t>1</w:t>
      </w:r>
      <w:r>
        <w:fldChar w:fldCharType="end"/>
      </w:r>
    </w:p>
    <w:p w14:paraId="595CC64F" w14:textId="338149F0" w:rsidR="0072216F" w:rsidRDefault="0072216F">
      <w:pPr>
        <w:pStyle w:val="TOC2"/>
        <w:rPr>
          <w:rFonts w:asciiTheme="minorHAnsi" w:eastAsiaTheme="minorEastAsia" w:hAnsiTheme="minorHAnsi" w:cstheme="minorBidi"/>
          <w:kern w:val="2"/>
          <w:sz w:val="24"/>
          <w:szCs w:val="24"/>
          <w:lang w:val="en-US" w:eastAsia="en-US"/>
          <w14:ligatures w14:val="standardContextual"/>
        </w:rPr>
      </w:pPr>
      <w:r>
        <w:t>1.3</w:t>
      </w:r>
      <w:r>
        <w:tab/>
        <w:t>References</w:t>
      </w:r>
      <w:r>
        <w:tab/>
      </w:r>
      <w:r>
        <w:fldChar w:fldCharType="begin"/>
      </w:r>
      <w:r>
        <w:instrText xml:space="preserve"> PAGEREF _Toc205849785 \h </w:instrText>
      </w:r>
      <w:r>
        <w:fldChar w:fldCharType="separate"/>
      </w:r>
      <w:r>
        <w:t>1</w:t>
      </w:r>
      <w:r>
        <w:fldChar w:fldCharType="end"/>
      </w:r>
    </w:p>
    <w:p w14:paraId="5730A25C" w14:textId="137C7022" w:rsidR="0072216F" w:rsidRDefault="0072216F">
      <w:pPr>
        <w:pStyle w:val="TOC2"/>
        <w:rPr>
          <w:rFonts w:asciiTheme="minorHAnsi" w:eastAsiaTheme="minorEastAsia" w:hAnsiTheme="minorHAnsi" w:cstheme="minorBidi"/>
          <w:kern w:val="2"/>
          <w:sz w:val="24"/>
          <w:szCs w:val="24"/>
          <w:lang w:val="en-US" w:eastAsia="en-US"/>
          <w14:ligatures w14:val="standardContextual"/>
        </w:rPr>
      </w:pPr>
      <w:r>
        <w:t>1.4</w:t>
      </w:r>
      <w:r>
        <w:tab/>
        <w:t>Terms, definitions, and abbreviations</w:t>
      </w:r>
      <w:r>
        <w:tab/>
      </w:r>
      <w:r>
        <w:fldChar w:fldCharType="begin"/>
      </w:r>
      <w:r>
        <w:instrText xml:space="preserve"> PAGEREF _Toc205849794 \h </w:instrText>
      </w:r>
      <w:r>
        <w:fldChar w:fldCharType="separate"/>
      </w:r>
      <w:r>
        <w:t>1</w:t>
      </w:r>
      <w:r>
        <w:fldChar w:fldCharType="end"/>
      </w:r>
    </w:p>
    <w:p w14:paraId="7FD17F35" w14:textId="53373983" w:rsidR="0072216F" w:rsidRDefault="0072216F">
      <w:pPr>
        <w:pStyle w:val="TOC3"/>
        <w:rPr>
          <w:rFonts w:asciiTheme="minorHAnsi" w:eastAsiaTheme="minorEastAsia" w:hAnsiTheme="minorHAnsi" w:cstheme="minorBidi"/>
          <w:kern w:val="2"/>
          <w:sz w:val="24"/>
          <w:szCs w:val="24"/>
          <w:lang w:val="en-US" w:eastAsia="en-US"/>
          <w14:ligatures w14:val="standardContextual"/>
        </w:rPr>
      </w:pPr>
      <w:r>
        <w:t>1.4.1</w:t>
      </w:r>
      <w:r>
        <w:tab/>
        <w:t>Terms and definitions</w:t>
      </w:r>
      <w:r>
        <w:tab/>
      </w:r>
      <w:r>
        <w:fldChar w:fldCharType="begin"/>
      </w:r>
      <w:r>
        <w:instrText xml:space="preserve"> PAGEREF _Toc205849795 \h </w:instrText>
      </w:r>
      <w:r>
        <w:fldChar w:fldCharType="separate"/>
      </w:r>
      <w:r>
        <w:t>1</w:t>
      </w:r>
      <w:r>
        <w:fldChar w:fldCharType="end"/>
      </w:r>
    </w:p>
    <w:p w14:paraId="230A01A7" w14:textId="6DAD7A53" w:rsidR="0072216F" w:rsidRDefault="0072216F">
      <w:pPr>
        <w:pStyle w:val="TOC3"/>
        <w:rPr>
          <w:rFonts w:asciiTheme="minorHAnsi" w:eastAsiaTheme="minorEastAsia" w:hAnsiTheme="minorHAnsi" w:cstheme="minorBidi"/>
          <w:kern w:val="2"/>
          <w:sz w:val="24"/>
          <w:szCs w:val="24"/>
          <w:lang w:val="en-US" w:eastAsia="en-US"/>
          <w14:ligatures w14:val="standardContextual"/>
        </w:rPr>
      </w:pPr>
      <w:r>
        <w:t>1.4.2</w:t>
      </w:r>
      <w:r>
        <w:tab/>
        <w:t>Abbreviations</w:t>
      </w:r>
      <w:r>
        <w:tab/>
      </w:r>
      <w:r>
        <w:fldChar w:fldCharType="begin"/>
      </w:r>
      <w:r>
        <w:instrText xml:space="preserve"> PAGEREF _Toc205849796 \h </w:instrText>
      </w:r>
      <w:r>
        <w:fldChar w:fldCharType="separate"/>
      </w:r>
      <w:r>
        <w:t>1</w:t>
      </w:r>
      <w:r>
        <w:fldChar w:fldCharType="end"/>
      </w:r>
    </w:p>
    <w:p w14:paraId="51EE1EA3" w14:textId="6E4DA540" w:rsidR="0072216F" w:rsidRDefault="0072216F">
      <w:pPr>
        <w:pStyle w:val="TOC2"/>
        <w:rPr>
          <w:rFonts w:asciiTheme="minorHAnsi" w:eastAsiaTheme="minorEastAsia" w:hAnsiTheme="minorHAnsi" w:cstheme="minorBidi"/>
          <w:kern w:val="2"/>
          <w:sz w:val="24"/>
          <w:szCs w:val="24"/>
          <w:lang w:val="en-US" w:eastAsia="en-US"/>
          <w14:ligatures w14:val="standardContextual"/>
        </w:rPr>
      </w:pPr>
      <w:r>
        <w:t>1.5</w:t>
      </w:r>
      <w:r>
        <w:tab/>
        <w:t>Use of language</w:t>
      </w:r>
      <w:r>
        <w:tab/>
      </w:r>
      <w:r>
        <w:fldChar w:fldCharType="begin"/>
      </w:r>
      <w:r>
        <w:instrText xml:space="preserve"> PAGEREF _Toc205849797 \h </w:instrText>
      </w:r>
      <w:r>
        <w:fldChar w:fldCharType="separate"/>
      </w:r>
      <w:r>
        <w:t>1</w:t>
      </w:r>
      <w:r>
        <w:fldChar w:fldCharType="end"/>
      </w:r>
    </w:p>
    <w:p w14:paraId="371A2B2E" w14:textId="5525C03B" w:rsidR="0072216F" w:rsidRDefault="0072216F">
      <w:pPr>
        <w:pStyle w:val="TOC2"/>
        <w:rPr>
          <w:rFonts w:asciiTheme="minorHAnsi" w:eastAsiaTheme="minorEastAsia" w:hAnsiTheme="minorHAnsi" w:cstheme="minorBidi"/>
          <w:kern w:val="2"/>
          <w:sz w:val="24"/>
          <w:szCs w:val="24"/>
          <w:lang w:val="en-US" w:eastAsia="en-US"/>
          <w14:ligatures w14:val="standardContextual"/>
        </w:rPr>
      </w:pPr>
      <w:r>
        <w:t>1.6</w:t>
      </w:r>
      <w:r>
        <w:tab/>
        <w:t>General data product description</w:t>
      </w:r>
      <w:r>
        <w:tab/>
      </w:r>
      <w:r>
        <w:fldChar w:fldCharType="begin"/>
      </w:r>
      <w:r>
        <w:instrText xml:space="preserve"> PAGEREF _Toc205849798 \h </w:instrText>
      </w:r>
      <w:r>
        <w:fldChar w:fldCharType="separate"/>
      </w:r>
      <w:r>
        <w:t>1</w:t>
      </w:r>
      <w:r>
        <w:fldChar w:fldCharType="end"/>
      </w:r>
    </w:p>
    <w:p w14:paraId="01F766FF" w14:textId="230A02F5" w:rsidR="0072216F" w:rsidRDefault="0072216F">
      <w:pPr>
        <w:pStyle w:val="TOC2"/>
        <w:rPr>
          <w:rFonts w:asciiTheme="minorHAnsi" w:eastAsiaTheme="minorEastAsia" w:hAnsiTheme="minorHAnsi" w:cstheme="minorBidi"/>
          <w:kern w:val="2"/>
          <w:sz w:val="24"/>
          <w:szCs w:val="24"/>
          <w:lang w:val="en-US" w:eastAsia="en-US"/>
          <w14:ligatures w14:val="standardContextual"/>
        </w:rPr>
      </w:pPr>
      <w:r>
        <w:t>1.7</w:t>
      </w:r>
      <w:r>
        <w:tab/>
        <w:t>Data product specification metadata</w:t>
      </w:r>
      <w:r>
        <w:tab/>
      </w:r>
      <w:r>
        <w:fldChar w:fldCharType="begin"/>
      </w:r>
      <w:r>
        <w:instrText xml:space="preserve"> PAGEREF _Toc205849799 \h </w:instrText>
      </w:r>
      <w:r>
        <w:fldChar w:fldCharType="separate"/>
      </w:r>
      <w:r>
        <w:t>2</w:t>
      </w:r>
      <w:r>
        <w:fldChar w:fldCharType="end"/>
      </w:r>
    </w:p>
    <w:p w14:paraId="0B36EB9A" w14:textId="3A0F8739" w:rsidR="0072216F" w:rsidRDefault="0072216F">
      <w:pPr>
        <w:pStyle w:val="TOC3"/>
        <w:rPr>
          <w:rFonts w:asciiTheme="minorHAnsi" w:eastAsiaTheme="minorEastAsia" w:hAnsiTheme="minorHAnsi" w:cstheme="minorBidi"/>
          <w:kern w:val="2"/>
          <w:sz w:val="24"/>
          <w:szCs w:val="24"/>
          <w:lang w:val="en-US" w:eastAsia="en-US"/>
          <w14:ligatures w14:val="standardContextual"/>
        </w:rPr>
      </w:pPr>
      <w:r>
        <w:rPr>
          <w:lang w:eastAsia="en-US"/>
        </w:rPr>
        <w:t>1.7.1</w:t>
      </w:r>
      <w:r>
        <w:rPr>
          <w:lang w:eastAsia="en-US"/>
        </w:rPr>
        <w:tab/>
        <w:t>IHO Product Specification Maintenance</w:t>
      </w:r>
      <w:r>
        <w:tab/>
      </w:r>
      <w:r>
        <w:fldChar w:fldCharType="begin"/>
      </w:r>
      <w:r>
        <w:instrText xml:space="preserve"> PAGEREF _Toc205849800 \h </w:instrText>
      </w:r>
      <w:r>
        <w:fldChar w:fldCharType="separate"/>
      </w:r>
      <w:r>
        <w:t>2</w:t>
      </w:r>
      <w:r>
        <w:fldChar w:fldCharType="end"/>
      </w:r>
    </w:p>
    <w:p w14:paraId="54F937CE" w14:textId="61B860C4" w:rsidR="0072216F" w:rsidRDefault="0072216F">
      <w:pPr>
        <w:pStyle w:val="TOC1"/>
        <w:rPr>
          <w:rFonts w:asciiTheme="minorHAnsi" w:eastAsiaTheme="minorEastAsia" w:hAnsiTheme="minorHAnsi" w:cstheme="minorBidi"/>
          <w:b w:val="0"/>
          <w:kern w:val="2"/>
          <w:sz w:val="24"/>
          <w:szCs w:val="24"/>
          <w:lang w:val="en-US" w:eastAsia="en-US"/>
          <w14:ligatures w14:val="standardContextual"/>
        </w:rPr>
      </w:pPr>
      <w:r>
        <w:t>2</w:t>
      </w:r>
      <w:r>
        <w:tab/>
        <w:t>Specification Scopes</w:t>
      </w:r>
      <w:r>
        <w:tab/>
      </w:r>
      <w:r>
        <w:fldChar w:fldCharType="begin"/>
      </w:r>
      <w:r>
        <w:instrText xml:space="preserve"> PAGEREF _Toc205849801 \h </w:instrText>
      </w:r>
      <w:r>
        <w:fldChar w:fldCharType="separate"/>
      </w:r>
      <w:r>
        <w:t>3</w:t>
      </w:r>
      <w:r>
        <w:fldChar w:fldCharType="end"/>
      </w:r>
    </w:p>
    <w:p w14:paraId="77DEC7E5" w14:textId="39EB50B0" w:rsidR="0072216F" w:rsidRDefault="0072216F">
      <w:pPr>
        <w:pStyle w:val="TOC1"/>
        <w:rPr>
          <w:rFonts w:asciiTheme="minorHAnsi" w:eastAsiaTheme="minorEastAsia" w:hAnsiTheme="minorHAnsi" w:cstheme="minorBidi"/>
          <w:b w:val="0"/>
          <w:kern w:val="2"/>
          <w:sz w:val="24"/>
          <w:szCs w:val="24"/>
          <w:lang w:val="en-US" w:eastAsia="en-US"/>
          <w14:ligatures w14:val="standardContextual"/>
        </w:rPr>
      </w:pPr>
      <w:r>
        <w:t>3</w:t>
      </w:r>
      <w:r>
        <w:tab/>
        <w:t>Dataset Identification</w:t>
      </w:r>
      <w:r>
        <w:tab/>
      </w:r>
      <w:r>
        <w:fldChar w:fldCharType="begin"/>
      </w:r>
      <w:r>
        <w:instrText xml:space="preserve"> PAGEREF _Toc205849802 \h </w:instrText>
      </w:r>
      <w:r>
        <w:fldChar w:fldCharType="separate"/>
      </w:r>
      <w:r>
        <w:t>3</w:t>
      </w:r>
      <w:r>
        <w:fldChar w:fldCharType="end"/>
      </w:r>
    </w:p>
    <w:p w14:paraId="38A78697" w14:textId="2EC927EE" w:rsidR="0072216F" w:rsidRDefault="0072216F">
      <w:pPr>
        <w:pStyle w:val="TOC1"/>
        <w:rPr>
          <w:rFonts w:asciiTheme="minorHAnsi" w:eastAsiaTheme="minorEastAsia" w:hAnsiTheme="minorHAnsi" w:cstheme="minorBidi"/>
          <w:b w:val="0"/>
          <w:kern w:val="2"/>
          <w:sz w:val="24"/>
          <w:szCs w:val="24"/>
          <w:lang w:val="en-US" w:eastAsia="en-US"/>
          <w14:ligatures w14:val="standardContextual"/>
        </w:rPr>
      </w:pPr>
      <w:r>
        <w:t>4</w:t>
      </w:r>
      <w:r>
        <w:tab/>
        <w:t>Data Content and structure</w:t>
      </w:r>
      <w:r>
        <w:tab/>
      </w:r>
      <w:r>
        <w:fldChar w:fldCharType="begin"/>
      </w:r>
      <w:r>
        <w:instrText xml:space="preserve"> PAGEREF _Toc205849803 \h </w:instrText>
      </w:r>
      <w:r>
        <w:fldChar w:fldCharType="separate"/>
      </w:r>
      <w:r>
        <w:t>4</w:t>
      </w:r>
      <w:r>
        <w:fldChar w:fldCharType="end"/>
      </w:r>
    </w:p>
    <w:p w14:paraId="0DE32600" w14:textId="06C8A61D" w:rsidR="0072216F" w:rsidRDefault="0072216F">
      <w:pPr>
        <w:pStyle w:val="TOC2"/>
        <w:rPr>
          <w:rFonts w:asciiTheme="minorHAnsi" w:eastAsiaTheme="minorEastAsia" w:hAnsiTheme="minorHAnsi" w:cstheme="minorBidi"/>
          <w:kern w:val="2"/>
          <w:sz w:val="24"/>
          <w:szCs w:val="24"/>
          <w:lang w:val="en-US" w:eastAsia="en-US"/>
          <w14:ligatures w14:val="standardContextual"/>
        </w:rPr>
      </w:pPr>
      <w:r>
        <w:t>4.1</w:t>
      </w:r>
      <w:r>
        <w:tab/>
        <w:t>Introduction</w:t>
      </w:r>
      <w:r>
        <w:tab/>
      </w:r>
      <w:r>
        <w:fldChar w:fldCharType="begin"/>
      </w:r>
      <w:r>
        <w:instrText xml:space="preserve"> PAGEREF _Toc205849804 \h </w:instrText>
      </w:r>
      <w:r>
        <w:fldChar w:fldCharType="separate"/>
      </w:r>
      <w:r>
        <w:t>4</w:t>
      </w:r>
      <w:r>
        <w:fldChar w:fldCharType="end"/>
      </w:r>
    </w:p>
    <w:p w14:paraId="5E358AFD" w14:textId="47897D7D" w:rsidR="0072216F" w:rsidRDefault="0072216F">
      <w:pPr>
        <w:pStyle w:val="TOC2"/>
        <w:rPr>
          <w:rFonts w:asciiTheme="minorHAnsi" w:eastAsiaTheme="minorEastAsia" w:hAnsiTheme="minorHAnsi" w:cstheme="minorBidi"/>
          <w:kern w:val="2"/>
          <w:sz w:val="24"/>
          <w:szCs w:val="24"/>
          <w:lang w:val="en-US" w:eastAsia="en-US"/>
          <w14:ligatures w14:val="standardContextual"/>
        </w:rPr>
      </w:pPr>
      <w:r>
        <w:t>4.2</w:t>
      </w:r>
      <w:r>
        <w:tab/>
        <w:t xml:space="preserve">Application Schema </w:t>
      </w:r>
      <w:r w:rsidRPr="00E176CE">
        <w:rPr>
          <w:color w:val="FF0000"/>
        </w:rPr>
        <w:t>&lt;S-100 Part 3&gt;</w:t>
      </w:r>
      <w:r>
        <w:tab/>
      </w:r>
      <w:r>
        <w:fldChar w:fldCharType="begin"/>
      </w:r>
      <w:r>
        <w:instrText xml:space="preserve"> PAGEREF _Toc205849805 \h </w:instrText>
      </w:r>
      <w:r>
        <w:fldChar w:fldCharType="separate"/>
      </w:r>
      <w:r>
        <w:t>4</w:t>
      </w:r>
      <w:r>
        <w:fldChar w:fldCharType="end"/>
      </w:r>
    </w:p>
    <w:p w14:paraId="47220691" w14:textId="12770B1E" w:rsidR="0072216F" w:rsidRDefault="0072216F">
      <w:pPr>
        <w:pStyle w:val="TOC2"/>
        <w:rPr>
          <w:rFonts w:asciiTheme="minorHAnsi" w:eastAsiaTheme="minorEastAsia" w:hAnsiTheme="minorHAnsi" w:cstheme="minorBidi"/>
          <w:kern w:val="2"/>
          <w:sz w:val="24"/>
          <w:szCs w:val="24"/>
          <w:lang w:val="en-US" w:eastAsia="en-US"/>
          <w14:ligatures w14:val="standardContextual"/>
        </w:rPr>
      </w:pPr>
      <w:r>
        <w:t>4.3</w:t>
      </w:r>
      <w:r>
        <w:tab/>
        <w:t xml:space="preserve">Feature Catalogue </w:t>
      </w:r>
      <w:r w:rsidRPr="00E176CE">
        <w:rPr>
          <w:color w:val="FF0000"/>
        </w:rPr>
        <w:t>&lt;S-100 Part 5&gt;</w:t>
      </w:r>
      <w:r>
        <w:tab/>
      </w:r>
      <w:r>
        <w:fldChar w:fldCharType="begin"/>
      </w:r>
      <w:r>
        <w:instrText xml:space="preserve"> PAGEREF _Toc205849806 \h </w:instrText>
      </w:r>
      <w:r>
        <w:fldChar w:fldCharType="separate"/>
      </w:r>
      <w:r>
        <w:t>4</w:t>
      </w:r>
      <w:r>
        <w:fldChar w:fldCharType="end"/>
      </w:r>
    </w:p>
    <w:p w14:paraId="7F62CFC6" w14:textId="17B2F227" w:rsidR="0072216F" w:rsidRDefault="0072216F">
      <w:pPr>
        <w:pStyle w:val="TOC3"/>
        <w:rPr>
          <w:rFonts w:asciiTheme="minorHAnsi" w:eastAsiaTheme="minorEastAsia" w:hAnsiTheme="minorHAnsi" w:cstheme="minorBidi"/>
          <w:kern w:val="2"/>
          <w:sz w:val="24"/>
          <w:szCs w:val="24"/>
          <w:lang w:val="en-US" w:eastAsia="en-US"/>
          <w14:ligatures w14:val="standardContextual"/>
        </w:rPr>
      </w:pPr>
      <w:r>
        <w:rPr>
          <w:lang w:eastAsia="en-US"/>
        </w:rPr>
        <w:t>4.3.1</w:t>
      </w:r>
      <w:r>
        <w:rPr>
          <w:lang w:eastAsia="en-US"/>
        </w:rPr>
        <w:tab/>
        <w:t>Introduction</w:t>
      </w:r>
      <w:r>
        <w:tab/>
      </w:r>
      <w:r>
        <w:fldChar w:fldCharType="begin"/>
      </w:r>
      <w:r>
        <w:instrText xml:space="preserve"> PAGEREF _Toc205849807 \h </w:instrText>
      </w:r>
      <w:r>
        <w:fldChar w:fldCharType="separate"/>
      </w:r>
      <w:r>
        <w:t>4</w:t>
      </w:r>
      <w:r>
        <w:fldChar w:fldCharType="end"/>
      </w:r>
    </w:p>
    <w:p w14:paraId="0CC9DCBD" w14:textId="77D64ACD" w:rsidR="0072216F" w:rsidRDefault="0072216F">
      <w:pPr>
        <w:pStyle w:val="TOC3"/>
        <w:rPr>
          <w:rFonts w:asciiTheme="minorHAnsi" w:eastAsiaTheme="minorEastAsia" w:hAnsiTheme="minorHAnsi" w:cstheme="minorBidi"/>
          <w:kern w:val="2"/>
          <w:sz w:val="24"/>
          <w:szCs w:val="24"/>
          <w:lang w:val="en-US" w:eastAsia="en-US"/>
          <w14:ligatures w14:val="standardContextual"/>
        </w:rPr>
      </w:pPr>
      <w:r>
        <w:t>4.3.2</w:t>
      </w:r>
      <w:r>
        <w:tab/>
        <w:t>Feature Types</w:t>
      </w:r>
      <w:r>
        <w:tab/>
      </w:r>
      <w:r>
        <w:fldChar w:fldCharType="begin"/>
      </w:r>
      <w:r>
        <w:instrText xml:space="preserve"> PAGEREF _Toc205849808 \h </w:instrText>
      </w:r>
      <w:r>
        <w:fldChar w:fldCharType="separate"/>
      </w:r>
      <w:r>
        <w:t>5</w:t>
      </w:r>
      <w:r>
        <w:fldChar w:fldCharType="end"/>
      </w:r>
    </w:p>
    <w:p w14:paraId="3725F13D" w14:textId="7643D2BC" w:rsidR="0072216F" w:rsidRDefault="0072216F">
      <w:pPr>
        <w:pStyle w:val="TOC3"/>
        <w:rPr>
          <w:rFonts w:asciiTheme="minorHAnsi" w:eastAsiaTheme="minorEastAsia" w:hAnsiTheme="minorHAnsi" w:cstheme="minorBidi"/>
          <w:kern w:val="2"/>
          <w:sz w:val="24"/>
          <w:szCs w:val="24"/>
          <w:lang w:val="en-US" w:eastAsia="en-US"/>
          <w14:ligatures w14:val="standardContextual"/>
        </w:rPr>
      </w:pPr>
      <w:r>
        <w:t>4.3.3</w:t>
      </w:r>
      <w:r>
        <w:tab/>
        <w:t>Feature Relationship</w:t>
      </w:r>
      <w:r>
        <w:tab/>
      </w:r>
      <w:r>
        <w:fldChar w:fldCharType="begin"/>
      </w:r>
      <w:r>
        <w:instrText xml:space="preserve"> PAGEREF _Toc205849809 \h </w:instrText>
      </w:r>
      <w:r>
        <w:fldChar w:fldCharType="separate"/>
      </w:r>
      <w:r>
        <w:t>5</w:t>
      </w:r>
      <w:r>
        <w:fldChar w:fldCharType="end"/>
      </w:r>
    </w:p>
    <w:p w14:paraId="45A47BF0" w14:textId="2E34FD49" w:rsidR="0072216F" w:rsidRDefault="0072216F">
      <w:pPr>
        <w:pStyle w:val="TOC3"/>
        <w:rPr>
          <w:rFonts w:asciiTheme="minorHAnsi" w:eastAsiaTheme="minorEastAsia" w:hAnsiTheme="minorHAnsi" w:cstheme="minorBidi"/>
          <w:kern w:val="2"/>
          <w:sz w:val="24"/>
          <w:szCs w:val="24"/>
          <w:lang w:val="en-US" w:eastAsia="en-US"/>
          <w14:ligatures w14:val="standardContextual"/>
        </w:rPr>
      </w:pPr>
      <w:r>
        <w:rPr>
          <w:lang w:eastAsia="en-US"/>
        </w:rPr>
        <w:t>4.3.4</w:t>
      </w:r>
      <w:r>
        <w:rPr>
          <w:lang w:eastAsia="en-US"/>
        </w:rPr>
        <w:tab/>
        <w:t>Information Types</w:t>
      </w:r>
      <w:r>
        <w:tab/>
      </w:r>
      <w:r>
        <w:fldChar w:fldCharType="begin"/>
      </w:r>
      <w:r>
        <w:instrText xml:space="preserve"> PAGEREF _Toc205849810 \h </w:instrText>
      </w:r>
      <w:r>
        <w:fldChar w:fldCharType="separate"/>
      </w:r>
      <w:r>
        <w:t>5</w:t>
      </w:r>
      <w:r>
        <w:fldChar w:fldCharType="end"/>
      </w:r>
    </w:p>
    <w:p w14:paraId="52338AAA" w14:textId="23D6C554" w:rsidR="0072216F" w:rsidRDefault="0072216F">
      <w:pPr>
        <w:pStyle w:val="TOC3"/>
        <w:rPr>
          <w:rFonts w:asciiTheme="minorHAnsi" w:eastAsiaTheme="minorEastAsia" w:hAnsiTheme="minorHAnsi" w:cstheme="minorBidi"/>
          <w:kern w:val="2"/>
          <w:sz w:val="24"/>
          <w:szCs w:val="24"/>
          <w:lang w:val="en-US" w:eastAsia="en-US"/>
          <w14:ligatures w14:val="standardContextual"/>
        </w:rPr>
      </w:pPr>
      <w:r>
        <w:rPr>
          <w:lang w:eastAsia="en-US"/>
        </w:rPr>
        <w:t>4.3.5</w:t>
      </w:r>
      <w:r>
        <w:rPr>
          <w:lang w:eastAsia="en-US"/>
        </w:rPr>
        <w:tab/>
        <w:t>Attributes</w:t>
      </w:r>
      <w:r>
        <w:tab/>
      </w:r>
      <w:r>
        <w:fldChar w:fldCharType="begin"/>
      </w:r>
      <w:r>
        <w:instrText xml:space="preserve"> PAGEREF _Toc205849811 \h </w:instrText>
      </w:r>
      <w:r>
        <w:fldChar w:fldCharType="separate"/>
      </w:r>
      <w:r>
        <w:t>5</w:t>
      </w:r>
      <w:r>
        <w:fldChar w:fldCharType="end"/>
      </w:r>
    </w:p>
    <w:p w14:paraId="1E5B8BDA" w14:textId="6629C753" w:rsidR="0072216F" w:rsidRDefault="0072216F">
      <w:pPr>
        <w:pStyle w:val="TOC2"/>
        <w:rPr>
          <w:rFonts w:asciiTheme="minorHAnsi" w:eastAsiaTheme="minorEastAsia" w:hAnsiTheme="minorHAnsi" w:cstheme="minorBidi"/>
          <w:kern w:val="2"/>
          <w:sz w:val="24"/>
          <w:szCs w:val="24"/>
          <w:lang w:val="en-US" w:eastAsia="en-US"/>
          <w14:ligatures w14:val="standardContextual"/>
        </w:rPr>
      </w:pPr>
      <w:r>
        <w:t>4.4</w:t>
      </w:r>
      <w:r>
        <w:tab/>
        <w:t>Dataset Types</w:t>
      </w:r>
      <w:r>
        <w:tab/>
      </w:r>
      <w:r>
        <w:fldChar w:fldCharType="begin"/>
      </w:r>
      <w:r>
        <w:instrText xml:space="preserve"> PAGEREF _Toc205849812 \h </w:instrText>
      </w:r>
      <w:r>
        <w:fldChar w:fldCharType="separate"/>
      </w:r>
      <w:r>
        <w:t>6</w:t>
      </w:r>
      <w:r>
        <w:fldChar w:fldCharType="end"/>
      </w:r>
    </w:p>
    <w:p w14:paraId="3910F9D8" w14:textId="414613FB" w:rsidR="0072216F" w:rsidRDefault="0072216F">
      <w:pPr>
        <w:pStyle w:val="TOC3"/>
        <w:rPr>
          <w:rFonts w:asciiTheme="minorHAnsi" w:eastAsiaTheme="minorEastAsia" w:hAnsiTheme="minorHAnsi" w:cstheme="minorBidi"/>
          <w:kern w:val="2"/>
          <w:sz w:val="24"/>
          <w:szCs w:val="24"/>
          <w:lang w:val="en-US" w:eastAsia="en-US"/>
          <w14:ligatures w14:val="standardContextual"/>
        </w:rPr>
      </w:pPr>
      <w:r>
        <w:t>4.4.1</w:t>
      </w:r>
      <w:r>
        <w:tab/>
        <w:t>Introduction</w:t>
      </w:r>
      <w:r>
        <w:tab/>
      </w:r>
      <w:r>
        <w:fldChar w:fldCharType="begin"/>
      </w:r>
      <w:r>
        <w:instrText xml:space="preserve"> PAGEREF _Toc205849813 \h </w:instrText>
      </w:r>
      <w:r>
        <w:fldChar w:fldCharType="separate"/>
      </w:r>
      <w:r>
        <w:t>6</w:t>
      </w:r>
      <w:r>
        <w:fldChar w:fldCharType="end"/>
      </w:r>
    </w:p>
    <w:p w14:paraId="5B4DB087" w14:textId="21B46DE4" w:rsidR="0072216F" w:rsidRDefault="0072216F">
      <w:pPr>
        <w:pStyle w:val="TOC2"/>
        <w:rPr>
          <w:rFonts w:asciiTheme="minorHAnsi" w:eastAsiaTheme="minorEastAsia" w:hAnsiTheme="minorHAnsi" w:cstheme="minorBidi"/>
          <w:kern w:val="2"/>
          <w:sz w:val="24"/>
          <w:szCs w:val="24"/>
          <w:lang w:val="en-US" w:eastAsia="en-US"/>
          <w14:ligatures w14:val="standardContextual"/>
        </w:rPr>
      </w:pPr>
      <w:r>
        <w:t>4.5</w:t>
      </w:r>
      <w:r>
        <w:tab/>
        <w:t>Dataset Loading and Unloading</w:t>
      </w:r>
      <w:r>
        <w:tab/>
      </w:r>
      <w:r>
        <w:fldChar w:fldCharType="begin"/>
      </w:r>
      <w:r>
        <w:instrText xml:space="preserve"> PAGEREF _Toc205849814 \h </w:instrText>
      </w:r>
      <w:r>
        <w:fldChar w:fldCharType="separate"/>
      </w:r>
      <w:r>
        <w:t>6</w:t>
      </w:r>
      <w:r>
        <w:fldChar w:fldCharType="end"/>
      </w:r>
    </w:p>
    <w:p w14:paraId="4E7A1BCF" w14:textId="6FFBE892" w:rsidR="0072216F" w:rsidRDefault="0072216F">
      <w:pPr>
        <w:pStyle w:val="TOC2"/>
        <w:rPr>
          <w:rFonts w:asciiTheme="minorHAnsi" w:eastAsiaTheme="minorEastAsia" w:hAnsiTheme="minorHAnsi" w:cstheme="minorBidi"/>
          <w:kern w:val="2"/>
          <w:sz w:val="24"/>
          <w:szCs w:val="24"/>
          <w:lang w:val="en-US" w:eastAsia="en-US"/>
          <w14:ligatures w14:val="standardContextual"/>
        </w:rPr>
      </w:pPr>
      <w:r>
        <w:t>4.6</w:t>
      </w:r>
      <w:r>
        <w:tab/>
        <w:t xml:space="preserve">Geometry </w:t>
      </w:r>
      <w:r w:rsidRPr="00E176CE">
        <w:rPr>
          <w:color w:val="FF0000"/>
        </w:rPr>
        <w:t>&lt;S-100 Part 7&gt;</w:t>
      </w:r>
      <w:r>
        <w:tab/>
      </w:r>
      <w:r>
        <w:fldChar w:fldCharType="begin"/>
      </w:r>
      <w:r>
        <w:instrText xml:space="preserve"> PAGEREF _Toc205849815 \h </w:instrText>
      </w:r>
      <w:r>
        <w:fldChar w:fldCharType="separate"/>
      </w:r>
      <w:r>
        <w:t>7</w:t>
      </w:r>
      <w:r>
        <w:fldChar w:fldCharType="end"/>
      </w:r>
    </w:p>
    <w:p w14:paraId="3D89BC33" w14:textId="2350003D" w:rsidR="0072216F" w:rsidRDefault="0072216F">
      <w:pPr>
        <w:pStyle w:val="TOC1"/>
        <w:rPr>
          <w:rFonts w:asciiTheme="minorHAnsi" w:eastAsiaTheme="minorEastAsia" w:hAnsiTheme="minorHAnsi" w:cstheme="minorBidi"/>
          <w:b w:val="0"/>
          <w:kern w:val="2"/>
          <w:sz w:val="24"/>
          <w:szCs w:val="24"/>
          <w:lang w:val="en-US" w:eastAsia="en-US"/>
          <w14:ligatures w14:val="standardContextual"/>
        </w:rPr>
      </w:pPr>
      <w:r w:rsidRPr="00E176CE">
        <w:rPr>
          <w:color w:val="FF0000"/>
        </w:rPr>
        <w:t>5</w:t>
      </w:r>
      <w:r>
        <w:tab/>
        <w:t>Coordinate Reference Systems (CRS)</w:t>
      </w:r>
      <w:r w:rsidRPr="00E176CE">
        <w:rPr>
          <w:color w:val="FF0000"/>
        </w:rPr>
        <w:t xml:space="preserve"> &lt;S-100 Part 6&gt;</w:t>
      </w:r>
      <w:r>
        <w:tab/>
      </w:r>
      <w:r>
        <w:fldChar w:fldCharType="begin"/>
      </w:r>
      <w:r>
        <w:instrText xml:space="preserve"> PAGEREF _Toc205849816 \h </w:instrText>
      </w:r>
      <w:r>
        <w:fldChar w:fldCharType="separate"/>
      </w:r>
      <w:r>
        <w:t>7</w:t>
      </w:r>
      <w:r>
        <w:fldChar w:fldCharType="end"/>
      </w:r>
    </w:p>
    <w:p w14:paraId="6805CEDC" w14:textId="7B976552" w:rsidR="0072216F" w:rsidRDefault="0072216F">
      <w:pPr>
        <w:pStyle w:val="TOC2"/>
        <w:rPr>
          <w:rFonts w:asciiTheme="minorHAnsi" w:eastAsiaTheme="minorEastAsia" w:hAnsiTheme="minorHAnsi" w:cstheme="minorBidi"/>
          <w:kern w:val="2"/>
          <w:sz w:val="24"/>
          <w:szCs w:val="24"/>
          <w:lang w:val="en-US" w:eastAsia="en-US"/>
          <w14:ligatures w14:val="standardContextual"/>
        </w:rPr>
      </w:pPr>
      <w:r>
        <w:t>5.1</w:t>
      </w:r>
      <w:r>
        <w:tab/>
        <w:t>Introduction</w:t>
      </w:r>
      <w:r>
        <w:tab/>
      </w:r>
      <w:r>
        <w:fldChar w:fldCharType="begin"/>
      </w:r>
      <w:r>
        <w:instrText xml:space="preserve"> PAGEREF _Toc205849818 \h </w:instrText>
      </w:r>
      <w:r>
        <w:fldChar w:fldCharType="separate"/>
      </w:r>
      <w:r>
        <w:t>7</w:t>
      </w:r>
      <w:r>
        <w:fldChar w:fldCharType="end"/>
      </w:r>
    </w:p>
    <w:p w14:paraId="41DDC210" w14:textId="5E209A06" w:rsidR="0072216F" w:rsidRDefault="0072216F">
      <w:pPr>
        <w:pStyle w:val="TOC2"/>
        <w:rPr>
          <w:rFonts w:asciiTheme="minorHAnsi" w:eastAsiaTheme="minorEastAsia" w:hAnsiTheme="minorHAnsi" w:cstheme="minorBidi"/>
          <w:kern w:val="2"/>
          <w:sz w:val="24"/>
          <w:szCs w:val="24"/>
          <w:lang w:val="en-US" w:eastAsia="en-US"/>
          <w14:ligatures w14:val="standardContextual"/>
        </w:rPr>
      </w:pPr>
      <w:r>
        <w:t>5.2</w:t>
      </w:r>
      <w:r>
        <w:tab/>
        <w:t>Horizontal coordinate reference system</w:t>
      </w:r>
      <w:r>
        <w:tab/>
      </w:r>
      <w:r>
        <w:fldChar w:fldCharType="begin"/>
      </w:r>
      <w:r>
        <w:instrText xml:space="preserve"> PAGEREF _Toc205849820 \h </w:instrText>
      </w:r>
      <w:r>
        <w:fldChar w:fldCharType="separate"/>
      </w:r>
      <w:r>
        <w:t>7</w:t>
      </w:r>
      <w:r>
        <w:fldChar w:fldCharType="end"/>
      </w:r>
    </w:p>
    <w:p w14:paraId="736AA81E" w14:textId="5910B8E7" w:rsidR="0072216F" w:rsidRDefault="0072216F">
      <w:pPr>
        <w:pStyle w:val="TOC2"/>
        <w:rPr>
          <w:rFonts w:asciiTheme="minorHAnsi" w:eastAsiaTheme="minorEastAsia" w:hAnsiTheme="minorHAnsi" w:cstheme="minorBidi"/>
          <w:kern w:val="2"/>
          <w:sz w:val="24"/>
          <w:szCs w:val="24"/>
          <w:lang w:val="en-US" w:eastAsia="en-US"/>
          <w14:ligatures w14:val="standardContextual"/>
        </w:rPr>
      </w:pPr>
      <w:r>
        <w:t>5.3</w:t>
      </w:r>
      <w:r>
        <w:tab/>
        <w:t>Projection</w:t>
      </w:r>
      <w:r>
        <w:tab/>
      </w:r>
      <w:r>
        <w:fldChar w:fldCharType="begin"/>
      </w:r>
      <w:r>
        <w:instrText xml:space="preserve"> PAGEREF _Toc205849821 \h </w:instrText>
      </w:r>
      <w:r>
        <w:fldChar w:fldCharType="separate"/>
      </w:r>
      <w:r>
        <w:t>7</w:t>
      </w:r>
      <w:r>
        <w:fldChar w:fldCharType="end"/>
      </w:r>
    </w:p>
    <w:p w14:paraId="5DC06B9A" w14:textId="141EE1C2" w:rsidR="0072216F" w:rsidRDefault="0072216F">
      <w:pPr>
        <w:pStyle w:val="TOC2"/>
        <w:rPr>
          <w:rFonts w:asciiTheme="minorHAnsi" w:eastAsiaTheme="minorEastAsia" w:hAnsiTheme="minorHAnsi" w:cstheme="minorBidi"/>
          <w:kern w:val="2"/>
          <w:sz w:val="24"/>
          <w:szCs w:val="24"/>
          <w:lang w:val="en-US" w:eastAsia="en-US"/>
          <w14:ligatures w14:val="standardContextual"/>
        </w:rPr>
      </w:pPr>
      <w:r>
        <w:t>5.4</w:t>
      </w:r>
      <w:r>
        <w:tab/>
        <w:t>Vertical coordinate reference system</w:t>
      </w:r>
      <w:r>
        <w:tab/>
      </w:r>
      <w:r>
        <w:fldChar w:fldCharType="begin"/>
      </w:r>
      <w:r>
        <w:instrText xml:space="preserve"> PAGEREF _Toc205849822 \h </w:instrText>
      </w:r>
      <w:r>
        <w:fldChar w:fldCharType="separate"/>
      </w:r>
      <w:r>
        <w:t>7</w:t>
      </w:r>
      <w:r>
        <w:fldChar w:fldCharType="end"/>
      </w:r>
    </w:p>
    <w:p w14:paraId="39ECD195" w14:textId="22CCA9C4" w:rsidR="0072216F" w:rsidRDefault="0072216F">
      <w:pPr>
        <w:pStyle w:val="TOC2"/>
        <w:rPr>
          <w:rFonts w:asciiTheme="minorHAnsi" w:eastAsiaTheme="minorEastAsia" w:hAnsiTheme="minorHAnsi" w:cstheme="minorBidi"/>
          <w:kern w:val="2"/>
          <w:sz w:val="24"/>
          <w:szCs w:val="24"/>
          <w:lang w:val="en-US" w:eastAsia="en-US"/>
          <w14:ligatures w14:val="standardContextual"/>
        </w:rPr>
      </w:pPr>
      <w:r>
        <w:t>5.5</w:t>
      </w:r>
      <w:r>
        <w:tab/>
        <w:t>Temporal reference system</w:t>
      </w:r>
      <w:r>
        <w:tab/>
      </w:r>
      <w:r>
        <w:fldChar w:fldCharType="begin"/>
      </w:r>
      <w:r>
        <w:instrText xml:space="preserve"> PAGEREF _Toc205849823 \h </w:instrText>
      </w:r>
      <w:r>
        <w:fldChar w:fldCharType="separate"/>
      </w:r>
      <w:r>
        <w:t>7</w:t>
      </w:r>
      <w:r>
        <w:fldChar w:fldCharType="end"/>
      </w:r>
    </w:p>
    <w:p w14:paraId="4D31046A" w14:textId="3B829505" w:rsidR="0072216F" w:rsidRDefault="0072216F">
      <w:pPr>
        <w:pStyle w:val="TOC1"/>
        <w:rPr>
          <w:rFonts w:asciiTheme="minorHAnsi" w:eastAsiaTheme="minorEastAsia" w:hAnsiTheme="minorHAnsi" w:cstheme="minorBidi"/>
          <w:b w:val="0"/>
          <w:kern w:val="2"/>
          <w:sz w:val="24"/>
          <w:szCs w:val="24"/>
          <w:lang w:val="en-US" w:eastAsia="en-US"/>
          <w14:ligatures w14:val="standardContextual"/>
        </w:rPr>
      </w:pPr>
      <w:r>
        <w:t>6</w:t>
      </w:r>
      <w:r>
        <w:tab/>
        <w:t>Data Quality</w:t>
      </w:r>
      <w:r>
        <w:tab/>
      </w:r>
      <w:r>
        <w:fldChar w:fldCharType="begin"/>
      </w:r>
      <w:r>
        <w:instrText xml:space="preserve"> PAGEREF _Toc205849830 \h </w:instrText>
      </w:r>
      <w:r>
        <w:fldChar w:fldCharType="separate"/>
      </w:r>
      <w:r>
        <w:t>7</w:t>
      </w:r>
      <w:r>
        <w:fldChar w:fldCharType="end"/>
      </w:r>
    </w:p>
    <w:p w14:paraId="6C8334B1" w14:textId="4020D308" w:rsidR="0072216F" w:rsidRDefault="0072216F">
      <w:pPr>
        <w:pStyle w:val="TOC2"/>
        <w:rPr>
          <w:rFonts w:asciiTheme="minorHAnsi" w:eastAsiaTheme="minorEastAsia" w:hAnsiTheme="minorHAnsi" w:cstheme="minorBidi"/>
          <w:kern w:val="2"/>
          <w:sz w:val="24"/>
          <w:szCs w:val="24"/>
          <w:lang w:val="en-US" w:eastAsia="en-US"/>
          <w14:ligatures w14:val="standardContextual"/>
        </w:rPr>
      </w:pPr>
      <w:r>
        <w:t>6.1</w:t>
      </w:r>
      <w:r>
        <w:tab/>
        <w:t>Introduction to data quality</w:t>
      </w:r>
      <w:r>
        <w:tab/>
      </w:r>
      <w:r>
        <w:fldChar w:fldCharType="begin"/>
      </w:r>
      <w:r>
        <w:instrText xml:space="preserve"> PAGEREF _Toc205849831 \h </w:instrText>
      </w:r>
      <w:r>
        <w:fldChar w:fldCharType="separate"/>
      </w:r>
      <w:r>
        <w:t>8</w:t>
      </w:r>
      <w:r>
        <w:fldChar w:fldCharType="end"/>
      </w:r>
    </w:p>
    <w:p w14:paraId="00895082" w14:textId="07257D3C" w:rsidR="0072216F" w:rsidRDefault="0072216F">
      <w:pPr>
        <w:pStyle w:val="TOC2"/>
        <w:rPr>
          <w:rFonts w:asciiTheme="minorHAnsi" w:eastAsiaTheme="minorEastAsia" w:hAnsiTheme="minorHAnsi" w:cstheme="minorBidi"/>
          <w:kern w:val="2"/>
          <w:sz w:val="24"/>
          <w:szCs w:val="24"/>
          <w:lang w:val="en-US" w:eastAsia="en-US"/>
          <w14:ligatures w14:val="standardContextual"/>
        </w:rPr>
      </w:pPr>
      <w:r>
        <w:t>6.2</w:t>
      </w:r>
      <w:r>
        <w:tab/>
        <w:t>Completeness</w:t>
      </w:r>
      <w:r>
        <w:tab/>
      </w:r>
      <w:r>
        <w:fldChar w:fldCharType="begin"/>
      </w:r>
      <w:r>
        <w:instrText xml:space="preserve"> PAGEREF _Toc205849832 \h </w:instrText>
      </w:r>
      <w:r>
        <w:fldChar w:fldCharType="separate"/>
      </w:r>
      <w:r>
        <w:t>8</w:t>
      </w:r>
      <w:r>
        <w:fldChar w:fldCharType="end"/>
      </w:r>
    </w:p>
    <w:p w14:paraId="2EE2356A" w14:textId="389A6E39" w:rsidR="0072216F" w:rsidRDefault="0072216F">
      <w:pPr>
        <w:pStyle w:val="TOC3"/>
        <w:rPr>
          <w:rFonts w:asciiTheme="minorHAnsi" w:eastAsiaTheme="minorEastAsia" w:hAnsiTheme="minorHAnsi" w:cstheme="minorBidi"/>
          <w:kern w:val="2"/>
          <w:sz w:val="24"/>
          <w:szCs w:val="24"/>
          <w:lang w:val="en-US" w:eastAsia="en-US"/>
          <w14:ligatures w14:val="standardContextual"/>
        </w:rPr>
      </w:pPr>
      <w:r>
        <w:t>6.2.1</w:t>
      </w:r>
      <w:r>
        <w:tab/>
        <w:t>Commission</w:t>
      </w:r>
      <w:r>
        <w:tab/>
      </w:r>
      <w:r>
        <w:fldChar w:fldCharType="begin"/>
      </w:r>
      <w:r>
        <w:instrText xml:space="preserve"> PAGEREF _Toc205849833 \h </w:instrText>
      </w:r>
      <w:r>
        <w:fldChar w:fldCharType="separate"/>
      </w:r>
      <w:r>
        <w:t>8</w:t>
      </w:r>
      <w:r>
        <w:fldChar w:fldCharType="end"/>
      </w:r>
    </w:p>
    <w:p w14:paraId="3727E11A" w14:textId="21362C93" w:rsidR="0072216F" w:rsidRDefault="0072216F">
      <w:pPr>
        <w:pStyle w:val="TOC3"/>
        <w:rPr>
          <w:rFonts w:asciiTheme="minorHAnsi" w:eastAsiaTheme="minorEastAsia" w:hAnsiTheme="minorHAnsi" w:cstheme="minorBidi"/>
          <w:kern w:val="2"/>
          <w:sz w:val="24"/>
          <w:szCs w:val="24"/>
          <w:lang w:val="en-US" w:eastAsia="en-US"/>
          <w14:ligatures w14:val="standardContextual"/>
        </w:rPr>
      </w:pPr>
      <w:r>
        <w:t>6.2.2</w:t>
      </w:r>
      <w:r>
        <w:tab/>
        <w:t>Omission</w:t>
      </w:r>
      <w:r>
        <w:tab/>
      </w:r>
      <w:r>
        <w:fldChar w:fldCharType="begin"/>
      </w:r>
      <w:r>
        <w:instrText xml:space="preserve"> PAGEREF _Toc205849834 \h </w:instrText>
      </w:r>
      <w:r>
        <w:fldChar w:fldCharType="separate"/>
      </w:r>
      <w:r>
        <w:t>8</w:t>
      </w:r>
      <w:r>
        <w:fldChar w:fldCharType="end"/>
      </w:r>
    </w:p>
    <w:p w14:paraId="0FF36D44" w14:textId="05BFD827" w:rsidR="0072216F" w:rsidRDefault="0072216F">
      <w:pPr>
        <w:pStyle w:val="TOC1"/>
        <w:rPr>
          <w:rFonts w:asciiTheme="minorHAnsi" w:eastAsiaTheme="minorEastAsia" w:hAnsiTheme="minorHAnsi" w:cstheme="minorBidi"/>
          <w:b w:val="0"/>
          <w:kern w:val="2"/>
          <w:sz w:val="24"/>
          <w:szCs w:val="24"/>
          <w:lang w:val="en-US" w:eastAsia="en-US"/>
          <w14:ligatures w14:val="standardContextual"/>
        </w:rPr>
      </w:pPr>
      <w:r>
        <w:t>7</w:t>
      </w:r>
      <w:r>
        <w:tab/>
        <w:t>Data Capture and Classification</w:t>
      </w:r>
      <w:r>
        <w:tab/>
      </w:r>
      <w:r>
        <w:fldChar w:fldCharType="begin"/>
      </w:r>
      <w:r>
        <w:instrText xml:space="preserve"> PAGEREF _Toc205849835 \h </w:instrText>
      </w:r>
      <w:r>
        <w:fldChar w:fldCharType="separate"/>
      </w:r>
      <w:r>
        <w:t>8</w:t>
      </w:r>
      <w:r>
        <w:fldChar w:fldCharType="end"/>
      </w:r>
    </w:p>
    <w:p w14:paraId="08B3782A" w14:textId="01688DED" w:rsidR="0072216F" w:rsidRDefault="0072216F">
      <w:pPr>
        <w:pStyle w:val="TOC1"/>
        <w:rPr>
          <w:rFonts w:asciiTheme="minorHAnsi" w:eastAsiaTheme="minorEastAsia" w:hAnsiTheme="minorHAnsi" w:cstheme="minorBidi"/>
          <w:b w:val="0"/>
          <w:kern w:val="2"/>
          <w:sz w:val="24"/>
          <w:szCs w:val="24"/>
          <w:lang w:val="en-US" w:eastAsia="en-US"/>
          <w14:ligatures w14:val="standardContextual"/>
        </w:rPr>
      </w:pPr>
      <w:r>
        <w:t>8</w:t>
      </w:r>
      <w:r>
        <w:tab/>
        <w:t>Maintenance</w:t>
      </w:r>
      <w:r>
        <w:tab/>
      </w:r>
      <w:r>
        <w:fldChar w:fldCharType="begin"/>
      </w:r>
      <w:r>
        <w:instrText xml:space="preserve"> PAGEREF _Toc205849836 \h </w:instrText>
      </w:r>
      <w:r>
        <w:fldChar w:fldCharType="separate"/>
      </w:r>
      <w:r>
        <w:t>9</w:t>
      </w:r>
      <w:r>
        <w:fldChar w:fldCharType="end"/>
      </w:r>
    </w:p>
    <w:p w14:paraId="6815880C" w14:textId="20DB5645" w:rsidR="0072216F" w:rsidRDefault="0072216F">
      <w:pPr>
        <w:pStyle w:val="TOC2"/>
        <w:rPr>
          <w:rFonts w:asciiTheme="minorHAnsi" w:eastAsiaTheme="minorEastAsia" w:hAnsiTheme="minorHAnsi" w:cstheme="minorBidi"/>
          <w:kern w:val="2"/>
          <w:sz w:val="24"/>
          <w:szCs w:val="24"/>
          <w:lang w:val="en-US" w:eastAsia="en-US"/>
          <w14:ligatures w14:val="standardContextual"/>
        </w:rPr>
      </w:pPr>
      <w:r>
        <w:t>8.1</w:t>
      </w:r>
      <w:r>
        <w:tab/>
        <w:t>Introduction</w:t>
      </w:r>
      <w:r>
        <w:tab/>
      </w:r>
      <w:r>
        <w:fldChar w:fldCharType="begin"/>
      </w:r>
      <w:r>
        <w:instrText xml:space="preserve"> PAGEREF _Toc205849838 \h </w:instrText>
      </w:r>
      <w:r>
        <w:fldChar w:fldCharType="separate"/>
      </w:r>
      <w:r>
        <w:t>9</w:t>
      </w:r>
      <w:r>
        <w:fldChar w:fldCharType="end"/>
      </w:r>
    </w:p>
    <w:p w14:paraId="1D111552" w14:textId="44198DF0" w:rsidR="0072216F" w:rsidRDefault="0072216F">
      <w:pPr>
        <w:pStyle w:val="TOC2"/>
        <w:rPr>
          <w:rFonts w:asciiTheme="minorHAnsi" w:eastAsiaTheme="minorEastAsia" w:hAnsiTheme="minorHAnsi" w:cstheme="minorBidi"/>
          <w:kern w:val="2"/>
          <w:sz w:val="24"/>
          <w:szCs w:val="24"/>
          <w:lang w:val="en-US" w:eastAsia="en-US"/>
          <w14:ligatures w14:val="standardContextual"/>
        </w:rPr>
      </w:pPr>
      <w:r>
        <w:t>8.2</w:t>
      </w:r>
      <w:r>
        <w:tab/>
        <w:t>Maintenance and update frequency</w:t>
      </w:r>
      <w:r>
        <w:tab/>
      </w:r>
      <w:r>
        <w:fldChar w:fldCharType="begin"/>
      </w:r>
      <w:r>
        <w:instrText xml:space="preserve"> PAGEREF _Toc205849839 \h </w:instrText>
      </w:r>
      <w:r>
        <w:fldChar w:fldCharType="separate"/>
      </w:r>
      <w:r>
        <w:t>9</w:t>
      </w:r>
      <w:r>
        <w:fldChar w:fldCharType="end"/>
      </w:r>
    </w:p>
    <w:p w14:paraId="336B9FEA" w14:textId="43028FCD" w:rsidR="0072216F" w:rsidRDefault="0072216F">
      <w:pPr>
        <w:pStyle w:val="TOC2"/>
        <w:rPr>
          <w:rFonts w:asciiTheme="minorHAnsi" w:eastAsiaTheme="minorEastAsia" w:hAnsiTheme="minorHAnsi" w:cstheme="minorBidi"/>
          <w:kern w:val="2"/>
          <w:sz w:val="24"/>
          <w:szCs w:val="24"/>
          <w:lang w:val="en-US" w:eastAsia="en-US"/>
          <w14:ligatures w14:val="standardContextual"/>
        </w:rPr>
      </w:pPr>
      <w:r>
        <w:t>8.3</w:t>
      </w:r>
      <w:r>
        <w:tab/>
        <w:t>Data source</w:t>
      </w:r>
      <w:r>
        <w:tab/>
      </w:r>
      <w:r>
        <w:fldChar w:fldCharType="begin"/>
      </w:r>
      <w:r>
        <w:instrText xml:space="preserve"> PAGEREF _Toc205849840 \h </w:instrText>
      </w:r>
      <w:r>
        <w:fldChar w:fldCharType="separate"/>
      </w:r>
      <w:r>
        <w:t>9</w:t>
      </w:r>
      <w:r>
        <w:fldChar w:fldCharType="end"/>
      </w:r>
    </w:p>
    <w:p w14:paraId="42E2A588" w14:textId="21793365" w:rsidR="0072216F" w:rsidRDefault="0072216F">
      <w:pPr>
        <w:pStyle w:val="TOC2"/>
        <w:rPr>
          <w:rFonts w:asciiTheme="minorHAnsi" w:eastAsiaTheme="minorEastAsia" w:hAnsiTheme="minorHAnsi" w:cstheme="minorBidi"/>
          <w:kern w:val="2"/>
          <w:sz w:val="24"/>
          <w:szCs w:val="24"/>
          <w:lang w:val="en-US" w:eastAsia="en-US"/>
          <w14:ligatures w14:val="standardContextual"/>
        </w:rPr>
      </w:pPr>
      <w:r>
        <w:t>8.4</w:t>
      </w:r>
      <w:r>
        <w:tab/>
        <w:t>Production process</w:t>
      </w:r>
      <w:r>
        <w:tab/>
      </w:r>
      <w:r>
        <w:fldChar w:fldCharType="begin"/>
      </w:r>
      <w:r>
        <w:instrText xml:space="preserve"> PAGEREF _Toc205849841 \h </w:instrText>
      </w:r>
      <w:r>
        <w:fldChar w:fldCharType="separate"/>
      </w:r>
      <w:r>
        <w:t>9</w:t>
      </w:r>
      <w:r>
        <w:fldChar w:fldCharType="end"/>
      </w:r>
    </w:p>
    <w:p w14:paraId="0BF51DDD" w14:textId="6795B757" w:rsidR="0072216F" w:rsidRDefault="0072216F">
      <w:pPr>
        <w:pStyle w:val="TOC2"/>
        <w:rPr>
          <w:rFonts w:asciiTheme="minorHAnsi" w:eastAsiaTheme="minorEastAsia" w:hAnsiTheme="minorHAnsi" w:cstheme="minorBidi"/>
          <w:kern w:val="2"/>
          <w:sz w:val="24"/>
          <w:szCs w:val="24"/>
          <w:lang w:val="en-US" w:eastAsia="en-US"/>
          <w14:ligatures w14:val="standardContextual"/>
        </w:rPr>
      </w:pPr>
      <w:r>
        <w:t>8.5</w:t>
      </w:r>
      <w:r>
        <w:tab/>
        <w:t>Dataset updates</w:t>
      </w:r>
      <w:r>
        <w:tab/>
      </w:r>
      <w:r>
        <w:fldChar w:fldCharType="begin"/>
      </w:r>
      <w:r>
        <w:instrText xml:space="preserve"> PAGEREF _Toc205849842 \h </w:instrText>
      </w:r>
      <w:r>
        <w:fldChar w:fldCharType="separate"/>
      </w:r>
      <w:r>
        <w:t>9</w:t>
      </w:r>
      <w:r>
        <w:fldChar w:fldCharType="end"/>
      </w:r>
    </w:p>
    <w:p w14:paraId="55875763" w14:textId="343D664A" w:rsidR="0072216F" w:rsidRDefault="0072216F">
      <w:pPr>
        <w:pStyle w:val="TOC2"/>
        <w:rPr>
          <w:rFonts w:asciiTheme="minorHAnsi" w:eastAsiaTheme="minorEastAsia" w:hAnsiTheme="minorHAnsi" w:cstheme="minorBidi"/>
          <w:kern w:val="2"/>
          <w:sz w:val="24"/>
          <w:szCs w:val="24"/>
          <w:lang w:val="en-US" w:eastAsia="en-US"/>
          <w14:ligatures w14:val="standardContextual"/>
        </w:rPr>
      </w:pPr>
      <w:r>
        <w:t>8.6</w:t>
      </w:r>
      <w:r>
        <w:tab/>
        <w:t>Support file management</w:t>
      </w:r>
      <w:r>
        <w:tab/>
      </w:r>
      <w:r>
        <w:fldChar w:fldCharType="begin"/>
      </w:r>
      <w:r>
        <w:instrText xml:space="preserve"> PAGEREF _Toc205849843 \h </w:instrText>
      </w:r>
      <w:r>
        <w:fldChar w:fldCharType="separate"/>
      </w:r>
      <w:r>
        <w:t>9</w:t>
      </w:r>
      <w:r>
        <w:fldChar w:fldCharType="end"/>
      </w:r>
    </w:p>
    <w:p w14:paraId="44306255" w14:textId="71A4E065" w:rsidR="0072216F" w:rsidRDefault="0072216F">
      <w:pPr>
        <w:pStyle w:val="TOC2"/>
        <w:rPr>
          <w:rFonts w:asciiTheme="minorHAnsi" w:eastAsiaTheme="minorEastAsia" w:hAnsiTheme="minorHAnsi" w:cstheme="minorBidi"/>
          <w:kern w:val="2"/>
          <w:sz w:val="24"/>
          <w:szCs w:val="24"/>
          <w:lang w:val="en-US" w:eastAsia="en-US"/>
          <w14:ligatures w14:val="standardContextual"/>
        </w:rPr>
      </w:pPr>
      <w:r>
        <w:t>8.7</w:t>
      </w:r>
      <w:r>
        <w:tab/>
        <w:t>Feature and portrayal catalogue management</w:t>
      </w:r>
      <w:r>
        <w:tab/>
      </w:r>
      <w:r>
        <w:fldChar w:fldCharType="begin"/>
      </w:r>
      <w:r>
        <w:instrText xml:space="preserve"> PAGEREF _Toc205849844 \h </w:instrText>
      </w:r>
      <w:r>
        <w:fldChar w:fldCharType="separate"/>
      </w:r>
      <w:r>
        <w:t>9</w:t>
      </w:r>
      <w:r>
        <w:fldChar w:fldCharType="end"/>
      </w:r>
    </w:p>
    <w:p w14:paraId="0F3929E7" w14:textId="349524F5" w:rsidR="0072216F" w:rsidRDefault="0072216F">
      <w:pPr>
        <w:pStyle w:val="TOC2"/>
        <w:rPr>
          <w:rFonts w:asciiTheme="minorHAnsi" w:eastAsiaTheme="minorEastAsia" w:hAnsiTheme="minorHAnsi" w:cstheme="minorBidi"/>
          <w:kern w:val="2"/>
          <w:sz w:val="24"/>
          <w:szCs w:val="24"/>
          <w:lang w:val="en-US" w:eastAsia="en-US"/>
          <w14:ligatures w14:val="standardContextual"/>
        </w:rPr>
      </w:pPr>
      <w:r>
        <w:t>8.8</w:t>
      </w:r>
      <w:r>
        <w:tab/>
        <w:t>Metadata related to dataset maintenance</w:t>
      </w:r>
      <w:r>
        <w:tab/>
      </w:r>
      <w:r>
        <w:fldChar w:fldCharType="begin"/>
      </w:r>
      <w:r>
        <w:instrText xml:space="preserve"> PAGEREF _Toc205849845 \h </w:instrText>
      </w:r>
      <w:r>
        <w:fldChar w:fldCharType="separate"/>
      </w:r>
      <w:r>
        <w:t>9</w:t>
      </w:r>
      <w:r>
        <w:fldChar w:fldCharType="end"/>
      </w:r>
    </w:p>
    <w:p w14:paraId="1F094049" w14:textId="1741AF65" w:rsidR="0072216F" w:rsidRDefault="0072216F">
      <w:pPr>
        <w:pStyle w:val="TOC1"/>
        <w:rPr>
          <w:rFonts w:asciiTheme="minorHAnsi" w:eastAsiaTheme="minorEastAsia" w:hAnsiTheme="minorHAnsi" w:cstheme="minorBidi"/>
          <w:b w:val="0"/>
          <w:kern w:val="2"/>
          <w:sz w:val="24"/>
          <w:szCs w:val="24"/>
          <w:lang w:val="en-US" w:eastAsia="en-US"/>
          <w14:ligatures w14:val="standardContextual"/>
        </w:rPr>
      </w:pPr>
      <w:r w:rsidRPr="00E176CE">
        <w:rPr>
          <w:color w:val="FF0000"/>
        </w:rPr>
        <w:t>9</w:t>
      </w:r>
      <w:r>
        <w:tab/>
        <w:t xml:space="preserve">Portrayal </w:t>
      </w:r>
      <w:r w:rsidRPr="00E176CE">
        <w:rPr>
          <w:color w:val="FF0000"/>
        </w:rPr>
        <w:t>&lt;S-100 Part 9&gt;</w:t>
      </w:r>
      <w:r>
        <w:tab/>
      </w:r>
      <w:r>
        <w:fldChar w:fldCharType="begin"/>
      </w:r>
      <w:r>
        <w:instrText xml:space="preserve"> PAGEREF _Toc205849846 \h </w:instrText>
      </w:r>
      <w:r>
        <w:fldChar w:fldCharType="separate"/>
      </w:r>
      <w:r>
        <w:t>9</w:t>
      </w:r>
      <w:r>
        <w:fldChar w:fldCharType="end"/>
      </w:r>
    </w:p>
    <w:p w14:paraId="40F4014B" w14:textId="69A4F22D" w:rsidR="0072216F" w:rsidRDefault="0072216F">
      <w:pPr>
        <w:pStyle w:val="TOC2"/>
        <w:rPr>
          <w:rFonts w:asciiTheme="minorHAnsi" w:eastAsiaTheme="minorEastAsia" w:hAnsiTheme="minorHAnsi" w:cstheme="minorBidi"/>
          <w:kern w:val="2"/>
          <w:sz w:val="24"/>
          <w:szCs w:val="24"/>
          <w:lang w:val="en-US" w:eastAsia="en-US"/>
          <w14:ligatures w14:val="standardContextual"/>
        </w:rPr>
      </w:pPr>
      <w:r>
        <w:t>9.1</w:t>
      </w:r>
      <w:r>
        <w:tab/>
        <w:t>Introduction</w:t>
      </w:r>
      <w:r>
        <w:tab/>
      </w:r>
      <w:r>
        <w:fldChar w:fldCharType="begin"/>
      </w:r>
      <w:r>
        <w:instrText xml:space="preserve"> PAGEREF _Toc205849847 \h </w:instrText>
      </w:r>
      <w:r>
        <w:fldChar w:fldCharType="separate"/>
      </w:r>
      <w:r>
        <w:t>9</w:t>
      </w:r>
      <w:r>
        <w:fldChar w:fldCharType="end"/>
      </w:r>
    </w:p>
    <w:p w14:paraId="6BE26CBD" w14:textId="247D741D" w:rsidR="0072216F" w:rsidRDefault="0072216F">
      <w:pPr>
        <w:pStyle w:val="TOC2"/>
        <w:rPr>
          <w:rFonts w:asciiTheme="minorHAnsi" w:eastAsiaTheme="minorEastAsia" w:hAnsiTheme="minorHAnsi" w:cstheme="minorBidi"/>
          <w:kern w:val="2"/>
          <w:sz w:val="24"/>
          <w:szCs w:val="24"/>
          <w:lang w:val="en-US" w:eastAsia="en-US"/>
          <w14:ligatures w14:val="standardContextual"/>
        </w:rPr>
      </w:pPr>
      <w:r>
        <w:t>9.2</w:t>
      </w:r>
      <w:r>
        <w:tab/>
        <w:t>Portrayal Catalogue</w:t>
      </w:r>
      <w:r>
        <w:tab/>
      </w:r>
      <w:r>
        <w:fldChar w:fldCharType="begin"/>
      </w:r>
      <w:r>
        <w:instrText xml:space="preserve"> PAGEREF _Toc205849848 \h </w:instrText>
      </w:r>
      <w:r>
        <w:fldChar w:fldCharType="separate"/>
      </w:r>
      <w:r>
        <w:t>9</w:t>
      </w:r>
      <w:r>
        <w:fldChar w:fldCharType="end"/>
      </w:r>
    </w:p>
    <w:p w14:paraId="68728E56" w14:textId="4E8E76AF" w:rsidR="0072216F" w:rsidRDefault="0072216F">
      <w:pPr>
        <w:pStyle w:val="TOC2"/>
        <w:rPr>
          <w:rFonts w:asciiTheme="minorHAnsi" w:eastAsiaTheme="minorEastAsia" w:hAnsiTheme="minorHAnsi" w:cstheme="minorBidi"/>
          <w:kern w:val="2"/>
          <w:sz w:val="24"/>
          <w:szCs w:val="24"/>
          <w:lang w:val="en-US" w:eastAsia="en-US"/>
          <w14:ligatures w14:val="standardContextual"/>
        </w:rPr>
      </w:pPr>
      <w:r>
        <w:lastRenderedPageBreak/>
        <w:t>9.3</w:t>
      </w:r>
      <w:r>
        <w:tab/>
        <w:t>Portrayal requirements and principles</w:t>
      </w:r>
      <w:r>
        <w:tab/>
      </w:r>
      <w:r>
        <w:fldChar w:fldCharType="begin"/>
      </w:r>
      <w:r>
        <w:instrText xml:space="preserve"> PAGEREF _Toc205849849 \h </w:instrText>
      </w:r>
      <w:r>
        <w:fldChar w:fldCharType="separate"/>
      </w:r>
      <w:r>
        <w:t>10</w:t>
      </w:r>
      <w:r>
        <w:fldChar w:fldCharType="end"/>
      </w:r>
    </w:p>
    <w:p w14:paraId="0DCB66DE" w14:textId="2C91A4BB" w:rsidR="0072216F" w:rsidRDefault="0072216F">
      <w:pPr>
        <w:pStyle w:val="TOC1"/>
        <w:rPr>
          <w:rFonts w:asciiTheme="minorHAnsi" w:eastAsiaTheme="minorEastAsia" w:hAnsiTheme="minorHAnsi" w:cstheme="minorBidi"/>
          <w:b w:val="0"/>
          <w:kern w:val="2"/>
          <w:sz w:val="24"/>
          <w:szCs w:val="24"/>
          <w:lang w:val="en-US" w:eastAsia="en-US"/>
          <w14:ligatures w14:val="standardContextual"/>
        </w:rPr>
      </w:pPr>
      <w:r>
        <w:t>10</w:t>
      </w:r>
      <w:r>
        <w:tab/>
        <w:t xml:space="preserve">Data Product format (encoding) </w:t>
      </w:r>
      <w:r w:rsidRPr="00E176CE">
        <w:rPr>
          <w:color w:val="FF0000"/>
        </w:rPr>
        <w:t>&lt;S-100 Part 10&gt;</w:t>
      </w:r>
      <w:r>
        <w:tab/>
      </w:r>
      <w:r>
        <w:fldChar w:fldCharType="begin"/>
      </w:r>
      <w:r>
        <w:instrText xml:space="preserve"> PAGEREF _Toc205849850 \h </w:instrText>
      </w:r>
      <w:r>
        <w:fldChar w:fldCharType="separate"/>
      </w:r>
      <w:r>
        <w:t>10</w:t>
      </w:r>
      <w:r>
        <w:fldChar w:fldCharType="end"/>
      </w:r>
    </w:p>
    <w:p w14:paraId="4F35FC28" w14:textId="66D6AF47" w:rsidR="0072216F" w:rsidRDefault="0072216F">
      <w:pPr>
        <w:pStyle w:val="TOC2"/>
        <w:rPr>
          <w:rFonts w:asciiTheme="minorHAnsi" w:eastAsiaTheme="minorEastAsia" w:hAnsiTheme="minorHAnsi" w:cstheme="minorBidi"/>
          <w:kern w:val="2"/>
          <w:sz w:val="24"/>
          <w:szCs w:val="24"/>
          <w:lang w:val="en-US" w:eastAsia="en-US"/>
          <w14:ligatures w14:val="standardContextual"/>
        </w:rPr>
      </w:pPr>
      <w:r>
        <w:t>10.1</w:t>
      </w:r>
      <w:r>
        <w:tab/>
        <w:t>Introduction</w:t>
      </w:r>
      <w:r>
        <w:tab/>
      </w:r>
      <w:r>
        <w:fldChar w:fldCharType="begin"/>
      </w:r>
      <w:r>
        <w:instrText xml:space="preserve"> PAGEREF _Toc205849851 \h </w:instrText>
      </w:r>
      <w:r>
        <w:fldChar w:fldCharType="separate"/>
      </w:r>
      <w:r>
        <w:t>10</w:t>
      </w:r>
      <w:r>
        <w:fldChar w:fldCharType="end"/>
      </w:r>
    </w:p>
    <w:p w14:paraId="65177C7F" w14:textId="4081CB8E" w:rsidR="0072216F" w:rsidRDefault="0072216F">
      <w:pPr>
        <w:pStyle w:val="TOC2"/>
        <w:rPr>
          <w:rFonts w:asciiTheme="minorHAnsi" w:eastAsiaTheme="minorEastAsia" w:hAnsiTheme="minorHAnsi" w:cstheme="minorBidi"/>
          <w:kern w:val="2"/>
          <w:sz w:val="24"/>
          <w:szCs w:val="24"/>
          <w:lang w:val="en-US" w:eastAsia="en-US"/>
          <w14:ligatures w14:val="standardContextual"/>
        </w:rPr>
      </w:pPr>
      <w:r>
        <w:t>10.2</w:t>
      </w:r>
      <w:r>
        <w:tab/>
        <w:t>Dataset structure</w:t>
      </w:r>
      <w:r>
        <w:tab/>
      </w:r>
      <w:r>
        <w:fldChar w:fldCharType="begin"/>
      </w:r>
      <w:r>
        <w:instrText xml:space="preserve"> PAGEREF _Toc205849852 \h </w:instrText>
      </w:r>
      <w:r>
        <w:fldChar w:fldCharType="separate"/>
      </w:r>
      <w:r>
        <w:t>11</w:t>
      </w:r>
      <w:r>
        <w:fldChar w:fldCharType="end"/>
      </w:r>
    </w:p>
    <w:p w14:paraId="510FF88A" w14:textId="74C34C2E" w:rsidR="0072216F" w:rsidRDefault="0072216F">
      <w:pPr>
        <w:pStyle w:val="TOC2"/>
        <w:rPr>
          <w:rFonts w:asciiTheme="minorHAnsi" w:eastAsiaTheme="minorEastAsia" w:hAnsiTheme="minorHAnsi" w:cstheme="minorBidi"/>
          <w:kern w:val="2"/>
          <w:sz w:val="24"/>
          <w:szCs w:val="24"/>
          <w:lang w:val="en-US" w:eastAsia="en-US"/>
          <w14:ligatures w14:val="standardContextual"/>
        </w:rPr>
      </w:pPr>
      <w:r>
        <w:t>10.3</w:t>
      </w:r>
      <w:r>
        <w:tab/>
        <w:t>Encoding of codelists</w:t>
      </w:r>
      <w:r>
        <w:tab/>
      </w:r>
      <w:r>
        <w:fldChar w:fldCharType="begin"/>
      </w:r>
      <w:r>
        <w:instrText xml:space="preserve"> PAGEREF _Toc205849853 \h </w:instrText>
      </w:r>
      <w:r>
        <w:fldChar w:fldCharType="separate"/>
      </w:r>
      <w:r>
        <w:t>11</w:t>
      </w:r>
      <w:r>
        <w:fldChar w:fldCharType="end"/>
      </w:r>
    </w:p>
    <w:p w14:paraId="6CBEAF41" w14:textId="761BDE19" w:rsidR="0072216F" w:rsidRDefault="0072216F">
      <w:pPr>
        <w:pStyle w:val="TOC1"/>
        <w:rPr>
          <w:rFonts w:asciiTheme="minorHAnsi" w:eastAsiaTheme="minorEastAsia" w:hAnsiTheme="minorHAnsi" w:cstheme="minorBidi"/>
          <w:b w:val="0"/>
          <w:kern w:val="2"/>
          <w:sz w:val="24"/>
          <w:szCs w:val="24"/>
          <w:lang w:val="en-US" w:eastAsia="en-US"/>
          <w14:ligatures w14:val="standardContextual"/>
        </w:rPr>
      </w:pPr>
      <w:r>
        <w:t>11</w:t>
      </w:r>
      <w:r>
        <w:tab/>
        <w:t>Data Product Delivery</w:t>
      </w:r>
      <w:r>
        <w:tab/>
      </w:r>
      <w:r>
        <w:fldChar w:fldCharType="begin"/>
      </w:r>
      <w:r>
        <w:instrText xml:space="preserve"> PAGEREF _Toc205849854 \h </w:instrText>
      </w:r>
      <w:r>
        <w:fldChar w:fldCharType="separate"/>
      </w:r>
      <w:r>
        <w:t>11</w:t>
      </w:r>
      <w:r>
        <w:fldChar w:fldCharType="end"/>
      </w:r>
    </w:p>
    <w:p w14:paraId="6A564ABF" w14:textId="594C5870" w:rsidR="0072216F" w:rsidRDefault="0072216F">
      <w:pPr>
        <w:pStyle w:val="TOC2"/>
        <w:rPr>
          <w:rFonts w:asciiTheme="minorHAnsi" w:eastAsiaTheme="minorEastAsia" w:hAnsiTheme="minorHAnsi" w:cstheme="minorBidi"/>
          <w:kern w:val="2"/>
          <w:sz w:val="24"/>
          <w:szCs w:val="24"/>
          <w:lang w:val="en-US" w:eastAsia="en-US"/>
          <w14:ligatures w14:val="standardContextual"/>
        </w:rPr>
      </w:pPr>
      <w:r>
        <w:t>11.1</w:t>
      </w:r>
      <w:r>
        <w:tab/>
        <w:t>Introduction</w:t>
      </w:r>
      <w:r>
        <w:tab/>
      </w:r>
      <w:r>
        <w:fldChar w:fldCharType="begin"/>
      </w:r>
      <w:r>
        <w:instrText xml:space="preserve"> PAGEREF _Toc205849855 \h </w:instrText>
      </w:r>
      <w:r>
        <w:fldChar w:fldCharType="separate"/>
      </w:r>
      <w:r>
        <w:t>11</w:t>
      </w:r>
      <w:r>
        <w:fldChar w:fldCharType="end"/>
      </w:r>
    </w:p>
    <w:p w14:paraId="0B7E5E3A" w14:textId="7E7ACBF6" w:rsidR="0072216F" w:rsidRDefault="0072216F">
      <w:pPr>
        <w:pStyle w:val="TOC2"/>
        <w:rPr>
          <w:rFonts w:asciiTheme="minorHAnsi" w:eastAsiaTheme="minorEastAsia" w:hAnsiTheme="minorHAnsi" w:cstheme="minorBidi"/>
          <w:kern w:val="2"/>
          <w:sz w:val="24"/>
          <w:szCs w:val="24"/>
          <w:lang w:val="en-US" w:eastAsia="en-US"/>
          <w14:ligatures w14:val="standardContextual"/>
        </w:rPr>
      </w:pPr>
      <w:r>
        <w:rPr>
          <w:lang w:eastAsia="en-US"/>
        </w:rPr>
        <w:t>11.2</w:t>
      </w:r>
      <w:r>
        <w:rPr>
          <w:lang w:eastAsia="en-US"/>
        </w:rPr>
        <w:tab/>
        <w:t>Dataset</w:t>
      </w:r>
      <w:r>
        <w:tab/>
      </w:r>
      <w:r>
        <w:fldChar w:fldCharType="begin"/>
      </w:r>
      <w:r>
        <w:instrText xml:space="preserve"> PAGEREF _Toc205849856 \h </w:instrText>
      </w:r>
      <w:r>
        <w:fldChar w:fldCharType="separate"/>
      </w:r>
      <w:r>
        <w:t>11</w:t>
      </w:r>
      <w:r>
        <w:fldChar w:fldCharType="end"/>
      </w:r>
    </w:p>
    <w:p w14:paraId="09F18C93" w14:textId="4AF525CA" w:rsidR="0072216F" w:rsidRDefault="0072216F">
      <w:pPr>
        <w:pStyle w:val="TOC3"/>
        <w:rPr>
          <w:rFonts w:asciiTheme="minorHAnsi" w:eastAsiaTheme="minorEastAsia" w:hAnsiTheme="minorHAnsi" w:cstheme="minorBidi"/>
          <w:kern w:val="2"/>
          <w:sz w:val="24"/>
          <w:szCs w:val="24"/>
          <w:lang w:val="en-US" w:eastAsia="en-US"/>
          <w14:ligatures w14:val="standardContextual"/>
        </w:rPr>
      </w:pPr>
      <w:r>
        <w:rPr>
          <w:lang w:eastAsia="en-US"/>
        </w:rPr>
        <w:t>11.2.1</w:t>
      </w:r>
      <w:r>
        <w:rPr>
          <w:lang w:eastAsia="en-US"/>
        </w:rPr>
        <w:tab/>
        <w:t>Datasets</w:t>
      </w:r>
      <w:r>
        <w:tab/>
      </w:r>
      <w:r>
        <w:fldChar w:fldCharType="begin"/>
      </w:r>
      <w:r>
        <w:instrText xml:space="preserve"> PAGEREF _Toc205849857 \h </w:instrText>
      </w:r>
      <w:r>
        <w:fldChar w:fldCharType="separate"/>
      </w:r>
      <w:r>
        <w:t>11</w:t>
      </w:r>
      <w:r>
        <w:fldChar w:fldCharType="end"/>
      </w:r>
    </w:p>
    <w:p w14:paraId="12AA8B0B" w14:textId="5055E133" w:rsidR="0072216F" w:rsidRDefault="0072216F">
      <w:pPr>
        <w:pStyle w:val="TOC3"/>
        <w:rPr>
          <w:rFonts w:asciiTheme="minorHAnsi" w:eastAsiaTheme="minorEastAsia" w:hAnsiTheme="minorHAnsi" w:cstheme="minorBidi"/>
          <w:kern w:val="2"/>
          <w:sz w:val="24"/>
          <w:szCs w:val="24"/>
          <w:lang w:val="en-US" w:eastAsia="en-US"/>
          <w14:ligatures w14:val="standardContextual"/>
        </w:rPr>
      </w:pPr>
      <w:r>
        <w:rPr>
          <w:lang w:eastAsia="en-US"/>
        </w:rPr>
        <w:t>11.2.2</w:t>
      </w:r>
      <w:r>
        <w:rPr>
          <w:lang w:eastAsia="en-US"/>
        </w:rPr>
        <w:tab/>
        <w:t>Dataset file naming</w:t>
      </w:r>
      <w:r>
        <w:tab/>
      </w:r>
      <w:r>
        <w:fldChar w:fldCharType="begin"/>
      </w:r>
      <w:r>
        <w:instrText xml:space="preserve"> PAGEREF _Toc205849858 \h </w:instrText>
      </w:r>
      <w:r>
        <w:fldChar w:fldCharType="separate"/>
      </w:r>
      <w:r>
        <w:t>11</w:t>
      </w:r>
      <w:r>
        <w:fldChar w:fldCharType="end"/>
      </w:r>
    </w:p>
    <w:p w14:paraId="33A4DBD8" w14:textId="576C2411" w:rsidR="0072216F" w:rsidRDefault="0072216F">
      <w:pPr>
        <w:pStyle w:val="TOC2"/>
        <w:rPr>
          <w:rFonts w:asciiTheme="minorHAnsi" w:eastAsiaTheme="minorEastAsia" w:hAnsiTheme="minorHAnsi" w:cstheme="minorBidi"/>
          <w:kern w:val="2"/>
          <w:sz w:val="24"/>
          <w:szCs w:val="24"/>
          <w:lang w:val="en-US" w:eastAsia="en-US"/>
          <w14:ligatures w14:val="standardContextual"/>
        </w:rPr>
      </w:pPr>
      <w:r>
        <w:rPr>
          <w:lang w:eastAsia="en-US"/>
        </w:rPr>
        <w:t>11.3</w:t>
      </w:r>
      <w:r>
        <w:rPr>
          <w:lang w:eastAsia="en-US"/>
        </w:rPr>
        <w:tab/>
        <w:t>Support Files</w:t>
      </w:r>
      <w:r>
        <w:tab/>
      </w:r>
      <w:r>
        <w:fldChar w:fldCharType="begin"/>
      </w:r>
      <w:r>
        <w:instrText xml:space="preserve"> PAGEREF _Toc205849859 \h </w:instrText>
      </w:r>
      <w:r>
        <w:fldChar w:fldCharType="separate"/>
      </w:r>
      <w:r>
        <w:t>11</w:t>
      </w:r>
      <w:r>
        <w:fldChar w:fldCharType="end"/>
      </w:r>
    </w:p>
    <w:p w14:paraId="5692C5CF" w14:textId="11A441D7" w:rsidR="0072216F" w:rsidRDefault="0072216F">
      <w:pPr>
        <w:pStyle w:val="TOC3"/>
        <w:rPr>
          <w:rFonts w:asciiTheme="minorHAnsi" w:eastAsiaTheme="minorEastAsia" w:hAnsiTheme="minorHAnsi" w:cstheme="minorBidi"/>
          <w:kern w:val="2"/>
          <w:sz w:val="24"/>
          <w:szCs w:val="24"/>
          <w:lang w:val="en-US" w:eastAsia="en-US"/>
          <w14:ligatures w14:val="standardContextual"/>
        </w:rPr>
      </w:pPr>
      <w:r>
        <w:t>11.3.1</w:t>
      </w:r>
      <w:r>
        <w:tab/>
        <w:t>Support File Naming</w:t>
      </w:r>
      <w:r>
        <w:tab/>
      </w:r>
      <w:r>
        <w:fldChar w:fldCharType="begin"/>
      </w:r>
      <w:r>
        <w:instrText xml:space="preserve"> PAGEREF _Toc205849860 \h </w:instrText>
      </w:r>
      <w:r>
        <w:fldChar w:fldCharType="separate"/>
      </w:r>
      <w:r>
        <w:t>11</w:t>
      </w:r>
      <w:r>
        <w:fldChar w:fldCharType="end"/>
      </w:r>
    </w:p>
    <w:p w14:paraId="57BB75F5" w14:textId="4424D876" w:rsidR="0072216F" w:rsidRDefault="0072216F">
      <w:pPr>
        <w:pStyle w:val="TOC2"/>
        <w:rPr>
          <w:rFonts w:asciiTheme="minorHAnsi" w:eastAsiaTheme="minorEastAsia" w:hAnsiTheme="minorHAnsi" w:cstheme="minorBidi"/>
          <w:kern w:val="2"/>
          <w:sz w:val="24"/>
          <w:szCs w:val="24"/>
          <w:lang w:val="en-US" w:eastAsia="en-US"/>
          <w14:ligatures w14:val="standardContextual"/>
        </w:rPr>
      </w:pPr>
      <w:r>
        <w:rPr>
          <w:lang w:eastAsia="en-US"/>
        </w:rPr>
        <w:t>11.4</w:t>
      </w:r>
      <w:r>
        <w:rPr>
          <w:lang w:eastAsia="en-US"/>
        </w:rPr>
        <w:tab/>
        <w:t>Exchange Catalogue and Delivery Packaging</w:t>
      </w:r>
      <w:r>
        <w:tab/>
      </w:r>
      <w:r>
        <w:fldChar w:fldCharType="begin"/>
      </w:r>
      <w:r>
        <w:instrText xml:space="preserve"> PAGEREF _Toc205849861 \h </w:instrText>
      </w:r>
      <w:r>
        <w:fldChar w:fldCharType="separate"/>
      </w:r>
      <w:r>
        <w:t>12</w:t>
      </w:r>
      <w:r>
        <w:fldChar w:fldCharType="end"/>
      </w:r>
    </w:p>
    <w:p w14:paraId="4DA91716" w14:textId="5B58FFF7" w:rsidR="0072216F" w:rsidRDefault="0072216F">
      <w:pPr>
        <w:pStyle w:val="TOC1"/>
        <w:rPr>
          <w:rFonts w:asciiTheme="minorHAnsi" w:eastAsiaTheme="minorEastAsia" w:hAnsiTheme="minorHAnsi" w:cstheme="minorBidi"/>
          <w:b w:val="0"/>
          <w:kern w:val="2"/>
          <w:sz w:val="24"/>
          <w:szCs w:val="24"/>
          <w:lang w:val="en-US" w:eastAsia="en-US"/>
          <w14:ligatures w14:val="standardContextual"/>
        </w:rPr>
      </w:pPr>
      <w:r w:rsidRPr="00E176CE">
        <w:rPr>
          <w:color w:val="FF0000"/>
        </w:rPr>
        <w:t>12</w:t>
      </w:r>
      <w:r>
        <w:tab/>
        <w:t xml:space="preserve">Metadata </w:t>
      </w:r>
      <w:r w:rsidRPr="00E176CE">
        <w:rPr>
          <w:color w:val="FF0000"/>
        </w:rPr>
        <w:t>&lt;S-100 Part 17&gt;</w:t>
      </w:r>
      <w:r>
        <w:tab/>
      </w:r>
      <w:r>
        <w:fldChar w:fldCharType="begin"/>
      </w:r>
      <w:r>
        <w:instrText xml:space="preserve"> PAGEREF _Toc205849862 \h </w:instrText>
      </w:r>
      <w:r>
        <w:fldChar w:fldCharType="separate"/>
      </w:r>
      <w:r>
        <w:t>12</w:t>
      </w:r>
      <w:r>
        <w:fldChar w:fldCharType="end"/>
      </w:r>
    </w:p>
    <w:p w14:paraId="6AE79416" w14:textId="13FCF283" w:rsidR="0072216F" w:rsidRDefault="0072216F">
      <w:pPr>
        <w:pStyle w:val="TOC2"/>
        <w:rPr>
          <w:rFonts w:asciiTheme="minorHAnsi" w:eastAsiaTheme="minorEastAsia" w:hAnsiTheme="minorHAnsi" w:cstheme="minorBidi"/>
          <w:kern w:val="2"/>
          <w:sz w:val="24"/>
          <w:szCs w:val="24"/>
          <w:lang w:val="en-US" w:eastAsia="en-US"/>
          <w14:ligatures w14:val="standardContextual"/>
        </w:rPr>
      </w:pPr>
      <w:r>
        <w:t>12.1</w:t>
      </w:r>
      <w:r>
        <w:tab/>
        <w:t>Introduction</w:t>
      </w:r>
      <w:r>
        <w:tab/>
      </w:r>
      <w:r>
        <w:fldChar w:fldCharType="begin"/>
      </w:r>
      <w:r>
        <w:instrText xml:space="preserve"> PAGEREF _Toc205849863 \h </w:instrText>
      </w:r>
      <w:r>
        <w:fldChar w:fldCharType="separate"/>
      </w:r>
      <w:r>
        <w:t>12</w:t>
      </w:r>
      <w:r>
        <w:fldChar w:fldCharType="end"/>
      </w:r>
    </w:p>
    <w:p w14:paraId="5128FBD0" w14:textId="4211DF4F" w:rsidR="0072216F" w:rsidRDefault="0072216F">
      <w:pPr>
        <w:pStyle w:val="TOC2"/>
        <w:rPr>
          <w:rFonts w:asciiTheme="minorHAnsi" w:eastAsiaTheme="minorEastAsia" w:hAnsiTheme="minorHAnsi" w:cstheme="minorBidi"/>
          <w:kern w:val="2"/>
          <w:sz w:val="24"/>
          <w:szCs w:val="24"/>
          <w:lang w:val="en-US" w:eastAsia="en-US"/>
          <w14:ligatures w14:val="standardContextual"/>
        </w:rPr>
      </w:pPr>
      <w:r>
        <w:rPr>
          <w:lang w:eastAsia="de-DE"/>
        </w:rPr>
        <w:t>12.2</w:t>
      </w:r>
      <w:r>
        <w:rPr>
          <w:lang w:eastAsia="de-DE"/>
        </w:rPr>
        <w:tab/>
        <w:t>Elements of S-1XX Exchange Catalogues</w:t>
      </w:r>
      <w:r>
        <w:tab/>
      </w:r>
      <w:r>
        <w:fldChar w:fldCharType="begin"/>
      </w:r>
      <w:r>
        <w:instrText xml:space="preserve"> PAGEREF _Toc205849864 \h </w:instrText>
      </w:r>
      <w:r>
        <w:fldChar w:fldCharType="separate"/>
      </w:r>
      <w:r>
        <w:t>13</w:t>
      </w:r>
      <w:r>
        <w:fldChar w:fldCharType="end"/>
      </w:r>
    </w:p>
    <w:p w14:paraId="2C514317" w14:textId="0F0FD061" w:rsidR="0072216F" w:rsidRDefault="0072216F">
      <w:pPr>
        <w:pStyle w:val="TOC3"/>
        <w:rPr>
          <w:rFonts w:asciiTheme="minorHAnsi" w:eastAsiaTheme="minorEastAsia" w:hAnsiTheme="minorHAnsi" w:cstheme="minorBidi"/>
          <w:kern w:val="2"/>
          <w:sz w:val="24"/>
          <w:szCs w:val="24"/>
          <w:lang w:val="en-US" w:eastAsia="en-US"/>
          <w14:ligatures w14:val="standardContextual"/>
        </w:rPr>
      </w:pPr>
      <w:r>
        <w:t>12.2.1</w:t>
      </w:r>
      <w:r>
        <w:tab/>
        <w:t>S100_ExchangeCatalogue</w:t>
      </w:r>
      <w:r>
        <w:tab/>
      </w:r>
      <w:r>
        <w:fldChar w:fldCharType="begin"/>
      </w:r>
      <w:r>
        <w:instrText xml:space="preserve"> PAGEREF _Toc205849865 \h </w:instrText>
      </w:r>
      <w:r>
        <w:fldChar w:fldCharType="separate"/>
      </w:r>
      <w:r>
        <w:t>15</w:t>
      </w:r>
      <w:r>
        <w:fldChar w:fldCharType="end"/>
      </w:r>
    </w:p>
    <w:p w14:paraId="44878BBE" w14:textId="2E935E4B" w:rsidR="0072216F" w:rsidRDefault="0072216F">
      <w:pPr>
        <w:pStyle w:val="TOC3"/>
        <w:rPr>
          <w:rFonts w:asciiTheme="minorHAnsi" w:eastAsiaTheme="minorEastAsia" w:hAnsiTheme="minorHAnsi" w:cstheme="minorBidi"/>
          <w:kern w:val="2"/>
          <w:sz w:val="24"/>
          <w:szCs w:val="24"/>
          <w:lang w:val="en-US" w:eastAsia="en-US"/>
          <w14:ligatures w14:val="standardContextual"/>
        </w:rPr>
      </w:pPr>
      <w:r>
        <w:t>12.2.2</w:t>
      </w:r>
      <w:r>
        <w:tab/>
        <w:t>S100_DatasetDiscoveryMetadata</w:t>
      </w:r>
      <w:r>
        <w:tab/>
      </w:r>
      <w:r>
        <w:fldChar w:fldCharType="begin"/>
      </w:r>
      <w:r>
        <w:instrText xml:space="preserve"> PAGEREF _Toc205849892 \h </w:instrText>
      </w:r>
      <w:r>
        <w:fldChar w:fldCharType="separate"/>
      </w:r>
      <w:r>
        <w:t>16</w:t>
      </w:r>
      <w:r>
        <w:fldChar w:fldCharType="end"/>
      </w:r>
    </w:p>
    <w:p w14:paraId="1F08CF51" w14:textId="030DEC6E" w:rsidR="0072216F" w:rsidRDefault="0072216F">
      <w:pPr>
        <w:pStyle w:val="TOC3"/>
        <w:rPr>
          <w:rFonts w:asciiTheme="minorHAnsi" w:eastAsiaTheme="minorEastAsia" w:hAnsiTheme="minorHAnsi" w:cstheme="minorBidi"/>
          <w:kern w:val="2"/>
          <w:sz w:val="24"/>
          <w:szCs w:val="24"/>
          <w:lang w:val="en-US" w:eastAsia="en-US"/>
          <w14:ligatures w14:val="standardContextual"/>
        </w:rPr>
      </w:pPr>
      <w:r>
        <w:t>12.2.3</w:t>
      </w:r>
      <w:r>
        <w:tab/>
        <w:t>S100_SupportFileDiscoveryMetadata</w:t>
      </w:r>
      <w:r>
        <w:tab/>
      </w:r>
      <w:r>
        <w:fldChar w:fldCharType="begin"/>
      </w:r>
      <w:r>
        <w:instrText xml:space="preserve"> PAGEREF _Toc205849893 \h </w:instrText>
      </w:r>
      <w:r>
        <w:fldChar w:fldCharType="separate"/>
      </w:r>
      <w:r>
        <w:t>23</w:t>
      </w:r>
      <w:r>
        <w:fldChar w:fldCharType="end"/>
      </w:r>
    </w:p>
    <w:p w14:paraId="3006215B" w14:textId="0CE721D4" w:rsidR="0072216F" w:rsidRDefault="0072216F">
      <w:pPr>
        <w:pStyle w:val="TOC3"/>
        <w:rPr>
          <w:rFonts w:asciiTheme="minorHAnsi" w:eastAsiaTheme="minorEastAsia" w:hAnsiTheme="minorHAnsi" w:cstheme="minorBidi"/>
          <w:kern w:val="2"/>
          <w:sz w:val="24"/>
          <w:szCs w:val="24"/>
          <w:lang w:val="en-US" w:eastAsia="en-US"/>
          <w14:ligatures w14:val="standardContextual"/>
        </w:rPr>
      </w:pPr>
      <w:r>
        <w:t>12.2.4</w:t>
      </w:r>
      <w:r>
        <w:tab/>
        <w:t>S100_CatalogueDiscoveryMetadata</w:t>
      </w:r>
      <w:r>
        <w:tab/>
      </w:r>
      <w:r>
        <w:fldChar w:fldCharType="begin"/>
      </w:r>
      <w:r>
        <w:instrText xml:space="preserve"> PAGEREF _Toc205849894 \h </w:instrText>
      </w:r>
      <w:r>
        <w:fldChar w:fldCharType="separate"/>
      </w:r>
      <w:r>
        <w:t>24</w:t>
      </w:r>
      <w:r>
        <w:fldChar w:fldCharType="end"/>
      </w:r>
    </w:p>
    <w:p w14:paraId="763A6C1C" w14:textId="7823D1FC" w:rsidR="0072216F" w:rsidRDefault="0072216F">
      <w:pPr>
        <w:pStyle w:val="TOC3"/>
        <w:rPr>
          <w:rFonts w:asciiTheme="minorHAnsi" w:eastAsiaTheme="minorEastAsia" w:hAnsiTheme="minorHAnsi" w:cstheme="minorBidi"/>
          <w:kern w:val="2"/>
          <w:sz w:val="24"/>
          <w:szCs w:val="24"/>
          <w:lang w:val="en-US" w:eastAsia="en-US"/>
          <w14:ligatures w14:val="standardContextual"/>
        </w:rPr>
      </w:pPr>
      <w:r>
        <w:t>12.2.5</w:t>
      </w:r>
      <w:r>
        <w:tab/>
        <w:t>PT_Locale</w:t>
      </w:r>
      <w:r>
        <w:tab/>
      </w:r>
      <w:r>
        <w:fldChar w:fldCharType="begin"/>
      </w:r>
      <w:r>
        <w:instrText xml:space="preserve"> PAGEREF _Toc205849895 \h </w:instrText>
      </w:r>
      <w:r>
        <w:fldChar w:fldCharType="separate"/>
      </w:r>
      <w:r>
        <w:t>24</w:t>
      </w:r>
      <w:r>
        <w:fldChar w:fldCharType="end"/>
      </w:r>
    </w:p>
    <w:p w14:paraId="3A525606" w14:textId="39AAEAEA" w:rsidR="0072216F" w:rsidRDefault="0072216F">
      <w:pPr>
        <w:pStyle w:val="TOC3"/>
        <w:rPr>
          <w:rFonts w:asciiTheme="minorHAnsi" w:eastAsiaTheme="minorEastAsia" w:hAnsiTheme="minorHAnsi" w:cstheme="minorBidi"/>
          <w:kern w:val="2"/>
          <w:sz w:val="24"/>
          <w:szCs w:val="24"/>
          <w:lang w:val="en-US" w:eastAsia="en-US"/>
          <w14:ligatures w14:val="standardContextual"/>
        </w:rPr>
      </w:pPr>
      <w:r>
        <w:t>12.2.6</w:t>
      </w:r>
      <w:r>
        <w:tab/>
        <w:t>S100_SE_CertificateContainer</w:t>
      </w:r>
      <w:r>
        <w:tab/>
      </w:r>
      <w:r>
        <w:fldChar w:fldCharType="begin"/>
      </w:r>
      <w:r>
        <w:instrText xml:space="preserve"> PAGEREF _Toc205849896 \h </w:instrText>
      </w:r>
      <w:r>
        <w:fldChar w:fldCharType="separate"/>
      </w:r>
      <w:r>
        <w:t>24</w:t>
      </w:r>
      <w:r>
        <w:fldChar w:fldCharType="end"/>
      </w:r>
    </w:p>
    <w:p w14:paraId="03BAF4BB" w14:textId="23A139E1" w:rsidR="0072216F" w:rsidRDefault="0072216F">
      <w:pPr>
        <w:pStyle w:val="TOC2"/>
        <w:rPr>
          <w:rFonts w:asciiTheme="minorHAnsi" w:eastAsiaTheme="minorEastAsia" w:hAnsiTheme="minorHAnsi" w:cstheme="minorBidi"/>
          <w:kern w:val="2"/>
          <w:sz w:val="24"/>
          <w:szCs w:val="24"/>
          <w:lang w:val="en-US" w:eastAsia="en-US"/>
          <w14:ligatures w14:val="standardContextual"/>
        </w:rPr>
      </w:pPr>
      <w:r>
        <w:rPr>
          <w:lang w:eastAsia="en-GB"/>
        </w:rPr>
        <w:t>12.3</w:t>
      </w:r>
      <w:r>
        <w:rPr>
          <w:lang w:eastAsia="en-GB"/>
        </w:rPr>
        <w:tab/>
        <w:t>Language</w:t>
      </w:r>
      <w:r>
        <w:tab/>
      </w:r>
      <w:r>
        <w:fldChar w:fldCharType="begin"/>
      </w:r>
      <w:r>
        <w:instrText xml:space="preserve"> PAGEREF _Toc205849911 \h </w:instrText>
      </w:r>
      <w:r>
        <w:fldChar w:fldCharType="separate"/>
      </w:r>
      <w:r>
        <w:t>25</w:t>
      </w:r>
      <w:r>
        <w:fldChar w:fldCharType="end"/>
      </w:r>
    </w:p>
    <w:p w14:paraId="364B6787" w14:textId="67256826" w:rsidR="0072216F" w:rsidRDefault="0072216F">
      <w:pPr>
        <w:pStyle w:val="TOC1"/>
        <w:rPr>
          <w:rFonts w:asciiTheme="minorHAnsi" w:eastAsiaTheme="minorEastAsia" w:hAnsiTheme="minorHAnsi" w:cstheme="minorBidi"/>
          <w:b w:val="0"/>
          <w:kern w:val="2"/>
          <w:sz w:val="24"/>
          <w:szCs w:val="24"/>
          <w:lang w:val="en-US" w:eastAsia="en-US"/>
          <w14:ligatures w14:val="standardContextual"/>
        </w:rPr>
      </w:pPr>
      <w:r>
        <w:rPr>
          <w:lang w:eastAsia="en-GB"/>
        </w:rPr>
        <w:t>13</w:t>
      </w:r>
      <w:r>
        <w:rPr>
          <w:lang w:eastAsia="en-GB"/>
        </w:rPr>
        <w:tab/>
        <w:t>Carrier Metadata &lt;S-100 Part 10c&gt;</w:t>
      </w:r>
      <w:r>
        <w:tab/>
      </w:r>
      <w:r>
        <w:fldChar w:fldCharType="begin"/>
      </w:r>
      <w:r>
        <w:instrText xml:space="preserve"> PAGEREF _Toc205849912 \h </w:instrText>
      </w:r>
      <w:r>
        <w:fldChar w:fldCharType="separate"/>
      </w:r>
      <w:r>
        <w:t>25</w:t>
      </w:r>
      <w:r>
        <w:fldChar w:fldCharType="end"/>
      </w:r>
    </w:p>
    <w:p w14:paraId="05CF655C" w14:textId="6806006F" w:rsidR="0072216F" w:rsidRDefault="0072216F">
      <w:pPr>
        <w:pStyle w:val="TOC2"/>
        <w:rPr>
          <w:rFonts w:asciiTheme="minorHAnsi" w:eastAsiaTheme="minorEastAsia" w:hAnsiTheme="minorHAnsi" w:cstheme="minorBidi"/>
          <w:kern w:val="2"/>
          <w:sz w:val="24"/>
          <w:szCs w:val="24"/>
          <w:lang w:val="en-US" w:eastAsia="en-US"/>
          <w14:ligatures w14:val="standardContextual"/>
        </w:rPr>
      </w:pPr>
      <w:r>
        <w:rPr>
          <w:lang w:eastAsia="en-GB"/>
        </w:rPr>
        <w:t>13.1</w:t>
      </w:r>
      <w:r>
        <w:rPr>
          <w:lang w:eastAsia="en-GB"/>
        </w:rPr>
        <w:tab/>
        <w:t>Introduction</w:t>
      </w:r>
      <w:r>
        <w:tab/>
      </w:r>
      <w:r>
        <w:fldChar w:fldCharType="begin"/>
      </w:r>
      <w:r>
        <w:instrText xml:space="preserve"> PAGEREF _Toc205849913 \h </w:instrText>
      </w:r>
      <w:r>
        <w:fldChar w:fldCharType="separate"/>
      </w:r>
      <w:r>
        <w:t>25</w:t>
      </w:r>
      <w:r>
        <w:fldChar w:fldCharType="end"/>
      </w:r>
    </w:p>
    <w:p w14:paraId="0070408F" w14:textId="71AD547E" w:rsidR="0072216F" w:rsidRDefault="0072216F">
      <w:pPr>
        <w:pStyle w:val="TOC2"/>
        <w:rPr>
          <w:rFonts w:asciiTheme="minorHAnsi" w:eastAsiaTheme="minorEastAsia" w:hAnsiTheme="minorHAnsi" w:cstheme="minorBidi"/>
          <w:kern w:val="2"/>
          <w:sz w:val="24"/>
          <w:szCs w:val="24"/>
          <w:lang w:val="en-US" w:eastAsia="en-US"/>
          <w14:ligatures w14:val="standardContextual"/>
        </w:rPr>
      </w:pPr>
      <w:r>
        <w:rPr>
          <w:lang w:eastAsia="en-GB"/>
        </w:rPr>
        <w:t>13.2</w:t>
      </w:r>
      <w:r>
        <w:rPr>
          <w:lang w:eastAsia="en-GB"/>
        </w:rPr>
        <w:tab/>
        <w:t>General metadata</w:t>
      </w:r>
      <w:r>
        <w:tab/>
      </w:r>
      <w:r>
        <w:fldChar w:fldCharType="begin"/>
      </w:r>
      <w:r>
        <w:instrText xml:space="preserve"> PAGEREF _Toc205849914 \h </w:instrText>
      </w:r>
      <w:r>
        <w:fldChar w:fldCharType="separate"/>
      </w:r>
      <w:r>
        <w:t>26</w:t>
      </w:r>
      <w:r>
        <w:fldChar w:fldCharType="end"/>
      </w:r>
    </w:p>
    <w:p w14:paraId="6D696206" w14:textId="155EF889" w:rsidR="0072216F" w:rsidRDefault="0072216F">
      <w:pPr>
        <w:pStyle w:val="TOC2"/>
        <w:rPr>
          <w:rFonts w:asciiTheme="minorHAnsi" w:eastAsiaTheme="minorEastAsia" w:hAnsiTheme="minorHAnsi" w:cstheme="minorBidi"/>
          <w:kern w:val="2"/>
          <w:sz w:val="24"/>
          <w:szCs w:val="24"/>
          <w:lang w:val="en-US" w:eastAsia="en-US"/>
          <w14:ligatures w14:val="standardContextual"/>
        </w:rPr>
      </w:pPr>
      <w:r>
        <w:rPr>
          <w:lang w:eastAsia="en-GB"/>
        </w:rPr>
        <w:t>13.3</w:t>
      </w:r>
      <w:r>
        <w:rPr>
          <w:lang w:eastAsia="en-GB"/>
        </w:rPr>
        <w:tab/>
        <w:t>Feature Type metadata</w:t>
      </w:r>
      <w:r>
        <w:tab/>
      </w:r>
      <w:r>
        <w:fldChar w:fldCharType="begin"/>
      </w:r>
      <w:r>
        <w:instrText xml:space="preserve"> PAGEREF _Toc205849915 \h </w:instrText>
      </w:r>
      <w:r>
        <w:fldChar w:fldCharType="separate"/>
      </w:r>
      <w:r>
        <w:t>27</w:t>
      </w:r>
      <w:r>
        <w:fldChar w:fldCharType="end"/>
      </w:r>
    </w:p>
    <w:p w14:paraId="7EE2633C" w14:textId="535C74FF" w:rsidR="0072216F" w:rsidRDefault="0072216F">
      <w:pPr>
        <w:pStyle w:val="TOC2"/>
        <w:rPr>
          <w:rFonts w:asciiTheme="minorHAnsi" w:eastAsiaTheme="minorEastAsia" w:hAnsiTheme="minorHAnsi" w:cstheme="minorBidi"/>
          <w:kern w:val="2"/>
          <w:sz w:val="24"/>
          <w:szCs w:val="24"/>
          <w:lang w:val="en-US" w:eastAsia="en-US"/>
          <w14:ligatures w14:val="standardContextual"/>
        </w:rPr>
      </w:pPr>
      <w:r>
        <w:rPr>
          <w:lang w:eastAsia="en-GB"/>
        </w:rPr>
        <w:t>13.4</w:t>
      </w:r>
      <w:r>
        <w:rPr>
          <w:lang w:eastAsia="en-GB"/>
        </w:rPr>
        <w:tab/>
        <w:t>Feature instance metadata</w:t>
      </w:r>
      <w:r>
        <w:tab/>
      </w:r>
      <w:r>
        <w:fldChar w:fldCharType="begin"/>
      </w:r>
      <w:r>
        <w:instrText xml:space="preserve"> PAGEREF _Toc205849916 \h </w:instrText>
      </w:r>
      <w:r>
        <w:fldChar w:fldCharType="separate"/>
      </w:r>
      <w:r>
        <w:t>28</w:t>
      </w:r>
      <w:r>
        <w:fldChar w:fldCharType="end"/>
      </w:r>
    </w:p>
    <w:p w14:paraId="4E05DF1F" w14:textId="51C2C3F1" w:rsidR="0072216F" w:rsidRDefault="0072216F">
      <w:pPr>
        <w:pStyle w:val="TOC2"/>
        <w:rPr>
          <w:rFonts w:asciiTheme="minorHAnsi" w:eastAsiaTheme="minorEastAsia" w:hAnsiTheme="minorHAnsi" w:cstheme="minorBidi"/>
          <w:kern w:val="2"/>
          <w:sz w:val="24"/>
          <w:szCs w:val="24"/>
          <w:lang w:val="en-US" w:eastAsia="en-US"/>
          <w14:ligatures w14:val="standardContextual"/>
        </w:rPr>
      </w:pPr>
      <w:r>
        <w:rPr>
          <w:lang w:eastAsia="en-GB"/>
        </w:rPr>
        <w:t>13.5</w:t>
      </w:r>
      <w:r>
        <w:rPr>
          <w:lang w:eastAsia="en-GB"/>
        </w:rPr>
        <w:tab/>
        <w:t>Values group metadata</w:t>
      </w:r>
      <w:r>
        <w:tab/>
      </w:r>
      <w:r>
        <w:fldChar w:fldCharType="begin"/>
      </w:r>
      <w:r>
        <w:instrText xml:space="preserve"> PAGEREF _Toc205849917 \h </w:instrText>
      </w:r>
      <w:r>
        <w:fldChar w:fldCharType="separate"/>
      </w:r>
      <w:r>
        <w:t>28</w:t>
      </w:r>
      <w:r>
        <w:fldChar w:fldCharType="end"/>
      </w:r>
    </w:p>
    <w:p w14:paraId="524D7882" w14:textId="390A28A8" w:rsidR="0072216F" w:rsidRDefault="0072216F">
      <w:pPr>
        <w:pStyle w:val="TOC2"/>
        <w:rPr>
          <w:rFonts w:asciiTheme="minorHAnsi" w:eastAsiaTheme="minorEastAsia" w:hAnsiTheme="minorHAnsi" w:cstheme="minorBidi"/>
          <w:kern w:val="2"/>
          <w:sz w:val="24"/>
          <w:szCs w:val="24"/>
          <w:lang w:val="en-US" w:eastAsia="en-US"/>
          <w14:ligatures w14:val="standardContextual"/>
        </w:rPr>
      </w:pPr>
      <w:r>
        <w:rPr>
          <w:lang w:eastAsia="en-GB"/>
        </w:rPr>
        <w:t>13.6</w:t>
      </w:r>
      <w:r>
        <w:rPr>
          <w:lang w:eastAsia="en-GB"/>
        </w:rPr>
        <w:tab/>
        <w:t>Additional enumerations</w:t>
      </w:r>
      <w:r>
        <w:tab/>
      </w:r>
      <w:r>
        <w:fldChar w:fldCharType="begin"/>
      </w:r>
      <w:r>
        <w:instrText xml:space="preserve"> PAGEREF _Toc205849918 \h </w:instrText>
      </w:r>
      <w:r>
        <w:fldChar w:fldCharType="separate"/>
      </w:r>
      <w:r>
        <w:t>28</w:t>
      </w:r>
      <w:r>
        <w:fldChar w:fldCharType="end"/>
      </w:r>
    </w:p>
    <w:p w14:paraId="011501AD" w14:textId="3C8F1C41" w:rsidR="0072216F" w:rsidRDefault="0072216F" w:rsidP="0072216F">
      <w:pPr>
        <w:pStyle w:val="TOC1"/>
        <w:tabs>
          <w:tab w:val="clear" w:pos="504"/>
          <w:tab w:val="left" w:pos="990"/>
        </w:tabs>
        <w:rPr>
          <w:rFonts w:asciiTheme="minorHAnsi" w:eastAsiaTheme="minorEastAsia" w:hAnsiTheme="minorHAnsi" w:cstheme="minorBidi"/>
          <w:b w:val="0"/>
          <w:kern w:val="2"/>
          <w:sz w:val="24"/>
          <w:szCs w:val="24"/>
          <w:lang w:val="en-US" w:eastAsia="en-US"/>
          <w14:ligatures w14:val="standardContextual"/>
        </w:rPr>
        <w:pPrChange w:id="0" w:author="Raphael Malyankar" w:date="2025-08-12T00:10:00Z" w16du:dateUtc="2025-08-12T07:10:00Z">
          <w:pPr>
            <w:pStyle w:val="TOC1"/>
          </w:pPr>
        </w:pPrChange>
      </w:pPr>
      <w:r>
        <w:t>Annex A.</w:t>
      </w:r>
      <w:r>
        <w:tab/>
        <w:t>Data Classification and Encoding Guide</w:t>
      </w:r>
      <w:r>
        <w:tab/>
      </w:r>
      <w:r>
        <w:fldChar w:fldCharType="begin"/>
      </w:r>
      <w:r>
        <w:instrText xml:space="preserve"> PAGEREF _Toc205849919 \h </w:instrText>
      </w:r>
      <w:r>
        <w:fldChar w:fldCharType="separate"/>
      </w:r>
      <w:r>
        <w:t>29</w:t>
      </w:r>
      <w:r>
        <w:fldChar w:fldCharType="end"/>
      </w:r>
    </w:p>
    <w:p w14:paraId="1DEDF349" w14:textId="646A0EF3" w:rsidR="0072216F" w:rsidRDefault="0072216F" w:rsidP="0072216F">
      <w:pPr>
        <w:pStyle w:val="TOC1"/>
        <w:tabs>
          <w:tab w:val="clear" w:pos="504"/>
          <w:tab w:val="left" w:pos="990"/>
        </w:tabs>
        <w:rPr>
          <w:rFonts w:asciiTheme="minorHAnsi" w:eastAsiaTheme="minorEastAsia" w:hAnsiTheme="minorHAnsi" w:cstheme="minorBidi"/>
          <w:b w:val="0"/>
          <w:kern w:val="2"/>
          <w:sz w:val="24"/>
          <w:szCs w:val="24"/>
          <w:lang w:val="en-US" w:eastAsia="en-US"/>
          <w14:ligatures w14:val="standardContextual"/>
        </w:rPr>
        <w:pPrChange w:id="1" w:author="Raphael Malyankar" w:date="2025-08-12T00:10:00Z" w16du:dateUtc="2025-08-12T07:10:00Z">
          <w:pPr>
            <w:pStyle w:val="TOC1"/>
          </w:pPr>
        </w:pPrChange>
      </w:pPr>
      <w:r>
        <w:t>Annex B.</w:t>
      </w:r>
      <w:r>
        <w:tab/>
        <w:t>Data Product format (encoding)</w:t>
      </w:r>
      <w:r>
        <w:tab/>
      </w:r>
      <w:r>
        <w:fldChar w:fldCharType="begin"/>
      </w:r>
      <w:r>
        <w:instrText xml:space="preserve"> PAGEREF _Toc205849944 \h </w:instrText>
      </w:r>
      <w:r>
        <w:fldChar w:fldCharType="separate"/>
      </w:r>
      <w:r>
        <w:t>36</w:t>
      </w:r>
      <w:r>
        <w:fldChar w:fldCharType="end"/>
      </w:r>
    </w:p>
    <w:p w14:paraId="4C9AFC28" w14:textId="641CA660" w:rsidR="0072216F" w:rsidRDefault="0072216F" w:rsidP="0072216F">
      <w:pPr>
        <w:pStyle w:val="TOC1"/>
        <w:tabs>
          <w:tab w:val="clear" w:pos="504"/>
          <w:tab w:val="left" w:pos="990"/>
        </w:tabs>
        <w:rPr>
          <w:rFonts w:asciiTheme="minorHAnsi" w:eastAsiaTheme="minorEastAsia" w:hAnsiTheme="minorHAnsi" w:cstheme="minorBidi"/>
          <w:b w:val="0"/>
          <w:kern w:val="2"/>
          <w:sz w:val="24"/>
          <w:szCs w:val="24"/>
          <w:lang w:val="en-US" w:eastAsia="en-US"/>
          <w14:ligatures w14:val="standardContextual"/>
        </w:rPr>
        <w:pPrChange w:id="2" w:author="Raphael Malyankar" w:date="2025-08-12T00:10:00Z" w16du:dateUtc="2025-08-12T07:10:00Z">
          <w:pPr>
            <w:pStyle w:val="TOC1"/>
          </w:pPr>
        </w:pPrChange>
      </w:pPr>
      <w:r>
        <w:t>Annex C.</w:t>
      </w:r>
      <w:r>
        <w:tab/>
        <w:t>Normative Implementation Guidance</w:t>
      </w:r>
      <w:r>
        <w:tab/>
      </w:r>
      <w:r>
        <w:fldChar w:fldCharType="begin"/>
      </w:r>
      <w:r>
        <w:instrText xml:space="preserve"> PAGEREF _Toc205849945 \h </w:instrText>
      </w:r>
      <w:r>
        <w:fldChar w:fldCharType="separate"/>
      </w:r>
      <w:r>
        <w:t>36</w:t>
      </w:r>
      <w:r>
        <w:fldChar w:fldCharType="end"/>
      </w:r>
    </w:p>
    <w:p w14:paraId="70C85831" w14:textId="1D48BA64" w:rsidR="0072216F" w:rsidRDefault="0072216F" w:rsidP="0072216F">
      <w:pPr>
        <w:pStyle w:val="TOC1"/>
        <w:tabs>
          <w:tab w:val="clear" w:pos="504"/>
          <w:tab w:val="left" w:pos="990"/>
        </w:tabs>
        <w:rPr>
          <w:rFonts w:asciiTheme="minorHAnsi" w:eastAsiaTheme="minorEastAsia" w:hAnsiTheme="minorHAnsi" w:cstheme="minorBidi"/>
          <w:b w:val="0"/>
          <w:kern w:val="2"/>
          <w:sz w:val="24"/>
          <w:szCs w:val="24"/>
          <w:lang w:val="en-US" w:eastAsia="en-US"/>
          <w14:ligatures w14:val="standardContextual"/>
        </w:rPr>
        <w:pPrChange w:id="3" w:author="Raphael Malyankar" w:date="2025-08-12T00:10:00Z" w16du:dateUtc="2025-08-12T07:10:00Z">
          <w:pPr>
            <w:pStyle w:val="TOC1"/>
          </w:pPr>
        </w:pPrChange>
      </w:pPr>
      <w:r>
        <w:t>Annex D.</w:t>
      </w:r>
      <w:r>
        <w:tab/>
        <w:t>Feature Catalogue</w:t>
      </w:r>
      <w:r>
        <w:tab/>
      </w:r>
      <w:r>
        <w:fldChar w:fldCharType="begin"/>
      </w:r>
      <w:r>
        <w:instrText xml:space="preserve"> PAGEREF _Toc205849946 \h </w:instrText>
      </w:r>
      <w:r>
        <w:fldChar w:fldCharType="separate"/>
      </w:r>
      <w:r>
        <w:t>36</w:t>
      </w:r>
      <w:r>
        <w:fldChar w:fldCharType="end"/>
      </w:r>
    </w:p>
    <w:p w14:paraId="50EC473C" w14:textId="09326463" w:rsidR="0072216F" w:rsidRDefault="0072216F" w:rsidP="0072216F">
      <w:pPr>
        <w:pStyle w:val="TOC1"/>
        <w:tabs>
          <w:tab w:val="clear" w:pos="504"/>
          <w:tab w:val="left" w:pos="990"/>
        </w:tabs>
        <w:rPr>
          <w:rFonts w:asciiTheme="minorHAnsi" w:eastAsiaTheme="minorEastAsia" w:hAnsiTheme="minorHAnsi" w:cstheme="minorBidi"/>
          <w:b w:val="0"/>
          <w:kern w:val="2"/>
          <w:sz w:val="24"/>
          <w:szCs w:val="24"/>
          <w:lang w:val="en-US" w:eastAsia="en-US"/>
          <w14:ligatures w14:val="standardContextual"/>
        </w:rPr>
        <w:pPrChange w:id="4" w:author="Raphael Malyankar" w:date="2025-08-12T00:10:00Z" w16du:dateUtc="2025-08-12T07:10:00Z">
          <w:pPr>
            <w:pStyle w:val="TOC1"/>
          </w:pPr>
        </w:pPrChange>
      </w:pPr>
      <w:r>
        <w:t>Annex E.</w:t>
      </w:r>
      <w:r>
        <w:tab/>
        <w:t>Portrayal Catalogue</w:t>
      </w:r>
      <w:r>
        <w:tab/>
      </w:r>
      <w:r>
        <w:fldChar w:fldCharType="begin"/>
      </w:r>
      <w:r>
        <w:instrText xml:space="preserve"> PAGEREF _Toc205849947 \h </w:instrText>
      </w:r>
      <w:r>
        <w:fldChar w:fldCharType="separate"/>
      </w:r>
      <w:r>
        <w:t>36</w:t>
      </w:r>
      <w:r>
        <w:fldChar w:fldCharType="end"/>
      </w:r>
    </w:p>
    <w:p w14:paraId="1375B752" w14:textId="11DC151B" w:rsidR="0072216F" w:rsidRDefault="0072216F" w:rsidP="0072216F">
      <w:pPr>
        <w:pStyle w:val="TOC1"/>
        <w:tabs>
          <w:tab w:val="clear" w:pos="504"/>
          <w:tab w:val="left" w:pos="990"/>
        </w:tabs>
        <w:rPr>
          <w:rFonts w:asciiTheme="minorHAnsi" w:eastAsiaTheme="minorEastAsia" w:hAnsiTheme="minorHAnsi" w:cstheme="minorBidi"/>
          <w:b w:val="0"/>
          <w:kern w:val="2"/>
          <w:sz w:val="24"/>
          <w:szCs w:val="24"/>
          <w:lang w:val="en-US" w:eastAsia="en-US"/>
          <w14:ligatures w14:val="standardContextual"/>
        </w:rPr>
        <w:pPrChange w:id="5" w:author="Raphael Malyankar" w:date="2025-08-12T00:10:00Z" w16du:dateUtc="2025-08-12T07:10:00Z">
          <w:pPr>
            <w:pStyle w:val="TOC1"/>
          </w:pPr>
        </w:pPrChange>
      </w:pPr>
      <w:r>
        <w:t>Annex F.</w:t>
      </w:r>
      <w:r>
        <w:tab/>
        <w:t>Use Cases &lt;optional&gt;</w:t>
      </w:r>
      <w:r>
        <w:tab/>
      </w:r>
      <w:r>
        <w:fldChar w:fldCharType="begin"/>
      </w:r>
      <w:r>
        <w:instrText xml:space="preserve"> PAGEREF _Toc205849948 \h </w:instrText>
      </w:r>
      <w:r>
        <w:fldChar w:fldCharType="separate"/>
      </w:r>
      <w:r>
        <w:t>36</w:t>
      </w:r>
      <w:r>
        <w:fldChar w:fldCharType="end"/>
      </w:r>
    </w:p>
    <w:p w14:paraId="26067532" w14:textId="1B6404B5" w:rsidR="0072216F" w:rsidRDefault="0072216F" w:rsidP="0072216F">
      <w:pPr>
        <w:pStyle w:val="TOC1"/>
        <w:tabs>
          <w:tab w:val="clear" w:pos="504"/>
          <w:tab w:val="left" w:pos="990"/>
        </w:tabs>
        <w:rPr>
          <w:rFonts w:asciiTheme="minorHAnsi" w:eastAsiaTheme="minorEastAsia" w:hAnsiTheme="minorHAnsi" w:cstheme="minorBidi"/>
          <w:b w:val="0"/>
          <w:kern w:val="2"/>
          <w:sz w:val="24"/>
          <w:szCs w:val="24"/>
          <w:lang w:val="en-US" w:eastAsia="en-US"/>
          <w14:ligatures w14:val="standardContextual"/>
        </w:rPr>
        <w:pPrChange w:id="6" w:author="Raphael Malyankar" w:date="2025-08-12T00:10:00Z" w16du:dateUtc="2025-08-12T07:10:00Z">
          <w:pPr>
            <w:pStyle w:val="TOC1"/>
          </w:pPr>
        </w:pPrChange>
      </w:pPr>
      <w:r>
        <w:t>Annex G.</w:t>
      </w:r>
      <w:r>
        <w:tab/>
        <w:t xml:space="preserve">&lt;Annexes G, H, I, </w:t>
      </w:r>
      <w:r>
        <w:rPr>
          <w:rFonts w:hint="eastAsia"/>
        </w:rPr>
        <w:t>…</w:t>
      </w:r>
      <w:r>
        <w:t xml:space="preserve"> as needed&gt;</w:t>
      </w:r>
      <w:r>
        <w:tab/>
      </w:r>
      <w:r>
        <w:fldChar w:fldCharType="begin"/>
      </w:r>
      <w:r>
        <w:instrText xml:space="preserve"> PAGEREF _Toc205849949 \h </w:instrText>
      </w:r>
      <w:r>
        <w:fldChar w:fldCharType="separate"/>
      </w:r>
      <w:r>
        <w:t>36</w:t>
      </w:r>
      <w:r>
        <w:fldChar w:fldCharType="end"/>
      </w:r>
    </w:p>
    <w:p w14:paraId="4684E26C" w14:textId="60CABFAD" w:rsidR="00394A4C" w:rsidRPr="00937674" w:rsidRDefault="00487533" w:rsidP="00100A96">
      <w:pPr>
        <w:tabs>
          <w:tab w:val="right" w:leader="dot" w:pos="8789"/>
        </w:tabs>
        <w:spacing w:after="0" w:line="360" w:lineRule="auto"/>
        <w:rPr>
          <w:lang w:val="en-US"/>
        </w:rPr>
      </w:pPr>
      <w:r w:rsidRPr="008169B5">
        <w:rPr>
          <w:b/>
        </w:rPr>
        <w:fldChar w:fldCharType="end"/>
      </w:r>
    </w:p>
    <w:p w14:paraId="72EF3128" w14:textId="77777777" w:rsidR="000049AF" w:rsidRDefault="009E66AF" w:rsidP="00972855">
      <w:pPr>
        <w:pStyle w:val="note0"/>
        <w:rPr>
          <w:ins w:id="7" w:author="Raphael Malyankar" w:date="2025-08-11T23:28:00Z" w16du:dateUtc="2025-08-12T06:28:00Z"/>
        </w:rPr>
      </w:pPr>
      <w:r w:rsidRPr="009E66AF">
        <w:t>&lt;NOTE:  This template is to be used by developers of S-100 based product specifications</w:t>
      </w:r>
      <w:r>
        <w:t>. The main guidance for creating an S-100 product specification is found in S-100 Part 11. However, it may be necessary to refer to other parts of S-100 for more information and guidance for particular sections, therefore references to relevant parts of S-100 have been added to certain clause headings.&gt;</w:t>
      </w:r>
    </w:p>
    <w:p w14:paraId="7F4BD66F" w14:textId="5BBF3177" w:rsidR="00F50288" w:rsidRPr="009E66AF" w:rsidRDefault="00F50288" w:rsidP="00972855">
      <w:pPr>
        <w:pStyle w:val="note0"/>
      </w:pPr>
      <w:ins w:id="8" w:author="Raphael Malyankar" w:date="2025-08-11T23:28:00Z" w16du:dateUtc="2025-08-12T06:28:00Z">
        <w:r>
          <w:t xml:space="preserve">&lt;This template is not normative as </w:t>
        </w:r>
      </w:ins>
      <w:ins w:id="9" w:author="Raphael Malyankar" w:date="2025-08-11T23:29:00Z" w16du:dateUtc="2025-08-12T06:29:00Z">
        <w:r>
          <w:t>regards document styles.&gt;</w:t>
        </w:r>
      </w:ins>
    </w:p>
    <w:p w14:paraId="5D3DC942" w14:textId="77777777" w:rsidR="002F6A0C" w:rsidRPr="00F073CC" w:rsidRDefault="002F6A0C" w:rsidP="00500883">
      <w:pPr>
        <w:spacing w:after="0"/>
        <w:rPr>
          <w:lang w:val="en-US"/>
        </w:rPr>
      </w:pPr>
    </w:p>
    <w:p w14:paraId="265EE163" w14:textId="77777777" w:rsidR="00D0524F" w:rsidRPr="00F073CC" w:rsidRDefault="00D0524F" w:rsidP="00500883">
      <w:pPr>
        <w:spacing w:after="0"/>
        <w:rPr>
          <w:lang w:val="en-US"/>
        </w:rPr>
      </w:pPr>
    </w:p>
    <w:p w14:paraId="20F968D6" w14:textId="77777777" w:rsidR="000620F8" w:rsidRDefault="000620F8" w:rsidP="00FF4151">
      <w:pPr>
        <w:spacing w:after="0" w:line="240" w:lineRule="auto"/>
        <w:jc w:val="center"/>
        <w:rPr>
          <w:ins w:id="10" w:author="Raphael Malyankar" w:date="2025-07-27T23:18:00Z"/>
          <w:b/>
          <w:sz w:val="28"/>
          <w:szCs w:val="28"/>
          <w:lang w:val="en-US"/>
        </w:rPr>
      </w:pPr>
      <w:r>
        <w:rPr>
          <w:lang w:val="en-US"/>
        </w:rPr>
        <w:br w:type="page"/>
      </w:r>
      <w:r w:rsidRPr="00FF4151">
        <w:rPr>
          <w:b/>
          <w:sz w:val="28"/>
          <w:szCs w:val="28"/>
          <w:lang w:val="en-US"/>
        </w:rPr>
        <w:lastRenderedPageBreak/>
        <w:t xml:space="preserve">Document </w:t>
      </w:r>
      <w:del w:id="11" w:author="Raphael Malyankar" w:date="2025-07-27T23:16:00Z">
        <w:r w:rsidRPr="00FF4151" w:rsidDel="00685776">
          <w:rPr>
            <w:b/>
            <w:sz w:val="28"/>
            <w:szCs w:val="28"/>
            <w:lang w:val="en-US"/>
          </w:rPr>
          <w:delText>Control</w:delText>
        </w:r>
      </w:del>
      <w:ins w:id="12" w:author="Raphael Malyankar" w:date="2025-07-27T23:16:00Z">
        <w:r w:rsidR="00685776">
          <w:rPr>
            <w:b/>
            <w:sz w:val="28"/>
            <w:szCs w:val="28"/>
            <w:lang w:val="en-US"/>
          </w:rPr>
          <w:t>History</w:t>
        </w:r>
      </w:ins>
    </w:p>
    <w:p w14:paraId="1B37935D" w14:textId="77777777" w:rsidR="00A168BE" w:rsidRDefault="00A168BE" w:rsidP="00C53B69">
      <w:pPr>
        <w:spacing w:after="0" w:line="240" w:lineRule="auto"/>
        <w:rPr>
          <w:ins w:id="13" w:author="Raphael Malyankar" w:date="2025-07-27T23:18:00Z"/>
        </w:rPr>
      </w:pPr>
    </w:p>
    <w:p w14:paraId="3E1D2469" w14:textId="77777777" w:rsidR="00A168BE" w:rsidDel="00A168BE" w:rsidRDefault="00A168BE">
      <w:pPr>
        <w:spacing w:after="0" w:line="240" w:lineRule="auto"/>
        <w:rPr>
          <w:del w:id="14" w:author="Raphael Malyankar" w:date="2025-07-27T23:18:00Z"/>
        </w:rPr>
      </w:pPr>
      <w:ins w:id="15" w:author="Raphael Malyankar" w:date="2025-07-27T23:18:00Z">
        <w:r w:rsidRPr="00A168BE">
          <w:t xml:space="preserve">Changes to this Specification are coordinated by the </w:t>
        </w:r>
      </w:ins>
      <w:ins w:id="16" w:author="Raphael Malyankar" w:date="2025-07-27T23:24:00Z">
        <w:r w:rsidRPr="00EA3783">
          <w:rPr>
            <w:rFonts w:eastAsia="Times New Roman" w:cs="Arial"/>
            <w:color w:val="EE0000"/>
          </w:rPr>
          <w:t>[Working Group</w:t>
        </w:r>
      </w:ins>
      <w:ins w:id="17" w:author="Raphael Malyankar" w:date="2025-07-27T23:28:00Z">
        <w:r w:rsidR="00732CDA">
          <w:rPr>
            <w:rFonts w:eastAsia="Times New Roman" w:cs="Arial"/>
            <w:color w:val="EE0000"/>
          </w:rPr>
          <w:t xml:space="preserve"> or Project Team</w:t>
        </w:r>
      </w:ins>
      <w:ins w:id="18" w:author="Raphael Malyankar" w:date="2025-07-27T23:24:00Z">
        <w:r w:rsidRPr="00EA3783">
          <w:rPr>
            <w:rFonts w:eastAsia="Times New Roman" w:cs="Arial"/>
            <w:color w:val="EE0000"/>
          </w:rPr>
          <w:t>]</w:t>
        </w:r>
      </w:ins>
      <w:ins w:id="19" w:author="Raphael Malyankar" w:date="2025-07-27T23:18:00Z">
        <w:r w:rsidRPr="00A168BE">
          <w:t>. New editions will be made available via the IHO web site. Maintenance of the Specification shall conform to IHO Resolution 2/2007 (as amended).</w:t>
        </w:r>
      </w:ins>
    </w:p>
    <w:p w14:paraId="7F0AB0E0" w14:textId="77777777" w:rsidR="00A168BE" w:rsidRPr="00A168BE" w:rsidRDefault="00A168BE" w:rsidP="00EA3783">
      <w:pPr>
        <w:spacing w:line="240" w:lineRule="auto"/>
        <w:rPr>
          <w:ins w:id="20" w:author="Raphael Malyankar" w:date="2025-07-27T23:18:00Z"/>
        </w:rPr>
      </w:pPr>
    </w:p>
    <w:p w14:paraId="58306E52" w14:textId="77777777" w:rsidR="000620F8" w:rsidRPr="00F073CC" w:rsidRDefault="000620F8" w:rsidP="00C53B69">
      <w:pPr>
        <w:spacing w:after="0" w:line="240" w:lineRule="auto"/>
        <w:rPr>
          <w:lang w:val="en-US"/>
        </w:rPr>
      </w:pP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37"/>
        <w:gridCol w:w="1137"/>
        <w:gridCol w:w="2747"/>
        <w:gridCol w:w="1507"/>
        <w:gridCol w:w="1733"/>
        <w:gridCol w:w="650"/>
      </w:tblGrid>
      <w:tr w:rsidR="00EA3783" w:rsidRPr="00B0624F" w:rsidDel="00685776" w14:paraId="2754619F" w14:textId="77777777" w:rsidTr="00A168BE">
        <w:trPr>
          <w:del w:id="21" w:author="Raphael Malyankar" w:date="2025-07-27T23:16:00Z"/>
        </w:trPr>
        <w:tc>
          <w:tcPr>
            <w:tcW w:w="640" w:type="pct"/>
          </w:tcPr>
          <w:p w14:paraId="55051DD3" w14:textId="77777777" w:rsidR="00B0624F" w:rsidRPr="00B0624F" w:rsidDel="00685776" w:rsidRDefault="00B0624F" w:rsidP="00B0624F">
            <w:pPr>
              <w:keepNext/>
              <w:suppressAutoHyphens/>
              <w:spacing w:before="120" w:after="120" w:line="230" w:lineRule="exact"/>
              <w:jc w:val="center"/>
              <w:rPr>
                <w:del w:id="22" w:author="Raphael Malyankar" w:date="2025-07-27T23:16:00Z"/>
                <w:rFonts w:eastAsia="Times New Roman" w:cs="Arial"/>
                <w:b/>
              </w:rPr>
            </w:pPr>
            <w:del w:id="23" w:author="Raphael Malyankar" w:date="2025-07-27T23:16:00Z">
              <w:r w:rsidRPr="00B0624F" w:rsidDel="00685776">
                <w:rPr>
                  <w:rFonts w:eastAsia="Times New Roman" w:cs="Arial"/>
                  <w:b/>
                </w:rPr>
                <w:delText>Version</w:delText>
              </w:r>
            </w:del>
          </w:p>
        </w:tc>
        <w:tc>
          <w:tcPr>
            <w:tcW w:w="640" w:type="pct"/>
          </w:tcPr>
          <w:p w14:paraId="4055FFEB" w14:textId="77777777" w:rsidR="00B0624F" w:rsidRPr="00B0624F" w:rsidDel="00685776" w:rsidRDefault="00B0624F" w:rsidP="00B0624F">
            <w:pPr>
              <w:keepNext/>
              <w:suppressAutoHyphens/>
              <w:spacing w:before="120" w:after="120" w:line="230" w:lineRule="exact"/>
              <w:jc w:val="center"/>
              <w:rPr>
                <w:del w:id="24" w:author="Raphael Malyankar" w:date="2025-07-27T23:16:00Z"/>
                <w:rFonts w:eastAsia="Times New Roman" w:cs="Arial"/>
                <w:b/>
              </w:rPr>
            </w:pPr>
            <w:del w:id="25" w:author="Raphael Malyankar" w:date="2025-07-27T23:16:00Z">
              <w:r w:rsidRPr="00B0624F" w:rsidDel="00685776">
                <w:rPr>
                  <w:rFonts w:eastAsia="Times New Roman" w:cs="Arial"/>
                  <w:b/>
                </w:rPr>
                <w:delText>Version Type</w:delText>
              </w:r>
            </w:del>
          </w:p>
        </w:tc>
        <w:tc>
          <w:tcPr>
            <w:tcW w:w="1543" w:type="pct"/>
          </w:tcPr>
          <w:p w14:paraId="3E47B329" w14:textId="77777777" w:rsidR="00B0624F" w:rsidRPr="00B0624F" w:rsidDel="00685776" w:rsidRDefault="00B0624F" w:rsidP="00B0624F">
            <w:pPr>
              <w:keepNext/>
              <w:suppressAutoHyphens/>
              <w:spacing w:before="120" w:after="120" w:line="230" w:lineRule="exact"/>
              <w:jc w:val="center"/>
              <w:rPr>
                <w:del w:id="26" w:author="Raphael Malyankar" w:date="2025-07-27T23:16:00Z"/>
                <w:rFonts w:eastAsia="Times New Roman" w:cs="Arial"/>
                <w:b/>
              </w:rPr>
            </w:pPr>
            <w:del w:id="27" w:author="Raphael Malyankar" w:date="2025-07-27T23:16:00Z">
              <w:r w:rsidRPr="00B0624F" w:rsidDel="00685776">
                <w:rPr>
                  <w:rFonts w:eastAsia="Times New Roman" w:cs="Arial"/>
                  <w:b/>
                </w:rPr>
                <w:delText>Date</w:delText>
              </w:r>
            </w:del>
          </w:p>
        </w:tc>
        <w:tc>
          <w:tcPr>
            <w:tcW w:w="847" w:type="pct"/>
          </w:tcPr>
          <w:p w14:paraId="5FB10F19" w14:textId="77777777" w:rsidR="00B0624F" w:rsidRPr="00B0624F" w:rsidDel="00685776" w:rsidRDefault="00B0624F" w:rsidP="00B0624F">
            <w:pPr>
              <w:keepNext/>
              <w:suppressAutoHyphens/>
              <w:spacing w:before="120" w:after="120" w:line="230" w:lineRule="exact"/>
              <w:jc w:val="center"/>
              <w:rPr>
                <w:del w:id="28" w:author="Raphael Malyankar" w:date="2025-07-27T23:16:00Z"/>
                <w:rFonts w:eastAsia="Times New Roman" w:cs="Arial"/>
                <w:b/>
              </w:rPr>
            </w:pPr>
            <w:del w:id="29" w:author="Raphael Malyankar" w:date="2025-07-27T23:16:00Z">
              <w:r w:rsidRPr="00B0624F" w:rsidDel="00685776">
                <w:rPr>
                  <w:rFonts w:eastAsia="Times New Roman" w:cs="Arial"/>
                  <w:b/>
                </w:rPr>
                <w:delText>Approved By</w:delText>
              </w:r>
            </w:del>
          </w:p>
        </w:tc>
        <w:tc>
          <w:tcPr>
            <w:tcW w:w="974" w:type="pct"/>
          </w:tcPr>
          <w:p w14:paraId="269D1ECE" w14:textId="77777777" w:rsidR="00B0624F" w:rsidRPr="00B0624F" w:rsidDel="00685776" w:rsidRDefault="00B0624F" w:rsidP="00B0624F">
            <w:pPr>
              <w:keepNext/>
              <w:suppressAutoHyphens/>
              <w:spacing w:before="120" w:after="120" w:line="230" w:lineRule="exact"/>
              <w:jc w:val="center"/>
              <w:rPr>
                <w:del w:id="30" w:author="Raphael Malyankar" w:date="2025-07-27T23:16:00Z"/>
                <w:rFonts w:eastAsia="Times New Roman" w:cs="Arial"/>
                <w:b/>
              </w:rPr>
            </w:pPr>
            <w:del w:id="31" w:author="Raphael Malyankar" w:date="2025-07-27T23:16:00Z">
              <w:r w:rsidRPr="00B0624F" w:rsidDel="00685776">
                <w:rPr>
                  <w:rFonts w:eastAsia="Times New Roman" w:cs="Arial"/>
                  <w:b/>
                </w:rPr>
                <w:delText>Signed Off By</w:delText>
              </w:r>
            </w:del>
          </w:p>
        </w:tc>
        <w:tc>
          <w:tcPr>
            <w:tcW w:w="356" w:type="pct"/>
          </w:tcPr>
          <w:p w14:paraId="74B38DD0" w14:textId="77777777" w:rsidR="00B0624F" w:rsidRPr="00B0624F" w:rsidDel="00685776" w:rsidRDefault="00B0624F" w:rsidP="00B0624F">
            <w:pPr>
              <w:keepNext/>
              <w:suppressAutoHyphens/>
              <w:spacing w:before="120" w:after="120" w:line="230" w:lineRule="exact"/>
              <w:jc w:val="center"/>
              <w:rPr>
                <w:del w:id="32" w:author="Raphael Malyankar" w:date="2025-07-27T23:16:00Z"/>
                <w:rFonts w:eastAsia="Times New Roman" w:cs="Arial"/>
                <w:b/>
              </w:rPr>
            </w:pPr>
            <w:del w:id="33" w:author="Raphael Malyankar" w:date="2025-07-27T23:16:00Z">
              <w:r w:rsidRPr="00B0624F" w:rsidDel="00685776">
                <w:rPr>
                  <w:rFonts w:eastAsia="Times New Roman" w:cs="Arial"/>
                  <w:b/>
                </w:rPr>
                <w:delText>Role</w:delText>
              </w:r>
            </w:del>
          </w:p>
        </w:tc>
      </w:tr>
      <w:tr w:rsidR="00EA3783" w:rsidRPr="00B0624F" w:rsidDel="00685776" w14:paraId="12C95ED1" w14:textId="77777777" w:rsidTr="00A168BE">
        <w:trPr>
          <w:del w:id="34" w:author="Raphael Malyankar" w:date="2025-07-27T23:16:00Z"/>
        </w:trPr>
        <w:tc>
          <w:tcPr>
            <w:tcW w:w="640" w:type="pct"/>
          </w:tcPr>
          <w:p w14:paraId="6B31CA61" w14:textId="77777777" w:rsidR="00B0624F" w:rsidRPr="00B0624F" w:rsidDel="00685776" w:rsidRDefault="00B0624F" w:rsidP="00B0624F">
            <w:pPr>
              <w:suppressAutoHyphens/>
              <w:spacing w:before="120" w:after="0" w:line="240" w:lineRule="auto"/>
              <w:jc w:val="left"/>
              <w:rPr>
                <w:del w:id="35" w:author="Raphael Malyankar" w:date="2025-07-27T23:16:00Z"/>
                <w:rFonts w:eastAsia="Times New Roman" w:cs="Arial"/>
                <w:lang w:eastAsia="en-US"/>
              </w:rPr>
            </w:pPr>
          </w:p>
        </w:tc>
        <w:tc>
          <w:tcPr>
            <w:tcW w:w="640" w:type="pct"/>
          </w:tcPr>
          <w:p w14:paraId="702DDF3A" w14:textId="77777777" w:rsidR="00B0624F" w:rsidRPr="00B0624F" w:rsidDel="00685776" w:rsidRDefault="00B0624F" w:rsidP="00B0624F">
            <w:pPr>
              <w:suppressAutoHyphens/>
              <w:spacing w:before="120" w:after="0" w:line="240" w:lineRule="auto"/>
              <w:jc w:val="left"/>
              <w:rPr>
                <w:del w:id="36" w:author="Raphael Malyankar" w:date="2025-07-27T23:16:00Z"/>
                <w:rFonts w:eastAsia="Times New Roman" w:cs="Arial"/>
                <w:lang w:eastAsia="en-US"/>
              </w:rPr>
            </w:pPr>
          </w:p>
        </w:tc>
        <w:tc>
          <w:tcPr>
            <w:tcW w:w="1543" w:type="pct"/>
          </w:tcPr>
          <w:p w14:paraId="2AD994CE" w14:textId="77777777" w:rsidR="00B0624F" w:rsidRPr="00B0624F" w:rsidDel="00685776" w:rsidRDefault="00B0624F" w:rsidP="00B0624F">
            <w:pPr>
              <w:suppressAutoHyphens/>
              <w:spacing w:before="120" w:after="0" w:line="240" w:lineRule="auto"/>
              <w:jc w:val="left"/>
              <w:rPr>
                <w:del w:id="37" w:author="Raphael Malyankar" w:date="2025-07-27T23:16:00Z"/>
                <w:rFonts w:eastAsia="Times New Roman" w:cs="Arial"/>
                <w:lang w:eastAsia="en-US"/>
              </w:rPr>
            </w:pPr>
          </w:p>
        </w:tc>
        <w:tc>
          <w:tcPr>
            <w:tcW w:w="847" w:type="pct"/>
          </w:tcPr>
          <w:p w14:paraId="782E697D" w14:textId="77777777" w:rsidR="00B0624F" w:rsidRPr="00B0624F" w:rsidDel="00685776" w:rsidRDefault="00B0624F" w:rsidP="00B0624F">
            <w:pPr>
              <w:suppressAutoHyphens/>
              <w:spacing w:before="120" w:after="0" w:line="240" w:lineRule="auto"/>
              <w:jc w:val="left"/>
              <w:rPr>
                <w:del w:id="38" w:author="Raphael Malyankar" w:date="2025-07-27T23:16:00Z"/>
                <w:rFonts w:eastAsia="Times New Roman" w:cs="Arial"/>
                <w:lang w:eastAsia="en-US"/>
              </w:rPr>
            </w:pPr>
          </w:p>
        </w:tc>
        <w:tc>
          <w:tcPr>
            <w:tcW w:w="974" w:type="pct"/>
          </w:tcPr>
          <w:p w14:paraId="2791EBA1" w14:textId="77777777" w:rsidR="00B0624F" w:rsidRPr="00B0624F" w:rsidDel="00685776" w:rsidRDefault="00B0624F" w:rsidP="00B0624F">
            <w:pPr>
              <w:suppressAutoHyphens/>
              <w:spacing w:before="120" w:after="0" w:line="240" w:lineRule="auto"/>
              <w:jc w:val="left"/>
              <w:rPr>
                <w:del w:id="39" w:author="Raphael Malyankar" w:date="2025-07-27T23:16:00Z"/>
                <w:rFonts w:eastAsia="Times New Roman" w:cs="Arial"/>
                <w:lang w:eastAsia="en-US"/>
              </w:rPr>
            </w:pPr>
          </w:p>
        </w:tc>
        <w:tc>
          <w:tcPr>
            <w:tcW w:w="356" w:type="pct"/>
          </w:tcPr>
          <w:p w14:paraId="240945D9" w14:textId="77777777" w:rsidR="00B0624F" w:rsidRPr="00B0624F" w:rsidDel="00685776" w:rsidRDefault="00B0624F" w:rsidP="00B0624F">
            <w:pPr>
              <w:suppressAutoHyphens/>
              <w:spacing w:before="120" w:after="0" w:line="240" w:lineRule="auto"/>
              <w:jc w:val="left"/>
              <w:rPr>
                <w:del w:id="40" w:author="Raphael Malyankar" w:date="2025-07-27T23:16:00Z"/>
                <w:rFonts w:eastAsia="Times New Roman" w:cs="Arial"/>
                <w:sz w:val="18"/>
                <w:szCs w:val="18"/>
                <w:lang w:eastAsia="en-US"/>
              </w:rPr>
            </w:pPr>
          </w:p>
        </w:tc>
      </w:tr>
      <w:tr w:rsidR="00EA3783" w:rsidRPr="00B0624F" w:rsidDel="00685776" w14:paraId="77256ED0" w14:textId="77777777" w:rsidTr="00A168BE">
        <w:trPr>
          <w:del w:id="41" w:author="Raphael Malyankar" w:date="2025-07-27T23:16:00Z"/>
        </w:trPr>
        <w:tc>
          <w:tcPr>
            <w:tcW w:w="640" w:type="pct"/>
          </w:tcPr>
          <w:p w14:paraId="52472841" w14:textId="77777777" w:rsidR="00B0624F" w:rsidRPr="00B0624F" w:rsidDel="00685776" w:rsidRDefault="00B0624F" w:rsidP="00B0624F">
            <w:pPr>
              <w:suppressAutoHyphens/>
              <w:spacing w:before="120" w:after="0" w:line="240" w:lineRule="auto"/>
              <w:jc w:val="left"/>
              <w:rPr>
                <w:del w:id="42" w:author="Raphael Malyankar" w:date="2025-07-27T23:16:00Z"/>
                <w:rFonts w:eastAsia="Times New Roman" w:cs="Arial"/>
                <w:lang w:eastAsia="en-US"/>
              </w:rPr>
            </w:pPr>
          </w:p>
        </w:tc>
        <w:tc>
          <w:tcPr>
            <w:tcW w:w="640" w:type="pct"/>
          </w:tcPr>
          <w:p w14:paraId="0EE02586" w14:textId="77777777" w:rsidR="00B0624F" w:rsidRPr="00B0624F" w:rsidDel="00685776" w:rsidRDefault="00B0624F" w:rsidP="00B0624F">
            <w:pPr>
              <w:suppressAutoHyphens/>
              <w:spacing w:before="120" w:after="0" w:line="240" w:lineRule="auto"/>
              <w:jc w:val="left"/>
              <w:rPr>
                <w:del w:id="43" w:author="Raphael Malyankar" w:date="2025-07-27T23:16:00Z"/>
                <w:rFonts w:eastAsia="Times New Roman" w:cs="Arial"/>
                <w:lang w:eastAsia="en-US"/>
              </w:rPr>
            </w:pPr>
          </w:p>
        </w:tc>
        <w:tc>
          <w:tcPr>
            <w:tcW w:w="1543" w:type="pct"/>
          </w:tcPr>
          <w:p w14:paraId="480C4C56" w14:textId="77777777" w:rsidR="00B0624F" w:rsidRPr="00B0624F" w:rsidDel="00685776" w:rsidRDefault="00B0624F" w:rsidP="00B0624F">
            <w:pPr>
              <w:suppressAutoHyphens/>
              <w:spacing w:before="120" w:after="0" w:line="240" w:lineRule="auto"/>
              <w:jc w:val="left"/>
              <w:rPr>
                <w:del w:id="44" w:author="Raphael Malyankar" w:date="2025-07-27T23:16:00Z"/>
                <w:rFonts w:eastAsia="Times New Roman" w:cs="Arial"/>
                <w:lang w:eastAsia="en-US"/>
              </w:rPr>
            </w:pPr>
          </w:p>
        </w:tc>
        <w:tc>
          <w:tcPr>
            <w:tcW w:w="847" w:type="pct"/>
          </w:tcPr>
          <w:p w14:paraId="1AD96419" w14:textId="77777777" w:rsidR="00B0624F" w:rsidRPr="00B0624F" w:rsidDel="00685776" w:rsidRDefault="00B0624F" w:rsidP="00B0624F">
            <w:pPr>
              <w:suppressAutoHyphens/>
              <w:spacing w:before="120" w:after="0" w:line="240" w:lineRule="auto"/>
              <w:jc w:val="left"/>
              <w:rPr>
                <w:del w:id="45" w:author="Raphael Malyankar" w:date="2025-07-27T23:16:00Z"/>
                <w:rFonts w:eastAsia="Times New Roman" w:cs="Arial"/>
                <w:lang w:eastAsia="en-US"/>
              </w:rPr>
            </w:pPr>
          </w:p>
        </w:tc>
        <w:tc>
          <w:tcPr>
            <w:tcW w:w="974" w:type="pct"/>
          </w:tcPr>
          <w:p w14:paraId="20E1D94B" w14:textId="77777777" w:rsidR="00B0624F" w:rsidRPr="00B0624F" w:rsidDel="00685776" w:rsidRDefault="00B0624F" w:rsidP="00B0624F">
            <w:pPr>
              <w:suppressAutoHyphens/>
              <w:spacing w:before="120" w:after="0" w:line="240" w:lineRule="auto"/>
              <w:jc w:val="left"/>
              <w:rPr>
                <w:del w:id="46" w:author="Raphael Malyankar" w:date="2025-07-27T23:16:00Z"/>
                <w:rFonts w:eastAsia="Times New Roman" w:cs="Arial"/>
                <w:lang w:eastAsia="en-US"/>
              </w:rPr>
            </w:pPr>
          </w:p>
        </w:tc>
        <w:tc>
          <w:tcPr>
            <w:tcW w:w="356" w:type="pct"/>
          </w:tcPr>
          <w:p w14:paraId="1359CD4B" w14:textId="77777777" w:rsidR="00B0624F" w:rsidRPr="00B0624F" w:rsidDel="00685776" w:rsidRDefault="00B0624F" w:rsidP="00B0624F">
            <w:pPr>
              <w:suppressAutoHyphens/>
              <w:spacing w:before="120" w:after="0" w:line="240" w:lineRule="auto"/>
              <w:jc w:val="left"/>
              <w:rPr>
                <w:del w:id="47" w:author="Raphael Malyankar" w:date="2025-07-27T23:16:00Z"/>
                <w:rFonts w:eastAsia="Times New Roman" w:cs="Arial"/>
                <w:sz w:val="18"/>
                <w:szCs w:val="18"/>
                <w:lang w:eastAsia="en-US"/>
              </w:rPr>
            </w:pPr>
          </w:p>
        </w:tc>
      </w:tr>
      <w:tr w:rsidR="00EA3783" w:rsidRPr="00B0624F" w:rsidDel="00685776" w14:paraId="30BC1C68" w14:textId="77777777" w:rsidTr="00A168BE">
        <w:trPr>
          <w:del w:id="48" w:author="Raphael Malyankar" w:date="2025-07-27T23:16:00Z"/>
        </w:trPr>
        <w:tc>
          <w:tcPr>
            <w:tcW w:w="640" w:type="pct"/>
          </w:tcPr>
          <w:p w14:paraId="72192715" w14:textId="77777777" w:rsidR="00B0624F" w:rsidRPr="00B0624F" w:rsidDel="00685776" w:rsidRDefault="00B0624F" w:rsidP="00B0624F">
            <w:pPr>
              <w:suppressAutoHyphens/>
              <w:spacing w:before="120" w:after="0" w:line="240" w:lineRule="auto"/>
              <w:jc w:val="left"/>
              <w:rPr>
                <w:del w:id="49" w:author="Raphael Malyankar" w:date="2025-07-27T23:16:00Z"/>
                <w:rFonts w:eastAsia="Times New Roman" w:cs="Arial"/>
                <w:lang w:eastAsia="en-US"/>
              </w:rPr>
            </w:pPr>
          </w:p>
        </w:tc>
        <w:tc>
          <w:tcPr>
            <w:tcW w:w="640" w:type="pct"/>
          </w:tcPr>
          <w:p w14:paraId="49FD44D8" w14:textId="77777777" w:rsidR="00B0624F" w:rsidRPr="00B0624F" w:rsidDel="00685776" w:rsidRDefault="00B0624F" w:rsidP="00B0624F">
            <w:pPr>
              <w:suppressAutoHyphens/>
              <w:spacing w:before="120" w:after="0" w:line="240" w:lineRule="auto"/>
              <w:jc w:val="left"/>
              <w:rPr>
                <w:del w:id="50" w:author="Raphael Malyankar" w:date="2025-07-27T23:16:00Z"/>
                <w:rFonts w:eastAsia="Times New Roman" w:cs="Arial"/>
                <w:lang w:eastAsia="en-US"/>
              </w:rPr>
            </w:pPr>
          </w:p>
        </w:tc>
        <w:tc>
          <w:tcPr>
            <w:tcW w:w="1543" w:type="pct"/>
          </w:tcPr>
          <w:p w14:paraId="1446E1D2" w14:textId="77777777" w:rsidR="00B0624F" w:rsidRPr="00B0624F" w:rsidDel="00685776" w:rsidRDefault="00B0624F" w:rsidP="00B0624F">
            <w:pPr>
              <w:suppressAutoHyphens/>
              <w:spacing w:before="120" w:after="0" w:line="240" w:lineRule="auto"/>
              <w:jc w:val="left"/>
              <w:rPr>
                <w:del w:id="51" w:author="Raphael Malyankar" w:date="2025-07-27T23:16:00Z"/>
                <w:rFonts w:eastAsia="Times New Roman" w:cs="Arial"/>
                <w:lang w:eastAsia="en-US"/>
              </w:rPr>
            </w:pPr>
          </w:p>
        </w:tc>
        <w:tc>
          <w:tcPr>
            <w:tcW w:w="847" w:type="pct"/>
          </w:tcPr>
          <w:p w14:paraId="7E51F679" w14:textId="77777777" w:rsidR="00B0624F" w:rsidRPr="00B0624F" w:rsidDel="00685776" w:rsidRDefault="00B0624F" w:rsidP="00B0624F">
            <w:pPr>
              <w:suppressAutoHyphens/>
              <w:spacing w:before="120" w:after="0" w:line="240" w:lineRule="auto"/>
              <w:jc w:val="left"/>
              <w:rPr>
                <w:del w:id="52" w:author="Raphael Malyankar" w:date="2025-07-27T23:16:00Z"/>
                <w:rFonts w:eastAsia="Times New Roman" w:cs="Arial"/>
                <w:lang w:eastAsia="en-US"/>
              </w:rPr>
            </w:pPr>
          </w:p>
        </w:tc>
        <w:tc>
          <w:tcPr>
            <w:tcW w:w="974" w:type="pct"/>
          </w:tcPr>
          <w:p w14:paraId="29698136" w14:textId="77777777" w:rsidR="00B0624F" w:rsidRPr="00B0624F" w:rsidDel="00685776" w:rsidRDefault="00B0624F" w:rsidP="00B0624F">
            <w:pPr>
              <w:suppressAutoHyphens/>
              <w:spacing w:before="120" w:after="0" w:line="240" w:lineRule="auto"/>
              <w:jc w:val="left"/>
              <w:rPr>
                <w:del w:id="53" w:author="Raphael Malyankar" w:date="2025-07-27T23:16:00Z"/>
                <w:rFonts w:eastAsia="Times New Roman" w:cs="Arial"/>
                <w:lang w:eastAsia="en-US"/>
              </w:rPr>
            </w:pPr>
          </w:p>
        </w:tc>
        <w:tc>
          <w:tcPr>
            <w:tcW w:w="356" w:type="pct"/>
          </w:tcPr>
          <w:p w14:paraId="4F8EB4D5" w14:textId="77777777" w:rsidR="00B0624F" w:rsidRPr="00B0624F" w:rsidDel="00685776" w:rsidRDefault="00B0624F" w:rsidP="00B0624F">
            <w:pPr>
              <w:suppressAutoHyphens/>
              <w:spacing w:before="120" w:after="0" w:line="240" w:lineRule="auto"/>
              <w:jc w:val="left"/>
              <w:rPr>
                <w:del w:id="54" w:author="Raphael Malyankar" w:date="2025-07-27T23:16:00Z"/>
                <w:rFonts w:eastAsia="Times New Roman" w:cs="Arial"/>
                <w:sz w:val="18"/>
                <w:szCs w:val="18"/>
                <w:lang w:eastAsia="en-US"/>
              </w:rPr>
            </w:pPr>
          </w:p>
        </w:tc>
      </w:tr>
      <w:tr w:rsidR="00EA3783" w:rsidRPr="00B0624F" w:rsidDel="00685776" w14:paraId="5A9F5526" w14:textId="77777777" w:rsidTr="00A168BE">
        <w:trPr>
          <w:del w:id="55" w:author="Raphael Malyankar" w:date="2025-07-27T23:16:00Z"/>
        </w:trPr>
        <w:tc>
          <w:tcPr>
            <w:tcW w:w="640" w:type="pct"/>
          </w:tcPr>
          <w:p w14:paraId="3B9A9122" w14:textId="77777777" w:rsidR="00B0624F" w:rsidRPr="00B0624F" w:rsidDel="00685776" w:rsidRDefault="00B0624F" w:rsidP="00B0624F">
            <w:pPr>
              <w:suppressAutoHyphens/>
              <w:spacing w:before="120" w:after="0" w:line="240" w:lineRule="auto"/>
              <w:jc w:val="left"/>
              <w:rPr>
                <w:del w:id="56" w:author="Raphael Malyankar" w:date="2025-07-27T23:16:00Z"/>
                <w:rFonts w:eastAsia="Times New Roman" w:cs="Arial"/>
                <w:sz w:val="24"/>
                <w:szCs w:val="24"/>
                <w:lang w:eastAsia="en-US"/>
              </w:rPr>
            </w:pPr>
          </w:p>
        </w:tc>
        <w:tc>
          <w:tcPr>
            <w:tcW w:w="640" w:type="pct"/>
          </w:tcPr>
          <w:p w14:paraId="33BE868A" w14:textId="77777777" w:rsidR="00B0624F" w:rsidRPr="00B0624F" w:rsidDel="00685776" w:rsidRDefault="00B0624F" w:rsidP="00B0624F">
            <w:pPr>
              <w:suppressAutoHyphens/>
              <w:spacing w:before="120" w:after="0" w:line="240" w:lineRule="auto"/>
              <w:jc w:val="left"/>
              <w:rPr>
                <w:del w:id="57" w:author="Raphael Malyankar" w:date="2025-07-27T23:16:00Z"/>
                <w:rFonts w:eastAsia="Times New Roman" w:cs="Arial"/>
                <w:sz w:val="24"/>
                <w:szCs w:val="24"/>
                <w:lang w:eastAsia="en-US"/>
              </w:rPr>
            </w:pPr>
          </w:p>
        </w:tc>
        <w:tc>
          <w:tcPr>
            <w:tcW w:w="1543" w:type="pct"/>
          </w:tcPr>
          <w:p w14:paraId="2F3C3706" w14:textId="77777777" w:rsidR="00B0624F" w:rsidRPr="00B0624F" w:rsidDel="00685776" w:rsidRDefault="00B0624F" w:rsidP="00B0624F">
            <w:pPr>
              <w:suppressAutoHyphens/>
              <w:spacing w:before="120" w:after="0" w:line="240" w:lineRule="auto"/>
              <w:jc w:val="left"/>
              <w:rPr>
                <w:del w:id="58" w:author="Raphael Malyankar" w:date="2025-07-27T23:16:00Z"/>
                <w:rFonts w:eastAsia="Times New Roman" w:cs="Arial"/>
                <w:sz w:val="24"/>
                <w:szCs w:val="24"/>
                <w:lang w:eastAsia="en-US"/>
              </w:rPr>
            </w:pPr>
          </w:p>
        </w:tc>
        <w:tc>
          <w:tcPr>
            <w:tcW w:w="847" w:type="pct"/>
          </w:tcPr>
          <w:p w14:paraId="3417A152" w14:textId="77777777" w:rsidR="00B0624F" w:rsidRPr="00B0624F" w:rsidDel="00685776" w:rsidRDefault="00B0624F" w:rsidP="00B0624F">
            <w:pPr>
              <w:suppressAutoHyphens/>
              <w:spacing w:before="120" w:after="0" w:line="240" w:lineRule="auto"/>
              <w:jc w:val="left"/>
              <w:rPr>
                <w:del w:id="59" w:author="Raphael Malyankar" w:date="2025-07-27T23:16:00Z"/>
                <w:rFonts w:eastAsia="Times New Roman" w:cs="Arial"/>
                <w:sz w:val="24"/>
                <w:szCs w:val="24"/>
                <w:lang w:eastAsia="en-US"/>
              </w:rPr>
            </w:pPr>
          </w:p>
        </w:tc>
        <w:tc>
          <w:tcPr>
            <w:tcW w:w="974" w:type="pct"/>
          </w:tcPr>
          <w:p w14:paraId="09948CDA" w14:textId="77777777" w:rsidR="00B0624F" w:rsidRPr="00B0624F" w:rsidDel="00685776" w:rsidRDefault="00B0624F" w:rsidP="00B0624F">
            <w:pPr>
              <w:suppressAutoHyphens/>
              <w:spacing w:before="120" w:after="0" w:line="240" w:lineRule="auto"/>
              <w:jc w:val="left"/>
              <w:rPr>
                <w:del w:id="60" w:author="Raphael Malyankar" w:date="2025-07-27T23:16:00Z"/>
                <w:rFonts w:eastAsia="Times New Roman" w:cs="Arial"/>
                <w:sz w:val="24"/>
                <w:szCs w:val="24"/>
                <w:lang w:eastAsia="en-US"/>
              </w:rPr>
            </w:pPr>
          </w:p>
        </w:tc>
        <w:tc>
          <w:tcPr>
            <w:tcW w:w="356" w:type="pct"/>
          </w:tcPr>
          <w:p w14:paraId="22EC344E" w14:textId="77777777" w:rsidR="00B0624F" w:rsidRPr="00B0624F" w:rsidDel="00685776" w:rsidRDefault="00B0624F" w:rsidP="00B0624F">
            <w:pPr>
              <w:suppressAutoHyphens/>
              <w:spacing w:before="120" w:after="0" w:line="240" w:lineRule="auto"/>
              <w:jc w:val="left"/>
              <w:rPr>
                <w:del w:id="61" w:author="Raphael Malyankar" w:date="2025-07-27T23:16:00Z"/>
                <w:rFonts w:eastAsia="Times New Roman" w:cs="Arial"/>
                <w:sz w:val="24"/>
                <w:szCs w:val="24"/>
                <w:lang w:eastAsia="en-US"/>
              </w:rPr>
            </w:pPr>
          </w:p>
        </w:tc>
      </w:tr>
      <w:tr w:rsidR="00EA3783" w:rsidRPr="00B0624F" w:rsidDel="00685776" w14:paraId="59107DC8" w14:textId="77777777" w:rsidTr="00A168BE">
        <w:trPr>
          <w:del w:id="62" w:author="Raphael Malyankar" w:date="2025-07-27T23:16:00Z"/>
        </w:trPr>
        <w:tc>
          <w:tcPr>
            <w:tcW w:w="640" w:type="pct"/>
          </w:tcPr>
          <w:p w14:paraId="2D927137" w14:textId="77777777" w:rsidR="00B0624F" w:rsidRPr="00B0624F" w:rsidDel="00685776" w:rsidRDefault="00B0624F" w:rsidP="00B0624F">
            <w:pPr>
              <w:suppressAutoHyphens/>
              <w:spacing w:before="120" w:after="0" w:line="240" w:lineRule="auto"/>
              <w:jc w:val="left"/>
              <w:rPr>
                <w:del w:id="63" w:author="Raphael Malyankar" w:date="2025-07-27T23:16:00Z"/>
                <w:rFonts w:eastAsia="Times New Roman" w:cs="Arial"/>
                <w:lang w:eastAsia="en-US"/>
              </w:rPr>
            </w:pPr>
          </w:p>
        </w:tc>
        <w:tc>
          <w:tcPr>
            <w:tcW w:w="640" w:type="pct"/>
          </w:tcPr>
          <w:p w14:paraId="660E1FB9" w14:textId="77777777" w:rsidR="00B0624F" w:rsidRPr="00B0624F" w:rsidDel="00685776" w:rsidRDefault="00B0624F" w:rsidP="00B0624F">
            <w:pPr>
              <w:suppressAutoHyphens/>
              <w:spacing w:before="120" w:after="0" w:line="240" w:lineRule="auto"/>
              <w:jc w:val="left"/>
              <w:rPr>
                <w:del w:id="64" w:author="Raphael Malyankar" w:date="2025-07-27T23:16:00Z"/>
                <w:rFonts w:eastAsia="Times New Roman" w:cs="Arial"/>
                <w:lang w:eastAsia="en-US"/>
              </w:rPr>
            </w:pPr>
          </w:p>
        </w:tc>
        <w:tc>
          <w:tcPr>
            <w:tcW w:w="1543" w:type="pct"/>
          </w:tcPr>
          <w:p w14:paraId="46E3E6C1" w14:textId="77777777" w:rsidR="00B0624F" w:rsidRPr="00B0624F" w:rsidDel="00685776" w:rsidRDefault="00B0624F" w:rsidP="00B0624F">
            <w:pPr>
              <w:suppressAutoHyphens/>
              <w:spacing w:before="120" w:after="0" w:line="240" w:lineRule="auto"/>
              <w:jc w:val="left"/>
              <w:rPr>
                <w:del w:id="65" w:author="Raphael Malyankar" w:date="2025-07-27T23:16:00Z"/>
                <w:rFonts w:eastAsia="Times New Roman" w:cs="Arial"/>
                <w:lang w:eastAsia="en-US"/>
              </w:rPr>
            </w:pPr>
          </w:p>
        </w:tc>
        <w:tc>
          <w:tcPr>
            <w:tcW w:w="847" w:type="pct"/>
          </w:tcPr>
          <w:p w14:paraId="30185F31" w14:textId="77777777" w:rsidR="00B0624F" w:rsidRPr="00B0624F" w:rsidDel="00685776" w:rsidRDefault="00B0624F" w:rsidP="00B0624F">
            <w:pPr>
              <w:suppressAutoHyphens/>
              <w:spacing w:before="120" w:after="0" w:line="240" w:lineRule="auto"/>
              <w:jc w:val="left"/>
              <w:rPr>
                <w:del w:id="66" w:author="Raphael Malyankar" w:date="2025-07-27T23:16:00Z"/>
                <w:rFonts w:eastAsia="Times New Roman" w:cs="Arial"/>
                <w:lang w:eastAsia="en-US"/>
              </w:rPr>
            </w:pPr>
          </w:p>
        </w:tc>
        <w:tc>
          <w:tcPr>
            <w:tcW w:w="974" w:type="pct"/>
          </w:tcPr>
          <w:p w14:paraId="3208B5EA" w14:textId="77777777" w:rsidR="00B0624F" w:rsidRPr="00B0624F" w:rsidDel="00685776" w:rsidRDefault="00B0624F" w:rsidP="00B0624F">
            <w:pPr>
              <w:suppressAutoHyphens/>
              <w:spacing w:before="120" w:after="0" w:line="240" w:lineRule="auto"/>
              <w:jc w:val="left"/>
              <w:rPr>
                <w:del w:id="67" w:author="Raphael Malyankar" w:date="2025-07-27T23:16:00Z"/>
                <w:rFonts w:eastAsia="Times New Roman" w:cs="Arial"/>
                <w:lang w:eastAsia="en-US"/>
              </w:rPr>
            </w:pPr>
          </w:p>
        </w:tc>
        <w:tc>
          <w:tcPr>
            <w:tcW w:w="356" w:type="pct"/>
          </w:tcPr>
          <w:p w14:paraId="1337A70E" w14:textId="77777777" w:rsidR="00B0624F" w:rsidRPr="00B0624F" w:rsidDel="00685776" w:rsidRDefault="00B0624F" w:rsidP="00B0624F">
            <w:pPr>
              <w:suppressAutoHyphens/>
              <w:spacing w:before="120" w:after="0" w:line="240" w:lineRule="auto"/>
              <w:jc w:val="left"/>
              <w:rPr>
                <w:del w:id="68" w:author="Raphael Malyankar" w:date="2025-07-27T23:16:00Z"/>
                <w:rFonts w:eastAsia="Times New Roman" w:cs="Arial"/>
                <w:lang w:eastAsia="en-US"/>
              </w:rPr>
            </w:pPr>
          </w:p>
        </w:tc>
      </w:tr>
      <w:tr w:rsidR="00EA3783" w:rsidRPr="00B0624F" w:rsidDel="00685776" w14:paraId="6B447CD5" w14:textId="77777777" w:rsidTr="00A168BE">
        <w:trPr>
          <w:del w:id="69" w:author="Raphael Malyankar" w:date="2025-07-27T23:16:00Z"/>
        </w:trPr>
        <w:tc>
          <w:tcPr>
            <w:tcW w:w="640" w:type="pct"/>
          </w:tcPr>
          <w:p w14:paraId="68B63640" w14:textId="77777777" w:rsidR="00B0624F" w:rsidRPr="00B0624F" w:rsidDel="00685776" w:rsidRDefault="00B0624F" w:rsidP="00B0624F">
            <w:pPr>
              <w:suppressAutoHyphens/>
              <w:spacing w:before="120" w:after="0" w:line="240" w:lineRule="auto"/>
              <w:jc w:val="left"/>
              <w:rPr>
                <w:del w:id="70" w:author="Raphael Malyankar" w:date="2025-07-27T23:16:00Z"/>
                <w:rFonts w:eastAsia="Times New Roman" w:cs="Arial"/>
                <w:lang w:eastAsia="en-US"/>
              </w:rPr>
            </w:pPr>
          </w:p>
        </w:tc>
        <w:tc>
          <w:tcPr>
            <w:tcW w:w="640" w:type="pct"/>
          </w:tcPr>
          <w:p w14:paraId="314C11DD" w14:textId="77777777" w:rsidR="00B0624F" w:rsidRPr="00B0624F" w:rsidDel="00685776" w:rsidRDefault="00B0624F" w:rsidP="00B0624F">
            <w:pPr>
              <w:suppressAutoHyphens/>
              <w:spacing w:before="120" w:after="0" w:line="240" w:lineRule="auto"/>
              <w:jc w:val="left"/>
              <w:rPr>
                <w:del w:id="71" w:author="Raphael Malyankar" w:date="2025-07-27T23:16:00Z"/>
                <w:rFonts w:eastAsia="Times New Roman" w:cs="Arial"/>
                <w:lang w:eastAsia="en-US"/>
              </w:rPr>
            </w:pPr>
          </w:p>
        </w:tc>
        <w:tc>
          <w:tcPr>
            <w:tcW w:w="1543" w:type="pct"/>
          </w:tcPr>
          <w:p w14:paraId="4E56123E" w14:textId="77777777" w:rsidR="00B0624F" w:rsidRPr="00B0624F" w:rsidDel="00685776" w:rsidRDefault="00B0624F" w:rsidP="00B0624F">
            <w:pPr>
              <w:suppressAutoHyphens/>
              <w:spacing w:before="120" w:after="0" w:line="240" w:lineRule="auto"/>
              <w:jc w:val="left"/>
              <w:rPr>
                <w:del w:id="72" w:author="Raphael Malyankar" w:date="2025-07-27T23:16:00Z"/>
                <w:rFonts w:eastAsia="Times New Roman" w:cs="Arial"/>
                <w:lang w:eastAsia="en-US"/>
              </w:rPr>
            </w:pPr>
          </w:p>
        </w:tc>
        <w:tc>
          <w:tcPr>
            <w:tcW w:w="847" w:type="pct"/>
          </w:tcPr>
          <w:p w14:paraId="5706AEE3" w14:textId="77777777" w:rsidR="00B0624F" w:rsidRPr="00B0624F" w:rsidDel="00685776" w:rsidRDefault="00B0624F" w:rsidP="00B0624F">
            <w:pPr>
              <w:suppressAutoHyphens/>
              <w:spacing w:before="120" w:after="0" w:line="240" w:lineRule="auto"/>
              <w:jc w:val="left"/>
              <w:rPr>
                <w:del w:id="73" w:author="Raphael Malyankar" w:date="2025-07-27T23:16:00Z"/>
                <w:rFonts w:eastAsia="Times New Roman" w:cs="Arial"/>
                <w:lang w:eastAsia="en-US"/>
              </w:rPr>
            </w:pPr>
          </w:p>
        </w:tc>
        <w:tc>
          <w:tcPr>
            <w:tcW w:w="974" w:type="pct"/>
          </w:tcPr>
          <w:p w14:paraId="3670168D" w14:textId="77777777" w:rsidR="00B0624F" w:rsidRPr="00B0624F" w:rsidDel="00685776" w:rsidRDefault="00B0624F" w:rsidP="00B0624F">
            <w:pPr>
              <w:suppressAutoHyphens/>
              <w:spacing w:before="120" w:after="0" w:line="240" w:lineRule="auto"/>
              <w:jc w:val="left"/>
              <w:rPr>
                <w:del w:id="74" w:author="Raphael Malyankar" w:date="2025-07-27T23:16:00Z"/>
                <w:rFonts w:eastAsia="Times New Roman" w:cs="Arial"/>
                <w:lang w:eastAsia="en-US"/>
              </w:rPr>
            </w:pPr>
          </w:p>
        </w:tc>
        <w:tc>
          <w:tcPr>
            <w:tcW w:w="356" w:type="pct"/>
          </w:tcPr>
          <w:p w14:paraId="051E0222" w14:textId="77777777" w:rsidR="00B0624F" w:rsidRPr="00B0624F" w:rsidDel="00685776" w:rsidRDefault="00B0624F" w:rsidP="00B0624F">
            <w:pPr>
              <w:suppressAutoHyphens/>
              <w:spacing w:before="120" w:after="0" w:line="240" w:lineRule="auto"/>
              <w:jc w:val="left"/>
              <w:rPr>
                <w:del w:id="75" w:author="Raphael Malyankar" w:date="2025-07-27T23:16:00Z"/>
                <w:rFonts w:eastAsia="Times New Roman" w:cs="Arial"/>
                <w:lang w:eastAsia="en-US"/>
              </w:rPr>
            </w:pPr>
          </w:p>
        </w:tc>
      </w:tr>
      <w:tr w:rsidR="00EA3783" w:rsidRPr="00685776" w14:paraId="5EDA8DA5" w14:textId="77777777" w:rsidTr="00A168BE">
        <w:trPr>
          <w:ins w:id="76" w:author="Raphael Malyankar" w:date="2025-07-27T23:16:00Z"/>
        </w:trPr>
        <w:tc>
          <w:tcPr>
            <w:tcW w:w="640" w:type="pct"/>
            <w:shd w:val="clear" w:color="auto" w:fill="D9D9D9"/>
          </w:tcPr>
          <w:p w14:paraId="3D75F735" w14:textId="77777777" w:rsidR="00685776" w:rsidRPr="00685776" w:rsidRDefault="00685776">
            <w:pPr>
              <w:spacing w:before="60" w:after="60" w:line="240" w:lineRule="auto"/>
              <w:jc w:val="left"/>
              <w:rPr>
                <w:ins w:id="77" w:author="Raphael Malyankar" w:date="2025-07-27T23:16:00Z"/>
                <w:rFonts w:cs="Arial"/>
                <w:b/>
              </w:rPr>
              <w:pPrChange w:id="78" w:author="Raphael Malyankar" w:date="2025-07-27T23:22:00Z">
                <w:pPr>
                  <w:spacing w:before="60" w:after="60" w:line="240" w:lineRule="auto"/>
                </w:pPr>
              </w:pPrChange>
            </w:pPr>
            <w:ins w:id="79" w:author="Raphael Malyankar" w:date="2025-07-27T23:16:00Z">
              <w:r w:rsidRPr="00685776">
                <w:rPr>
                  <w:rFonts w:cs="Arial"/>
                  <w:b/>
                </w:rPr>
                <w:t>Version Number</w:t>
              </w:r>
            </w:ins>
          </w:p>
        </w:tc>
        <w:tc>
          <w:tcPr>
            <w:tcW w:w="640" w:type="pct"/>
            <w:shd w:val="clear" w:color="auto" w:fill="D9D9D9"/>
          </w:tcPr>
          <w:p w14:paraId="71998198" w14:textId="77777777" w:rsidR="00685776" w:rsidRPr="00685776" w:rsidRDefault="00685776">
            <w:pPr>
              <w:spacing w:before="60" w:after="60" w:line="240" w:lineRule="auto"/>
              <w:ind w:left="-1" w:firstLine="1"/>
              <w:jc w:val="left"/>
              <w:rPr>
                <w:ins w:id="80" w:author="Raphael Malyankar" w:date="2025-07-27T23:16:00Z"/>
                <w:rFonts w:cs="Arial"/>
                <w:b/>
              </w:rPr>
              <w:pPrChange w:id="81" w:author="Raphael Malyankar" w:date="2025-07-27T23:22:00Z">
                <w:pPr>
                  <w:spacing w:before="60" w:after="60" w:line="240" w:lineRule="auto"/>
                  <w:ind w:left="-1" w:firstLine="1"/>
                </w:pPr>
              </w:pPrChange>
            </w:pPr>
            <w:ins w:id="82" w:author="Raphael Malyankar" w:date="2025-07-27T23:16:00Z">
              <w:r w:rsidRPr="00685776">
                <w:rPr>
                  <w:rFonts w:cs="Arial"/>
                  <w:b/>
                </w:rPr>
                <w:t>Date</w:t>
              </w:r>
            </w:ins>
          </w:p>
        </w:tc>
        <w:tc>
          <w:tcPr>
            <w:tcW w:w="739" w:type="pct"/>
            <w:shd w:val="clear" w:color="auto" w:fill="D9D9D9"/>
          </w:tcPr>
          <w:p w14:paraId="290DA027" w14:textId="77777777" w:rsidR="00685776" w:rsidRPr="00685776" w:rsidRDefault="00A168BE">
            <w:pPr>
              <w:spacing w:before="60" w:after="60" w:line="240" w:lineRule="auto"/>
              <w:ind w:firstLine="21"/>
              <w:jc w:val="left"/>
              <w:rPr>
                <w:ins w:id="83" w:author="Raphael Malyankar" w:date="2025-07-27T23:16:00Z"/>
                <w:rFonts w:cs="Arial"/>
                <w:b/>
              </w:rPr>
              <w:pPrChange w:id="84" w:author="Raphael Malyankar" w:date="2025-07-27T23:22:00Z">
                <w:pPr>
                  <w:spacing w:before="60" w:after="60" w:line="240" w:lineRule="auto"/>
                  <w:ind w:firstLine="21"/>
                </w:pPr>
              </w:pPrChange>
            </w:pPr>
            <w:ins w:id="85" w:author="Raphael Malyankar" w:date="2025-07-27T23:23:00Z">
              <w:r>
                <w:rPr>
                  <w:rFonts w:cs="Arial"/>
                  <w:b/>
                </w:rPr>
                <w:t>Approved By</w:t>
              </w:r>
            </w:ins>
          </w:p>
        </w:tc>
        <w:tc>
          <w:tcPr>
            <w:tcW w:w="2980" w:type="pct"/>
            <w:gridSpan w:val="3"/>
            <w:shd w:val="clear" w:color="auto" w:fill="D9D9D9"/>
          </w:tcPr>
          <w:p w14:paraId="0AC5BC6E" w14:textId="77777777" w:rsidR="00685776" w:rsidRPr="00685776" w:rsidRDefault="00685776" w:rsidP="00A168BE">
            <w:pPr>
              <w:spacing w:before="60" w:after="60" w:line="240" w:lineRule="auto"/>
              <w:jc w:val="left"/>
              <w:rPr>
                <w:ins w:id="86" w:author="Raphael Malyankar" w:date="2025-07-27T23:16:00Z"/>
                <w:rFonts w:cs="Arial"/>
                <w:b/>
              </w:rPr>
            </w:pPr>
            <w:ins w:id="87" w:author="Raphael Malyankar" w:date="2025-07-27T23:16:00Z">
              <w:r w:rsidRPr="00685776">
                <w:rPr>
                  <w:rFonts w:cs="Arial"/>
                  <w:b/>
                </w:rPr>
                <w:t>Purpose</w:t>
              </w:r>
            </w:ins>
          </w:p>
        </w:tc>
      </w:tr>
      <w:tr w:rsidR="00EA3783" w:rsidRPr="00685776" w14:paraId="31313A25" w14:textId="77777777" w:rsidTr="00A168BE">
        <w:trPr>
          <w:ins w:id="88" w:author="Raphael Malyankar" w:date="2025-07-27T23:16:00Z"/>
        </w:trPr>
        <w:tc>
          <w:tcPr>
            <w:tcW w:w="640" w:type="pct"/>
          </w:tcPr>
          <w:p w14:paraId="0178C9F0" w14:textId="77777777" w:rsidR="00685776" w:rsidRPr="00685776" w:rsidRDefault="00685776" w:rsidP="00EA3783">
            <w:pPr>
              <w:spacing w:before="60" w:after="60" w:line="240" w:lineRule="auto"/>
              <w:jc w:val="left"/>
              <w:rPr>
                <w:ins w:id="89" w:author="Raphael Malyankar" w:date="2025-07-27T23:16:00Z"/>
                <w:rFonts w:cs="Arial"/>
              </w:rPr>
            </w:pPr>
          </w:p>
        </w:tc>
        <w:tc>
          <w:tcPr>
            <w:tcW w:w="640" w:type="pct"/>
          </w:tcPr>
          <w:p w14:paraId="11E7AB3F" w14:textId="77777777" w:rsidR="00685776" w:rsidRPr="00685776" w:rsidRDefault="00685776" w:rsidP="00EA3783">
            <w:pPr>
              <w:spacing w:before="60" w:after="60" w:line="240" w:lineRule="auto"/>
              <w:ind w:left="-1" w:firstLine="1"/>
              <w:jc w:val="left"/>
              <w:rPr>
                <w:ins w:id="90" w:author="Raphael Malyankar" w:date="2025-07-27T23:16:00Z"/>
                <w:rFonts w:cs="Arial"/>
              </w:rPr>
            </w:pPr>
          </w:p>
        </w:tc>
        <w:tc>
          <w:tcPr>
            <w:tcW w:w="739" w:type="pct"/>
          </w:tcPr>
          <w:p w14:paraId="7FA1460F" w14:textId="77777777" w:rsidR="00685776" w:rsidRPr="00685776" w:rsidRDefault="00685776" w:rsidP="00A168BE">
            <w:pPr>
              <w:spacing w:before="60" w:after="60" w:line="240" w:lineRule="auto"/>
              <w:ind w:firstLine="21"/>
              <w:jc w:val="left"/>
              <w:rPr>
                <w:ins w:id="91" w:author="Raphael Malyankar" w:date="2025-07-27T23:16:00Z"/>
                <w:rFonts w:cs="Arial"/>
              </w:rPr>
            </w:pPr>
          </w:p>
        </w:tc>
        <w:tc>
          <w:tcPr>
            <w:tcW w:w="2980" w:type="pct"/>
            <w:gridSpan w:val="3"/>
          </w:tcPr>
          <w:p w14:paraId="69099F4D" w14:textId="77777777" w:rsidR="00685776" w:rsidRPr="00685776" w:rsidRDefault="00685776" w:rsidP="00A168BE">
            <w:pPr>
              <w:spacing w:before="60" w:after="60" w:line="240" w:lineRule="auto"/>
              <w:jc w:val="left"/>
              <w:rPr>
                <w:ins w:id="92" w:author="Raphael Malyankar" w:date="2025-07-27T23:16:00Z"/>
                <w:rFonts w:cs="Arial"/>
              </w:rPr>
            </w:pPr>
          </w:p>
        </w:tc>
      </w:tr>
      <w:tr w:rsidR="00EA3783" w:rsidRPr="00685776" w14:paraId="28CD116E" w14:textId="77777777" w:rsidTr="00A168BE">
        <w:trPr>
          <w:ins w:id="93" w:author="Raphael Malyankar" w:date="2025-07-27T23:16:00Z"/>
        </w:trPr>
        <w:tc>
          <w:tcPr>
            <w:tcW w:w="640" w:type="pct"/>
          </w:tcPr>
          <w:p w14:paraId="489069DE" w14:textId="77777777" w:rsidR="00685776" w:rsidRPr="00685776" w:rsidRDefault="00685776" w:rsidP="00EA3783">
            <w:pPr>
              <w:spacing w:before="60" w:after="60" w:line="240" w:lineRule="auto"/>
              <w:jc w:val="left"/>
              <w:rPr>
                <w:ins w:id="94" w:author="Raphael Malyankar" w:date="2025-07-27T23:16:00Z"/>
                <w:rFonts w:cs="Arial"/>
              </w:rPr>
            </w:pPr>
          </w:p>
        </w:tc>
        <w:tc>
          <w:tcPr>
            <w:tcW w:w="640" w:type="pct"/>
          </w:tcPr>
          <w:p w14:paraId="673A4DFA" w14:textId="77777777" w:rsidR="00685776" w:rsidRPr="00685776" w:rsidRDefault="00685776" w:rsidP="00EA3783">
            <w:pPr>
              <w:spacing w:before="60" w:after="60" w:line="240" w:lineRule="auto"/>
              <w:ind w:left="-1" w:firstLine="1"/>
              <w:jc w:val="left"/>
              <w:rPr>
                <w:ins w:id="95" w:author="Raphael Malyankar" w:date="2025-07-27T23:16:00Z"/>
                <w:rFonts w:cs="Arial"/>
              </w:rPr>
            </w:pPr>
          </w:p>
        </w:tc>
        <w:tc>
          <w:tcPr>
            <w:tcW w:w="739" w:type="pct"/>
          </w:tcPr>
          <w:p w14:paraId="42CE51FA" w14:textId="77777777" w:rsidR="00685776" w:rsidRPr="00685776" w:rsidRDefault="00685776" w:rsidP="00A168BE">
            <w:pPr>
              <w:spacing w:before="60" w:after="60" w:line="240" w:lineRule="auto"/>
              <w:ind w:firstLine="21"/>
              <w:jc w:val="left"/>
              <w:rPr>
                <w:ins w:id="96" w:author="Raphael Malyankar" w:date="2025-07-27T23:16:00Z"/>
                <w:rFonts w:cs="Arial"/>
              </w:rPr>
            </w:pPr>
          </w:p>
        </w:tc>
        <w:tc>
          <w:tcPr>
            <w:tcW w:w="2980" w:type="pct"/>
            <w:gridSpan w:val="3"/>
          </w:tcPr>
          <w:p w14:paraId="002BBBB7" w14:textId="77777777" w:rsidR="00685776" w:rsidRPr="00685776" w:rsidRDefault="00685776" w:rsidP="00A168BE">
            <w:pPr>
              <w:spacing w:before="60" w:after="60" w:line="240" w:lineRule="auto"/>
              <w:jc w:val="left"/>
              <w:rPr>
                <w:ins w:id="97" w:author="Raphael Malyankar" w:date="2025-07-27T23:16:00Z"/>
                <w:rFonts w:cs="Arial"/>
              </w:rPr>
            </w:pPr>
          </w:p>
        </w:tc>
      </w:tr>
      <w:tr w:rsidR="00EA3783" w:rsidRPr="00685776" w14:paraId="68226089" w14:textId="77777777" w:rsidTr="00A168BE">
        <w:trPr>
          <w:ins w:id="98" w:author="Raphael Malyankar" w:date="2025-07-27T23:16:00Z"/>
        </w:trPr>
        <w:tc>
          <w:tcPr>
            <w:tcW w:w="640" w:type="pct"/>
          </w:tcPr>
          <w:p w14:paraId="5E227A68" w14:textId="77777777" w:rsidR="00685776" w:rsidRPr="00685776" w:rsidRDefault="00685776" w:rsidP="00EA3783">
            <w:pPr>
              <w:spacing w:before="60" w:after="60" w:line="240" w:lineRule="auto"/>
              <w:jc w:val="left"/>
              <w:rPr>
                <w:ins w:id="99" w:author="Raphael Malyankar" w:date="2025-07-27T23:16:00Z"/>
                <w:rFonts w:cs="Arial"/>
              </w:rPr>
            </w:pPr>
          </w:p>
        </w:tc>
        <w:tc>
          <w:tcPr>
            <w:tcW w:w="640" w:type="pct"/>
          </w:tcPr>
          <w:p w14:paraId="6BBEE103" w14:textId="77777777" w:rsidR="00685776" w:rsidRPr="00685776" w:rsidRDefault="00685776" w:rsidP="00EA3783">
            <w:pPr>
              <w:spacing w:before="60" w:after="60" w:line="240" w:lineRule="auto"/>
              <w:ind w:left="-1" w:firstLine="1"/>
              <w:jc w:val="left"/>
              <w:rPr>
                <w:ins w:id="100" w:author="Raphael Malyankar" w:date="2025-07-27T23:16:00Z"/>
                <w:rFonts w:cs="Arial"/>
              </w:rPr>
            </w:pPr>
          </w:p>
        </w:tc>
        <w:tc>
          <w:tcPr>
            <w:tcW w:w="739" w:type="pct"/>
          </w:tcPr>
          <w:p w14:paraId="14CB2C40" w14:textId="77777777" w:rsidR="00685776" w:rsidRPr="00685776" w:rsidRDefault="00685776" w:rsidP="00A168BE">
            <w:pPr>
              <w:spacing w:before="60" w:after="60" w:line="240" w:lineRule="auto"/>
              <w:ind w:firstLine="21"/>
              <w:jc w:val="left"/>
              <w:rPr>
                <w:ins w:id="101" w:author="Raphael Malyankar" w:date="2025-07-27T23:16:00Z"/>
                <w:rFonts w:cs="Arial"/>
              </w:rPr>
            </w:pPr>
          </w:p>
        </w:tc>
        <w:tc>
          <w:tcPr>
            <w:tcW w:w="2980" w:type="pct"/>
            <w:gridSpan w:val="3"/>
          </w:tcPr>
          <w:p w14:paraId="516D45FA" w14:textId="77777777" w:rsidR="00685776" w:rsidRPr="00685776" w:rsidRDefault="00685776" w:rsidP="00A168BE">
            <w:pPr>
              <w:spacing w:before="60" w:after="60" w:line="240" w:lineRule="auto"/>
              <w:jc w:val="left"/>
              <w:rPr>
                <w:ins w:id="102" w:author="Raphael Malyankar" w:date="2025-07-27T23:16:00Z"/>
                <w:rFonts w:cs="Arial"/>
              </w:rPr>
            </w:pPr>
          </w:p>
        </w:tc>
      </w:tr>
      <w:tr w:rsidR="00EA3783" w:rsidRPr="00685776" w14:paraId="10C88EDE" w14:textId="77777777" w:rsidTr="00A168BE">
        <w:trPr>
          <w:ins w:id="103" w:author="Raphael Malyankar" w:date="2025-07-27T23:16:00Z"/>
        </w:trPr>
        <w:tc>
          <w:tcPr>
            <w:tcW w:w="640" w:type="pct"/>
          </w:tcPr>
          <w:p w14:paraId="09DE4403" w14:textId="77777777" w:rsidR="00685776" w:rsidRPr="00685776" w:rsidRDefault="00685776" w:rsidP="00EA3783">
            <w:pPr>
              <w:spacing w:before="60" w:after="60" w:line="240" w:lineRule="auto"/>
              <w:jc w:val="left"/>
              <w:rPr>
                <w:ins w:id="104" w:author="Raphael Malyankar" w:date="2025-07-27T23:16:00Z"/>
                <w:rFonts w:cs="Arial"/>
              </w:rPr>
            </w:pPr>
          </w:p>
        </w:tc>
        <w:tc>
          <w:tcPr>
            <w:tcW w:w="640" w:type="pct"/>
          </w:tcPr>
          <w:p w14:paraId="2EE3CB35" w14:textId="77777777" w:rsidR="00685776" w:rsidRPr="00685776" w:rsidRDefault="00685776" w:rsidP="00EA3783">
            <w:pPr>
              <w:spacing w:before="60" w:after="60" w:line="240" w:lineRule="auto"/>
              <w:ind w:left="-1" w:firstLine="1"/>
              <w:jc w:val="left"/>
              <w:rPr>
                <w:ins w:id="105" w:author="Raphael Malyankar" w:date="2025-07-27T23:16:00Z"/>
                <w:rFonts w:cs="Arial"/>
              </w:rPr>
            </w:pPr>
          </w:p>
        </w:tc>
        <w:tc>
          <w:tcPr>
            <w:tcW w:w="739" w:type="pct"/>
          </w:tcPr>
          <w:p w14:paraId="73F778DB" w14:textId="77777777" w:rsidR="00685776" w:rsidRPr="00685776" w:rsidRDefault="00685776" w:rsidP="00A168BE">
            <w:pPr>
              <w:spacing w:before="60" w:after="60" w:line="240" w:lineRule="auto"/>
              <w:ind w:firstLine="21"/>
              <w:jc w:val="left"/>
              <w:rPr>
                <w:ins w:id="106" w:author="Raphael Malyankar" w:date="2025-07-27T23:16:00Z"/>
                <w:rFonts w:cs="Arial"/>
              </w:rPr>
            </w:pPr>
          </w:p>
        </w:tc>
        <w:tc>
          <w:tcPr>
            <w:tcW w:w="2980" w:type="pct"/>
            <w:gridSpan w:val="3"/>
          </w:tcPr>
          <w:p w14:paraId="77E46A22" w14:textId="77777777" w:rsidR="00685776" w:rsidRPr="00685776" w:rsidRDefault="00685776" w:rsidP="00A168BE">
            <w:pPr>
              <w:spacing w:before="60" w:after="60" w:line="240" w:lineRule="auto"/>
              <w:jc w:val="left"/>
              <w:rPr>
                <w:ins w:id="107" w:author="Raphael Malyankar" w:date="2025-07-27T23:16:00Z"/>
                <w:rFonts w:cs="Arial"/>
              </w:rPr>
            </w:pPr>
          </w:p>
        </w:tc>
      </w:tr>
      <w:tr w:rsidR="00EA3783" w:rsidRPr="00685776" w14:paraId="17F443AE" w14:textId="77777777" w:rsidTr="00A168BE">
        <w:trPr>
          <w:ins w:id="108" w:author="Raphael Malyankar" w:date="2025-07-27T23:16:00Z"/>
        </w:trPr>
        <w:tc>
          <w:tcPr>
            <w:tcW w:w="640" w:type="pct"/>
          </w:tcPr>
          <w:p w14:paraId="791D9F81" w14:textId="77777777" w:rsidR="00685776" w:rsidRPr="00685776" w:rsidRDefault="00685776" w:rsidP="00EA3783">
            <w:pPr>
              <w:spacing w:before="60" w:after="60" w:line="240" w:lineRule="auto"/>
              <w:jc w:val="left"/>
              <w:rPr>
                <w:ins w:id="109" w:author="Raphael Malyankar" w:date="2025-07-27T23:16:00Z"/>
                <w:rFonts w:cs="Arial"/>
              </w:rPr>
            </w:pPr>
          </w:p>
        </w:tc>
        <w:tc>
          <w:tcPr>
            <w:tcW w:w="640" w:type="pct"/>
          </w:tcPr>
          <w:p w14:paraId="007D154C" w14:textId="77777777" w:rsidR="00685776" w:rsidRPr="00685776" w:rsidRDefault="00685776" w:rsidP="00EA3783">
            <w:pPr>
              <w:spacing w:before="60" w:after="60" w:line="240" w:lineRule="auto"/>
              <w:ind w:left="-1" w:firstLine="1"/>
              <w:jc w:val="left"/>
              <w:rPr>
                <w:ins w:id="110" w:author="Raphael Malyankar" w:date="2025-07-27T23:16:00Z"/>
                <w:rFonts w:cs="Arial"/>
              </w:rPr>
            </w:pPr>
          </w:p>
        </w:tc>
        <w:tc>
          <w:tcPr>
            <w:tcW w:w="739" w:type="pct"/>
          </w:tcPr>
          <w:p w14:paraId="59A6BAC8" w14:textId="77777777" w:rsidR="00685776" w:rsidRPr="00685776" w:rsidRDefault="00685776" w:rsidP="00A168BE">
            <w:pPr>
              <w:spacing w:before="60" w:after="60" w:line="240" w:lineRule="auto"/>
              <w:ind w:firstLine="21"/>
              <w:jc w:val="left"/>
              <w:rPr>
                <w:ins w:id="111" w:author="Raphael Malyankar" w:date="2025-07-27T23:16:00Z"/>
                <w:rFonts w:cs="Arial"/>
              </w:rPr>
            </w:pPr>
          </w:p>
        </w:tc>
        <w:tc>
          <w:tcPr>
            <w:tcW w:w="2980" w:type="pct"/>
            <w:gridSpan w:val="3"/>
          </w:tcPr>
          <w:p w14:paraId="6C587102" w14:textId="77777777" w:rsidR="00685776" w:rsidRPr="00685776" w:rsidRDefault="00685776" w:rsidP="00A168BE">
            <w:pPr>
              <w:spacing w:before="60" w:after="60" w:line="240" w:lineRule="auto"/>
              <w:jc w:val="left"/>
              <w:rPr>
                <w:ins w:id="112" w:author="Raphael Malyankar" w:date="2025-07-27T23:16:00Z"/>
                <w:rFonts w:cs="Arial"/>
              </w:rPr>
            </w:pPr>
          </w:p>
        </w:tc>
      </w:tr>
      <w:tr w:rsidR="00EA3783" w:rsidRPr="00685776" w14:paraId="19000DDE" w14:textId="77777777" w:rsidTr="00A168BE">
        <w:trPr>
          <w:ins w:id="113" w:author="Raphael Malyankar" w:date="2025-07-27T23:16:00Z"/>
        </w:trPr>
        <w:tc>
          <w:tcPr>
            <w:tcW w:w="640" w:type="pct"/>
          </w:tcPr>
          <w:p w14:paraId="10D517B2" w14:textId="77777777" w:rsidR="00685776" w:rsidRPr="00685776" w:rsidRDefault="00685776" w:rsidP="00EA3783">
            <w:pPr>
              <w:spacing w:before="60" w:after="60" w:line="240" w:lineRule="auto"/>
              <w:jc w:val="left"/>
              <w:rPr>
                <w:ins w:id="114" w:author="Raphael Malyankar" w:date="2025-07-27T23:16:00Z"/>
                <w:rFonts w:cs="Arial"/>
              </w:rPr>
            </w:pPr>
          </w:p>
        </w:tc>
        <w:tc>
          <w:tcPr>
            <w:tcW w:w="640" w:type="pct"/>
          </w:tcPr>
          <w:p w14:paraId="59FAC4F4" w14:textId="77777777" w:rsidR="00685776" w:rsidRPr="00685776" w:rsidRDefault="00685776" w:rsidP="00EA3783">
            <w:pPr>
              <w:spacing w:before="60" w:after="60" w:line="240" w:lineRule="auto"/>
              <w:ind w:left="-1" w:firstLine="1"/>
              <w:jc w:val="left"/>
              <w:rPr>
                <w:ins w:id="115" w:author="Raphael Malyankar" w:date="2025-07-27T23:16:00Z"/>
                <w:rFonts w:cs="Arial"/>
              </w:rPr>
            </w:pPr>
          </w:p>
        </w:tc>
        <w:tc>
          <w:tcPr>
            <w:tcW w:w="739" w:type="pct"/>
          </w:tcPr>
          <w:p w14:paraId="0462B4D0" w14:textId="77777777" w:rsidR="00685776" w:rsidRPr="00685776" w:rsidRDefault="00685776" w:rsidP="00A168BE">
            <w:pPr>
              <w:spacing w:before="60" w:after="60" w:line="240" w:lineRule="auto"/>
              <w:ind w:firstLine="21"/>
              <w:jc w:val="left"/>
              <w:rPr>
                <w:ins w:id="116" w:author="Raphael Malyankar" w:date="2025-07-27T23:16:00Z"/>
                <w:rFonts w:cs="Arial"/>
              </w:rPr>
            </w:pPr>
          </w:p>
        </w:tc>
        <w:tc>
          <w:tcPr>
            <w:tcW w:w="2980" w:type="pct"/>
            <w:gridSpan w:val="3"/>
          </w:tcPr>
          <w:p w14:paraId="59BF3FD1" w14:textId="77777777" w:rsidR="00685776" w:rsidRPr="00685776" w:rsidRDefault="00685776" w:rsidP="00A168BE">
            <w:pPr>
              <w:spacing w:before="60" w:after="60" w:line="240" w:lineRule="auto"/>
              <w:jc w:val="left"/>
              <w:rPr>
                <w:ins w:id="117" w:author="Raphael Malyankar" w:date="2025-07-27T23:16:00Z"/>
                <w:rFonts w:cs="Arial"/>
              </w:rPr>
            </w:pPr>
          </w:p>
        </w:tc>
      </w:tr>
      <w:tr w:rsidR="00EA3783" w:rsidRPr="00685776" w14:paraId="75AE6D94" w14:textId="77777777" w:rsidTr="00A168BE">
        <w:trPr>
          <w:ins w:id="118" w:author="Raphael Malyankar" w:date="2025-07-27T23:16:00Z"/>
        </w:trPr>
        <w:tc>
          <w:tcPr>
            <w:tcW w:w="640" w:type="pct"/>
          </w:tcPr>
          <w:p w14:paraId="3220C86E" w14:textId="77777777" w:rsidR="00685776" w:rsidRPr="00685776" w:rsidRDefault="00685776" w:rsidP="00EA3783">
            <w:pPr>
              <w:spacing w:before="60" w:after="60" w:line="240" w:lineRule="auto"/>
              <w:jc w:val="left"/>
              <w:rPr>
                <w:ins w:id="119" w:author="Raphael Malyankar" w:date="2025-07-27T23:16:00Z"/>
                <w:rFonts w:cs="Arial"/>
              </w:rPr>
            </w:pPr>
          </w:p>
        </w:tc>
        <w:tc>
          <w:tcPr>
            <w:tcW w:w="640" w:type="pct"/>
          </w:tcPr>
          <w:p w14:paraId="2EB5E214" w14:textId="77777777" w:rsidR="00685776" w:rsidRPr="00685776" w:rsidRDefault="00685776" w:rsidP="00EA3783">
            <w:pPr>
              <w:spacing w:before="60" w:after="60" w:line="240" w:lineRule="auto"/>
              <w:ind w:left="-1" w:firstLine="1"/>
              <w:jc w:val="left"/>
              <w:rPr>
                <w:ins w:id="120" w:author="Raphael Malyankar" w:date="2025-07-27T23:16:00Z"/>
                <w:rFonts w:cs="Arial"/>
              </w:rPr>
            </w:pPr>
          </w:p>
        </w:tc>
        <w:tc>
          <w:tcPr>
            <w:tcW w:w="739" w:type="pct"/>
          </w:tcPr>
          <w:p w14:paraId="12AEE300" w14:textId="77777777" w:rsidR="00685776" w:rsidRPr="00685776" w:rsidRDefault="00685776" w:rsidP="00A168BE">
            <w:pPr>
              <w:spacing w:before="60" w:after="60" w:line="240" w:lineRule="auto"/>
              <w:ind w:firstLine="21"/>
              <w:jc w:val="left"/>
              <w:rPr>
                <w:ins w:id="121" w:author="Raphael Malyankar" w:date="2025-07-27T23:16:00Z"/>
                <w:rFonts w:cs="Arial"/>
              </w:rPr>
            </w:pPr>
          </w:p>
        </w:tc>
        <w:tc>
          <w:tcPr>
            <w:tcW w:w="2980" w:type="pct"/>
            <w:gridSpan w:val="3"/>
          </w:tcPr>
          <w:p w14:paraId="5A472049" w14:textId="77777777" w:rsidR="00685776" w:rsidRPr="00685776" w:rsidRDefault="00685776" w:rsidP="00A168BE">
            <w:pPr>
              <w:spacing w:before="60" w:after="60" w:line="240" w:lineRule="auto"/>
              <w:jc w:val="left"/>
              <w:rPr>
                <w:ins w:id="122" w:author="Raphael Malyankar" w:date="2025-07-27T23:16:00Z"/>
                <w:rFonts w:cs="Arial"/>
              </w:rPr>
            </w:pPr>
          </w:p>
        </w:tc>
      </w:tr>
      <w:tr w:rsidR="00EA3783" w:rsidRPr="00685776" w14:paraId="38F1896F" w14:textId="77777777" w:rsidTr="00A168BE">
        <w:trPr>
          <w:ins w:id="123" w:author="Raphael Malyankar" w:date="2025-07-27T23:16:00Z"/>
        </w:trPr>
        <w:tc>
          <w:tcPr>
            <w:tcW w:w="640" w:type="pct"/>
          </w:tcPr>
          <w:p w14:paraId="3FAEB788" w14:textId="77777777" w:rsidR="00685776" w:rsidRPr="00685776" w:rsidRDefault="00685776" w:rsidP="00EA3783">
            <w:pPr>
              <w:spacing w:before="60" w:after="60" w:line="240" w:lineRule="auto"/>
              <w:jc w:val="left"/>
              <w:rPr>
                <w:ins w:id="124" w:author="Raphael Malyankar" w:date="2025-07-27T23:16:00Z"/>
                <w:rFonts w:cs="Arial"/>
              </w:rPr>
            </w:pPr>
          </w:p>
        </w:tc>
        <w:tc>
          <w:tcPr>
            <w:tcW w:w="640" w:type="pct"/>
          </w:tcPr>
          <w:p w14:paraId="2CC3C47C" w14:textId="77777777" w:rsidR="00685776" w:rsidRPr="00685776" w:rsidRDefault="00685776" w:rsidP="00EA3783">
            <w:pPr>
              <w:spacing w:before="60" w:after="60" w:line="240" w:lineRule="auto"/>
              <w:ind w:left="-1" w:firstLine="1"/>
              <w:jc w:val="left"/>
              <w:rPr>
                <w:ins w:id="125" w:author="Raphael Malyankar" w:date="2025-07-27T23:16:00Z"/>
                <w:rFonts w:cs="Arial"/>
              </w:rPr>
            </w:pPr>
          </w:p>
        </w:tc>
        <w:tc>
          <w:tcPr>
            <w:tcW w:w="739" w:type="pct"/>
          </w:tcPr>
          <w:p w14:paraId="6D5587FC" w14:textId="77777777" w:rsidR="00685776" w:rsidRPr="00685776" w:rsidRDefault="00685776" w:rsidP="00A168BE">
            <w:pPr>
              <w:spacing w:before="60" w:after="60" w:line="240" w:lineRule="auto"/>
              <w:ind w:firstLine="21"/>
              <w:jc w:val="left"/>
              <w:rPr>
                <w:ins w:id="126" w:author="Raphael Malyankar" w:date="2025-07-27T23:16:00Z"/>
                <w:rFonts w:cs="Arial"/>
              </w:rPr>
            </w:pPr>
          </w:p>
        </w:tc>
        <w:tc>
          <w:tcPr>
            <w:tcW w:w="2980" w:type="pct"/>
            <w:gridSpan w:val="3"/>
          </w:tcPr>
          <w:p w14:paraId="054EBE92" w14:textId="77777777" w:rsidR="00685776" w:rsidRPr="00685776" w:rsidRDefault="00685776" w:rsidP="00A168BE">
            <w:pPr>
              <w:spacing w:before="60" w:after="60" w:line="240" w:lineRule="auto"/>
              <w:jc w:val="left"/>
              <w:rPr>
                <w:ins w:id="127" w:author="Raphael Malyankar" w:date="2025-07-27T23:16:00Z"/>
                <w:rFonts w:cs="Arial"/>
              </w:rPr>
            </w:pPr>
          </w:p>
        </w:tc>
      </w:tr>
      <w:tr w:rsidR="00EA3783" w:rsidRPr="00685776" w14:paraId="11255A8B" w14:textId="77777777" w:rsidTr="00A168BE">
        <w:trPr>
          <w:ins w:id="128" w:author="Raphael Malyankar" w:date="2025-07-27T23:16:00Z"/>
        </w:trPr>
        <w:tc>
          <w:tcPr>
            <w:tcW w:w="640" w:type="pct"/>
          </w:tcPr>
          <w:p w14:paraId="2532291D" w14:textId="77777777" w:rsidR="00685776" w:rsidRPr="00685776" w:rsidRDefault="00685776" w:rsidP="00EA3783">
            <w:pPr>
              <w:spacing w:before="60" w:after="60" w:line="240" w:lineRule="auto"/>
              <w:jc w:val="left"/>
              <w:rPr>
                <w:ins w:id="129" w:author="Raphael Malyankar" w:date="2025-07-27T23:16:00Z"/>
                <w:rFonts w:cs="Arial"/>
              </w:rPr>
            </w:pPr>
          </w:p>
        </w:tc>
        <w:tc>
          <w:tcPr>
            <w:tcW w:w="640" w:type="pct"/>
          </w:tcPr>
          <w:p w14:paraId="10600372" w14:textId="77777777" w:rsidR="00685776" w:rsidRPr="00685776" w:rsidRDefault="00685776" w:rsidP="00EA3783">
            <w:pPr>
              <w:spacing w:before="60" w:after="60" w:line="240" w:lineRule="auto"/>
              <w:ind w:left="-1" w:firstLine="1"/>
              <w:jc w:val="left"/>
              <w:rPr>
                <w:ins w:id="130" w:author="Raphael Malyankar" w:date="2025-07-27T23:16:00Z"/>
                <w:rFonts w:cs="Arial"/>
              </w:rPr>
            </w:pPr>
          </w:p>
        </w:tc>
        <w:tc>
          <w:tcPr>
            <w:tcW w:w="739" w:type="pct"/>
          </w:tcPr>
          <w:p w14:paraId="4E70F1F2" w14:textId="77777777" w:rsidR="00685776" w:rsidRPr="00685776" w:rsidRDefault="00685776" w:rsidP="00A168BE">
            <w:pPr>
              <w:spacing w:before="60" w:after="60" w:line="240" w:lineRule="auto"/>
              <w:ind w:firstLine="21"/>
              <w:jc w:val="left"/>
              <w:rPr>
                <w:ins w:id="131" w:author="Raphael Malyankar" w:date="2025-07-27T23:16:00Z"/>
                <w:rFonts w:cs="Arial"/>
              </w:rPr>
            </w:pPr>
          </w:p>
        </w:tc>
        <w:tc>
          <w:tcPr>
            <w:tcW w:w="2980" w:type="pct"/>
            <w:gridSpan w:val="3"/>
          </w:tcPr>
          <w:p w14:paraId="5DFEC055" w14:textId="77777777" w:rsidR="00685776" w:rsidRPr="00685776" w:rsidRDefault="00685776" w:rsidP="00A168BE">
            <w:pPr>
              <w:spacing w:before="60" w:after="60" w:line="240" w:lineRule="auto"/>
              <w:jc w:val="left"/>
              <w:rPr>
                <w:ins w:id="132" w:author="Raphael Malyankar" w:date="2025-07-27T23:16:00Z"/>
                <w:rFonts w:cs="Arial"/>
              </w:rPr>
            </w:pPr>
          </w:p>
        </w:tc>
      </w:tr>
      <w:tr w:rsidR="00EA3783" w:rsidRPr="00685776" w14:paraId="3E0BB194" w14:textId="77777777" w:rsidTr="00A168BE">
        <w:trPr>
          <w:ins w:id="133" w:author="Raphael Malyankar" w:date="2025-07-27T23:16:00Z"/>
        </w:trPr>
        <w:tc>
          <w:tcPr>
            <w:tcW w:w="640" w:type="pct"/>
          </w:tcPr>
          <w:p w14:paraId="610F3BEB" w14:textId="77777777" w:rsidR="00685776" w:rsidRPr="00685776" w:rsidRDefault="00685776" w:rsidP="00EA3783">
            <w:pPr>
              <w:spacing w:before="60" w:after="60" w:line="240" w:lineRule="auto"/>
              <w:jc w:val="left"/>
              <w:rPr>
                <w:ins w:id="134" w:author="Raphael Malyankar" w:date="2025-07-27T23:16:00Z"/>
                <w:rFonts w:cs="Arial"/>
              </w:rPr>
            </w:pPr>
          </w:p>
        </w:tc>
        <w:tc>
          <w:tcPr>
            <w:tcW w:w="640" w:type="pct"/>
          </w:tcPr>
          <w:p w14:paraId="207A93C5" w14:textId="77777777" w:rsidR="00685776" w:rsidRPr="00685776" w:rsidRDefault="00685776" w:rsidP="00EA3783">
            <w:pPr>
              <w:spacing w:before="60" w:after="60" w:line="240" w:lineRule="auto"/>
              <w:ind w:left="-1" w:firstLine="1"/>
              <w:jc w:val="left"/>
              <w:rPr>
                <w:ins w:id="135" w:author="Raphael Malyankar" w:date="2025-07-27T23:16:00Z"/>
                <w:rFonts w:cs="Arial"/>
              </w:rPr>
            </w:pPr>
          </w:p>
        </w:tc>
        <w:tc>
          <w:tcPr>
            <w:tcW w:w="739" w:type="pct"/>
          </w:tcPr>
          <w:p w14:paraId="1983A78A" w14:textId="77777777" w:rsidR="00685776" w:rsidRPr="00685776" w:rsidRDefault="00685776" w:rsidP="00A168BE">
            <w:pPr>
              <w:spacing w:before="60" w:after="60" w:line="240" w:lineRule="auto"/>
              <w:ind w:firstLine="21"/>
              <w:jc w:val="left"/>
              <w:rPr>
                <w:ins w:id="136" w:author="Raphael Malyankar" w:date="2025-07-27T23:16:00Z"/>
                <w:rFonts w:cs="Arial"/>
              </w:rPr>
            </w:pPr>
          </w:p>
        </w:tc>
        <w:tc>
          <w:tcPr>
            <w:tcW w:w="2980" w:type="pct"/>
            <w:gridSpan w:val="3"/>
          </w:tcPr>
          <w:p w14:paraId="6ABF0ABC" w14:textId="77777777" w:rsidR="00685776" w:rsidRPr="00685776" w:rsidRDefault="00685776" w:rsidP="00A168BE">
            <w:pPr>
              <w:spacing w:before="60" w:after="60" w:line="240" w:lineRule="auto"/>
              <w:jc w:val="left"/>
              <w:rPr>
                <w:ins w:id="137" w:author="Raphael Malyankar" w:date="2025-07-27T23:16:00Z"/>
                <w:rFonts w:cs="Arial"/>
              </w:rPr>
            </w:pPr>
          </w:p>
        </w:tc>
      </w:tr>
      <w:tr w:rsidR="00EA3783" w:rsidRPr="00685776" w14:paraId="2ABF3F9F" w14:textId="77777777" w:rsidTr="00A168BE">
        <w:trPr>
          <w:ins w:id="138" w:author="Raphael Malyankar" w:date="2025-07-27T23:16:00Z"/>
        </w:trPr>
        <w:tc>
          <w:tcPr>
            <w:tcW w:w="640" w:type="pct"/>
          </w:tcPr>
          <w:p w14:paraId="61A84817" w14:textId="77777777" w:rsidR="00685776" w:rsidRPr="00685776" w:rsidRDefault="00685776" w:rsidP="00EA3783">
            <w:pPr>
              <w:spacing w:before="60" w:after="60" w:line="240" w:lineRule="auto"/>
              <w:jc w:val="left"/>
              <w:rPr>
                <w:ins w:id="139" w:author="Raphael Malyankar" w:date="2025-07-27T23:16:00Z"/>
                <w:rFonts w:cs="Arial"/>
              </w:rPr>
            </w:pPr>
          </w:p>
        </w:tc>
        <w:tc>
          <w:tcPr>
            <w:tcW w:w="640" w:type="pct"/>
          </w:tcPr>
          <w:p w14:paraId="0FE28595" w14:textId="77777777" w:rsidR="00685776" w:rsidRPr="00685776" w:rsidRDefault="00685776" w:rsidP="00EA3783">
            <w:pPr>
              <w:spacing w:before="60" w:after="60" w:line="240" w:lineRule="auto"/>
              <w:ind w:left="-1" w:firstLine="1"/>
              <w:jc w:val="left"/>
              <w:rPr>
                <w:ins w:id="140" w:author="Raphael Malyankar" w:date="2025-07-27T23:16:00Z"/>
                <w:rFonts w:cs="Arial"/>
              </w:rPr>
            </w:pPr>
          </w:p>
        </w:tc>
        <w:tc>
          <w:tcPr>
            <w:tcW w:w="739" w:type="pct"/>
          </w:tcPr>
          <w:p w14:paraId="002B55D6" w14:textId="77777777" w:rsidR="00685776" w:rsidRPr="00685776" w:rsidRDefault="00685776" w:rsidP="00A168BE">
            <w:pPr>
              <w:spacing w:before="60" w:after="60" w:line="240" w:lineRule="auto"/>
              <w:ind w:firstLine="21"/>
              <w:jc w:val="left"/>
              <w:rPr>
                <w:ins w:id="141" w:author="Raphael Malyankar" w:date="2025-07-27T23:16:00Z"/>
                <w:rFonts w:cs="Arial"/>
              </w:rPr>
            </w:pPr>
          </w:p>
        </w:tc>
        <w:tc>
          <w:tcPr>
            <w:tcW w:w="2980" w:type="pct"/>
            <w:gridSpan w:val="3"/>
          </w:tcPr>
          <w:p w14:paraId="1988A8C5" w14:textId="77777777" w:rsidR="00685776" w:rsidRPr="00685776" w:rsidRDefault="00685776" w:rsidP="00A168BE">
            <w:pPr>
              <w:spacing w:before="60" w:after="60" w:line="240" w:lineRule="auto"/>
              <w:jc w:val="left"/>
              <w:rPr>
                <w:ins w:id="142" w:author="Raphael Malyankar" w:date="2025-07-27T23:16:00Z"/>
                <w:rFonts w:cs="Arial"/>
              </w:rPr>
            </w:pPr>
          </w:p>
        </w:tc>
      </w:tr>
      <w:tr w:rsidR="00EA3783" w:rsidRPr="00685776" w14:paraId="5CDEAE05" w14:textId="77777777" w:rsidTr="00A168BE">
        <w:trPr>
          <w:ins w:id="143" w:author="Raphael Malyankar" w:date="2025-07-27T23:16:00Z"/>
        </w:trPr>
        <w:tc>
          <w:tcPr>
            <w:tcW w:w="640" w:type="pct"/>
          </w:tcPr>
          <w:p w14:paraId="05F8857F" w14:textId="77777777" w:rsidR="00685776" w:rsidRPr="00685776" w:rsidRDefault="00685776" w:rsidP="00EA3783">
            <w:pPr>
              <w:spacing w:before="60" w:after="60" w:line="240" w:lineRule="auto"/>
              <w:jc w:val="left"/>
              <w:rPr>
                <w:ins w:id="144" w:author="Raphael Malyankar" w:date="2025-07-27T23:16:00Z"/>
                <w:rFonts w:cs="Arial"/>
              </w:rPr>
            </w:pPr>
          </w:p>
        </w:tc>
        <w:tc>
          <w:tcPr>
            <w:tcW w:w="640" w:type="pct"/>
          </w:tcPr>
          <w:p w14:paraId="2A2610CF" w14:textId="77777777" w:rsidR="00685776" w:rsidRPr="00685776" w:rsidRDefault="00685776" w:rsidP="00EA3783">
            <w:pPr>
              <w:spacing w:before="60" w:after="60" w:line="240" w:lineRule="auto"/>
              <w:ind w:left="-1" w:firstLine="1"/>
              <w:jc w:val="left"/>
              <w:rPr>
                <w:ins w:id="145" w:author="Raphael Malyankar" w:date="2025-07-27T23:16:00Z"/>
                <w:rFonts w:cs="Arial"/>
              </w:rPr>
            </w:pPr>
          </w:p>
        </w:tc>
        <w:tc>
          <w:tcPr>
            <w:tcW w:w="739" w:type="pct"/>
          </w:tcPr>
          <w:p w14:paraId="115FAD78" w14:textId="77777777" w:rsidR="00685776" w:rsidRPr="00685776" w:rsidRDefault="00685776" w:rsidP="00A168BE">
            <w:pPr>
              <w:spacing w:before="60" w:after="60" w:line="240" w:lineRule="auto"/>
              <w:ind w:firstLine="21"/>
              <w:jc w:val="left"/>
              <w:rPr>
                <w:ins w:id="146" w:author="Raphael Malyankar" w:date="2025-07-27T23:16:00Z"/>
                <w:rFonts w:cs="Arial"/>
              </w:rPr>
            </w:pPr>
          </w:p>
        </w:tc>
        <w:tc>
          <w:tcPr>
            <w:tcW w:w="2980" w:type="pct"/>
            <w:gridSpan w:val="3"/>
          </w:tcPr>
          <w:p w14:paraId="1E8E8706" w14:textId="77777777" w:rsidR="00685776" w:rsidRPr="00685776" w:rsidRDefault="00685776" w:rsidP="00A168BE">
            <w:pPr>
              <w:spacing w:before="60" w:after="60" w:line="240" w:lineRule="auto"/>
              <w:jc w:val="left"/>
              <w:rPr>
                <w:ins w:id="147" w:author="Raphael Malyankar" w:date="2025-07-27T23:16:00Z"/>
                <w:rFonts w:cs="Arial"/>
              </w:rPr>
            </w:pPr>
          </w:p>
        </w:tc>
      </w:tr>
    </w:tbl>
    <w:p w14:paraId="65C6E289" w14:textId="77777777" w:rsidR="00A174B6" w:rsidRDefault="00A174B6" w:rsidP="00C53B69">
      <w:pPr>
        <w:spacing w:after="0" w:line="240" w:lineRule="auto"/>
        <w:rPr>
          <w:ins w:id="148" w:author="Raphael Malyankar" w:date="2025-07-27T23:37:00Z"/>
          <w:lang w:val="en-US"/>
        </w:rPr>
      </w:pPr>
    </w:p>
    <w:p w14:paraId="19ED911E" w14:textId="77777777" w:rsidR="00CD1E2B" w:rsidRPr="00CD1E2B" w:rsidRDefault="00CD1E2B" w:rsidP="00CD1E2B">
      <w:pPr>
        <w:spacing w:before="360" w:after="120" w:line="240" w:lineRule="auto"/>
        <w:jc w:val="center"/>
        <w:rPr>
          <w:ins w:id="149" w:author="Raphael Malyankar" w:date="2025-07-27T23:37:00Z"/>
          <w:b/>
          <w:bCs/>
          <w:sz w:val="24"/>
          <w:szCs w:val="24"/>
        </w:rPr>
      </w:pPr>
      <w:ins w:id="150" w:author="Raphael Malyankar" w:date="2025-07-27T23:37:00Z">
        <w:r>
          <w:rPr>
            <w:lang w:val="en-US"/>
          </w:rPr>
          <w:br w:type="page"/>
        </w:r>
        <w:r w:rsidRPr="00CD1E2B">
          <w:rPr>
            <w:b/>
            <w:bCs/>
            <w:sz w:val="24"/>
            <w:szCs w:val="24"/>
          </w:rPr>
          <w:lastRenderedPageBreak/>
          <w:t xml:space="preserve">Summary of Substantive Changes in Edition </w:t>
        </w:r>
        <w:r w:rsidRPr="00EA3783">
          <w:rPr>
            <w:b/>
            <w:bCs/>
            <w:color w:val="EE0000"/>
            <w:sz w:val="24"/>
            <w:szCs w:val="24"/>
          </w:rPr>
          <w:t>X.X.X</w:t>
        </w:r>
      </w:ins>
    </w:p>
    <w:p w14:paraId="49E4DC3A" w14:textId="77777777" w:rsidR="00BA78A6" w:rsidRPr="00EA3783" w:rsidRDefault="00BA78A6" w:rsidP="00CD1E2B">
      <w:pPr>
        <w:rPr>
          <w:ins w:id="151" w:author="Raphael Malyankar" w:date="2025-07-27T23:40:00Z"/>
          <w:color w:val="EE0000"/>
        </w:rPr>
      </w:pPr>
      <w:ins w:id="152" w:author="Raphael Malyankar" w:date="2025-07-27T23:40:00Z">
        <w:r w:rsidRPr="00EA3783">
          <w:rPr>
            <w:color w:val="EE0000"/>
          </w:rPr>
          <w:t xml:space="preserve">&lt;This </w:t>
        </w:r>
      </w:ins>
      <w:ins w:id="153" w:author="Raphael Malyankar" w:date="2025-07-27T23:41:00Z">
        <w:r w:rsidRPr="00EA3783">
          <w:rPr>
            <w:color w:val="EE0000"/>
          </w:rPr>
          <w:t>table</w:t>
        </w:r>
      </w:ins>
      <w:ins w:id="154" w:author="Raphael Malyankar" w:date="2025-07-27T23:40:00Z">
        <w:r w:rsidRPr="00EA3783">
          <w:rPr>
            <w:color w:val="EE0000"/>
          </w:rPr>
          <w:t xml:space="preserve"> </w:t>
        </w:r>
      </w:ins>
      <w:ins w:id="155" w:author="Raphael Malyankar" w:date="2025-07-27T23:46:00Z">
        <w:r w:rsidR="002F24B8">
          <w:rPr>
            <w:color w:val="EE0000"/>
          </w:rPr>
          <w:t>need</w:t>
        </w:r>
      </w:ins>
      <w:ins w:id="156" w:author="Raphael Malyankar" w:date="2025-07-27T23:44:00Z">
        <w:r>
          <w:rPr>
            <w:color w:val="EE0000"/>
          </w:rPr>
          <w:t xml:space="preserve"> not be populated </w:t>
        </w:r>
      </w:ins>
      <w:ins w:id="157" w:author="Raphael Malyankar" w:date="2025-07-27T23:45:00Z">
        <w:r>
          <w:rPr>
            <w:color w:val="EE0000"/>
          </w:rPr>
          <w:t>before</w:t>
        </w:r>
      </w:ins>
      <w:ins w:id="158" w:author="Raphael Malyankar" w:date="2025-07-27T23:42:00Z">
        <w:r w:rsidRPr="00EA3783">
          <w:rPr>
            <w:color w:val="EE0000"/>
          </w:rPr>
          <w:t xml:space="preserve"> </w:t>
        </w:r>
      </w:ins>
      <w:ins w:id="159" w:author="Raphael Malyankar" w:date="2025-07-27T23:50:00Z">
        <w:r w:rsidR="0078438F">
          <w:rPr>
            <w:color w:val="EE0000"/>
          </w:rPr>
          <w:t xml:space="preserve">the first operational edition, nominally </w:t>
        </w:r>
      </w:ins>
      <w:ins w:id="160" w:author="Raphael Malyankar" w:date="2025-07-27T23:42:00Z">
        <w:r w:rsidRPr="00EA3783">
          <w:rPr>
            <w:color w:val="EE0000"/>
          </w:rPr>
          <w:t xml:space="preserve">Edition </w:t>
        </w:r>
      </w:ins>
      <w:ins w:id="161" w:author="Raphael Malyankar" w:date="2025-07-27T23:43:00Z">
        <w:r>
          <w:rPr>
            <w:color w:val="EE0000"/>
          </w:rPr>
          <w:t>2.0</w:t>
        </w:r>
      </w:ins>
      <w:ins w:id="162" w:author="Raphael Malyankar" w:date="2025-07-27T23:42:00Z">
        <w:r w:rsidRPr="00EA3783">
          <w:rPr>
            <w:color w:val="EE0000"/>
          </w:rPr>
          <w:t>.0.</w:t>
        </w:r>
      </w:ins>
      <w:ins w:id="163" w:author="Raphael Malyankar" w:date="2025-07-27T23:45:00Z">
        <w:r>
          <w:rPr>
            <w:color w:val="EE0000"/>
          </w:rPr>
          <w:t xml:space="preserve"> This section may therefore be omitted in </w:t>
        </w:r>
      </w:ins>
      <w:ins w:id="164" w:author="Raphael Malyankar" w:date="2025-07-27T23:50:00Z">
        <w:r w:rsidR="0078438F">
          <w:rPr>
            <w:color w:val="EE0000"/>
          </w:rPr>
          <w:t xml:space="preserve">earlier </w:t>
        </w:r>
      </w:ins>
      <w:ins w:id="165" w:author="Raphael Malyankar" w:date="2025-07-27T23:45:00Z">
        <w:r>
          <w:rPr>
            <w:color w:val="EE0000"/>
          </w:rPr>
          <w:t>editions</w:t>
        </w:r>
      </w:ins>
      <w:ins w:id="166" w:author="Raphael Malyankar" w:date="2025-07-27T23:50:00Z">
        <w:r w:rsidR="0078438F">
          <w:rPr>
            <w:color w:val="EE0000"/>
          </w:rPr>
          <w:t>.</w:t>
        </w:r>
      </w:ins>
      <w:ins w:id="167" w:author="Raphael Malyankar" w:date="2025-07-27T23:43:00Z">
        <w:r w:rsidRPr="00EA3783">
          <w:rPr>
            <w:color w:val="EE0000"/>
          </w:rPr>
          <w:t>&gt;</w:t>
        </w:r>
      </w:ins>
    </w:p>
    <w:p w14:paraId="6BE17CFA" w14:textId="77777777" w:rsidR="00CD1E2B" w:rsidRPr="00CD1E2B" w:rsidRDefault="00CD1E2B" w:rsidP="00CD1E2B">
      <w:pPr>
        <w:rPr>
          <w:ins w:id="168" w:author="Raphael Malyankar" w:date="2025-07-27T23:38:00Z"/>
        </w:rPr>
      </w:pPr>
      <w:ins w:id="169" w:author="Raphael Malyankar" w:date="2025-07-27T23:38:00Z">
        <w:r w:rsidRPr="00CD1E2B">
          <w:t>Bold references in the Clauses Affected column indicate the principal sections/clauses that are affected by the described change.</w:t>
        </w:r>
      </w:ins>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25"/>
        <w:gridCol w:w="2131"/>
      </w:tblGrid>
      <w:tr w:rsidR="00CD1E2B" w:rsidRPr="00CD1E2B" w14:paraId="0FADD673" w14:textId="77777777" w:rsidTr="00E00FED">
        <w:trPr>
          <w:cantSplit/>
          <w:ins w:id="170" w:author="Raphael Malyankar" w:date="2025-07-27T23:38:00Z"/>
        </w:trPr>
        <w:tc>
          <w:tcPr>
            <w:tcW w:w="7225" w:type="dxa"/>
            <w:shd w:val="clear" w:color="auto" w:fill="D9D9D9"/>
            <w:vAlign w:val="center"/>
          </w:tcPr>
          <w:p w14:paraId="44846FD7" w14:textId="77777777" w:rsidR="00CD1E2B" w:rsidRPr="00CD1E2B" w:rsidRDefault="00CD1E2B" w:rsidP="00CD1E2B">
            <w:pPr>
              <w:keepNext/>
              <w:suppressAutoHyphens/>
              <w:spacing w:before="120" w:after="120" w:line="240" w:lineRule="auto"/>
              <w:jc w:val="center"/>
              <w:rPr>
                <w:ins w:id="171" w:author="Raphael Malyankar" w:date="2025-07-27T23:38:00Z"/>
                <w:rFonts w:eastAsia="Times New Roman" w:cs="Arial"/>
                <w:b/>
              </w:rPr>
            </w:pPr>
            <w:ins w:id="172" w:author="Raphael Malyankar" w:date="2025-07-27T23:38:00Z">
              <w:r w:rsidRPr="00CD1E2B">
                <w:rPr>
                  <w:rFonts w:eastAsia="Times New Roman" w:cs="Arial"/>
                  <w:b/>
                </w:rPr>
                <w:t>Change Summary</w:t>
              </w:r>
            </w:ins>
          </w:p>
        </w:tc>
        <w:tc>
          <w:tcPr>
            <w:tcW w:w="2131" w:type="dxa"/>
            <w:shd w:val="clear" w:color="auto" w:fill="D9D9D9"/>
          </w:tcPr>
          <w:p w14:paraId="27C37009" w14:textId="77777777" w:rsidR="00CD1E2B" w:rsidRPr="00CD1E2B" w:rsidRDefault="00CD1E2B" w:rsidP="00CD1E2B">
            <w:pPr>
              <w:keepNext/>
              <w:suppressAutoHyphens/>
              <w:spacing w:before="120" w:after="120" w:line="240" w:lineRule="auto"/>
              <w:jc w:val="center"/>
              <w:rPr>
                <w:ins w:id="173" w:author="Raphael Malyankar" w:date="2025-07-27T23:38:00Z"/>
                <w:rFonts w:eastAsia="Times New Roman" w:cs="Arial"/>
                <w:b/>
              </w:rPr>
            </w:pPr>
            <w:ins w:id="174" w:author="Raphael Malyankar" w:date="2025-07-27T23:38:00Z">
              <w:r w:rsidRPr="00CD1E2B">
                <w:rPr>
                  <w:rFonts w:eastAsia="Times New Roman" w:cs="Arial"/>
                  <w:b/>
                </w:rPr>
                <w:t>Clauses Affected</w:t>
              </w:r>
            </w:ins>
          </w:p>
        </w:tc>
      </w:tr>
      <w:tr w:rsidR="00CD1E2B" w:rsidRPr="00CD1E2B" w14:paraId="50B398E1" w14:textId="77777777" w:rsidTr="00E00FED">
        <w:trPr>
          <w:cantSplit/>
          <w:ins w:id="175" w:author="Raphael Malyankar" w:date="2025-07-27T23:38:00Z"/>
        </w:trPr>
        <w:tc>
          <w:tcPr>
            <w:tcW w:w="7225" w:type="dxa"/>
          </w:tcPr>
          <w:p w14:paraId="1B08B0B4" w14:textId="77777777" w:rsidR="00CD1E2B" w:rsidRPr="00CD1E2B" w:rsidRDefault="00CD1E2B" w:rsidP="00CD1E2B">
            <w:pPr>
              <w:suppressAutoHyphens/>
              <w:spacing w:before="60" w:after="60"/>
              <w:rPr>
                <w:ins w:id="176" w:author="Raphael Malyankar" w:date="2025-07-27T23:38:00Z"/>
                <w:rFonts w:cs="Arial"/>
              </w:rPr>
            </w:pPr>
          </w:p>
        </w:tc>
        <w:tc>
          <w:tcPr>
            <w:tcW w:w="2131" w:type="dxa"/>
          </w:tcPr>
          <w:p w14:paraId="376FA256" w14:textId="77777777" w:rsidR="00CD1E2B" w:rsidRPr="00CD1E2B" w:rsidRDefault="00CD1E2B" w:rsidP="00CD1E2B">
            <w:pPr>
              <w:suppressAutoHyphens/>
              <w:spacing w:before="60" w:after="60"/>
              <w:rPr>
                <w:ins w:id="177" w:author="Raphael Malyankar" w:date="2025-07-27T23:38:00Z"/>
                <w:rFonts w:cs="Arial"/>
                <w:bCs/>
              </w:rPr>
            </w:pPr>
          </w:p>
        </w:tc>
      </w:tr>
      <w:tr w:rsidR="00CD1E2B" w:rsidRPr="00CD1E2B" w14:paraId="092E1BE1" w14:textId="77777777" w:rsidTr="00E00FED">
        <w:trPr>
          <w:cantSplit/>
          <w:ins w:id="178" w:author="Raphael Malyankar" w:date="2025-07-27T23:38:00Z"/>
        </w:trPr>
        <w:tc>
          <w:tcPr>
            <w:tcW w:w="7225" w:type="dxa"/>
          </w:tcPr>
          <w:p w14:paraId="14FCCF33" w14:textId="77777777" w:rsidR="00CD1E2B" w:rsidRPr="00CD1E2B" w:rsidRDefault="00CD1E2B" w:rsidP="00CD1E2B">
            <w:pPr>
              <w:suppressAutoHyphens/>
              <w:spacing w:before="60" w:after="60"/>
              <w:rPr>
                <w:ins w:id="179" w:author="Raphael Malyankar" w:date="2025-07-27T23:38:00Z"/>
                <w:rFonts w:cs="Arial"/>
              </w:rPr>
            </w:pPr>
          </w:p>
        </w:tc>
        <w:tc>
          <w:tcPr>
            <w:tcW w:w="2131" w:type="dxa"/>
          </w:tcPr>
          <w:p w14:paraId="41A59ABD" w14:textId="77777777" w:rsidR="00CD1E2B" w:rsidRPr="00CD1E2B" w:rsidRDefault="00CD1E2B" w:rsidP="00CD1E2B">
            <w:pPr>
              <w:suppressAutoHyphens/>
              <w:spacing w:before="60" w:after="60"/>
              <w:rPr>
                <w:ins w:id="180" w:author="Raphael Malyankar" w:date="2025-07-27T23:38:00Z"/>
                <w:rFonts w:cs="Arial"/>
                <w:bCs/>
              </w:rPr>
            </w:pPr>
          </w:p>
        </w:tc>
      </w:tr>
      <w:tr w:rsidR="00CD1E2B" w:rsidRPr="00CD1E2B" w14:paraId="3BF8DD01" w14:textId="77777777" w:rsidTr="00E00FED">
        <w:trPr>
          <w:cantSplit/>
          <w:ins w:id="181" w:author="Raphael Malyankar" w:date="2025-07-27T23:38:00Z"/>
        </w:trPr>
        <w:tc>
          <w:tcPr>
            <w:tcW w:w="7225" w:type="dxa"/>
          </w:tcPr>
          <w:p w14:paraId="48F04AB3" w14:textId="77777777" w:rsidR="00CD1E2B" w:rsidRPr="00CD1E2B" w:rsidRDefault="00CD1E2B" w:rsidP="00CD1E2B">
            <w:pPr>
              <w:suppressAutoHyphens/>
              <w:spacing w:before="60" w:after="60"/>
              <w:rPr>
                <w:ins w:id="182" w:author="Raphael Malyankar" w:date="2025-07-27T23:38:00Z"/>
                <w:rFonts w:cs="Arial"/>
              </w:rPr>
            </w:pPr>
          </w:p>
        </w:tc>
        <w:tc>
          <w:tcPr>
            <w:tcW w:w="2131" w:type="dxa"/>
          </w:tcPr>
          <w:p w14:paraId="456E8533" w14:textId="77777777" w:rsidR="00CD1E2B" w:rsidRPr="00CD1E2B" w:rsidRDefault="00CD1E2B" w:rsidP="00CD1E2B">
            <w:pPr>
              <w:suppressAutoHyphens/>
              <w:spacing w:before="60" w:after="60"/>
              <w:rPr>
                <w:ins w:id="183" w:author="Raphael Malyankar" w:date="2025-07-27T23:38:00Z"/>
                <w:rFonts w:cs="Arial"/>
              </w:rPr>
            </w:pPr>
          </w:p>
        </w:tc>
      </w:tr>
      <w:tr w:rsidR="00CD1E2B" w:rsidRPr="00CD1E2B" w14:paraId="0EC5BD58" w14:textId="77777777" w:rsidTr="00E00FED">
        <w:trPr>
          <w:cantSplit/>
          <w:ins w:id="184" w:author="Raphael Malyankar" w:date="2025-07-27T23:38:00Z"/>
        </w:trPr>
        <w:tc>
          <w:tcPr>
            <w:tcW w:w="7225" w:type="dxa"/>
          </w:tcPr>
          <w:p w14:paraId="55434348" w14:textId="77777777" w:rsidR="00CD1E2B" w:rsidRPr="00CD1E2B" w:rsidRDefault="00CD1E2B" w:rsidP="00CD1E2B">
            <w:pPr>
              <w:suppressAutoHyphens/>
              <w:spacing w:before="60" w:after="60"/>
              <w:rPr>
                <w:ins w:id="185" w:author="Raphael Malyankar" w:date="2025-07-27T23:38:00Z"/>
                <w:rFonts w:cs="Arial"/>
              </w:rPr>
            </w:pPr>
          </w:p>
        </w:tc>
        <w:tc>
          <w:tcPr>
            <w:tcW w:w="2131" w:type="dxa"/>
          </w:tcPr>
          <w:p w14:paraId="10790BC8" w14:textId="77777777" w:rsidR="00CD1E2B" w:rsidRPr="00CD1E2B" w:rsidRDefault="00CD1E2B" w:rsidP="00CD1E2B">
            <w:pPr>
              <w:suppressAutoHyphens/>
              <w:spacing w:before="60" w:after="60"/>
              <w:rPr>
                <w:ins w:id="186" w:author="Raphael Malyankar" w:date="2025-07-27T23:38:00Z"/>
                <w:rFonts w:cs="Arial"/>
              </w:rPr>
            </w:pPr>
          </w:p>
        </w:tc>
      </w:tr>
      <w:tr w:rsidR="00CD1E2B" w:rsidRPr="00CD1E2B" w14:paraId="54324489" w14:textId="77777777" w:rsidTr="00E00FED">
        <w:trPr>
          <w:cantSplit/>
          <w:ins w:id="187" w:author="Raphael Malyankar" w:date="2025-07-27T23:38:00Z"/>
        </w:trPr>
        <w:tc>
          <w:tcPr>
            <w:tcW w:w="7225" w:type="dxa"/>
          </w:tcPr>
          <w:p w14:paraId="52FD8999" w14:textId="77777777" w:rsidR="00CD1E2B" w:rsidRPr="00CD1E2B" w:rsidRDefault="00CD1E2B" w:rsidP="00CD1E2B">
            <w:pPr>
              <w:suppressAutoHyphens/>
              <w:spacing w:before="60" w:after="60"/>
              <w:rPr>
                <w:ins w:id="188" w:author="Raphael Malyankar" w:date="2025-07-27T23:38:00Z"/>
                <w:rFonts w:cs="Arial"/>
              </w:rPr>
            </w:pPr>
          </w:p>
        </w:tc>
        <w:tc>
          <w:tcPr>
            <w:tcW w:w="2131" w:type="dxa"/>
          </w:tcPr>
          <w:p w14:paraId="63948800" w14:textId="77777777" w:rsidR="00CD1E2B" w:rsidRPr="00CD1E2B" w:rsidRDefault="00CD1E2B" w:rsidP="00CD1E2B">
            <w:pPr>
              <w:suppressAutoHyphens/>
              <w:spacing w:before="60" w:after="60"/>
              <w:rPr>
                <w:ins w:id="189" w:author="Raphael Malyankar" w:date="2025-07-27T23:38:00Z"/>
                <w:rFonts w:cs="Arial"/>
                <w:bCs/>
              </w:rPr>
            </w:pPr>
          </w:p>
        </w:tc>
      </w:tr>
      <w:tr w:rsidR="00CD1E2B" w:rsidRPr="00CD1E2B" w14:paraId="0D88C41A" w14:textId="77777777" w:rsidTr="00E00FED">
        <w:trPr>
          <w:cantSplit/>
          <w:ins w:id="190" w:author="Raphael Malyankar" w:date="2025-07-27T23:38:00Z"/>
        </w:trPr>
        <w:tc>
          <w:tcPr>
            <w:tcW w:w="7225" w:type="dxa"/>
          </w:tcPr>
          <w:p w14:paraId="277C2220" w14:textId="77777777" w:rsidR="00CD1E2B" w:rsidRPr="00CD1E2B" w:rsidRDefault="00CD1E2B" w:rsidP="00CD1E2B">
            <w:pPr>
              <w:suppressAutoHyphens/>
              <w:spacing w:before="60" w:after="60"/>
              <w:rPr>
                <w:ins w:id="191" w:author="Raphael Malyankar" w:date="2025-07-27T23:38:00Z"/>
                <w:rFonts w:cs="Arial"/>
              </w:rPr>
            </w:pPr>
          </w:p>
        </w:tc>
        <w:tc>
          <w:tcPr>
            <w:tcW w:w="2131" w:type="dxa"/>
          </w:tcPr>
          <w:p w14:paraId="6035DDBF" w14:textId="77777777" w:rsidR="00CD1E2B" w:rsidRPr="00CD1E2B" w:rsidRDefault="00CD1E2B" w:rsidP="00CD1E2B">
            <w:pPr>
              <w:suppressAutoHyphens/>
              <w:spacing w:before="60" w:after="60"/>
              <w:jc w:val="left"/>
              <w:rPr>
                <w:ins w:id="192" w:author="Raphael Malyankar" w:date="2025-07-27T23:38:00Z"/>
                <w:rFonts w:cs="Arial"/>
                <w:bCs/>
              </w:rPr>
            </w:pPr>
          </w:p>
        </w:tc>
      </w:tr>
      <w:tr w:rsidR="00CD1E2B" w:rsidRPr="00CD1E2B" w14:paraId="11D82BCE" w14:textId="77777777" w:rsidTr="00E00FED">
        <w:trPr>
          <w:cantSplit/>
          <w:ins w:id="193" w:author="Raphael Malyankar" w:date="2025-07-27T23:38:00Z"/>
        </w:trPr>
        <w:tc>
          <w:tcPr>
            <w:tcW w:w="7225" w:type="dxa"/>
          </w:tcPr>
          <w:p w14:paraId="52D7D982" w14:textId="77777777" w:rsidR="00CD1E2B" w:rsidRPr="00CD1E2B" w:rsidRDefault="00CD1E2B" w:rsidP="00CD1E2B">
            <w:pPr>
              <w:suppressAutoHyphens/>
              <w:spacing w:before="60" w:after="60"/>
              <w:rPr>
                <w:ins w:id="194" w:author="Raphael Malyankar" w:date="2025-07-27T23:38:00Z"/>
                <w:rFonts w:cs="Arial"/>
              </w:rPr>
            </w:pPr>
          </w:p>
        </w:tc>
        <w:tc>
          <w:tcPr>
            <w:tcW w:w="2131" w:type="dxa"/>
          </w:tcPr>
          <w:p w14:paraId="3DC035AE" w14:textId="77777777" w:rsidR="00CD1E2B" w:rsidRPr="00CD1E2B" w:rsidRDefault="00CD1E2B" w:rsidP="00CD1E2B">
            <w:pPr>
              <w:suppressAutoHyphens/>
              <w:spacing w:before="60" w:after="60"/>
              <w:jc w:val="left"/>
              <w:rPr>
                <w:ins w:id="195" w:author="Raphael Malyankar" w:date="2025-07-27T23:38:00Z"/>
                <w:rFonts w:cs="Arial"/>
              </w:rPr>
            </w:pPr>
          </w:p>
        </w:tc>
      </w:tr>
      <w:tr w:rsidR="00CD1E2B" w:rsidRPr="00CD1E2B" w14:paraId="4125E3C5" w14:textId="77777777" w:rsidTr="00E00FED">
        <w:trPr>
          <w:cantSplit/>
          <w:ins w:id="196" w:author="Raphael Malyankar" w:date="2025-07-27T23:38:00Z"/>
        </w:trPr>
        <w:tc>
          <w:tcPr>
            <w:tcW w:w="7225" w:type="dxa"/>
          </w:tcPr>
          <w:p w14:paraId="2D153E47" w14:textId="77777777" w:rsidR="00CD1E2B" w:rsidRPr="00CD1E2B" w:rsidRDefault="00CD1E2B" w:rsidP="00CD1E2B">
            <w:pPr>
              <w:suppressAutoHyphens/>
              <w:spacing w:before="60" w:after="60"/>
              <w:rPr>
                <w:ins w:id="197" w:author="Raphael Malyankar" w:date="2025-07-27T23:38:00Z"/>
                <w:rFonts w:cs="Arial"/>
              </w:rPr>
            </w:pPr>
          </w:p>
        </w:tc>
        <w:tc>
          <w:tcPr>
            <w:tcW w:w="2131" w:type="dxa"/>
          </w:tcPr>
          <w:p w14:paraId="2302E55D" w14:textId="77777777" w:rsidR="00CD1E2B" w:rsidRPr="00CD1E2B" w:rsidRDefault="00CD1E2B" w:rsidP="00CD1E2B">
            <w:pPr>
              <w:suppressAutoHyphens/>
              <w:spacing w:before="60" w:after="60"/>
              <w:rPr>
                <w:ins w:id="198" w:author="Raphael Malyankar" w:date="2025-07-27T23:38:00Z"/>
                <w:rFonts w:cs="Arial"/>
                <w:b/>
                <w:bCs/>
              </w:rPr>
            </w:pPr>
          </w:p>
        </w:tc>
      </w:tr>
      <w:tr w:rsidR="00CD1E2B" w:rsidRPr="00CD1E2B" w14:paraId="6BAC92E1" w14:textId="77777777" w:rsidTr="00E00FED">
        <w:trPr>
          <w:cantSplit/>
          <w:ins w:id="199" w:author="Raphael Malyankar" w:date="2025-07-27T23:38:00Z"/>
        </w:trPr>
        <w:tc>
          <w:tcPr>
            <w:tcW w:w="7225" w:type="dxa"/>
          </w:tcPr>
          <w:p w14:paraId="659FE53D" w14:textId="77777777" w:rsidR="00CD1E2B" w:rsidRPr="00CD1E2B" w:rsidRDefault="00CD1E2B" w:rsidP="00CD1E2B">
            <w:pPr>
              <w:suppressAutoHyphens/>
              <w:spacing w:before="60" w:after="60"/>
              <w:rPr>
                <w:ins w:id="200" w:author="Raphael Malyankar" w:date="2025-07-27T23:38:00Z"/>
                <w:rFonts w:cs="Arial"/>
              </w:rPr>
            </w:pPr>
          </w:p>
        </w:tc>
        <w:tc>
          <w:tcPr>
            <w:tcW w:w="2131" w:type="dxa"/>
          </w:tcPr>
          <w:p w14:paraId="422A4BD9" w14:textId="77777777" w:rsidR="00CD1E2B" w:rsidRPr="00CD1E2B" w:rsidRDefault="00CD1E2B" w:rsidP="00CD1E2B">
            <w:pPr>
              <w:suppressAutoHyphens/>
              <w:spacing w:before="60" w:after="60"/>
              <w:rPr>
                <w:ins w:id="201" w:author="Raphael Malyankar" w:date="2025-07-27T23:38:00Z"/>
                <w:rFonts w:cs="Arial"/>
                <w:bCs/>
              </w:rPr>
            </w:pPr>
          </w:p>
        </w:tc>
      </w:tr>
      <w:tr w:rsidR="00CD1E2B" w:rsidRPr="00CD1E2B" w14:paraId="75975280" w14:textId="77777777" w:rsidTr="00E00FED">
        <w:trPr>
          <w:cantSplit/>
          <w:ins w:id="202" w:author="Raphael Malyankar" w:date="2025-07-27T23:38:00Z"/>
        </w:trPr>
        <w:tc>
          <w:tcPr>
            <w:tcW w:w="7225" w:type="dxa"/>
          </w:tcPr>
          <w:p w14:paraId="568BB3C7" w14:textId="77777777" w:rsidR="00CD1E2B" w:rsidRPr="00CD1E2B" w:rsidRDefault="00CD1E2B" w:rsidP="00CD1E2B">
            <w:pPr>
              <w:suppressAutoHyphens/>
              <w:spacing w:before="60" w:after="60"/>
              <w:rPr>
                <w:ins w:id="203" w:author="Raphael Malyankar" w:date="2025-07-27T23:38:00Z"/>
                <w:rFonts w:cs="Arial"/>
              </w:rPr>
            </w:pPr>
          </w:p>
        </w:tc>
        <w:tc>
          <w:tcPr>
            <w:tcW w:w="2131" w:type="dxa"/>
          </w:tcPr>
          <w:p w14:paraId="487CC4D1" w14:textId="77777777" w:rsidR="00CD1E2B" w:rsidRPr="00CD1E2B" w:rsidRDefault="00CD1E2B" w:rsidP="00CD1E2B">
            <w:pPr>
              <w:suppressAutoHyphens/>
              <w:spacing w:before="60" w:after="60"/>
              <w:rPr>
                <w:ins w:id="204" w:author="Raphael Malyankar" w:date="2025-07-27T23:38:00Z"/>
                <w:rFonts w:cs="Arial"/>
                <w:b/>
              </w:rPr>
            </w:pPr>
          </w:p>
        </w:tc>
      </w:tr>
      <w:tr w:rsidR="00CD1E2B" w:rsidRPr="00CD1E2B" w14:paraId="3BBEA669" w14:textId="77777777" w:rsidTr="00E00FED">
        <w:trPr>
          <w:cantSplit/>
          <w:ins w:id="205" w:author="Raphael Malyankar" w:date="2025-07-27T23:38:00Z"/>
        </w:trPr>
        <w:tc>
          <w:tcPr>
            <w:tcW w:w="7225" w:type="dxa"/>
          </w:tcPr>
          <w:p w14:paraId="4944EAC4" w14:textId="77777777" w:rsidR="00CD1E2B" w:rsidRPr="00CD1E2B" w:rsidRDefault="00CD1E2B" w:rsidP="00CD1E2B">
            <w:pPr>
              <w:suppressAutoHyphens/>
              <w:spacing w:before="60" w:after="60"/>
              <w:rPr>
                <w:ins w:id="206" w:author="Raphael Malyankar" w:date="2025-07-27T23:38:00Z"/>
                <w:rFonts w:cs="Arial"/>
              </w:rPr>
            </w:pPr>
          </w:p>
        </w:tc>
        <w:tc>
          <w:tcPr>
            <w:tcW w:w="2131" w:type="dxa"/>
          </w:tcPr>
          <w:p w14:paraId="73EF3B30" w14:textId="77777777" w:rsidR="00CD1E2B" w:rsidRPr="00CD1E2B" w:rsidRDefault="00CD1E2B" w:rsidP="00CD1E2B">
            <w:pPr>
              <w:suppressAutoHyphens/>
              <w:spacing w:before="60" w:after="60"/>
              <w:rPr>
                <w:ins w:id="207" w:author="Raphael Malyankar" w:date="2025-07-27T23:38:00Z"/>
                <w:rFonts w:cs="Arial"/>
                <w:bCs/>
              </w:rPr>
            </w:pPr>
          </w:p>
        </w:tc>
      </w:tr>
      <w:tr w:rsidR="00CD1E2B" w:rsidRPr="00CD1E2B" w14:paraId="03869E6C" w14:textId="77777777" w:rsidTr="00E00FED">
        <w:trPr>
          <w:cantSplit/>
          <w:ins w:id="208" w:author="Raphael Malyankar" w:date="2025-07-27T23:38:00Z"/>
        </w:trPr>
        <w:tc>
          <w:tcPr>
            <w:tcW w:w="7225" w:type="dxa"/>
          </w:tcPr>
          <w:p w14:paraId="1C02DB4B" w14:textId="77777777" w:rsidR="00CD1E2B" w:rsidRPr="00CD1E2B" w:rsidRDefault="00CD1E2B" w:rsidP="00CD1E2B">
            <w:pPr>
              <w:suppressAutoHyphens/>
              <w:spacing w:before="60" w:after="60"/>
              <w:rPr>
                <w:ins w:id="209" w:author="Raphael Malyankar" w:date="2025-07-27T23:38:00Z"/>
                <w:rFonts w:cs="Arial"/>
              </w:rPr>
            </w:pPr>
          </w:p>
        </w:tc>
        <w:tc>
          <w:tcPr>
            <w:tcW w:w="2131" w:type="dxa"/>
          </w:tcPr>
          <w:p w14:paraId="34A39B39" w14:textId="77777777" w:rsidR="00CD1E2B" w:rsidRPr="00CD1E2B" w:rsidRDefault="00CD1E2B" w:rsidP="00CD1E2B">
            <w:pPr>
              <w:suppressAutoHyphens/>
              <w:spacing w:before="60" w:after="60"/>
              <w:rPr>
                <w:ins w:id="210" w:author="Raphael Malyankar" w:date="2025-07-27T23:38:00Z"/>
                <w:rFonts w:cs="Arial"/>
                <w:bCs/>
              </w:rPr>
            </w:pPr>
          </w:p>
        </w:tc>
      </w:tr>
      <w:tr w:rsidR="00CD1E2B" w:rsidRPr="00CD1E2B" w14:paraId="0E67C428" w14:textId="77777777" w:rsidTr="00E00FED">
        <w:trPr>
          <w:cantSplit/>
          <w:ins w:id="211" w:author="Raphael Malyankar" w:date="2025-07-27T23:38:00Z"/>
        </w:trPr>
        <w:tc>
          <w:tcPr>
            <w:tcW w:w="7225" w:type="dxa"/>
          </w:tcPr>
          <w:p w14:paraId="5E783800" w14:textId="77777777" w:rsidR="00CD1E2B" w:rsidRPr="00CD1E2B" w:rsidRDefault="00CD1E2B" w:rsidP="00CD1E2B">
            <w:pPr>
              <w:suppressAutoHyphens/>
              <w:spacing w:before="60" w:after="60"/>
              <w:rPr>
                <w:ins w:id="212" w:author="Raphael Malyankar" w:date="2025-07-27T23:38:00Z"/>
                <w:rFonts w:cs="Arial"/>
              </w:rPr>
            </w:pPr>
          </w:p>
        </w:tc>
        <w:tc>
          <w:tcPr>
            <w:tcW w:w="2131" w:type="dxa"/>
          </w:tcPr>
          <w:p w14:paraId="45093CA1" w14:textId="77777777" w:rsidR="00CD1E2B" w:rsidRPr="00CD1E2B" w:rsidRDefault="00CD1E2B" w:rsidP="00CD1E2B">
            <w:pPr>
              <w:suppressAutoHyphens/>
              <w:spacing w:before="60" w:after="60"/>
              <w:rPr>
                <w:ins w:id="213" w:author="Raphael Malyankar" w:date="2025-07-27T23:38:00Z"/>
                <w:rFonts w:cs="Arial"/>
                <w:bCs/>
              </w:rPr>
            </w:pPr>
          </w:p>
        </w:tc>
      </w:tr>
      <w:tr w:rsidR="00CD1E2B" w:rsidRPr="00CD1E2B" w14:paraId="38BCA55C" w14:textId="77777777" w:rsidTr="00E00FED">
        <w:trPr>
          <w:cantSplit/>
          <w:ins w:id="214" w:author="Raphael Malyankar" w:date="2025-07-27T23:38:00Z"/>
        </w:trPr>
        <w:tc>
          <w:tcPr>
            <w:tcW w:w="7225" w:type="dxa"/>
          </w:tcPr>
          <w:p w14:paraId="3DDCF9F0" w14:textId="77777777" w:rsidR="00CD1E2B" w:rsidRPr="00CD1E2B" w:rsidRDefault="00CD1E2B" w:rsidP="00CD1E2B">
            <w:pPr>
              <w:suppressAutoHyphens/>
              <w:spacing w:before="60" w:after="60"/>
              <w:rPr>
                <w:ins w:id="215" w:author="Raphael Malyankar" w:date="2025-07-27T23:38:00Z"/>
                <w:rFonts w:cs="Arial"/>
              </w:rPr>
            </w:pPr>
          </w:p>
        </w:tc>
        <w:tc>
          <w:tcPr>
            <w:tcW w:w="2131" w:type="dxa"/>
          </w:tcPr>
          <w:p w14:paraId="616D49FF" w14:textId="77777777" w:rsidR="00CD1E2B" w:rsidRPr="00CD1E2B" w:rsidRDefault="00CD1E2B" w:rsidP="00CD1E2B">
            <w:pPr>
              <w:suppressAutoHyphens/>
              <w:spacing w:before="60" w:after="60"/>
              <w:rPr>
                <w:ins w:id="216" w:author="Raphael Malyankar" w:date="2025-07-27T23:38:00Z"/>
                <w:rFonts w:cs="Arial"/>
                <w:bCs/>
              </w:rPr>
            </w:pPr>
          </w:p>
        </w:tc>
      </w:tr>
      <w:tr w:rsidR="00CD1E2B" w:rsidRPr="00CD1E2B" w14:paraId="6D63E1F8" w14:textId="77777777" w:rsidTr="00E00FED">
        <w:trPr>
          <w:cantSplit/>
          <w:ins w:id="217" w:author="Raphael Malyankar" w:date="2025-07-27T23:38:00Z"/>
        </w:trPr>
        <w:tc>
          <w:tcPr>
            <w:tcW w:w="7225" w:type="dxa"/>
          </w:tcPr>
          <w:p w14:paraId="38209F93" w14:textId="77777777" w:rsidR="00CD1E2B" w:rsidRPr="00CD1E2B" w:rsidRDefault="00CD1E2B" w:rsidP="00CD1E2B">
            <w:pPr>
              <w:suppressAutoHyphens/>
              <w:spacing w:before="60" w:after="60"/>
              <w:rPr>
                <w:ins w:id="218" w:author="Raphael Malyankar" w:date="2025-07-27T23:38:00Z"/>
                <w:rFonts w:cs="Arial"/>
              </w:rPr>
            </w:pPr>
          </w:p>
        </w:tc>
        <w:tc>
          <w:tcPr>
            <w:tcW w:w="2131" w:type="dxa"/>
          </w:tcPr>
          <w:p w14:paraId="5696AC7C" w14:textId="77777777" w:rsidR="00CD1E2B" w:rsidRPr="00CD1E2B" w:rsidRDefault="00CD1E2B" w:rsidP="00CD1E2B">
            <w:pPr>
              <w:suppressAutoHyphens/>
              <w:spacing w:before="60" w:after="60"/>
              <w:rPr>
                <w:ins w:id="219" w:author="Raphael Malyankar" w:date="2025-07-27T23:38:00Z"/>
                <w:rFonts w:cs="Arial"/>
                <w:bCs/>
              </w:rPr>
            </w:pPr>
          </w:p>
        </w:tc>
      </w:tr>
      <w:tr w:rsidR="00CD1E2B" w:rsidRPr="00CD1E2B" w14:paraId="3D44C1C7" w14:textId="77777777" w:rsidTr="00E00FED">
        <w:trPr>
          <w:cantSplit/>
          <w:ins w:id="220" w:author="Raphael Malyankar" w:date="2025-07-27T23:38:00Z"/>
        </w:trPr>
        <w:tc>
          <w:tcPr>
            <w:tcW w:w="7225" w:type="dxa"/>
          </w:tcPr>
          <w:p w14:paraId="2BE0C787" w14:textId="77777777" w:rsidR="00CD1E2B" w:rsidRPr="00CD1E2B" w:rsidRDefault="00CD1E2B" w:rsidP="00CD1E2B">
            <w:pPr>
              <w:suppressAutoHyphens/>
              <w:spacing w:before="60" w:after="60"/>
              <w:rPr>
                <w:ins w:id="221" w:author="Raphael Malyankar" w:date="2025-07-27T23:38:00Z"/>
                <w:rFonts w:cs="Arial"/>
              </w:rPr>
            </w:pPr>
          </w:p>
        </w:tc>
        <w:tc>
          <w:tcPr>
            <w:tcW w:w="2131" w:type="dxa"/>
          </w:tcPr>
          <w:p w14:paraId="69535730" w14:textId="77777777" w:rsidR="00CD1E2B" w:rsidRPr="00CD1E2B" w:rsidRDefault="00CD1E2B" w:rsidP="00CD1E2B">
            <w:pPr>
              <w:suppressAutoHyphens/>
              <w:spacing w:before="60" w:after="60"/>
              <w:jc w:val="left"/>
              <w:rPr>
                <w:ins w:id="222" w:author="Raphael Malyankar" w:date="2025-07-27T23:38:00Z"/>
                <w:rFonts w:cs="Arial"/>
                <w:bCs/>
              </w:rPr>
            </w:pPr>
          </w:p>
        </w:tc>
      </w:tr>
      <w:tr w:rsidR="00CD1E2B" w:rsidRPr="00CD1E2B" w14:paraId="4557ED67" w14:textId="77777777" w:rsidTr="00E00FED">
        <w:trPr>
          <w:cantSplit/>
          <w:ins w:id="223" w:author="Raphael Malyankar" w:date="2025-07-27T23:38:00Z"/>
        </w:trPr>
        <w:tc>
          <w:tcPr>
            <w:tcW w:w="7225" w:type="dxa"/>
          </w:tcPr>
          <w:p w14:paraId="11CAB401" w14:textId="77777777" w:rsidR="00CD1E2B" w:rsidRPr="00CD1E2B" w:rsidRDefault="00CD1E2B" w:rsidP="00CD1E2B">
            <w:pPr>
              <w:suppressAutoHyphens/>
              <w:spacing w:before="60" w:after="60"/>
              <w:rPr>
                <w:ins w:id="224" w:author="Raphael Malyankar" w:date="2025-07-27T23:38:00Z"/>
                <w:rFonts w:cs="Arial"/>
              </w:rPr>
            </w:pPr>
          </w:p>
        </w:tc>
        <w:tc>
          <w:tcPr>
            <w:tcW w:w="2131" w:type="dxa"/>
          </w:tcPr>
          <w:p w14:paraId="2868537F" w14:textId="77777777" w:rsidR="00CD1E2B" w:rsidRPr="00CD1E2B" w:rsidRDefault="00CD1E2B" w:rsidP="00CD1E2B">
            <w:pPr>
              <w:suppressAutoHyphens/>
              <w:spacing w:before="60" w:after="60"/>
              <w:jc w:val="left"/>
              <w:rPr>
                <w:ins w:id="225" w:author="Raphael Malyankar" w:date="2025-07-27T23:38:00Z"/>
                <w:rFonts w:cs="Arial"/>
                <w:b/>
              </w:rPr>
            </w:pPr>
          </w:p>
        </w:tc>
      </w:tr>
    </w:tbl>
    <w:p w14:paraId="593B6015" w14:textId="77777777" w:rsidR="00CD1E2B" w:rsidRDefault="00CD1E2B" w:rsidP="00C53B69">
      <w:pPr>
        <w:spacing w:after="0" w:line="240" w:lineRule="auto"/>
        <w:rPr>
          <w:ins w:id="226" w:author="Raphael Malyankar" w:date="2025-07-27T23:37:00Z"/>
          <w:lang w:val="en-US"/>
        </w:rPr>
      </w:pPr>
    </w:p>
    <w:p w14:paraId="55E1F366" w14:textId="77777777" w:rsidR="00CD1E2B" w:rsidRDefault="00CD1E2B" w:rsidP="00C53B69">
      <w:pPr>
        <w:spacing w:after="0" w:line="240" w:lineRule="auto"/>
        <w:rPr>
          <w:lang w:val="en-US"/>
        </w:rPr>
      </w:pPr>
    </w:p>
    <w:p w14:paraId="58436DDD" w14:textId="77777777" w:rsidR="00A174B6" w:rsidRDefault="00A174B6" w:rsidP="00C53B69">
      <w:pPr>
        <w:spacing w:after="0" w:line="240" w:lineRule="auto"/>
        <w:rPr>
          <w:lang w:val="en-US"/>
        </w:rPr>
      </w:pPr>
    </w:p>
    <w:p w14:paraId="2DDAA103" w14:textId="77777777" w:rsidR="00A174B6" w:rsidRDefault="00A174B6" w:rsidP="00C53B69">
      <w:pPr>
        <w:spacing w:after="0" w:line="240" w:lineRule="auto"/>
        <w:rPr>
          <w:lang w:val="en-US"/>
        </w:rPr>
      </w:pPr>
      <w:r>
        <w:rPr>
          <w:lang w:val="en-US"/>
        </w:rPr>
        <w:br w:type="page"/>
      </w:r>
    </w:p>
    <w:p w14:paraId="375FAEE1" w14:textId="77777777" w:rsidR="00A174B6" w:rsidRPr="009063C9" w:rsidRDefault="00A174B6" w:rsidP="00A174B6">
      <w:pPr>
        <w:suppressAutoHyphens/>
        <w:rPr>
          <w:b/>
          <w:sz w:val="28"/>
          <w:lang w:val="en-US" w:eastAsia="en-GB"/>
        </w:rPr>
      </w:pPr>
    </w:p>
    <w:p w14:paraId="6CC4CFD1" w14:textId="77777777" w:rsidR="00A174B6" w:rsidRPr="009063C9" w:rsidRDefault="00A174B6" w:rsidP="00A174B6">
      <w:pPr>
        <w:suppressAutoHyphens/>
        <w:spacing w:after="0" w:line="240" w:lineRule="auto"/>
        <w:rPr>
          <w:b/>
          <w:sz w:val="28"/>
          <w:lang w:val="en-US" w:eastAsia="en-GB"/>
        </w:rPr>
      </w:pPr>
    </w:p>
    <w:p w14:paraId="55657C36" w14:textId="77777777" w:rsidR="00A174B6" w:rsidRPr="009063C9" w:rsidRDefault="00A174B6" w:rsidP="00A174B6">
      <w:pPr>
        <w:suppressAutoHyphens/>
        <w:spacing w:after="0" w:line="240" w:lineRule="auto"/>
        <w:jc w:val="center"/>
        <w:rPr>
          <w:b/>
          <w:sz w:val="28"/>
          <w:lang w:val="en-US" w:eastAsia="en-GB"/>
        </w:rPr>
      </w:pPr>
    </w:p>
    <w:p w14:paraId="315B040D" w14:textId="77777777" w:rsidR="00A174B6" w:rsidRPr="009063C9" w:rsidRDefault="00A174B6" w:rsidP="00A174B6">
      <w:pPr>
        <w:suppressAutoHyphens/>
        <w:spacing w:after="0" w:line="240" w:lineRule="auto"/>
        <w:jc w:val="center"/>
        <w:rPr>
          <w:b/>
          <w:sz w:val="28"/>
          <w:lang w:val="en-US" w:eastAsia="en-GB"/>
        </w:rPr>
      </w:pPr>
    </w:p>
    <w:p w14:paraId="0BB737CC" w14:textId="77777777" w:rsidR="00A174B6" w:rsidRPr="009063C9" w:rsidRDefault="00A174B6" w:rsidP="00A174B6">
      <w:pPr>
        <w:suppressAutoHyphens/>
        <w:spacing w:after="0" w:line="240" w:lineRule="auto"/>
        <w:jc w:val="center"/>
        <w:rPr>
          <w:b/>
          <w:sz w:val="28"/>
          <w:lang w:val="en-US" w:eastAsia="en-GB"/>
        </w:rPr>
      </w:pPr>
    </w:p>
    <w:p w14:paraId="0EE4551E" w14:textId="77777777" w:rsidR="00A174B6" w:rsidRPr="009063C9" w:rsidRDefault="00A174B6" w:rsidP="00A174B6">
      <w:pPr>
        <w:suppressAutoHyphens/>
        <w:spacing w:after="0" w:line="240" w:lineRule="auto"/>
        <w:jc w:val="center"/>
        <w:rPr>
          <w:b/>
          <w:sz w:val="28"/>
          <w:lang w:val="en-US" w:eastAsia="en-GB"/>
        </w:rPr>
      </w:pPr>
    </w:p>
    <w:p w14:paraId="68A228BA" w14:textId="77777777" w:rsidR="00A174B6" w:rsidRPr="009063C9" w:rsidRDefault="00A174B6" w:rsidP="00A174B6">
      <w:pPr>
        <w:suppressAutoHyphens/>
        <w:spacing w:after="0" w:line="240" w:lineRule="auto"/>
        <w:jc w:val="center"/>
        <w:rPr>
          <w:b/>
          <w:sz w:val="28"/>
          <w:lang w:val="en-US" w:eastAsia="en-GB"/>
        </w:rPr>
      </w:pPr>
    </w:p>
    <w:p w14:paraId="300156B1" w14:textId="77777777" w:rsidR="00A174B6" w:rsidRPr="009063C9" w:rsidRDefault="00A174B6" w:rsidP="00A174B6">
      <w:pPr>
        <w:suppressAutoHyphens/>
        <w:spacing w:after="0" w:line="240" w:lineRule="auto"/>
        <w:jc w:val="center"/>
        <w:rPr>
          <w:b/>
          <w:sz w:val="28"/>
          <w:lang w:val="en-US" w:eastAsia="en-GB"/>
        </w:rPr>
      </w:pPr>
    </w:p>
    <w:p w14:paraId="3E678617" w14:textId="77777777" w:rsidR="00A174B6" w:rsidRPr="009063C9" w:rsidRDefault="00A174B6" w:rsidP="00A174B6">
      <w:pPr>
        <w:suppressAutoHyphens/>
        <w:spacing w:after="0" w:line="240" w:lineRule="auto"/>
        <w:jc w:val="center"/>
        <w:rPr>
          <w:b/>
          <w:sz w:val="28"/>
          <w:lang w:val="en-US" w:eastAsia="en-GB"/>
        </w:rPr>
      </w:pPr>
    </w:p>
    <w:p w14:paraId="248FE644" w14:textId="77777777" w:rsidR="00A174B6" w:rsidRPr="009063C9" w:rsidRDefault="00A174B6" w:rsidP="00A174B6">
      <w:pPr>
        <w:suppressAutoHyphens/>
        <w:spacing w:after="0" w:line="240" w:lineRule="auto"/>
        <w:jc w:val="center"/>
        <w:rPr>
          <w:b/>
          <w:sz w:val="28"/>
          <w:lang w:val="en-US" w:eastAsia="en-GB"/>
        </w:rPr>
      </w:pPr>
    </w:p>
    <w:p w14:paraId="3F81843D" w14:textId="77777777" w:rsidR="00A174B6" w:rsidRPr="009063C9" w:rsidRDefault="00A174B6" w:rsidP="00A174B6">
      <w:pPr>
        <w:suppressAutoHyphens/>
        <w:spacing w:after="0" w:line="240" w:lineRule="auto"/>
        <w:jc w:val="center"/>
        <w:rPr>
          <w:b/>
          <w:sz w:val="28"/>
          <w:lang w:val="en-US" w:eastAsia="en-GB"/>
        </w:rPr>
      </w:pPr>
    </w:p>
    <w:p w14:paraId="66BAE137" w14:textId="77777777" w:rsidR="00A174B6" w:rsidRPr="009063C9" w:rsidRDefault="00A174B6" w:rsidP="00A174B6">
      <w:pPr>
        <w:pBdr>
          <w:top w:val="single" w:sz="8" w:space="0" w:color="000000" w:shadow="1"/>
          <w:left w:val="single" w:sz="8" w:space="0" w:color="000000" w:shadow="1"/>
          <w:bottom w:val="single" w:sz="8" w:space="0" w:color="000000" w:shadow="1"/>
          <w:right w:val="single" w:sz="8" w:space="0" w:color="000000" w:shadow="1"/>
        </w:pBdr>
        <w:suppressAutoHyphens/>
        <w:spacing w:after="0" w:line="240" w:lineRule="auto"/>
        <w:jc w:val="center"/>
        <w:rPr>
          <w:rFonts w:ascii="Arial Narrow" w:hAnsi="Arial Narrow"/>
          <w:lang w:val="de-DE" w:eastAsia="en-GB"/>
        </w:rPr>
      </w:pPr>
      <w:r w:rsidRPr="009063C9">
        <w:rPr>
          <w:rFonts w:ascii="Arial Narrow" w:hAnsi="Arial Narrow"/>
          <w:lang w:val="de-DE" w:eastAsia="en-GB"/>
        </w:rPr>
        <w:t>Page intentionally left blank</w:t>
      </w:r>
    </w:p>
    <w:p w14:paraId="2A5ED8A4" w14:textId="77777777" w:rsidR="00A174B6" w:rsidRPr="00F073CC" w:rsidRDefault="00A174B6" w:rsidP="00C53B69">
      <w:pPr>
        <w:spacing w:after="0" w:line="240" w:lineRule="auto"/>
        <w:rPr>
          <w:lang w:val="en-US"/>
        </w:rPr>
        <w:sectPr w:rsidR="00A174B6" w:rsidRPr="00F073CC" w:rsidSect="00937674">
          <w:headerReference w:type="even" r:id="rId15"/>
          <w:headerReference w:type="default" r:id="rId16"/>
          <w:footerReference w:type="even" r:id="rId17"/>
          <w:footerReference w:type="default" r:id="rId18"/>
          <w:headerReference w:type="first" r:id="rId19"/>
          <w:pgSz w:w="11906" w:h="16838" w:code="9"/>
          <w:pgMar w:top="1440" w:right="1440" w:bottom="1440" w:left="1440" w:header="709" w:footer="709" w:gutter="0"/>
          <w:pgNumType w:fmt="lowerRoman"/>
          <w:cols w:space="720"/>
          <w:titlePg/>
          <w:docGrid w:linePitch="272"/>
        </w:sectPr>
      </w:pPr>
    </w:p>
    <w:p w14:paraId="13A9E75E" w14:textId="77777777" w:rsidR="00A0577E" w:rsidRPr="001C2735" w:rsidRDefault="00A0577E" w:rsidP="001C2735">
      <w:pPr>
        <w:pStyle w:val="Heading1"/>
      </w:pPr>
      <w:bookmarkStart w:id="229" w:name="_Toc225648272"/>
      <w:bookmarkStart w:id="230" w:name="_Toc225065129"/>
      <w:bookmarkStart w:id="231" w:name="_Toc205849782"/>
      <w:r w:rsidRPr="001C2735">
        <w:lastRenderedPageBreak/>
        <w:t>Overview</w:t>
      </w:r>
      <w:bookmarkEnd w:id="229"/>
      <w:bookmarkEnd w:id="230"/>
      <w:bookmarkEnd w:id="231"/>
    </w:p>
    <w:p w14:paraId="781DC82D" w14:textId="77777777" w:rsidR="00956024" w:rsidRPr="00972855" w:rsidRDefault="00956024" w:rsidP="00972855">
      <w:pPr>
        <w:pStyle w:val="note0"/>
      </w:pPr>
      <w:r w:rsidRPr="00972855">
        <w:t>&lt;</w:t>
      </w:r>
      <w:r w:rsidR="00724FEE" w:rsidRPr="00972855">
        <w:t>This clause provides general introductory information about the product specification&gt;</w:t>
      </w:r>
    </w:p>
    <w:p w14:paraId="29956E0B" w14:textId="77777777" w:rsidR="00E831A7" w:rsidRPr="00972855" w:rsidRDefault="00C623C0" w:rsidP="00666E30">
      <w:pPr>
        <w:pStyle w:val="Heading2"/>
      </w:pPr>
      <w:r w:rsidRPr="00972855">
        <w:t xml:space="preserve"> </w:t>
      </w:r>
      <w:bookmarkStart w:id="232" w:name="_Toc205849783"/>
      <w:r w:rsidR="000F2AEA" w:rsidRPr="00972855">
        <w:t>Introduction</w:t>
      </w:r>
      <w:bookmarkEnd w:id="232"/>
    </w:p>
    <w:p w14:paraId="64AB7409" w14:textId="77777777" w:rsidR="00FE3691" w:rsidRDefault="00724FEE" w:rsidP="00972855">
      <w:pPr>
        <w:pStyle w:val="note0"/>
        <w:rPr>
          <w:ins w:id="233" w:author="Raphael Malyankar" w:date="2025-07-27T23:54:00Z"/>
        </w:rPr>
      </w:pPr>
      <w:r w:rsidRPr="00D73CA5">
        <w:t>&lt;Provide a general introduction regarding the intent and use of this product specification</w:t>
      </w:r>
    </w:p>
    <w:p w14:paraId="208F6785" w14:textId="77777777" w:rsidR="0075590B" w:rsidRPr="009608F5" w:rsidRDefault="0075590B" w:rsidP="00EA3783">
      <w:pPr>
        <w:pStyle w:val="Heading2"/>
        <w:rPr>
          <w:ins w:id="234" w:author="Raphael Malyankar" w:date="2025-07-27T23:54:00Z"/>
        </w:rPr>
      </w:pPr>
      <w:bookmarkStart w:id="235" w:name="_Toc205849784"/>
      <w:ins w:id="236" w:author="Raphael Malyankar" w:date="2025-07-27T23:54:00Z">
        <w:r w:rsidRPr="009608F5">
          <w:t>Scope</w:t>
        </w:r>
        <w:bookmarkEnd w:id="235"/>
      </w:ins>
    </w:p>
    <w:p w14:paraId="38832286" w14:textId="77777777" w:rsidR="0075590B" w:rsidRPr="00EA3783" w:rsidRDefault="0075590B" w:rsidP="0075590B">
      <w:pPr>
        <w:spacing w:after="120" w:line="240" w:lineRule="auto"/>
        <w:rPr>
          <w:ins w:id="237" w:author="Raphael Malyankar" w:date="2025-07-27T23:59:00Z"/>
          <w:i/>
          <w:iCs/>
          <w:color w:val="EE0000"/>
        </w:rPr>
      </w:pPr>
      <w:ins w:id="238" w:author="Raphael Malyankar" w:date="2025-07-27T23:59:00Z">
        <w:r w:rsidRPr="00EA3783">
          <w:rPr>
            <w:i/>
            <w:iCs/>
            <w:color w:val="EE0000"/>
          </w:rPr>
          <w:t>&lt;The template below ma</w:t>
        </w:r>
      </w:ins>
      <w:ins w:id="239" w:author="Raphael Malyankar" w:date="2025-07-28T00:00:00Z">
        <w:r w:rsidRPr="00EA3783">
          <w:rPr>
            <w:i/>
            <w:iCs/>
            <w:color w:val="EE0000"/>
          </w:rPr>
          <w:t xml:space="preserve">y be </w:t>
        </w:r>
      </w:ins>
      <w:ins w:id="240" w:author="Raphael Malyankar" w:date="2025-07-28T00:03:00Z">
        <w:r w:rsidR="006C513D">
          <w:rPr>
            <w:i/>
            <w:iCs/>
            <w:color w:val="EE0000"/>
          </w:rPr>
          <w:t>modified</w:t>
        </w:r>
      </w:ins>
      <w:ins w:id="241" w:author="Raphael Malyankar" w:date="2025-07-28T00:00:00Z">
        <w:r w:rsidRPr="00EA3783">
          <w:rPr>
            <w:i/>
            <w:iCs/>
            <w:color w:val="EE0000"/>
          </w:rPr>
          <w:t xml:space="preserve"> or extended at Product Specification developer discretion.&gt;</w:t>
        </w:r>
      </w:ins>
    </w:p>
    <w:p w14:paraId="19D033EB" w14:textId="77777777" w:rsidR="006C513D" w:rsidRDefault="0075590B" w:rsidP="0075590B">
      <w:pPr>
        <w:spacing w:after="120" w:line="240" w:lineRule="auto"/>
        <w:rPr>
          <w:ins w:id="242" w:author="Raphael Malyankar" w:date="2025-07-28T00:01:00Z"/>
        </w:rPr>
      </w:pPr>
      <w:ins w:id="243" w:author="Raphael Malyankar" w:date="2025-07-27T23:55:00Z">
        <w:r w:rsidRPr="0075590B">
          <w:t xml:space="preserve">This document describes an S-100 compliant Product Specification for the encapsulation and data transfer of </w:t>
        </w:r>
      </w:ins>
      <w:ins w:id="244" w:author="Raphael Malyankar" w:date="2025-07-27T23:57:00Z">
        <w:r w:rsidRPr="00EA3783">
          <w:rPr>
            <w:color w:val="EE0000"/>
          </w:rPr>
          <w:t>&lt;</w:t>
        </w:r>
      </w:ins>
      <w:ins w:id="245" w:author="Raphael Malyankar" w:date="2025-07-27T23:56:00Z">
        <w:r w:rsidRPr="00EA3783">
          <w:rPr>
            <w:color w:val="EE0000"/>
          </w:rPr>
          <w:t xml:space="preserve">phrase describing </w:t>
        </w:r>
      </w:ins>
      <w:ins w:id="246" w:author="Raphael Malyankar" w:date="2025-07-27T23:57:00Z">
        <w:r w:rsidRPr="00EA3783">
          <w:rPr>
            <w:color w:val="EE0000"/>
          </w:rPr>
          <w:t>data product&gt;</w:t>
        </w:r>
      </w:ins>
      <w:ins w:id="247" w:author="Raphael Malyankar" w:date="2025-07-27T23:55:00Z">
        <w:r w:rsidRPr="0075590B">
          <w:t xml:space="preserve"> for use in </w:t>
        </w:r>
      </w:ins>
      <w:ins w:id="248" w:author="Raphael Malyankar" w:date="2025-07-27T23:58:00Z">
        <w:r w:rsidRPr="00EA3783">
          <w:rPr>
            <w:color w:val="EE0000"/>
          </w:rPr>
          <w:t>&lt;intended application(s)&gt;</w:t>
        </w:r>
      </w:ins>
      <w:ins w:id="249" w:author="Raphael Malyankar" w:date="2025-07-27T23:55:00Z">
        <w:r w:rsidRPr="0075590B">
          <w:t>. This Product Specification includes the content model, the encoding, the feature catalogue and metadata.</w:t>
        </w:r>
      </w:ins>
    </w:p>
    <w:p w14:paraId="63646B8D" w14:textId="77777777" w:rsidR="0075590B" w:rsidRPr="00EA3783" w:rsidRDefault="006C513D" w:rsidP="00EA3783">
      <w:pPr>
        <w:spacing w:after="120" w:line="240" w:lineRule="auto"/>
        <w:rPr>
          <w:i/>
          <w:iCs/>
          <w:color w:val="EE0000"/>
        </w:rPr>
      </w:pPr>
      <w:ins w:id="250" w:author="Raphael Malyankar" w:date="2025-07-28T00:01:00Z">
        <w:r w:rsidRPr="00EA3783">
          <w:rPr>
            <w:i/>
            <w:iCs/>
            <w:color w:val="EE0000"/>
          </w:rPr>
          <w:t>&lt;Optional sentence(s) summarizing us</w:t>
        </w:r>
      </w:ins>
      <w:ins w:id="251" w:author="Raphael Malyankar" w:date="2025-07-28T00:05:00Z">
        <w:r>
          <w:rPr>
            <w:i/>
            <w:iCs/>
            <w:color w:val="EE0000"/>
          </w:rPr>
          <w:t>e scenario(s)</w:t>
        </w:r>
      </w:ins>
      <w:ins w:id="252" w:author="Raphael Malyankar" w:date="2025-07-28T00:04:00Z">
        <w:r>
          <w:rPr>
            <w:i/>
            <w:iCs/>
            <w:color w:val="EE0000"/>
          </w:rPr>
          <w:t xml:space="preserve"> </w:t>
        </w:r>
      </w:ins>
      <w:ins w:id="253" w:author="Raphael Malyankar" w:date="2025-07-28T00:05:00Z">
        <w:r>
          <w:rPr>
            <w:i/>
            <w:iCs/>
            <w:color w:val="EE0000"/>
          </w:rPr>
          <w:t>for</w:t>
        </w:r>
      </w:ins>
      <w:ins w:id="254" w:author="Raphael Malyankar" w:date="2025-07-28T00:04:00Z">
        <w:r>
          <w:rPr>
            <w:i/>
            <w:iCs/>
            <w:color w:val="EE0000"/>
          </w:rPr>
          <w:t xml:space="preserve"> the product</w:t>
        </w:r>
      </w:ins>
      <w:ins w:id="255" w:author="Raphael Malyankar" w:date="2025-07-28T00:01:00Z">
        <w:r w:rsidRPr="00EA3783">
          <w:rPr>
            <w:i/>
            <w:iCs/>
            <w:color w:val="EE0000"/>
          </w:rPr>
          <w:t xml:space="preserve"> may be added</w:t>
        </w:r>
      </w:ins>
      <w:ins w:id="256" w:author="Raphael Malyankar" w:date="2025-07-28T00:04:00Z">
        <w:r>
          <w:rPr>
            <w:i/>
            <w:iCs/>
            <w:color w:val="EE0000"/>
          </w:rPr>
          <w:t xml:space="preserve"> if relevant to the scope</w:t>
        </w:r>
      </w:ins>
      <w:ins w:id="257" w:author="Raphael Malyankar" w:date="2025-07-28T00:02:00Z">
        <w:r w:rsidRPr="00EA3783">
          <w:rPr>
            <w:i/>
            <w:iCs/>
            <w:color w:val="EE0000"/>
          </w:rPr>
          <w:t>.</w:t>
        </w:r>
      </w:ins>
      <w:ins w:id="258" w:author="Raphael Malyankar" w:date="2025-07-28T00:04:00Z">
        <w:r>
          <w:rPr>
            <w:i/>
            <w:iCs/>
            <w:color w:val="EE0000"/>
          </w:rPr>
          <w:t>&gt;</w:t>
        </w:r>
      </w:ins>
    </w:p>
    <w:p w14:paraId="1E7EEE5F" w14:textId="77777777" w:rsidR="00816736" w:rsidRPr="00972855" w:rsidRDefault="00AC2813" w:rsidP="00666E30">
      <w:pPr>
        <w:pStyle w:val="Heading2"/>
      </w:pPr>
      <w:bookmarkStart w:id="259" w:name="_Toc205849785"/>
      <w:r w:rsidRPr="00972855">
        <w:t>References</w:t>
      </w:r>
      <w:bookmarkEnd w:id="259"/>
    </w:p>
    <w:p w14:paraId="068B6671" w14:textId="77777777" w:rsidR="00C61F76" w:rsidRDefault="00C61F76" w:rsidP="00C53B69">
      <w:pPr>
        <w:rPr>
          <w:ins w:id="260" w:author="Raphael Malyankar" w:date="2025-08-10T23:59:00Z" w16du:dateUtc="2025-08-11T06:59:00Z"/>
          <w:lang w:eastAsia="en-GB"/>
        </w:rPr>
      </w:pPr>
      <w:r>
        <w:rPr>
          <w:lang w:eastAsia="en-GB"/>
        </w:rPr>
        <w:t>S-100</w:t>
      </w:r>
      <w:r>
        <w:rPr>
          <w:lang w:eastAsia="en-GB"/>
        </w:rPr>
        <w:tab/>
      </w:r>
      <w:r>
        <w:rPr>
          <w:lang w:eastAsia="en-GB"/>
        </w:rPr>
        <w:tab/>
        <w:t xml:space="preserve">IHO </w:t>
      </w:r>
      <w:r w:rsidRPr="009F0E60">
        <w:rPr>
          <w:lang w:eastAsia="en-GB"/>
        </w:rPr>
        <w:t xml:space="preserve">Universal </w:t>
      </w:r>
      <w:r w:rsidR="001D74D7" w:rsidRPr="009F0E60">
        <w:rPr>
          <w:lang w:eastAsia="en-GB"/>
        </w:rPr>
        <w:t xml:space="preserve">Hydrographic </w:t>
      </w:r>
      <w:r w:rsidRPr="009F0E60">
        <w:rPr>
          <w:lang w:eastAsia="en-GB"/>
        </w:rPr>
        <w:t>Data</w:t>
      </w:r>
      <w:r>
        <w:rPr>
          <w:lang w:eastAsia="en-GB"/>
        </w:rPr>
        <w:t xml:space="preserve"> Model</w:t>
      </w:r>
    </w:p>
    <w:p w14:paraId="2C338DD0" w14:textId="732683B9" w:rsidR="00A90A96" w:rsidRPr="00A90A96" w:rsidRDefault="00A90A96" w:rsidP="00C53B69">
      <w:pPr>
        <w:rPr>
          <w:i/>
          <w:iCs/>
          <w:color w:val="EE0000"/>
          <w:lang w:eastAsia="en-GB"/>
        </w:rPr>
      </w:pPr>
      <w:ins w:id="261" w:author="Raphael Malyankar" w:date="2025-08-10T23:59:00Z" w16du:dateUtc="2025-08-11T06:59:00Z">
        <w:r w:rsidRPr="00A90A96">
          <w:rPr>
            <w:i/>
            <w:iCs/>
            <w:color w:val="EE0000"/>
            <w:lang w:eastAsia="en-GB"/>
          </w:rPr>
          <w:t>&lt;Insert other re</w:t>
        </w:r>
      </w:ins>
      <w:ins w:id="262" w:author="Raphael Malyankar" w:date="2025-08-11T00:00:00Z" w16du:dateUtc="2025-08-11T07:00:00Z">
        <w:r w:rsidRPr="00A90A96">
          <w:rPr>
            <w:i/>
            <w:iCs/>
            <w:color w:val="EE0000"/>
            <w:lang w:eastAsia="en-GB"/>
          </w:rPr>
          <w:t>ferences&gt;</w:t>
        </w:r>
      </w:ins>
    </w:p>
    <w:p w14:paraId="2CE5ABCF" w14:textId="18C9D8B2" w:rsidR="00F61C52" w:rsidRPr="008233BF" w:rsidDel="009608F5" w:rsidRDefault="00F61C52">
      <w:pPr>
        <w:rPr>
          <w:del w:id="263" w:author="Raphael Malyankar" w:date="2025-07-28T00:08:00Z"/>
        </w:rPr>
        <w:pPrChange w:id="264" w:author="Raphael Malyankar" w:date="2025-08-10T23:58:00Z" w16du:dateUtc="2025-08-11T06:58:00Z">
          <w:pPr>
            <w:pStyle w:val="Heading2"/>
          </w:pPr>
        </w:pPrChange>
      </w:pPr>
      <w:bookmarkStart w:id="265" w:name="_Toc225648274"/>
      <w:bookmarkStart w:id="266" w:name="_Toc225065131"/>
      <w:del w:id="267" w:author="Raphael Malyankar" w:date="2025-08-10T23:58:00Z" w16du:dateUtc="2025-08-11T06:58:00Z">
        <w:r w:rsidRPr="008233BF" w:rsidDel="00CF4634">
          <w:delText xml:space="preserve">Terms, </w:delText>
        </w:r>
        <w:r w:rsidRPr="00666E30" w:rsidDel="00CF4634">
          <w:delText>definitions</w:delText>
        </w:r>
        <w:r w:rsidRPr="008233BF" w:rsidDel="00CF4634">
          <w:delText xml:space="preserve"> and abbreviations</w:delText>
        </w:r>
      </w:del>
      <w:bookmarkStart w:id="268" w:name="_Toc205844527"/>
      <w:bookmarkStart w:id="269" w:name="_Toc205844863"/>
      <w:bookmarkStart w:id="270" w:name="_Toc205846130"/>
      <w:bookmarkStart w:id="271" w:name="_Toc205846297"/>
      <w:bookmarkStart w:id="272" w:name="_Toc205848169"/>
      <w:bookmarkStart w:id="273" w:name="_Toc205849786"/>
      <w:bookmarkEnd w:id="265"/>
      <w:bookmarkEnd w:id="266"/>
      <w:bookmarkEnd w:id="268"/>
      <w:bookmarkEnd w:id="269"/>
      <w:bookmarkEnd w:id="270"/>
      <w:bookmarkEnd w:id="271"/>
      <w:bookmarkEnd w:id="272"/>
      <w:bookmarkEnd w:id="273"/>
    </w:p>
    <w:p w14:paraId="01FCE4DE" w14:textId="77777777" w:rsidR="00BF254A" w:rsidDel="00712F70" w:rsidRDefault="00BF254A">
      <w:pPr>
        <w:rPr>
          <w:del w:id="274" w:author="Raphael Malyankar" w:date="2025-07-28T00:06:00Z"/>
        </w:rPr>
        <w:pPrChange w:id="275" w:author="Raphael Malyankar" w:date="2025-08-10T23:58:00Z" w16du:dateUtc="2025-08-11T06:58:00Z">
          <w:pPr>
            <w:pStyle w:val="Heading3"/>
            <w:ind w:hanging="8092"/>
          </w:pPr>
        </w:pPrChange>
      </w:pPr>
      <w:bookmarkStart w:id="276" w:name="_Toc225648275"/>
      <w:bookmarkStart w:id="277" w:name="_Toc225065132"/>
      <w:del w:id="278" w:author="Raphael Malyankar" w:date="2025-07-28T00:06:00Z">
        <w:r w:rsidDel="00712F70">
          <w:delText>Use of Language</w:delText>
        </w:r>
        <w:bookmarkStart w:id="279" w:name="_Toc205844528"/>
        <w:bookmarkStart w:id="280" w:name="_Toc205844864"/>
        <w:bookmarkStart w:id="281" w:name="_Toc205846131"/>
        <w:bookmarkStart w:id="282" w:name="_Toc205846298"/>
        <w:bookmarkStart w:id="283" w:name="_Toc205848170"/>
        <w:bookmarkStart w:id="284" w:name="_Toc205849787"/>
        <w:bookmarkEnd w:id="279"/>
        <w:bookmarkEnd w:id="280"/>
        <w:bookmarkEnd w:id="281"/>
        <w:bookmarkEnd w:id="282"/>
        <w:bookmarkEnd w:id="283"/>
        <w:bookmarkEnd w:id="284"/>
      </w:del>
    </w:p>
    <w:p w14:paraId="5DE4C2C2" w14:textId="77777777" w:rsidR="00724FEE" w:rsidRPr="00D73CA5" w:rsidDel="00712F70" w:rsidRDefault="00724FEE">
      <w:pPr>
        <w:rPr>
          <w:del w:id="285" w:author="Raphael Malyankar" w:date="2025-07-28T00:06:00Z"/>
        </w:rPr>
        <w:pPrChange w:id="286" w:author="Raphael Malyankar" w:date="2025-08-10T23:58:00Z" w16du:dateUtc="2025-08-11T06:58:00Z">
          <w:pPr>
            <w:pStyle w:val="note0"/>
          </w:pPr>
        </w:pPrChange>
      </w:pPr>
      <w:del w:id="287" w:author="Raphael Malyankar" w:date="2025-07-28T00:06:00Z">
        <w:r w:rsidRPr="00D73CA5" w:rsidDel="00712F70">
          <w:delText>&lt;This clause is optional&gt;</w:delText>
        </w:r>
        <w:bookmarkStart w:id="288" w:name="_Toc205844529"/>
        <w:bookmarkStart w:id="289" w:name="_Toc205844865"/>
        <w:bookmarkStart w:id="290" w:name="_Toc205846132"/>
        <w:bookmarkStart w:id="291" w:name="_Toc205846299"/>
        <w:bookmarkStart w:id="292" w:name="_Toc205848171"/>
        <w:bookmarkStart w:id="293" w:name="_Toc205849788"/>
        <w:bookmarkEnd w:id="288"/>
        <w:bookmarkEnd w:id="289"/>
        <w:bookmarkEnd w:id="290"/>
        <w:bookmarkEnd w:id="291"/>
        <w:bookmarkEnd w:id="292"/>
        <w:bookmarkEnd w:id="293"/>
      </w:del>
    </w:p>
    <w:p w14:paraId="2C106977" w14:textId="77777777" w:rsidR="00BF254A" w:rsidRPr="006B54D2" w:rsidDel="00712F70" w:rsidRDefault="00BF254A">
      <w:pPr>
        <w:rPr>
          <w:del w:id="294" w:author="Raphael Malyankar" w:date="2025-07-28T00:06:00Z"/>
        </w:rPr>
        <w:pPrChange w:id="295" w:author="Raphael Malyankar" w:date="2025-08-10T23:58:00Z" w16du:dateUtc="2025-08-11T06:58:00Z">
          <w:pPr>
            <w:spacing w:after="120"/>
          </w:pPr>
        </w:pPrChange>
      </w:pPr>
      <w:del w:id="296" w:author="Raphael Malyankar" w:date="2025-07-28T00:06:00Z">
        <w:r w:rsidRPr="006B54D2" w:rsidDel="00712F70">
          <w:delText>Within this document:</w:delText>
        </w:r>
        <w:bookmarkStart w:id="297" w:name="_Toc205844530"/>
        <w:bookmarkStart w:id="298" w:name="_Toc205844866"/>
        <w:bookmarkStart w:id="299" w:name="_Toc205846133"/>
        <w:bookmarkStart w:id="300" w:name="_Toc205846300"/>
        <w:bookmarkStart w:id="301" w:name="_Toc205848172"/>
        <w:bookmarkStart w:id="302" w:name="_Toc205849789"/>
        <w:bookmarkEnd w:id="297"/>
        <w:bookmarkEnd w:id="298"/>
        <w:bookmarkEnd w:id="299"/>
        <w:bookmarkEnd w:id="300"/>
        <w:bookmarkEnd w:id="301"/>
        <w:bookmarkEnd w:id="302"/>
      </w:del>
    </w:p>
    <w:p w14:paraId="0CAAD4AC" w14:textId="77777777" w:rsidR="00BF254A" w:rsidRPr="006B54D2" w:rsidDel="00712F70" w:rsidRDefault="00BF254A">
      <w:pPr>
        <w:rPr>
          <w:del w:id="303" w:author="Raphael Malyankar" w:date="2025-07-28T00:06:00Z"/>
        </w:rPr>
        <w:pPrChange w:id="304" w:author="Raphael Malyankar" w:date="2025-08-10T23:58:00Z" w16du:dateUtc="2025-08-11T06:58:00Z">
          <w:pPr>
            <w:numPr>
              <w:numId w:val="27"/>
            </w:numPr>
            <w:spacing w:after="0" w:line="240" w:lineRule="auto"/>
            <w:ind w:left="1440" w:hanging="360"/>
          </w:pPr>
        </w:pPrChange>
      </w:pPr>
      <w:del w:id="305" w:author="Raphael Malyankar" w:date="2025-07-28T00:06:00Z">
        <w:r w:rsidRPr="006B54D2" w:rsidDel="00712F70">
          <w:delText>“Must” indicates a mandatory requirement.</w:delText>
        </w:r>
        <w:bookmarkStart w:id="306" w:name="_Toc205844531"/>
        <w:bookmarkStart w:id="307" w:name="_Toc205844867"/>
        <w:bookmarkStart w:id="308" w:name="_Toc205846134"/>
        <w:bookmarkStart w:id="309" w:name="_Toc205846301"/>
        <w:bookmarkStart w:id="310" w:name="_Toc205848173"/>
        <w:bookmarkStart w:id="311" w:name="_Toc205849790"/>
        <w:bookmarkEnd w:id="306"/>
        <w:bookmarkEnd w:id="307"/>
        <w:bookmarkEnd w:id="308"/>
        <w:bookmarkEnd w:id="309"/>
        <w:bookmarkEnd w:id="310"/>
        <w:bookmarkEnd w:id="311"/>
      </w:del>
    </w:p>
    <w:p w14:paraId="10AD872E" w14:textId="77777777" w:rsidR="00BF254A" w:rsidRPr="006B54D2" w:rsidDel="00712F70" w:rsidRDefault="00BF254A">
      <w:pPr>
        <w:rPr>
          <w:del w:id="312" w:author="Raphael Malyankar" w:date="2025-07-28T00:06:00Z"/>
        </w:rPr>
        <w:pPrChange w:id="313" w:author="Raphael Malyankar" w:date="2025-08-10T23:58:00Z" w16du:dateUtc="2025-08-11T06:58:00Z">
          <w:pPr>
            <w:pStyle w:val="BodyTextIndent2"/>
            <w:numPr>
              <w:numId w:val="27"/>
            </w:numPr>
            <w:spacing w:after="0" w:line="240" w:lineRule="auto"/>
            <w:ind w:left="1440" w:hanging="360"/>
          </w:pPr>
        </w:pPrChange>
      </w:pPr>
      <w:del w:id="314" w:author="Raphael Malyankar" w:date="2025-07-28T00:06:00Z">
        <w:r w:rsidRPr="006B54D2" w:rsidDel="00712F70">
          <w:delText>“Should” indicates an optional requirement, that is the recommended process to be followed, but is not mandatory.</w:delText>
        </w:r>
        <w:bookmarkStart w:id="315" w:name="_Toc205844532"/>
        <w:bookmarkStart w:id="316" w:name="_Toc205844868"/>
        <w:bookmarkStart w:id="317" w:name="_Toc205846135"/>
        <w:bookmarkStart w:id="318" w:name="_Toc205846302"/>
        <w:bookmarkStart w:id="319" w:name="_Toc205848174"/>
        <w:bookmarkStart w:id="320" w:name="_Toc205849791"/>
        <w:bookmarkEnd w:id="315"/>
        <w:bookmarkEnd w:id="316"/>
        <w:bookmarkEnd w:id="317"/>
        <w:bookmarkEnd w:id="318"/>
        <w:bookmarkEnd w:id="319"/>
        <w:bookmarkEnd w:id="320"/>
      </w:del>
    </w:p>
    <w:p w14:paraId="6C27A821" w14:textId="77777777" w:rsidR="00BF254A" w:rsidDel="00712F70" w:rsidRDefault="00BF254A">
      <w:pPr>
        <w:rPr>
          <w:del w:id="321" w:author="Raphael Malyankar" w:date="2025-07-28T00:06:00Z"/>
        </w:rPr>
        <w:pPrChange w:id="322" w:author="Raphael Malyankar" w:date="2025-08-10T23:58:00Z" w16du:dateUtc="2025-08-11T06:58:00Z">
          <w:pPr>
            <w:numPr>
              <w:numId w:val="27"/>
            </w:numPr>
            <w:spacing w:after="0" w:line="240" w:lineRule="auto"/>
            <w:ind w:left="1440" w:hanging="360"/>
          </w:pPr>
        </w:pPrChange>
      </w:pPr>
      <w:del w:id="323" w:author="Raphael Malyankar" w:date="2025-07-28T00:06:00Z">
        <w:r w:rsidRPr="006B54D2" w:rsidDel="00712F70">
          <w:delText>“May” means “allowed to” or “could possibly”, and is not mandatory.</w:delText>
        </w:r>
        <w:bookmarkStart w:id="324" w:name="_Toc205844533"/>
        <w:bookmarkStart w:id="325" w:name="_Toc205844869"/>
        <w:bookmarkStart w:id="326" w:name="_Toc205846136"/>
        <w:bookmarkStart w:id="327" w:name="_Toc205846303"/>
        <w:bookmarkStart w:id="328" w:name="_Toc205848175"/>
        <w:bookmarkStart w:id="329" w:name="_Toc205849792"/>
        <w:bookmarkEnd w:id="324"/>
        <w:bookmarkEnd w:id="325"/>
        <w:bookmarkEnd w:id="326"/>
        <w:bookmarkEnd w:id="327"/>
        <w:bookmarkEnd w:id="328"/>
        <w:bookmarkEnd w:id="329"/>
      </w:del>
    </w:p>
    <w:p w14:paraId="4869F193" w14:textId="366DBD44" w:rsidR="00C53B69" w:rsidDel="00CF4634" w:rsidRDefault="00C53B69">
      <w:pPr>
        <w:rPr>
          <w:del w:id="330" w:author="Raphael Malyankar" w:date="2025-08-10T23:59:00Z" w16du:dateUtc="2025-08-11T06:59:00Z"/>
        </w:rPr>
        <w:pPrChange w:id="331" w:author="Raphael Malyankar" w:date="2025-08-10T23:58:00Z" w16du:dateUtc="2025-08-11T06:58:00Z">
          <w:pPr>
            <w:pStyle w:val="Heading2"/>
          </w:pPr>
        </w:pPrChange>
      </w:pPr>
      <w:bookmarkStart w:id="332" w:name="_Toc205844534"/>
      <w:bookmarkStart w:id="333" w:name="_Toc205844870"/>
      <w:bookmarkStart w:id="334" w:name="_Toc205846137"/>
      <w:bookmarkStart w:id="335" w:name="_Toc205846304"/>
      <w:bookmarkStart w:id="336" w:name="_Toc205848176"/>
      <w:bookmarkStart w:id="337" w:name="_Toc205849793"/>
      <w:bookmarkEnd w:id="332"/>
      <w:bookmarkEnd w:id="333"/>
      <w:bookmarkEnd w:id="334"/>
      <w:bookmarkEnd w:id="335"/>
      <w:bookmarkEnd w:id="336"/>
      <w:bookmarkEnd w:id="337"/>
    </w:p>
    <w:p w14:paraId="62F9FD80" w14:textId="32AAA7EB" w:rsidR="00CF4634" w:rsidRDefault="00CF4634">
      <w:pPr>
        <w:pStyle w:val="Heading2"/>
        <w:rPr>
          <w:ins w:id="338" w:author="Raphael Malyankar" w:date="2025-08-10T23:59:00Z" w16du:dateUtc="2025-08-11T06:59:00Z"/>
        </w:rPr>
        <w:pPrChange w:id="339" w:author="Raphael Malyankar" w:date="2025-08-10T23:59:00Z" w16du:dateUtc="2025-08-11T06:59:00Z">
          <w:pPr>
            <w:pStyle w:val="Heading3"/>
          </w:pPr>
        </w:pPrChange>
      </w:pPr>
      <w:bookmarkStart w:id="340" w:name="_Toc205849794"/>
      <w:ins w:id="341" w:author="Raphael Malyankar" w:date="2025-08-10T23:59:00Z" w16du:dateUtc="2025-08-11T06:59:00Z">
        <w:r>
          <w:t>Terms, definitions, and abbreviations</w:t>
        </w:r>
        <w:bookmarkEnd w:id="340"/>
      </w:ins>
    </w:p>
    <w:p w14:paraId="23656A59" w14:textId="7BBED4E3" w:rsidR="00F61C52" w:rsidRPr="008233BF" w:rsidRDefault="00F61C52" w:rsidP="009512F4">
      <w:pPr>
        <w:pStyle w:val="Heading3"/>
      </w:pPr>
      <w:bookmarkStart w:id="342" w:name="_Toc205849795"/>
      <w:r w:rsidRPr="008233BF">
        <w:t xml:space="preserve">Terms and </w:t>
      </w:r>
      <w:ins w:id="343" w:author="Raphael Malyankar" w:date="2025-07-28T00:08:00Z">
        <w:r w:rsidR="009608F5">
          <w:t>d</w:t>
        </w:r>
      </w:ins>
      <w:del w:id="344" w:author="Raphael Malyankar" w:date="2025-07-28T00:08:00Z">
        <w:r w:rsidRPr="008233BF" w:rsidDel="009608F5">
          <w:delText>D</w:delText>
        </w:r>
      </w:del>
      <w:r w:rsidRPr="008233BF">
        <w:t>efinitions</w:t>
      </w:r>
      <w:bookmarkEnd w:id="276"/>
      <w:bookmarkEnd w:id="277"/>
      <w:bookmarkEnd w:id="342"/>
    </w:p>
    <w:p w14:paraId="04AD98ED" w14:textId="77777777" w:rsidR="00DA4B97" w:rsidRPr="00D73CA5" w:rsidRDefault="00724FEE" w:rsidP="00972855">
      <w:pPr>
        <w:pStyle w:val="note0"/>
        <w:rPr>
          <w:rFonts w:cs="Arial"/>
        </w:rPr>
      </w:pPr>
      <w:r w:rsidRPr="00D73CA5">
        <w:rPr>
          <w:lang w:eastAsia="en-GB"/>
        </w:rPr>
        <w:t xml:space="preserve">&lt;Insert Terms and Definitions&gt; </w:t>
      </w:r>
    </w:p>
    <w:p w14:paraId="12D05F3E" w14:textId="77777777" w:rsidR="00F61C52" w:rsidRPr="00D722DC" w:rsidRDefault="00F61C52" w:rsidP="00D722DC">
      <w:pPr>
        <w:pStyle w:val="Heading3"/>
      </w:pPr>
      <w:bookmarkStart w:id="345" w:name="_Toc225648276"/>
      <w:bookmarkStart w:id="346" w:name="_Toc225065133"/>
      <w:bookmarkStart w:id="347" w:name="_Toc205849796"/>
      <w:r w:rsidRPr="00D722DC">
        <w:t>Abbreviations</w:t>
      </w:r>
      <w:bookmarkEnd w:id="345"/>
      <w:bookmarkEnd w:id="346"/>
      <w:bookmarkEnd w:id="347"/>
    </w:p>
    <w:p w14:paraId="5EE28844" w14:textId="77777777" w:rsidR="00724FEE" w:rsidRDefault="00724FEE" w:rsidP="00972855">
      <w:pPr>
        <w:pStyle w:val="note0"/>
        <w:rPr>
          <w:ins w:id="348" w:author="Raphael Malyankar" w:date="2025-07-28T00:06:00Z"/>
        </w:rPr>
      </w:pPr>
      <w:r w:rsidRPr="00D73CA5">
        <w:t xml:space="preserve">&lt;Insert </w:t>
      </w:r>
      <w:r w:rsidR="00D91FD9" w:rsidRPr="00D73CA5">
        <w:t>Abbreviations</w:t>
      </w:r>
      <w:r w:rsidRPr="00D73CA5">
        <w:t>&gt;</w:t>
      </w:r>
    </w:p>
    <w:p w14:paraId="33928221" w14:textId="77777777" w:rsidR="00712F70" w:rsidRDefault="00712F70" w:rsidP="00EA3783">
      <w:pPr>
        <w:pStyle w:val="Heading2"/>
        <w:rPr>
          <w:ins w:id="349" w:author="Raphael Malyankar" w:date="2025-07-28T00:06:00Z"/>
        </w:rPr>
      </w:pPr>
      <w:bookmarkStart w:id="350" w:name="_Toc205849797"/>
      <w:ins w:id="351" w:author="Raphael Malyankar" w:date="2025-07-28T00:06:00Z">
        <w:r>
          <w:t xml:space="preserve">Use of </w:t>
        </w:r>
      </w:ins>
      <w:ins w:id="352" w:author="Raphael Malyankar" w:date="2025-07-28T00:09:00Z">
        <w:r w:rsidR="009608F5">
          <w:t>l</w:t>
        </w:r>
      </w:ins>
      <w:ins w:id="353" w:author="Raphael Malyankar" w:date="2025-07-28T00:06:00Z">
        <w:r>
          <w:t>anguage</w:t>
        </w:r>
        <w:bookmarkEnd w:id="350"/>
      </w:ins>
    </w:p>
    <w:p w14:paraId="1696F545" w14:textId="77777777" w:rsidR="00712F70" w:rsidRPr="006B54D2" w:rsidRDefault="00712F70" w:rsidP="00712F70">
      <w:pPr>
        <w:spacing w:after="120"/>
        <w:rPr>
          <w:ins w:id="354" w:author="Raphael Malyankar" w:date="2025-07-28T00:06:00Z"/>
          <w:lang w:val="en-AU"/>
        </w:rPr>
      </w:pPr>
      <w:ins w:id="355" w:author="Raphael Malyankar" w:date="2025-07-28T00:06:00Z">
        <w:r w:rsidRPr="006B54D2">
          <w:rPr>
            <w:lang w:val="en-AU"/>
          </w:rPr>
          <w:t>Within this document:</w:t>
        </w:r>
      </w:ins>
    </w:p>
    <w:p w14:paraId="384C2445" w14:textId="77777777" w:rsidR="00712F70" w:rsidRPr="006B54D2" w:rsidRDefault="00712F70" w:rsidP="00712F70">
      <w:pPr>
        <w:numPr>
          <w:ilvl w:val="0"/>
          <w:numId w:val="27"/>
        </w:numPr>
        <w:spacing w:after="0" w:line="240" w:lineRule="auto"/>
        <w:rPr>
          <w:ins w:id="356" w:author="Raphael Malyankar" w:date="2025-07-28T00:06:00Z"/>
          <w:lang w:val="en-AU"/>
        </w:rPr>
      </w:pPr>
      <w:ins w:id="357" w:author="Raphael Malyankar" w:date="2025-07-28T00:06:00Z">
        <w:r w:rsidRPr="006B54D2">
          <w:rPr>
            <w:lang w:val="en-AU"/>
          </w:rPr>
          <w:t>“Must” indicates a mandatory requirement.</w:t>
        </w:r>
      </w:ins>
    </w:p>
    <w:p w14:paraId="5C183A7D" w14:textId="77777777" w:rsidR="00712F70" w:rsidRPr="006B54D2" w:rsidRDefault="00712F70" w:rsidP="00712F70">
      <w:pPr>
        <w:pStyle w:val="BodyTextIndent2"/>
        <w:numPr>
          <w:ilvl w:val="0"/>
          <w:numId w:val="27"/>
        </w:numPr>
        <w:spacing w:after="0" w:line="240" w:lineRule="auto"/>
        <w:rPr>
          <w:ins w:id="358" w:author="Raphael Malyankar" w:date="2025-07-28T00:06:00Z"/>
          <w:lang w:val="en-AU"/>
        </w:rPr>
      </w:pPr>
      <w:ins w:id="359" w:author="Raphael Malyankar" w:date="2025-07-28T00:06:00Z">
        <w:r w:rsidRPr="006B54D2">
          <w:rPr>
            <w:lang w:val="en-AU"/>
          </w:rPr>
          <w:t>“Should” indicates an optional requirement, that is the recommended process to be followed, but is not mandatory.</w:t>
        </w:r>
      </w:ins>
    </w:p>
    <w:p w14:paraId="2888BBEE" w14:textId="77777777" w:rsidR="00712F70" w:rsidRDefault="00712F70" w:rsidP="00712F70">
      <w:pPr>
        <w:numPr>
          <w:ilvl w:val="0"/>
          <w:numId w:val="27"/>
        </w:numPr>
        <w:spacing w:after="0" w:line="240" w:lineRule="auto"/>
        <w:rPr>
          <w:ins w:id="360" w:author="Raphael Malyankar" w:date="2025-07-28T00:06:00Z"/>
          <w:lang w:val="en-AU"/>
        </w:rPr>
      </w:pPr>
      <w:ins w:id="361" w:author="Raphael Malyankar" w:date="2025-07-28T00:06:00Z">
        <w:r w:rsidRPr="006B54D2">
          <w:rPr>
            <w:lang w:val="en-AU"/>
          </w:rPr>
          <w:t>“May” means “allowed to” or “could possibly”, and is not mandatory.</w:t>
        </w:r>
      </w:ins>
    </w:p>
    <w:p w14:paraId="209E703B" w14:textId="77777777" w:rsidR="00712F70" w:rsidRPr="009512F4" w:rsidRDefault="00712F70" w:rsidP="00972855">
      <w:pPr>
        <w:pStyle w:val="note0"/>
        <w:rPr>
          <w:i w:val="0"/>
          <w:iCs/>
        </w:rPr>
      </w:pPr>
    </w:p>
    <w:p w14:paraId="794447F2" w14:textId="77777777" w:rsidR="00C92C5E" w:rsidRDefault="00C92C5E" w:rsidP="00666E30">
      <w:pPr>
        <w:pStyle w:val="Heading2"/>
      </w:pPr>
      <w:bookmarkStart w:id="362" w:name="_Toc225648277"/>
      <w:bookmarkStart w:id="363" w:name="_Toc225065134"/>
      <w:bookmarkStart w:id="364" w:name="_Toc205849798"/>
      <w:r w:rsidRPr="008233BF">
        <w:t xml:space="preserve">General </w:t>
      </w:r>
      <w:ins w:id="365" w:author="Raphael Malyankar" w:date="2025-07-28T00:09:00Z">
        <w:r w:rsidR="009608F5">
          <w:t>d</w:t>
        </w:r>
      </w:ins>
      <w:del w:id="366" w:author="Raphael Malyankar" w:date="2025-07-28T00:09:00Z">
        <w:r w:rsidRPr="008233BF" w:rsidDel="009608F5">
          <w:delText>D</w:delText>
        </w:r>
      </w:del>
      <w:r w:rsidRPr="008233BF">
        <w:t xml:space="preserve">ata </w:t>
      </w:r>
      <w:ins w:id="367" w:author="Raphael Malyankar" w:date="2025-07-28T00:10:00Z">
        <w:r w:rsidR="009608F5">
          <w:t>p</w:t>
        </w:r>
      </w:ins>
      <w:del w:id="368" w:author="Raphael Malyankar" w:date="2025-07-28T00:09:00Z">
        <w:r w:rsidRPr="008233BF" w:rsidDel="009608F5">
          <w:delText>P</w:delText>
        </w:r>
      </w:del>
      <w:r w:rsidRPr="008233BF">
        <w:t xml:space="preserve">roduct </w:t>
      </w:r>
      <w:ins w:id="369" w:author="Raphael Malyankar" w:date="2025-07-28T00:10:00Z">
        <w:r w:rsidR="009608F5">
          <w:t>d</w:t>
        </w:r>
      </w:ins>
      <w:del w:id="370" w:author="Raphael Malyankar" w:date="2025-07-28T00:10:00Z">
        <w:r w:rsidRPr="008233BF" w:rsidDel="009608F5">
          <w:delText>D</w:delText>
        </w:r>
      </w:del>
      <w:r w:rsidRPr="008233BF">
        <w:t>escription</w:t>
      </w:r>
      <w:bookmarkEnd w:id="362"/>
      <w:bookmarkEnd w:id="363"/>
      <w:bookmarkEnd w:id="364"/>
    </w:p>
    <w:p w14:paraId="4B88F7D0" w14:textId="77777777" w:rsidR="009608F5" w:rsidRPr="009608F5" w:rsidRDefault="008D49AA" w:rsidP="009608F5">
      <w:pPr>
        <w:spacing w:after="120" w:line="240" w:lineRule="auto"/>
        <w:rPr>
          <w:ins w:id="371" w:author="Raphael Malyankar" w:date="2025-07-28T00:12:00Z"/>
        </w:rPr>
      </w:pPr>
      <w:del w:id="372" w:author="Raphael Malyankar" w:date="2025-07-28T00:12:00Z">
        <w:r w:rsidRPr="00D73CA5" w:rsidDel="009608F5">
          <w:delText>&lt;This clause provides general information regarding the product&gt;</w:delText>
        </w:r>
      </w:del>
      <w:ins w:id="373" w:author="Raphael Malyankar" w:date="2025-07-28T00:12:00Z">
        <w:r w:rsidR="009608F5" w:rsidRPr="009608F5">
          <w:t>NOTE: This clause provides general information regarding the data product.</w:t>
        </w:r>
      </w:ins>
    </w:p>
    <w:p w14:paraId="6097CBCA" w14:textId="77777777" w:rsidR="009608F5" w:rsidRPr="00D73CA5" w:rsidDel="009608F5" w:rsidRDefault="009608F5">
      <w:pPr>
        <w:pStyle w:val="note0"/>
        <w:spacing w:before="120" w:after="0" w:line="240" w:lineRule="auto"/>
        <w:ind w:left="1699" w:hanging="1699"/>
        <w:rPr>
          <w:del w:id="374" w:author="Raphael Malyankar" w:date="2025-07-28T00:12:00Z"/>
        </w:rPr>
        <w:pPrChange w:id="375" w:author="Raphael Malyankar" w:date="2025-07-28T23:33:00Z" w16du:dateUtc="2025-07-29T06:33:00Z">
          <w:pPr>
            <w:pStyle w:val="note0"/>
          </w:pPr>
        </w:pPrChange>
      </w:pPr>
    </w:p>
    <w:p w14:paraId="3A71ED6F" w14:textId="77777777" w:rsidR="00C92C5E" w:rsidRPr="00972855" w:rsidRDefault="00C92C5E">
      <w:pPr>
        <w:pStyle w:val="Label1"/>
        <w:spacing w:before="120" w:line="240" w:lineRule="auto"/>
        <w:ind w:left="1699" w:hanging="1699"/>
        <w:pPrChange w:id="376" w:author="Raphael Malyankar" w:date="2025-07-28T23:33:00Z" w16du:dateUtc="2025-07-29T06:33:00Z">
          <w:pPr>
            <w:pStyle w:val="Label1"/>
          </w:pPr>
        </w:pPrChange>
      </w:pPr>
      <w:r w:rsidRPr="001C2735">
        <w:t>Title:</w:t>
      </w:r>
      <w:ins w:id="377" w:author="Raphael Malyankar" w:date="2025-07-28T00:12:00Z">
        <w:r w:rsidR="009608F5">
          <w:tab/>
        </w:r>
      </w:ins>
      <w:ins w:id="378" w:author="Raphael Malyankar" w:date="2025-07-28T00:13:00Z">
        <w:r w:rsidR="009608F5" w:rsidRPr="009512F4">
          <w:rPr>
            <w:b w:val="0"/>
            <w:bCs/>
            <w:color w:val="EE0000"/>
            <w:sz w:val="20"/>
            <w:szCs w:val="20"/>
          </w:rPr>
          <w:t>&lt;Th</w:t>
        </w:r>
      </w:ins>
      <w:ins w:id="379" w:author="Raphael Malyankar" w:date="2025-07-28T00:14:00Z">
        <w:r w:rsidR="009608F5" w:rsidRPr="009512F4">
          <w:rPr>
            <w:b w:val="0"/>
            <w:bCs/>
            <w:color w:val="EE0000"/>
            <w:sz w:val="20"/>
            <w:szCs w:val="20"/>
          </w:rPr>
          <w:t>is field and the “Name” in the GI Registry Product Specification register must be the same.</w:t>
        </w:r>
        <w:r w:rsidR="0065324A" w:rsidRPr="009512F4">
          <w:rPr>
            <w:b w:val="0"/>
            <w:bCs/>
            <w:color w:val="EE0000"/>
            <w:sz w:val="20"/>
            <w:szCs w:val="20"/>
          </w:rPr>
          <w:t>&gt;</w:t>
        </w:r>
      </w:ins>
      <w:del w:id="380" w:author="Raphael Malyankar" w:date="2025-07-28T00:12:00Z">
        <w:r w:rsidRPr="001C2735" w:rsidDel="009608F5">
          <w:tab/>
        </w:r>
      </w:del>
    </w:p>
    <w:p w14:paraId="3FAE8820" w14:textId="77777777" w:rsidR="00C92C5E" w:rsidRPr="009512F4" w:rsidRDefault="00C92C5E">
      <w:pPr>
        <w:pStyle w:val="Label1"/>
        <w:spacing w:before="120" w:line="240" w:lineRule="auto"/>
        <w:ind w:left="1699" w:hanging="1699"/>
        <w:rPr>
          <w:b w:val="0"/>
          <w:bCs/>
          <w:sz w:val="20"/>
          <w:szCs w:val="20"/>
        </w:rPr>
        <w:pPrChange w:id="381" w:author="Raphael Malyankar" w:date="2025-07-28T23:33:00Z" w16du:dateUtc="2025-07-29T06:33:00Z">
          <w:pPr>
            <w:pStyle w:val="Label1"/>
          </w:pPr>
        </w:pPrChange>
      </w:pPr>
      <w:r w:rsidRPr="00972855">
        <w:t xml:space="preserve">Abstract: </w:t>
      </w:r>
      <w:r w:rsidRPr="00972855">
        <w:tab/>
      </w:r>
    </w:p>
    <w:p w14:paraId="25A9146F" w14:textId="77777777" w:rsidR="00C95E28" w:rsidRPr="009512F4" w:rsidRDefault="00C92C5E" w:rsidP="009512F4">
      <w:pPr>
        <w:pStyle w:val="Label1"/>
        <w:spacing w:before="120" w:line="240" w:lineRule="auto"/>
        <w:rPr>
          <w:b w:val="0"/>
          <w:bCs/>
          <w:sz w:val="20"/>
          <w:szCs w:val="20"/>
        </w:rPr>
      </w:pPr>
      <w:r w:rsidRPr="00972855">
        <w:t xml:space="preserve">Content: </w:t>
      </w:r>
      <w:r w:rsidRPr="00972855">
        <w:tab/>
      </w:r>
    </w:p>
    <w:p w14:paraId="6281B3E0" w14:textId="77777777" w:rsidR="00C92C5E" w:rsidRPr="008233BF" w:rsidRDefault="00C92C5E" w:rsidP="009512F4">
      <w:pPr>
        <w:pStyle w:val="Label1"/>
        <w:spacing w:before="120" w:line="240" w:lineRule="auto"/>
      </w:pPr>
      <w:r w:rsidRPr="00972855">
        <w:t>Spatial Extent:</w:t>
      </w:r>
    </w:p>
    <w:p w14:paraId="24DE7224" w14:textId="77777777" w:rsidR="00D1527E" w:rsidRPr="009512F4" w:rsidRDefault="00C92C5E" w:rsidP="009512F4">
      <w:pPr>
        <w:pStyle w:val="Label2"/>
        <w:spacing w:before="120" w:after="0" w:line="240" w:lineRule="auto"/>
        <w:rPr>
          <w:b w:val="0"/>
          <w:bCs/>
        </w:rPr>
      </w:pPr>
      <w:r w:rsidRPr="008233BF">
        <w:t xml:space="preserve">Description: </w:t>
      </w:r>
    </w:p>
    <w:p w14:paraId="04CD99C9" w14:textId="77777777" w:rsidR="00C92C5E" w:rsidRPr="009512F4" w:rsidRDefault="00C92C5E" w:rsidP="009512F4">
      <w:pPr>
        <w:pStyle w:val="Label2"/>
        <w:spacing w:before="120" w:after="0" w:line="240" w:lineRule="auto"/>
        <w:rPr>
          <w:b w:val="0"/>
          <w:bCs/>
          <w:sz w:val="22"/>
          <w:szCs w:val="22"/>
        </w:rPr>
      </w:pPr>
      <w:r w:rsidRPr="008233BF">
        <w:lastRenderedPageBreak/>
        <w:t xml:space="preserve">East Bounding </w:t>
      </w:r>
      <w:r w:rsidR="00F01D09" w:rsidRPr="008233BF">
        <w:t>Longitude</w:t>
      </w:r>
      <w:r w:rsidRPr="008233BF">
        <w:t>:</w:t>
      </w:r>
      <w:r w:rsidR="008D49AA">
        <w:t xml:space="preserve"> </w:t>
      </w:r>
    </w:p>
    <w:p w14:paraId="5E916B2A" w14:textId="77777777" w:rsidR="00C92C5E" w:rsidRPr="009512F4" w:rsidRDefault="00C92C5E" w:rsidP="009512F4">
      <w:pPr>
        <w:pStyle w:val="Label2"/>
        <w:spacing w:before="120" w:after="0" w:line="240" w:lineRule="auto"/>
        <w:rPr>
          <w:b w:val="0"/>
          <w:bCs/>
        </w:rPr>
      </w:pPr>
      <w:r w:rsidRPr="008233BF">
        <w:t xml:space="preserve">West Bounding </w:t>
      </w:r>
      <w:r w:rsidR="00F01D09" w:rsidRPr="008233BF">
        <w:t xml:space="preserve">Longitude: </w:t>
      </w:r>
    </w:p>
    <w:p w14:paraId="0BC91E7A" w14:textId="77777777" w:rsidR="00C92C5E" w:rsidRPr="009512F4" w:rsidRDefault="00C92C5E" w:rsidP="009512F4">
      <w:pPr>
        <w:pStyle w:val="Label2"/>
        <w:spacing w:before="120" w:after="0" w:line="240" w:lineRule="auto"/>
        <w:rPr>
          <w:b w:val="0"/>
          <w:bCs/>
          <w:sz w:val="22"/>
          <w:szCs w:val="22"/>
        </w:rPr>
      </w:pPr>
      <w:r w:rsidRPr="008233BF">
        <w:t>North Bounding</w:t>
      </w:r>
      <w:r w:rsidR="00F01D09" w:rsidRPr="008233BF">
        <w:t xml:space="preserve"> Latitude:</w:t>
      </w:r>
      <w:r w:rsidR="008D49AA">
        <w:t xml:space="preserve"> </w:t>
      </w:r>
    </w:p>
    <w:p w14:paraId="3DA2D73B" w14:textId="77777777" w:rsidR="009332CB" w:rsidRPr="00595A33" w:rsidRDefault="00C92C5E" w:rsidP="009512F4">
      <w:pPr>
        <w:pStyle w:val="Label2"/>
        <w:spacing w:before="120" w:after="0" w:line="240" w:lineRule="auto"/>
      </w:pPr>
      <w:r w:rsidRPr="008233BF">
        <w:t xml:space="preserve">South Bounding </w:t>
      </w:r>
      <w:r w:rsidR="00F01D09" w:rsidRPr="008233BF">
        <w:t>Latitude</w:t>
      </w:r>
      <w:ins w:id="382" w:author="Raphael Malyankar" w:date="2025-07-28T00:16:00Z">
        <w:r w:rsidR="0065324A" w:rsidRPr="009512F4">
          <w:t>:</w:t>
        </w:r>
      </w:ins>
      <w:del w:id="383" w:author="Raphael Malyankar" w:date="2025-07-28T00:16:00Z">
        <w:r w:rsidR="00F01D09" w:rsidRPr="008233BF" w:rsidDel="0065324A">
          <w:delText xml:space="preserve"> </w:delText>
        </w:r>
        <w:r w:rsidR="009332CB" w:rsidDel="0065324A">
          <w:rPr>
            <w:sz w:val="22"/>
            <w:szCs w:val="22"/>
          </w:rPr>
          <w:tab/>
        </w:r>
        <w:r w:rsidR="009332CB" w:rsidDel="0065324A">
          <w:rPr>
            <w:sz w:val="22"/>
            <w:szCs w:val="22"/>
          </w:rPr>
          <w:tab/>
        </w:r>
      </w:del>
      <w:ins w:id="384" w:author="Raphael Malyankar" w:date="2025-07-28T00:16:00Z">
        <w:r w:rsidR="0065324A">
          <w:rPr>
            <w:sz w:val="22"/>
            <w:szCs w:val="22"/>
          </w:rPr>
          <w:t xml:space="preserve"> </w:t>
        </w:r>
      </w:ins>
      <w:del w:id="385" w:author="Raphael Malyankar" w:date="2025-07-28T00:16:00Z">
        <w:r w:rsidR="006022BC" w:rsidDel="0065324A">
          <w:rPr>
            <w:sz w:val="22"/>
            <w:szCs w:val="22"/>
          </w:rPr>
          <w:tab/>
        </w:r>
      </w:del>
    </w:p>
    <w:p w14:paraId="2B27D305" w14:textId="77777777" w:rsidR="00C92C5E" w:rsidRDefault="00C92C5E" w:rsidP="009512F4">
      <w:pPr>
        <w:pStyle w:val="Label1"/>
        <w:spacing w:before="120" w:line="240" w:lineRule="auto"/>
      </w:pPr>
      <w:r w:rsidRPr="008233BF">
        <w:t>Purpose:</w:t>
      </w:r>
      <w:r w:rsidRPr="008233BF">
        <w:rPr>
          <w:lang w:eastAsia="en-GB"/>
        </w:rPr>
        <w:t xml:space="preserve"> </w:t>
      </w:r>
      <w:r w:rsidRPr="008233BF">
        <w:rPr>
          <w:lang w:eastAsia="en-GB"/>
        </w:rPr>
        <w:tab/>
      </w:r>
      <w:r w:rsidR="000D6280" w:rsidRPr="008233BF">
        <w:rPr>
          <w:lang w:eastAsia="en-GB"/>
        </w:rPr>
        <w:tab/>
      </w:r>
      <w:r w:rsidRPr="008233BF">
        <w:t xml:space="preserve"> </w:t>
      </w:r>
    </w:p>
    <w:p w14:paraId="31D71F77" w14:textId="77777777" w:rsidR="001221F6" w:rsidRDefault="001221F6" w:rsidP="00595A33">
      <w:pPr>
        <w:autoSpaceDE w:val="0"/>
        <w:autoSpaceDN w:val="0"/>
        <w:adjustRightInd w:val="0"/>
        <w:spacing w:after="0" w:line="240" w:lineRule="auto"/>
        <w:rPr>
          <w:b/>
          <w:sz w:val="22"/>
          <w:szCs w:val="22"/>
        </w:rPr>
      </w:pPr>
    </w:p>
    <w:p w14:paraId="24DED7FF" w14:textId="77777777" w:rsidR="001221F6" w:rsidRDefault="001221F6" w:rsidP="00666E30">
      <w:pPr>
        <w:pStyle w:val="Heading2"/>
      </w:pPr>
      <w:bookmarkStart w:id="386" w:name="_Toc205849799"/>
      <w:r>
        <w:t>Data product specification metadata</w:t>
      </w:r>
      <w:bookmarkEnd w:id="386"/>
    </w:p>
    <w:p w14:paraId="14111B38" w14:textId="77777777" w:rsidR="000F2AEA" w:rsidRPr="00D73CA5" w:rsidRDefault="008D49AA" w:rsidP="00972855">
      <w:pPr>
        <w:pStyle w:val="note0"/>
      </w:pPr>
      <w:r w:rsidRPr="00D73CA5">
        <w:t>&lt;</w:t>
      </w:r>
      <w:r w:rsidR="000F2AEA" w:rsidRPr="00D73CA5">
        <w:t xml:space="preserve">This information uniquely identifies this </w:t>
      </w:r>
      <w:r w:rsidR="00B366A1" w:rsidRPr="00D73CA5">
        <w:t xml:space="preserve">Product Specification </w:t>
      </w:r>
      <w:r w:rsidR="000F2AEA" w:rsidRPr="00D73CA5">
        <w:t>and provides information about its creation and maintenance.</w:t>
      </w:r>
      <w:r w:rsidR="00595A33" w:rsidRPr="00D73CA5">
        <w:t xml:space="preserve">  For further information o</w:t>
      </w:r>
      <w:r w:rsidRPr="00D73CA5">
        <w:t>n dataset metadata see the metadata clause</w:t>
      </w:r>
      <w:r w:rsidR="00595A33" w:rsidRPr="00D73CA5">
        <w:t>.</w:t>
      </w:r>
      <w:ins w:id="387" w:author="Raphael Malyankar" w:date="2025-07-28T00:22:00Z">
        <w:r w:rsidR="00A15DCA">
          <w:t xml:space="preserve"> The language describing maintenan</w:t>
        </w:r>
      </w:ins>
      <w:ins w:id="388" w:author="Raphael Malyankar" w:date="2025-07-28T00:23:00Z">
        <w:r w:rsidR="00A15DCA">
          <w:t>ce should be modified as appropriate.</w:t>
        </w:r>
      </w:ins>
      <w:r w:rsidRPr="00D73CA5">
        <w:t>&gt;</w:t>
      </w:r>
    </w:p>
    <w:p w14:paraId="6F4DF50E" w14:textId="77777777" w:rsidR="000F2AEA" w:rsidRPr="009512F4" w:rsidRDefault="000F2AEA" w:rsidP="00972855">
      <w:pPr>
        <w:pStyle w:val="Label1"/>
        <w:rPr>
          <w:b w:val="0"/>
          <w:bCs/>
          <w:sz w:val="20"/>
          <w:szCs w:val="20"/>
        </w:rPr>
      </w:pPr>
      <w:r w:rsidRPr="008233BF">
        <w:t>Title:</w:t>
      </w:r>
      <w:r w:rsidRPr="008233BF">
        <w:tab/>
      </w:r>
      <w:r w:rsidRPr="008233BF">
        <w:tab/>
      </w:r>
      <w:ins w:id="389" w:author="Raphael Malyankar" w:date="2025-07-28T00:19:00Z">
        <w:r w:rsidR="00AE16E3" w:rsidRPr="009512F4">
          <w:rPr>
            <w:b w:val="0"/>
            <w:bCs/>
            <w:color w:val="EE0000"/>
            <w:sz w:val="20"/>
            <w:szCs w:val="20"/>
          </w:rPr>
          <w:t>&lt;Title of the Product Specification&gt;</w:t>
        </w:r>
      </w:ins>
    </w:p>
    <w:p w14:paraId="1CBEFF64" w14:textId="77777777" w:rsidR="000F2AEA" w:rsidRPr="005F2E54" w:rsidRDefault="000F2AEA" w:rsidP="00C53B69">
      <w:pPr>
        <w:ind w:left="1695" w:hanging="1695"/>
        <w:rPr>
          <w:sz w:val="22"/>
          <w:szCs w:val="22"/>
        </w:rPr>
      </w:pPr>
      <w:r w:rsidRPr="00972855">
        <w:rPr>
          <w:rStyle w:val="Label1Char"/>
        </w:rPr>
        <w:t>S-100 Version:</w:t>
      </w:r>
      <w:r w:rsidRPr="005F2E54">
        <w:rPr>
          <w:b/>
          <w:sz w:val="22"/>
          <w:szCs w:val="22"/>
        </w:rPr>
        <w:tab/>
      </w:r>
      <w:ins w:id="390" w:author="Raphael Malyankar" w:date="2025-07-28T00:19:00Z">
        <w:r w:rsidR="00AE16E3" w:rsidRPr="009512F4">
          <w:rPr>
            <w:color w:val="EE0000"/>
          </w:rPr>
          <w:t>X.X.X</w:t>
        </w:r>
      </w:ins>
      <w:del w:id="391" w:author="Raphael Malyankar" w:date="2025-07-28T00:19:00Z">
        <w:r w:rsidR="00767C4D" w:rsidDel="00AE16E3">
          <w:delText>n</w:delText>
        </w:r>
        <w:r w:rsidR="0077716C" w:rsidRPr="002A709C" w:rsidDel="00AE16E3">
          <w:delText>.0.0</w:delText>
        </w:r>
      </w:del>
    </w:p>
    <w:p w14:paraId="665868FB" w14:textId="77777777" w:rsidR="000F2AEA" w:rsidRPr="008233BF" w:rsidRDefault="008D49AA" w:rsidP="00C53B69">
      <w:r w:rsidRPr="00972855">
        <w:rPr>
          <w:rStyle w:val="Label1Char"/>
        </w:rPr>
        <w:t>S-</w:t>
      </w:r>
      <w:del w:id="392" w:author="Raphael Malyankar" w:date="2025-07-28T00:19:00Z">
        <w:r w:rsidRPr="00AE16E3" w:rsidDel="00AE16E3">
          <w:rPr>
            <w:rStyle w:val="Label1Char"/>
            <w:color w:val="EE0000"/>
            <w:rPrChange w:id="393" w:author="Raphael Malyankar" w:date="2025-07-28T00:19:00Z">
              <w:rPr>
                <w:rStyle w:val="Label1Char"/>
              </w:rPr>
            </w:rPrChange>
          </w:rPr>
          <w:delText>10n</w:delText>
        </w:r>
        <w:r w:rsidR="000F2AEA" w:rsidRPr="00AE16E3" w:rsidDel="00AE16E3">
          <w:rPr>
            <w:rStyle w:val="Label1Char"/>
            <w:color w:val="EE0000"/>
            <w:rPrChange w:id="394" w:author="Raphael Malyankar" w:date="2025-07-28T00:19:00Z">
              <w:rPr>
                <w:rStyle w:val="Label1Char"/>
              </w:rPr>
            </w:rPrChange>
          </w:rPr>
          <w:delText xml:space="preserve"> </w:delText>
        </w:r>
      </w:del>
      <w:ins w:id="395" w:author="Raphael Malyankar" w:date="2025-07-28T00:19:00Z">
        <w:r w:rsidR="00AE16E3" w:rsidRPr="00AE16E3">
          <w:rPr>
            <w:rStyle w:val="Label1Char"/>
            <w:color w:val="EE0000"/>
            <w:rPrChange w:id="396" w:author="Raphael Malyankar" w:date="2025-07-28T00:19:00Z">
              <w:rPr>
                <w:rStyle w:val="Label1Char"/>
              </w:rPr>
            </w:rPrChange>
          </w:rPr>
          <w:t>1XX</w:t>
        </w:r>
        <w:r w:rsidR="00AE16E3" w:rsidRPr="00972855">
          <w:rPr>
            <w:rStyle w:val="Label1Char"/>
          </w:rPr>
          <w:t xml:space="preserve"> </w:t>
        </w:r>
      </w:ins>
      <w:r w:rsidR="000F2AEA" w:rsidRPr="00972855">
        <w:rPr>
          <w:rStyle w:val="Label1Char"/>
        </w:rPr>
        <w:t>Version:</w:t>
      </w:r>
      <w:r w:rsidR="000F2AEA" w:rsidRPr="008233BF">
        <w:t xml:space="preserve"> </w:t>
      </w:r>
      <w:r w:rsidR="000F2AEA">
        <w:tab/>
      </w:r>
      <w:ins w:id="397" w:author="Raphael Malyankar" w:date="2025-07-28T00:19:00Z">
        <w:r w:rsidR="00AE16E3" w:rsidRPr="009512F4">
          <w:rPr>
            <w:color w:val="EE0000"/>
          </w:rPr>
          <w:t>N.N.N</w:t>
        </w:r>
      </w:ins>
      <w:del w:id="398" w:author="Raphael Malyankar" w:date="2025-07-28T00:19:00Z">
        <w:r w:rsidR="00767C4D" w:rsidDel="00AE16E3">
          <w:delText>n</w:delText>
        </w:r>
        <w:r w:rsidR="00595A33" w:rsidDel="00AE16E3">
          <w:delText>.0.0</w:delText>
        </w:r>
      </w:del>
    </w:p>
    <w:p w14:paraId="68C0543A" w14:textId="77777777" w:rsidR="000F2AEA" w:rsidRPr="00BB2205" w:rsidRDefault="000F2AEA" w:rsidP="00972855">
      <w:pPr>
        <w:pStyle w:val="Label1"/>
        <w:rPr>
          <w:lang w:val="fr-MC"/>
        </w:rPr>
      </w:pPr>
      <w:r w:rsidRPr="00BB2205">
        <w:rPr>
          <w:lang w:val="fr-MC"/>
        </w:rPr>
        <w:t>Date:</w:t>
      </w:r>
      <w:r w:rsidRPr="00BB2205">
        <w:rPr>
          <w:lang w:val="fr-MC"/>
        </w:rPr>
        <w:tab/>
      </w:r>
      <w:r w:rsidRPr="00BB2205">
        <w:rPr>
          <w:lang w:val="fr-MC"/>
        </w:rPr>
        <w:tab/>
      </w:r>
      <w:r w:rsidRPr="00BB2205">
        <w:rPr>
          <w:lang w:val="fr-MC"/>
        </w:rPr>
        <w:tab/>
      </w:r>
      <w:r w:rsidRPr="00BB2205">
        <w:rPr>
          <w:lang w:val="fr-MC"/>
        </w:rPr>
        <w:tab/>
      </w:r>
    </w:p>
    <w:p w14:paraId="356C1641" w14:textId="77777777" w:rsidR="000F2AEA" w:rsidRPr="00BB2205" w:rsidRDefault="000F2AEA" w:rsidP="00972855">
      <w:pPr>
        <w:pStyle w:val="Label1"/>
        <w:rPr>
          <w:lang w:val="fr-MC"/>
        </w:rPr>
      </w:pPr>
      <w:r w:rsidRPr="00BB2205">
        <w:rPr>
          <w:lang w:val="fr-MC"/>
        </w:rPr>
        <w:t xml:space="preserve">Language: </w:t>
      </w:r>
      <w:r w:rsidRPr="00BB2205">
        <w:rPr>
          <w:lang w:val="fr-MC"/>
        </w:rPr>
        <w:tab/>
      </w:r>
    </w:p>
    <w:p w14:paraId="0E9E85A5" w14:textId="77777777" w:rsidR="000F2AEA" w:rsidRPr="00BB2205" w:rsidRDefault="000F2AEA" w:rsidP="00972855">
      <w:pPr>
        <w:pStyle w:val="Label1"/>
        <w:rPr>
          <w:lang w:val="fr-MC"/>
        </w:rPr>
      </w:pPr>
      <w:r w:rsidRPr="00BB2205">
        <w:rPr>
          <w:lang w:val="fr-MC"/>
        </w:rPr>
        <w:t xml:space="preserve">Classification: </w:t>
      </w:r>
      <w:r w:rsidRPr="00BB2205">
        <w:rPr>
          <w:lang w:val="fr-MC"/>
        </w:rPr>
        <w:tab/>
      </w:r>
    </w:p>
    <w:p w14:paraId="7279D019" w14:textId="77777777" w:rsidR="00F949A2" w:rsidRPr="00BB2205" w:rsidRDefault="000F2AEA" w:rsidP="00972855">
      <w:pPr>
        <w:pStyle w:val="Label1"/>
        <w:rPr>
          <w:lang w:val="fr-MC"/>
        </w:rPr>
      </w:pPr>
      <w:r w:rsidRPr="00BB2205">
        <w:rPr>
          <w:lang w:val="fr-MC"/>
        </w:rPr>
        <w:t xml:space="preserve">Contact: </w:t>
      </w:r>
      <w:r w:rsidRPr="00BB2205">
        <w:rPr>
          <w:lang w:val="fr-MC"/>
        </w:rPr>
        <w:tab/>
      </w:r>
      <w:r w:rsidRPr="00BB2205">
        <w:rPr>
          <w:lang w:val="fr-MC"/>
        </w:rPr>
        <w:tab/>
      </w:r>
      <w:r w:rsidRPr="00BB2205">
        <w:rPr>
          <w:lang w:val="fr-MC"/>
        </w:rPr>
        <w:tab/>
      </w:r>
    </w:p>
    <w:p w14:paraId="46314206" w14:textId="77777777" w:rsidR="000F2AEA" w:rsidRPr="00BB2205" w:rsidRDefault="000F2AEA" w:rsidP="00972855">
      <w:pPr>
        <w:pStyle w:val="Label1"/>
        <w:rPr>
          <w:lang w:val="fr-MC"/>
        </w:rPr>
      </w:pPr>
      <w:r w:rsidRPr="00BB2205">
        <w:rPr>
          <w:lang w:val="fr-MC"/>
        </w:rPr>
        <w:t xml:space="preserve">URL: </w:t>
      </w:r>
      <w:r w:rsidRPr="00BB2205">
        <w:rPr>
          <w:lang w:val="fr-MC"/>
        </w:rPr>
        <w:tab/>
      </w:r>
      <w:r w:rsidRPr="00BB2205">
        <w:rPr>
          <w:lang w:val="fr-MC"/>
        </w:rPr>
        <w:tab/>
      </w:r>
      <w:r w:rsidRPr="00BB2205">
        <w:rPr>
          <w:lang w:val="fr-MC"/>
        </w:rPr>
        <w:tab/>
      </w:r>
      <w:r w:rsidRPr="00BB2205">
        <w:rPr>
          <w:lang w:val="fr-MC"/>
        </w:rPr>
        <w:tab/>
      </w:r>
    </w:p>
    <w:p w14:paraId="6ABEAC3B" w14:textId="77777777" w:rsidR="000F2AEA" w:rsidRPr="00BB2205" w:rsidRDefault="000F2AEA" w:rsidP="00972855">
      <w:pPr>
        <w:pStyle w:val="Label1"/>
        <w:rPr>
          <w:lang w:val="fr-MC"/>
        </w:rPr>
      </w:pPr>
      <w:r w:rsidRPr="00BB2205">
        <w:rPr>
          <w:lang w:val="fr-MC"/>
        </w:rPr>
        <w:t xml:space="preserve">Identifier: </w:t>
      </w:r>
      <w:r w:rsidRPr="00BB2205">
        <w:rPr>
          <w:lang w:val="fr-MC"/>
        </w:rPr>
        <w:tab/>
      </w:r>
      <w:r w:rsidRPr="00BB2205">
        <w:rPr>
          <w:lang w:val="fr-MC"/>
        </w:rPr>
        <w:tab/>
      </w:r>
    </w:p>
    <w:p w14:paraId="2FE23B49" w14:textId="77777777" w:rsidR="009F7443" w:rsidRDefault="000F2AEA" w:rsidP="00AE16E3">
      <w:pPr>
        <w:pStyle w:val="Label1"/>
        <w:spacing w:line="240" w:lineRule="auto"/>
        <w:ind w:left="1699" w:hanging="1699"/>
        <w:rPr>
          <w:ins w:id="399" w:author="Raphael Malyankar" w:date="2025-07-28T00:21:00Z"/>
          <w:b w:val="0"/>
          <w:sz w:val="20"/>
          <w:szCs w:val="20"/>
        </w:rPr>
      </w:pPr>
      <w:r w:rsidRPr="008233BF">
        <w:t>Maintenance:</w:t>
      </w:r>
      <w:r w:rsidRPr="008233BF">
        <w:tab/>
      </w:r>
      <w:r w:rsidRPr="008233BF">
        <w:tab/>
      </w:r>
      <w:bookmarkStart w:id="400" w:name="_Hlk122532146"/>
      <w:ins w:id="401" w:author="Raphael Malyankar" w:date="2025-07-28T00:21:00Z">
        <w:r w:rsidR="00AE16E3" w:rsidRPr="00AE16E3">
          <w:rPr>
            <w:b w:val="0"/>
            <w:sz w:val="20"/>
            <w:szCs w:val="20"/>
          </w:rPr>
          <w:t>Changes to the Product Specification</w:t>
        </w:r>
        <w:r w:rsidR="00AE16E3" w:rsidRPr="00AE16E3">
          <w:rPr>
            <w:sz w:val="20"/>
            <w:szCs w:val="20"/>
          </w:rPr>
          <w:t xml:space="preserve"> </w:t>
        </w:r>
        <w:r w:rsidR="00AE16E3" w:rsidRPr="00AE16E3">
          <w:rPr>
            <w:b w:val="0"/>
            <w:sz w:val="20"/>
            <w:szCs w:val="20"/>
          </w:rPr>
          <w:t>S-</w:t>
        </w:r>
        <w:r w:rsidR="00AE16E3" w:rsidRPr="009512F4">
          <w:rPr>
            <w:b w:val="0"/>
            <w:color w:val="EE0000"/>
            <w:sz w:val="20"/>
            <w:szCs w:val="20"/>
          </w:rPr>
          <w:t>1XX</w:t>
        </w:r>
        <w:r w:rsidR="00AE16E3" w:rsidRPr="00AE16E3">
          <w:rPr>
            <w:b w:val="0"/>
            <w:sz w:val="20"/>
            <w:szCs w:val="20"/>
          </w:rPr>
          <w:t xml:space="preserve"> are coordinated by </w:t>
        </w:r>
      </w:ins>
      <w:ins w:id="402" w:author="Raphael Malyankar" w:date="2025-07-28T00:22:00Z">
        <w:r w:rsidR="00AE16E3" w:rsidRPr="009512F4">
          <w:rPr>
            <w:b w:val="0"/>
            <w:color w:val="EE0000"/>
            <w:sz w:val="20"/>
            <w:szCs w:val="20"/>
          </w:rPr>
          <w:t>&lt;responsible group or project team&gt;</w:t>
        </w:r>
      </w:ins>
      <w:ins w:id="403" w:author="Raphael Malyankar" w:date="2025-07-28T00:21:00Z">
        <w:r w:rsidR="00AE16E3" w:rsidRPr="00AE16E3">
          <w:rPr>
            <w:b w:val="0"/>
            <w:sz w:val="20"/>
            <w:szCs w:val="20"/>
          </w:rPr>
          <w:t xml:space="preserve"> and made available via the </w:t>
        </w:r>
        <w:r w:rsidR="00AE16E3" w:rsidRPr="009512F4">
          <w:rPr>
            <w:b w:val="0"/>
            <w:color w:val="EE0000"/>
            <w:sz w:val="20"/>
            <w:szCs w:val="20"/>
          </w:rPr>
          <w:t>IHO Publications web site</w:t>
        </w:r>
        <w:r w:rsidR="00AE16E3" w:rsidRPr="00AE16E3">
          <w:rPr>
            <w:b w:val="0"/>
            <w:sz w:val="20"/>
            <w:szCs w:val="20"/>
          </w:rPr>
          <w:t xml:space="preserve">. Maintenance of the Product Specification must conform to </w:t>
        </w:r>
        <w:r w:rsidR="00AE16E3" w:rsidRPr="009512F4">
          <w:rPr>
            <w:b w:val="0"/>
            <w:color w:val="EE0000"/>
            <w:sz w:val="20"/>
            <w:szCs w:val="20"/>
          </w:rPr>
          <w:t>IHO Technical Resolution 2/2007 (</w:t>
        </w:r>
      </w:ins>
      <w:ins w:id="404" w:author="Raphael Malyankar" w:date="2025-07-28T00:24:00Z">
        <w:r w:rsidR="00A15DCA">
          <w:rPr>
            <w:b w:val="0"/>
            <w:color w:val="EE0000"/>
            <w:sz w:val="20"/>
            <w:szCs w:val="20"/>
          </w:rPr>
          <w:t>as amended</w:t>
        </w:r>
      </w:ins>
      <w:ins w:id="405" w:author="Raphael Malyankar" w:date="2025-07-28T00:21:00Z">
        <w:r w:rsidR="00AE16E3" w:rsidRPr="009512F4">
          <w:rPr>
            <w:b w:val="0"/>
            <w:color w:val="EE0000"/>
            <w:sz w:val="20"/>
            <w:szCs w:val="20"/>
          </w:rPr>
          <w:t>)</w:t>
        </w:r>
        <w:r w:rsidR="00AE16E3" w:rsidRPr="00AE16E3">
          <w:rPr>
            <w:b w:val="0"/>
            <w:sz w:val="20"/>
            <w:szCs w:val="20"/>
          </w:rPr>
          <w:t>.</w:t>
        </w:r>
        <w:bookmarkEnd w:id="400"/>
      </w:ins>
    </w:p>
    <w:p w14:paraId="15092FEC" w14:textId="77777777" w:rsidR="00AE16E3" w:rsidRPr="009512F4" w:rsidRDefault="00AE16E3" w:rsidP="009512F4">
      <w:pPr>
        <w:pStyle w:val="Label1"/>
        <w:spacing w:line="240" w:lineRule="auto"/>
        <w:ind w:left="1699" w:hanging="1699"/>
        <w:rPr>
          <w:rFonts w:eastAsia="Times New Roman" w:cs="Arial"/>
          <w:b w:val="0"/>
          <w:bCs/>
          <w:sz w:val="20"/>
          <w:szCs w:val="20"/>
          <w:lang w:eastAsia="en-GB"/>
        </w:rPr>
      </w:pPr>
    </w:p>
    <w:p w14:paraId="1C802064" w14:textId="77777777" w:rsidR="009F7443" w:rsidRDefault="009F7443" w:rsidP="009512F4">
      <w:pPr>
        <w:pStyle w:val="Heading3"/>
        <w:rPr>
          <w:lang w:eastAsia="en-US"/>
        </w:rPr>
      </w:pPr>
      <w:bookmarkStart w:id="406" w:name="_Toc205849800"/>
      <w:r>
        <w:rPr>
          <w:lang w:eastAsia="en-US"/>
        </w:rPr>
        <w:t>IHO Product Specification Maintenance</w:t>
      </w:r>
      <w:bookmarkEnd w:id="406"/>
    </w:p>
    <w:p w14:paraId="7A6763E2" w14:textId="77777777" w:rsidR="008D49AA" w:rsidRPr="00D73CA5" w:rsidRDefault="008D49AA" w:rsidP="00972855">
      <w:pPr>
        <w:pStyle w:val="note0"/>
        <w:rPr>
          <w:lang w:val="en-US" w:eastAsia="en-US"/>
        </w:rPr>
      </w:pPr>
      <w:r w:rsidRPr="00D73CA5">
        <w:rPr>
          <w:lang w:val="en-US" w:eastAsia="en-US"/>
        </w:rPr>
        <w:t>&lt;This clause should be retained in IHO Product Specifications, for non IHO Product Specifications it may be removed or modified to meet the needs of the organization.&gt;</w:t>
      </w:r>
    </w:p>
    <w:p w14:paraId="6B6FC0D9" w14:textId="77777777" w:rsidR="009F7443" w:rsidRDefault="009F7443" w:rsidP="00D722DC">
      <w:pPr>
        <w:pStyle w:val="Heading4"/>
        <w:rPr>
          <w:lang w:eastAsia="en-US"/>
        </w:rPr>
      </w:pPr>
      <w:r>
        <w:rPr>
          <w:lang w:eastAsia="en-US"/>
        </w:rPr>
        <w:t>Introduction</w:t>
      </w:r>
    </w:p>
    <w:p w14:paraId="39462677" w14:textId="77777777" w:rsidR="009F7443" w:rsidRDefault="008D49AA" w:rsidP="00DB035D">
      <w:pPr>
        <w:spacing w:after="120"/>
        <w:rPr>
          <w:lang w:val="en-US" w:eastAsia="en-US"/>
        </w:rPr>
      </w:pPr>
      <w:r>
        <w:rPr>
          <w:lang w:val="en-US" w:eastAsia="en-US"/>
        </w:rPr>
        <w:t xml:space="preserve">Changes to </w:t>
      </w:r>
      <w:r w:rsidRPr="009512F4">
        <w:rPr>
          <w:color w:val="EE0000"/>
          <w:lang w:val="en-US" w:eastAsia="en-US"/>
        </w:rPr>
        <w:t>S-</w:t>
      </w:r>
      <w:del w:id="407" w:author="Raphael Malyankar" w:date="2025-07-28T00:25:00Z">
        <w:r w:rsidRPr="009512F4" w:rsidDel="00A15DCA">
          <w:rPr>
            <w:color w:val="EE0000"/>
            <w:lang w:val="en-US" w:eastAsia="en-US"/>
          </w:rPr>
          <w:delText>10n</w:delText>
        </w:r>
        <w:r w:rsidR="009F7443" w:rsidRPr="009512F4" w:rsidDel="00A15DCA">
          <w:rPr>
            <w:color w:val="EE0000"/>
            <w:lang w:val="en-US" w:eastAsia="en-US"/>
          </w:rPr>
          <w:delText xml:space="preserve"> </w:delText>
        </w:r>
      </w:del>
      <w:ins w:id="408" w:author="Raphael Malyankar" w:date="2025-07-28T00:25:00Z">
        <w:r w:rsidR="00A15DCA" w:rsidRPr="009512F4">
          <w:rPr>
            <w:color w:val="EE0000"/>
            <w:lang w:val="en-US" w:eastAsia="en-US"/>
          </w:rPr>
          <w:t>1XX</w:t>
        </w:r>
        <w:r w:rsidR="00A15DCA">
          <w:rPr>
            <w:lang w:val="en-US" w:eastAsia="en-US"/>
          </w:rPr>
          <w:t xml:space="preserve"> </w:t>
        </w:r>
      </w:ins>
      <w:r w:rsidR="009F7443">
        <w:rPr>
          <w:lang w:val="en-US" w:eastAsia="en-US"/>
        </w:rPr>
        <w:t xml:space="preserve">will be released by the IHO as a new edition, revision, or clarification.  </w:t>
      </w:r>
    </w:p>
    <w:p w14:paraId="533E70C8" w14:textId="77777777" w:rsidR="009F7443" w:rsidRPr="009F7443" w:rsidRDefault="009F7443" w:rsidP="00D722DC">
      <w:pPr>
        <w:pStyle w:val="Heading4"/>
        <w:rPr>
          <w:lang w:eastAsia="en-US"/>
        </w:rPr>
      </w:pPr>
      <w:r>
        <w:rPr>
          <w:lang w:eastAsia="en-US"/>
        </w:rPr>
        <w:t>New Edition</w:t>
      </w:r>
    </w:p>
    <w:p w14:paraId="1D79826C" w14:textId="77777777" w:rsidR="008F7F95" w:rsidRPr="008F7F95" w:rsidRDefault="009F7443" w:rsidP="00DB035D">
      <w:pPr>
        <w:autoSpaceDE w:val="0"/>
        <w:autoSpaceDN w:val="0"/>
        <w:adjustRightInd w:val="0"/>
        <w:spacing w:after="120" w:line="240" w:lineRule="auto"/>
        <w:rPr>
          <w:rFonts w:cs="Arial"/>
          <w:color w:val="000000"/>
          <w:lang w:val="en-US" w:eastAsia="en-US"/>
        </w:rPr>
      </w:pPr>
      <w:r w:rsidRPr="009F7443">
        <w:rPr>
          <w:rFonts w:cs="Arial"/>
          <w:iCs/>
          <w:color w:val="000000"/>
          <w:lang w:val="en-US" w:eastAsia="en-US"/>
        </w:rPr>
        <w:t>New Editions</w:t>
      </w:r>
      <w:r w:rsidRPr="009F7443">
        <w:rPr>
          <w:rFonts w:cs="Arial"/>
          <w:i/>
          <w:iCs/>
          <w:color w:val="000000"/>
          <w:lang w:val="en-US" w:eastAsia="en-US"/>
        </w:rPr>
        <w:t xml:space="preserve"> </w:t>
      </w:r>
      <w:r w:rsidRPr="008F7F95">
        <w:rPr>
          <w:rFonts w:cs="Arial"/>
          <w:color w:val="000000"/>
          <w:lang w:val="en-US" w:eastAsia="en-US"/>
        </w:rPr>
        <w:t xml:space="preserve">of </w:t>
      </w:r>
      <w:r w:rsidR="00A217FA" w:rsidRPr="00A217FA">
        <w:rPr>
          <w:rFonts w:cs="Arial"/>
          <w:color w:val="FF0000"/>
          <w:lang w:val="en-US" w:eastAsia="en-US"/>
        </w:rPr>
        <w:t>S-</w:t>
      </w:r>
      <w:del w:id="409" w:author="Raphael Malyankar" w:date="2025-07-28T00:25:00Z">
        <w:r w:rsidR="00A217FA" w:rsidRPr="00A217FA" w:rsidDel="00A15DCA">
          <w:rPr>
            <w:rFonts w:cs="Arial"/>
            <w:color w:val="FF0000"/>
            <w:lang w:val="en-US" w:eastAsia="en-US"/>
          </w:rPr>
          <w:delText>10n</w:delText>
        </w:r>
        <w:r w:rsidRPr="009F7443" w:rsidDel="00A15DCA">
          <w:rPr>
            <w:rFonts w:cs="Arial"/>
            <w:color w:val="000000"/>
            <w:lang w:val="en-US" w:eastAsia="en-US"/>
          </w:rPr>
          <w:delText xml:space="preserve"> </w:delText>
        </w:r>
      </w:del>
      <w:ins w:id="410" w:author="Raphael Malyankar" w:date="2025-07-28T00:25:00Z">
        <w:r w:rsidR="00A15DCA" w:rsidRPr="00A217FA">
          <w:rPr>
            <w:rFonts w:cs="Arial"/>
            <w:color w:val="FF0000"/>
            <w:lang w:val="en-US" w:eastAsia="en-US"/>
          </w:rPr>
          <w:t>1</w:t>
        </w:r>
        <w:r w:rsidR="00A15DCA">
          <w:rPr>
            <w:rFonts w:cs="Arial"/>
            <w:color w:val="FF0000"/>
            <w:lang w:val="en-US" w:eastAsia="en-US"/>
          </w:rPr>
          <w:t>XX</w:t>
        </w:r>
        <w:r w:rsidR="00A15DCA" w:rsidRPr="009F7443">
          <w:rPr>
            <w:rFonts w:cs="Arial"/>
            <w:color w:val="000000"/>
            <w:lang w:val="en-US" w:eastAsia="en-US"/>
          </w:rPr>
          <w:t xml:space="preserve"> </w:t>
        </w:r>
      </w:ins>
      <w:r w:rsidRPr="009F7443">
        <w:rPr>
          <w:rFonts w:cs="Arial"/>
          <w:color w:val="000000"/>
          <w:lang w:val="en-US" w:eastAsia="en-US"/>
        </w:rPr>
        <w:t xml:space="preserve">introduce significant changes. </w:t>
      </w:r>
      <w:r w:rsidRPr="009F7443">
        <w:rPr>
          <w:rFonts w:cs="Arial"/>
          <w:i/>
          <w:iCs/>
          <w:color w:val="000000"/>
          <w:lang w:val="en-US" w:eastAsia="en-US"/>
        </w:rPr>
        <w:t xml:space="preserve">New Editions </w:t>
      </w:r>
      <w:r w:rsidRPr="009F7443">
        <w:rPr>
          <w:rFonts w:cs="Arial"/>
          <w:color w:val="000000"/>
          <w:lang w:val="en-US" w:eastAsia="en-US"/>
        </w:rPr>
        <w:t xml:space="preserve">enable new concepts, such as the ability to support new functions or applications, or the introduction of new constructs or data types. </w:t>
      </w:r>
      <w:r w:rsidRPr="009F7443">
        <w:rPr>
          <w:rFonts w:cs="Arial"/>
          <w:i/>
          <w:iCs/>
          <w:color w:val="000000"/>
          <w:lang w:val="en-US" w:eastAsia="en-US"/>
        </w:rPr>
        <w:t xml:space="preserve">New Editions </w:t>
      </w:r>
      <w:r w:rsidRPr="009F7443">
        <w:rPr>
          <w:rFonts w:cs="Arial"/>
          <w:color w:val="000000"/>
          <w:lang w:val="en-US" w:eastAsia="en-US"/>
        </w:rPr>
        <w:t xml:space="preserve">are likely to have a significant impact on either existing users or future users </w:t>
      </w:r>
      <w:r w:rsidR="008D49AA">
        <w:rPr>
          <w:rFonts w:cs="Arial"/>
          <w:color w:val="000000"/>
          <w:lang w:val="en-US" w:eastAsia="en-US"/>
        </w:rPr>
        <w:t xml:space="preserve">of </w:t>
      </w:r>
      <w:del w:id="411" w:author="Raphael Malyankar" w:date="2025-07-28T00:26:00Z">
        <w:r w:rsidR="008D49AA" w:rsidRPr="00A15DCA" w:rsidDel="00A15DCA">
          <w:rPr>
            <w:rFonts w:cs="Arial"/>
            <w:color w:val="EE0000"/>
            <w:lang w:val="en-US" w:eastAsia="en-US"/>
            <w:rPrChange w:id="412" w:author="Raphael Malyankar" w:date="2025-07-28T00:26:00Z">
              <w:rPr>
                <w:rFonts w:cs="Arial"/>
                <w:color w:val="000000"/>
                <w:lang w:val="en-US" w:eastAsia="en-US"/>
              </w:rPr>
            </w:rPrChange>
          </w:rPr>
          <w:delText>S-10n</w:delText>
        </w:r>
      </w:del>
      <w:ins w:id="413" w:author="Raphael Malyankar" w:date="2025-07-28T00:26:00Z">
        <w:r w:rsidR="00A15DCA" w:rsidRPr="00A15DCA">
          <w:rPr>
            <w:rFonts w:cs="Arial"/>
            <w:color w:val="EE0000"/>
            <w:lang w:val="en-US" w:eastAsia="en-US"/>
            <w:rPrChange w:id="414" w:author="Raphael Malyankar" w:date="2025-07-28T00:26:00Z">
              <w:rPr>
                <w:rFonts w:cs="Arial"/>
                <w:color w:val="000000"/>
                <w:lang w:val="en-US" w:eastAsia="en-US"/>
              </w:rPr>
            </w:rPrChange>
          </w:rPr>
          <w:t>S-1XX</w:t>
        </w:r>
      </w:ins>
      <w:r w:rsidRPr="009F7443">
        <w:rPr>
          <w:rFonts w:cs="Arial"/>
          <w:color w:val="000000"/>
          <w:lang w:val="en-US" w:eastAsia="en-US"/>
        </w:rPr>
        <w:t xml:space="preserve">. </w:t>
      </w:r>
    </w:p>
    <w:p w14:paraId="598D33F0" w14:textId="77777777" w:rsidR="008F7F95" w:rsidRDefault="008F7F95" w:rsidP="00D722DC">
      <w:pPr>
        <w:pStyle w:val="Heading4"/>
        <w:rPr>
          <w:lang w:eastAsia="en-US"/>
        </w:rPr>
      </w:pPr>
      <w:r>
        <w:rPr>
          <w:lang w:eastAsia="en-US"/>
        </w:rPr>
        <w:t>Revisions</w:t>
      </w:r>
    </w:p>
    <w:p w14:paraId="190E5BB3" w14:textId="77777777" w:rsidR="005E6D54" w:rsidRDefault="009F7443" w:rsidP="00DB035D">
      <w:pPr>
        <w:autoSpaceDE w:val="0"/>
        <w:autoSpaceDN w:val="0"/>
        <w:adjustRightInd w:val="0"/>
        <w:spacing w:after="120" w:line="240" w:lineRule="auto"/>
        <w:rPr>
          <w:rFonts w:cs="Arial"/>
          <w:color w:val="000000"/>
          <w:szCs w:val="22"/>
          <w:lang w:val="en-US" w:eastAsia="en-US"/>
        </w:rPr>
      </w:pPr>
      <w:r w:rsidRPr="009F7443">
        <w:rPr>
          <w:rFonts w:cs="Arial"/>
          <w:i/>
          <w:iCs/>
          <w:color w:val="000000"/>
          <w:szCs w:val="22"/>
          <w:lang w:val="en-US" w:eastAsia="en-US"/>
        </w:rPr>
        <w:t xml:space="preserve">Revisions </w:t>
      </w:r>
      <w:r w:rsidRPr="009F7443">
        <w:rPr>
          <w:rFonts w:cs="Arial"/>
          <w:color w:val="000000"/>
          <w:szCs w:val="22"/>
          <w:lang w:val="en-US" w:eastAsia="en-US"/>
        </w:rPr>
        <w:t xml:space="preserve">are defined as substantive semantic changes to </w:t>
      </w:r>
      <w:r w:rsidR="008D49AA" w:rsidRPr="00A217FA">
        <w:rPr>
          <w:rFonts w:cs="Arial"/>
          <w:color w:val="FF0000"/>
          <w:szCs w:val="22"/>
          <w:lang w:val="en-US" w:eastAsia="en-US"/>
        </w:rPr>
        <w:t>S-</w:t>
      </w:r>
      <w:del w:id="415" w:author="Raphael Malyankar" w:date="2025-07-28T00:25:00Z">
        <w:r w:rsidR="008D49AA" w:rsidRPr="00A217FA" w:rsidDel="00A15DCA">
          <w:rPr>
            <w:rFonts w:cs="Arial"/>
            <w:color w:val="FF0000"/>
            <w:szCs w:val="22"/>
            <w:lang w:val="en-US" w:eastAsia="en-US"/>
          </w:rPr>
          <w:delText>10n</w:delText>
        </w:r>
      </w:del>
      <w:ins w:id="416" w:author="Raphael Malyankar" w:date="2025-07-28T00:25:00Z">
        <w:r w:rsidR="00A15DCA" w:rsidRPr="00A217FA">
          <w:rPr>
            <w:rFonts w:cs="Arial"/>
            <w:color w:val="FF0000"/>
            <w:szCs w:val="22"/>
            <w:lang w:val="en-US" w:eastAsia="en-US"/>
          </w:rPr>
          <w:t>1</w:t>
        </w:r>
        <w:r w:rsidR="00A15DCA">
          <w:rPr>
            <w:rFonts w:cs="Arial"/>
            <w:color w:val="FF0000"/>
            <w:szCs w:val="22"/>
            <w:lang w:val="en-US" w:eastAsia="en-US"/>
          </w:rPr>
          <w:t>XX</w:t>
        </w:r>
      </w:ins>
      <w:r w:rsidRPr="009F7443">
        <w:rPr>
          <w:rFonts w:cs="Arial"/>
          <w:color w:val="000000"/>
          <w:szCs w:val="22"/>
          <w:lang w:val="en-US" w:eastAsia="en-US"/>
        </w:rPr>
        <w:t xml:space="preserve">. Typically, revisions </w:t>
      </w:r>
      <w:r w:rsidR="00A217FA">
        <w:rPr>
          <w:rFonts w:cs="Arial"/>
          <w:color w:val="000000"/>
          <w:szCs w:val="22"/>
          <w:lang w:val="en-US" w:eastAsia="en-US"/>
        </w:rPr>
        <w:t xml:space="preserve">will change </w:t>
      </w:r>
      <w:r w:rsidR="00A217FA" w:rsidRPr="00A217FA">
        <w:rPr>
          <w:rFonts w:cs="Arial"/>
          <w:color w:val="FF0000"/>
          <w:szCs w:val="22"/>
          <w:lang w:val="en-US" w:eastAsia="en-US"/>
        </w:rPr>
        <w:t>S-</w:t>
      </w:r>
      <w:del w:id="417" w:author="Raphael Malyankar" w:date="2025-07-28T00:25:00Z">
        <w:r w:rsidR="00A217FA" w:rsidRPr="00A217FA" w:rsidDel="00A15DCA">
          <w:rPr>
            <w:rFonts w:cs="Arial"/>
            <w:color w:val="FF0000"/>
            <w:szCs w:val="22"/>
            <w:lang w:val="en-US" w:eastAsia="en-US"/>
          </w:rPr>
          <w:delText>10n</w:delText>
        </w:r>
        <w:r w:rsidRPr="009F7443" w:rsidDel="00A15DCA">
          <w:rPr>
            <w:rFonts w:cs="Arial"/>
            <w:color w:val="000000"/>
            <w:szCs w:val="22"/>
            <w:lang w:val="en-US" w:eastAsia="en-US"/>
          </w:rPr>
          <w:delText xml:space="preserve"> </w:delText>
        </w:r>
      </w:del>
      <w:ins w:id="418" w:author="Raphael Malyankar" w:date="2025-07-28T00:25:00Z">
        <w:r w:rsidR="00A15DCA" w:rsidRPr="00A217FA">
          <w:rPr>
            <w:rFonts w:cs="Arial"/>
            <w:color w:val="FF0000"/>
            <w:szCs w:val="22"/>
            <w:lang w:val="en-US" w:eastAsia="en-US"/>
          </w:rPr>
          <w:t>1</w:t>
        </w:r>
        <w:r w:rsidR="00A15DCA">
          <w:rPr>
            <w:rFonts w:cs="Arial"/>
            <w:color w:val="FF0000"/>
            <w:szCs w:val="22"/>
            <w:lang w:val="en-US" w:eastAsia="en-US"/>
          </w:rPr>
          <w:t>XX</w:t>
        </w:r>
        <w:r w:rsidR="00A15DCA" w:rsidRPr="009F7443">
          <w:rPr>
            <w:rFonts w:cs="Arial"/>
            <w:color w:val="000000"/>
            <w:szCs w:val="22"/>
            <w:lang w:val="en-US" w:eastAsia="en-US"/>
          </w:rPr>
          <w:t xml:space="preserve"> </w:t>
        </w:r>
      </w:ins>
      <w:r w:rsidRPr="009F7443">
        <w:rPr>
          <w:rFonts w:cs="Arial"/>
          <w:color w:val="000000"/>
          <w:szCs w:val="22"/>
          <w:lang w:val="en-US" w:eastAsia="en-US"/>
        </w:rPr>
        <w:t xml:space="preserve">to correct factual errors; introduce necessary changes that have become evident as a result of practical experience or changing circumstances. A </w:t>
      </w:r>
      <w:r w:rsidRPr="009F7443">
        <w:rPr>
          <w:rFonts w:cs="Arial"/>
          <w:i/>
          <w:iCs/>
          <w:color w:val="000000"/>
          <w:szCs w:val="22"/>
          <w:lang w:val="en-US" w:eastAsia="en-US"/>
        </w:rPr>
        <w:t xml:space="preserve">revision </w:t>
      </w:r>
      <w:r w:rsidR="006767ED">
        <w:rPr>
          <w:rFonts w:cs="Arial"/>
          <w:color w:val="000000"/>
          <w:szCs w:val="22"/>
          <w:lang w:val="en-US" w:eastAsia="en-US"/>
        </w:rPr>
        <w:t>must</w:t>
      </w:r>
      <w:r w:rsidRPr="009F7443">
        <w:rPr>
          <w:rFonts w:cs="Arial"/>
          <w:color w:val="000000"/>
          <w:szCs w:val="22"/>
          <w:lang w:val="en-US" w:eastAsia="en-US"/>
        </w:rPr>
        <w:t xml:space="preserve"> not be classified as a clarification. </w:t>
      </w:r>
      <w:r w:rsidRPr="009F7443">
        <w:rPr>
          <w:rFonts w:cs="Arial"/>
          <w:i/>
          <w:iCs/>
          <w:color w:val="000000"/>
          <w:szCs w:val="22"/>
          <w:lang w:val="en-US" w:eastAsia="en-US"/>
        </w:rPr>
        <w:lastRenderedPageBreak/>
        <w:t xml:space="preserve">Revisions </w:t>
      </w:r>
      <w:r w:rsidRPr="009F7443">
        <w:rPr>
          <w:rFonts w:cs="Arial"/>
          <w:color w:val="000000"/>
          <w:szCs w:val="22"/>
          <w:lang w:val="en-US" w:eastAsia="en-US"/>
        </w:rPr>
        <w:t xml:space="preserve">could have an impact on either existing users or future users of </w:t>
      </w:r>
      <w:r w:rsidR="008D49AA">
        <w:rPr>
          <w:rFonts w:cs="Arial"/>
          <w:color w:val="000000"/>
          <w:szCs w:val="22"/>
          <w:lang w:val="en-US" w:eastAsia="en-US"/>
        </w:rPr>
        <w:t>S-10s</w:t>
      </w:r>
      <w:r w:rsidRPr="009F7443">
        <w:rPr>
          <w:rFonts w:cs="Arial"/>
          <w:color w:val="000000"/>
          <w:szCs w:val="22"/>
          <w:lang w:val="en-US" w:eastAsia="en-US"/>
        </w:rPr>
        <w:t xml:space="preserve">. All cumulative </w:t>
      </w:r>
      <w:r w:rsidRPr="009F7443">
        <w:rPr>
          <w:rFonts w:cs="Arial"/>
          <w:i/>
          <w:iCs/>
          <w:color w:val="000000"/>
          <w:szCs w:val="22"/>
          <w:lang w:val="en-US" w:eastAsia="en-US"/>
        </w:rPr>
        <w:t xml:space="preserve">clarifications </w:t>
      </w:r>
      <w:r w:rsidRPr="009F7443">
        <w:rPr>
          <w:rFonts w:cs="Arial"/>
          <w:color w:val="000000"/>
          <w:szCs w:val="22"/>
          <w:lang w:val="en-US" w:eastAsia="en-US"/>
        </w:rPr>
        <w:t xml:space="preserve">must be included with the release of approved corrections revisions. </w:t>
      </w:r>
    </w:p>
    <w:p w14:paraId="56E0AFE0" w14:textId="77777777" w:rsidR="00595A33" w:rsidRDefault="001E561A" w:rsidP="00DB035D">
      <w:pPr>
        <w:pStyle w:val="ISOSecretObservations"/>
        <w:spacing w:before="0" w:after="120" w:line="240" w:lineRule="auto"/>
        <w:jc w:val="both"/>
        <w:rPr>
          <w:sz w:val="20"/>
          <w:lang w:val="en-US"/>
        </w:rPr>
      </w:pPr>
      <w:r w:rsidRPr="001E561A">
        <w:rPr>
          <w:sz w:val="20"/>
          <w:lang w:val="en-US"/>
        </w:rPr>
        <w:t>Changes in a revision are minor and ensure backward compatibility with the previous versions within the same Edition. Newer revisions, for example, introduce new features and attributes. Within the same Edition, a dataset of one version could always be processed with a later version of the feature and portrayal catalogues.</w:t>
      </w:r>
    </w:p>
    <w:p w14:paraId="04C81A04" w14:textId="77777777" w:rsidR="001E561A" w:rsidRDefault="001E561A" w:rsidP="00DB035D">
      <w:pPr>
        <w:autoSpaceDE w:val="0"/>
        <w:autoSpaceDN w:val="0"/>
        <w:adjustRightInd w:val="0"/>
        <w:spacing w:after="120" w:line="240" w:lineRule="auto"/>
        <w:rPr>
          <w:rFonts w:cs="Arial"/>
          <w:color w:val="000000"/>
          <w:szCs w:val="22"/>
          <w:lang w:val="en-US" w:eastAsia="en-US"/>
        </w:rPr>
      </w:pPr>
      <w:r w:rsidRPr="008F7F95">
        <w:rPr>
          <w:rFonts w:cs="Arial"/>
          <w:color w:val="000000"/>
          <w:szCs w:val="22"/>
          <w:lang w:val="en-US" w:eastAsia="en-US"/>
        </w:rPr>
        <w:t>In most cases a new feature or portrayal catalogue wi</w:t>
      </w:r>
      <w:r w:rsidR="008D49AA">
        <w:rPr>
          <w:rFonts w:cs="Arial"/>
          <w:color w:val="000000"/>
          <w:szCs w:val="22"/>
          <w:lang w:val="en-US" w:eastAsia="en-US"/>
        </w:rPr>
        <w:t xml:space="preserve">ll result in a revision of </w:t>
      </w:r>
      <w:del w:id="419" w:author="Raphael Malyankar" w:date="2025-07-28T00:26:00Z">
        <w:r w:rsidR="008D49AA" w:rsidRPr="00A15DCA" w:rsidDel="00A15DCA">
          <w:rPr>
            <w:rFonts w:cs="Arial"/>
            <w:color w:val="EE0000"/>
            <w:szCs w:val="22"/>
            <w:lang w:val="en-US" w:eastAsia="en-US"/>
            <w:rPrChange w:id="420" w:author="Raphael Malyankar" w:date="2025-07-28T00:26:00Z">
              <w:rPr>
                <w:rFonts w:cs="Arial"/>
                <w:color w:val="000000"/>
                <w:szCs w:val="22"/>
                <w:lang w:val="en-US" w:eastAsia="en-US"/>
              </w:rPr>
            </w:rPrChange>
          </w:rPr>
          <w:delText>S-10n</w:delText>
        </w:r>
      </w:del>
      <w:ins w:id="421" w:author="Raphael Malyankar" w:date="2025-07-28T00:26:00Z">
        <w:r w:rsidR="00A15DCA" w:rsidRPr="00A15DCA">
          <w:rPr>
            <w:rFonts w:cs="Arial"/>
            <w:color w:val="EE0000"/>
            <w:szCs w:val="22"/>
            <w:lang w:val="en-US" w:eastAsia="en-US"/>
            <w:rPrChange w:id="422" w:author="Raphael Malyankar" w:date="2025-07-28T00:26:00Z">
              <w:rPr>
                <w:rFonts w:cs="Arial"/>
                <w:color w:val="000000"/>
                <w:szCs w:val="22"/>
                <w:lang w:val="en-US" w:eastAsia="en-US"/>
              </w:rPr>
            </w:rPrChange>
          </w:rPr>
          <w:t>S-1XX</w:t>
        </w:r>
      </w:ins>
      <w:r w:rsidRPr="008F7F95">
        <w:rPr>
          <w:rFonts w:cs="Arial"/>
          <w:color w:val="000000"/>
          <w:szCs w:val="22"/>
          <w:lang w:val="en-US" w:eastAsia="en-US"/>
        </w:rPr>
        <w:t>.</w:t>
      </w:r>
    </w:p>
    <w:p w14:paraId="0B9AC5AD" w14:textId="77777777" w:rsidR="008F7F95" w:rsidRDefault="008F7F95" w:rsidP="00DB035D">
      <w:pPr>
        <w:autoSpaceDE w:val="0"/>
        <w:autoSpaceDN w:val="0"/>
        <w:adjustRightInd w:val="0"/>
        <w:spacing w:after="120" w:line="240" w:lineRule="auto"/>
        <w:rPr>
          <w:rFonts w:cs="Arial"/>
          <w:color w:val="000000"/>
          <w:sz w:val="22"/>
          <w:szCs w:val="22"/>
          <w:lang w:val="en-US" w:eastAsia="en-US"/>
        </w:rPr>
      </w:pPr>
    </w:p>
    <w:p w14:paraId="4B9E367E" w14:textId="77777777" w:rsidR="008F7F95" w:rsidRDefault="008F7F95" w:rsidP="00D722DC">
      <w:pPr>
        <w:pStyle w:val="Heading4"/>
        <w:rPr>
          <w:lang w:eastAsia="en-US"/>
        </w:rPr>
      </w:pPr>
      <w:r>
        <w:rPr>
          <w:lang w:eastAsia="en-US"/>
        </w:rPr>
        <w:t>Clarification</w:t>
      </w:r>
    </w:p>
    <w:p w14:paraId="0F9D65E7" w14:textId="77777777" w:rsidR="009F7443" w:rsidRDefault="009F7443" w:rsidP="00DB035D">
      <w:pPr>
        <w:autoSpaceDE w:val="0"/>
        <w:autoSpaceDN w:val="0"/>
        <w:adjustRightInd w:val="0"/>
        <w:spacing w:after="120" w:line="240" w:lineRule="auto"/>
        <w:rPr>
          <w:rFonts w:cs="Arial"/>
          <w:color w:val="000000"/>
          <w:szCs w:val="22"/>
          <w:lang w:val="en-US" w:eastAsia="en-US"/>
        </w:rPr>
      </w:pPr>
      <w:r w:rsidRPr="009F7443">
        <w:rPr>
          <w:rFonts w:cs="Arial"/>
          <w:color w:val="000000"/>
          <w:szCs w:val="22"/>
          <w:lang w:val="en-US" w:eastAsia="en-US"/>
        </w:rPr>
        <w:t xml:space="preserve">Clarifications are non-substantive changes to </w:t>
      </w:r>
      <w:del w:id="423" w:author="Raphael Malyankar" w:date="2025-07-28T00:26:00Z">
        <w:r w:rsidR="008D49AA" w:rsidRPr="00A15DCA" w:rsidDel="00A15DCA">
          <w:rPr>
            <w:rFonts w:cs="Arial"/>
            <w:color w:val="EE0000"/>
            <w:szCs w:val="22"/>
            <w:lang w:val="en-US" w:eastAsia="en-US"/>
            <w:rPrChange w:id="424" w:author="Raphael Malyankar" w:date="2025-07-28T00:26:00Z">
              <w:rPr>
                <w:rFonts w:cs="Arial"/>
                <w:color w:val="000000"/>
                <w:szCs w:val="22"/>
                <w:lang w:val="en-US" w:eastAsia="en-US"/>
              </w:rPr>
            </w:rPrChange>
          </w:rPr>
          <w:delText>S-10n</w:delText>
        </w:r>
      </w:del>
      <w:ins w:id="425" w:author="Raphael Malyankar" w:date="2025-07-28T00:26:00Z">
        <w:r w:rsidR="00A15DCA" w:rsidRPr="00A15DCA">
          <w:rPr>
            <w:rFonts w:cs="Arial"/>
            <w:color w:val="EE0000"/>
            <w:szCs w:val="22"/>
            <w:lang w:val="en-US" w:eastAsia="en-US"/>
            <w:rPrChange w:id="426" w:author="Raphael Malyankar" w:date="2025-07-28T00:26:00Z">
              <w:rPr>
                <w:rFonts w:cs="Arial"/>
                <w:color w:val="000000"/>
                <w:szCs w:val="22"/>
                <w:lang w:val="en-US" w:eastAsia="en-US"/>
              </w:rPr>
            </w:rPrChange>
          </w:rPr>
          <w:t>S-1XX</w:t>
        </w:r>
      </w:ins>
      <w:r w:rsidRPr="009F7443">
        <w:rPr>
          <w:rFonts w:cs="Arial"/>
          <w:color w:val="000000"/>
          <w:szCs w:val="22"/>
          <w:lang w:val="en-US" w:eastAsia="en-US"/>
        </w:rPr>
        <w:t xml:space="preserve">. Typically, clarifications: remove ambiguity; correct grammatical and spelling errors; amend or update cross references; insert improved graphics in spelling, punctuation and grammar. A clarification must not cause any substantive semantic change to </w:t>
      </w:r>
      <w:del w:id="427" w:author="Raphael Malyankar" w:date="2025-07-28T00:26:00Z">
        <w:r w:rsidR="008D49AA" w:rsidRPr="00A15DCA" w:rsidDel="00A15DCA">
          <w:rPr>
            <w:rFonts w:cs="Arial"/>
            <w:color w:val="EE0000"/>
            <w:szCs w:val="22"/>
            <w:lang w:val="en-US" w:eastAsia="en-US"/>
            <w:rPrChange w:id="428" w:author="Raphael Malyankar" w:date="2025-07-28T00:26:00Z">
              <w:rPr>
                <w:rFonts w:cs="Arial"/>
                <w:color w:val="000000"/>
                <w:szCs w:val="22"/>
                <w:lang w:val="en-US" w:eastAsia="en-US"/>
              </w:rPr>
            </w:rPrChange>
          </w:rPr>
          <w:delText>S-10n</w:delText>
        </w:r>
      </w:del>
      <w:ins w:id="429" w:author="Raphael Malyankar" w:date="2025-07-28T00:26:00Z">
        <w:r w:rsidR="00A15DCA" w:rsidRPr="00A15DCA">
          <w:rPr>
            <w:rFonts w:cs="Arial"/>
            <w:color w:val="EE0000"/>
            <w:szCs w:val="22"/>
            <w:lang w:val="en-US" w:eastAsia="en-US"/>
            <w:rPrChange w:id="430" w:author="Raphael Malyankar" w:date="2025-07-28T00:26:00Z">
              <w:rPr>
                <w:rFonts w:cs="Arial"/>
                <w:color w:val="000000"/>
                <w:szCs w:val="22"/>
                <w:lang w:val="en-US" w:eastAsia="en-US"/>
              </w:rPr>
            </w:rPrChange>
          </w:rPr>
          <w:t>S-1XX</w:t>
        </w:r>
      </w:ins>
      <w:r w:rsidR="008F7F95" w:rsidRPr="008F7F95">
        <w:rPr>
          <w:rFonts w:cs="Arial"/>
          <w:color w:val="000000"/>
          <w:szCs w:val="22"/>
          <w:lang w:val="en-US" w:eastAsia="en-US"/>
        </w:rPr>
        <w:t>.</w:t>
      </w:r>
      <w:r w:rsidRPr="009F7443">
        <w:rPr>
          <w:rFonts w:cs="Arial"/>
          <w:color w:val="000000"/>
          <w:szCs w:val="22"/>
          <w:lang w:val="en-US" w:eastAsia="en-US"/>
        </w:rPr>
        <w:t xml:space="preserve"> </w:t>
      </w:r>
    </w:p>
    <w:p w14:paraId="245B1880" w14:textId="77777777" w:rsidR="001E561A" w:rsidRDefault="001E561A" w:rsidP="00DB035D">
      <w:pPr>
        <w:autoSpaceDE w:val="0"/>
        <w:autoSpaceDN w:val="0"/>
        <w:adjustRightInd w:val="0"/>
        <w:spacing w:after="120" w:line="240" w:lineRule="auto"/>
        <w:rPr>
          <w:rFonts w:cs="Arial"/>
          <w:color w:val="000000"/>
          <w:szCs w:val="22"/>
          <w:lang w:val="en-US" w:eastAsia="en-US"/>
        </w:rPr>
      </w:pPr>
      <w:r>
        <w:rPr>
          <w:rFonts w:cs="Arial"/>
          <w:color w:val="000000"/>
          <w:szCs w:val="22"/>
          <w:lang w:val="en-US" w:eastAsia="en-US"/>
        </w:rPr>
        <w:t>Changes in a clarification are minor and ensure backward compatibility with the previous versions within the same Edition.  Within the same Edition, a dataset of one clarification version could always be processed with a later version of the feature and portrayal catalogues, and a portrayal catalogue can always rely on earlier versions of the feature catalogues.</w:t>
      </w:r>
    </w:p>
    <w:p w14:paraId="55C7A836" w14:textId="77777777" w:rsidR="008F7F95" w:rsidRDefault="008F7F95" w:rsidP="00D722DC">
      <w:pPr>
        <w:pStyle w:val="Heading4"/>
      </w:pPr>
      <w:r>
        <w:t>Version Numbers</w:t>
      </w:r>
    </w:p>
    <w:p w14:paraId="678D04EB" w14:textId="77777777" w:rsidR="008F7F95" w:rsidRDefault="008F7F95" w:rsidP="00DB035D">
      <w:pPr>
        <w:spacing w:after="120"/>
      </w:pPr>
      <w:r>
        <w:t xml:space="preserve">The associated version control numbering </w:t>
      </w:r>
      <w:r w:rsidR="008D49AA">
        <w:t xml:space="preserve">to identify changes (n) to </w:t>
      </w:r>
      <w:del w:id="431" w:author="Raphael Malyankar" w:date="2025-07-28T00:27:00Z">
        <w:r w:rsidR="008D49AA" w:rsidRPr="00A15DCA" w:rsidDel="00A15DCA">
          <w:rPr>
            <w:color w:val="EE0000"/>
            <w:rPrChange w:id="432" w:author="Raphael Malyankar" w:date="2025-07-28T00:27:00Z">
              <w:rPr/>
            </w:rPrChange>
          </w:rPr>
          <w:delText>S-10n</w:delText>
        </w:r>
      </w:del>
      <w:ins w:id="433" w:author="Raphael Malyankar" w:date="2025-07-28T00:27:00Z">
        <w:r w:rsidR="00A15DCA" w:rsidRPr="00A15DCA">
          <w:rPr>
            <w:color w:val="EE0000"/>
            <w:rPrChange w:id="434" w:author="Raphael Malyankar" w:date="2025-07-28T00:27:00Z">
              <w:rPr/>
            </w:rPrChange>
          </w:rPr>
          <w:t>S-1XX</w:t>
        </w:r>
      </w:ins>
      <w:r>
        <w:t xml:space="preserve"> </w:t>
      </w:r>
      <w:r w:rsidR="006767ED">
        <w:t>must</w:t>
      </w:r>
      <w:r>
        <w:t xml:space="preserve"> be as follows:</w:t>
      </w:r>
    </w:p>
    <w:p w14:paraId="28029B64" w14:textId="77777777" w:rsidR="008F7F95" w:rsidRDefault="008F7F95" w:rsidP="00DB035D">
      <w:pPr>
        <w:spacing w:after="120"/>
      </w:pPr>
      <w:r>
        <w:t xml:space="preserve">New Editions denoted as </w:t>
      </w:r>
      <w:r w:rsidRPr="008F7F95">
        <w:rPr>
          <w:b/>
          <w:sz w:val="32"/>
        </w:rPr>
        <w:t>n</w:t>
      </w:r>
      <w:r>
        <w:t>.0.0</w:t>
      </w:r>
    </w:p>
    <w:p w14:paraId="07101403" w14:textId="77777777" w:rsidR="008F7F95" w:rsidRDefault="008F7F95" w:rsidP="00DB035D">
      <w:pPr>
        <w:spacing w:after="120"/>
      </w:pPr>
      <w:r>
        <w:t>Revisions denoted as n.</w:t>
      </w:r>
      <w:r w:rsidRPr="008F7F95">
        <w:rPr>
          <w:b/>
          <w:sz w:val="28"/>
        </w:rPr>
        <w:t>n</w:t>
      </w:r>
      <w:r>
        <w:t>.0</w:t>
      </w:r>
    </w:p>
    <w:p w14:paraId="0EDC71E9" w14:textId="77777777" w:rsidR="000F2AEA" w:rsidRDefault="008F7F95" w:rsidP="00DB035D">
      <w:pPr>
        <w:spacing w:after="120"/>
        <w:rPr>
          <w:b/>
          <w:sz w:val="28"/>
        </w:rPr>
      </w:pPr>
      <w:r>
        <w:t>Clarifications denoted as n.n.</w:t>
      </w:r>
      <w:r w:rsidRPr="008F7F95">
        <w:rPr>
          <w:b/>
          <w:sz w:val="28"/>
        </w:rPr>
        <w:t>n</w:t>
      </w:r>
    </w:p>
    <w:p w14:paraId="3A0AC1AD" w14:textId="77777777" w:rsidR="006435C5" w:rsidRPr="006435C5" w:rsidRDefault="006435C5" w:rsidP="006435C5"/>
    <w:p w14:paraId="49B4CF02" w14:textId="77777777" w:rsidR="00731C05" w:rsidRDefault="004B59B1" w:rsidP="001C2735">
      <w:pPr>
        <w:pStyle w:val="Heading1"/>
      </w:pPr>
      <w:bookmarkStart w:id="435" w:name="_Toc225648278"/>
      <w:bookmarkStart w:id="436" w:name="_Toc225065135"/>
      <w:bookmarkStart w:id="437" w:name="_Toc205849801"/>
      <w:r w:rsidRPr="008233BF">
        <w:t>Specification Scopes</w:t>
      </w:r>
      <w:bookmarkEnd w:id="435"/>
      <w:bookmarkEnd w:id="436"/>
      <w:bookmarkEnd w:id="437"/>
    </w:p>
    <w:p w14:paraId="38764C4E" w14:textId="77777777" w:rsidR="00D73CA5" w:rsidRPr="00D73CA5" w:rsidRDefault="00D73CA5" w:rsidP="00972855">
      <w:pPr>
        <w:pStyle w:val="note0"/>
      </w:pPr>
      <w:r w:rsidRPr="00D73CA5">
        <w:t xml:space="preserve">&lt; Some parts of a product specification may apply to the whole product whereas other parts of the product specification may apply to parts of the product. Coordinate reference system will generally apply to the complete product; whereas maintenance regimes may be different </w:t>
      </w:r>
      <w:r w:rsidR="007529C6">
        <w:t>for</w:t>
      </w:r>
      <w:r w:rsidRPr="00D73CA5">
        <w:t xml:space="preserve"> features. If a specification is homogeneous across the whole data product it is only necessary to define a general scope (root scope), to which each section of the data product specification applies&gt;</w:t>
      </w:r>
    </w:p>
    <w:p w14:paraId="2D5A183D" w14:textId="77777777" w:rsidR="000D6280" w:rsidRPr="008233BF" w:rsidRDefault="000D6280" w:rsidP="00972855">
      <w:pPr>
        <w:pStyle w:val="Label1"/>
      </w:pPr>
      <w:r w:rsidRPr="008233BF">
        <w:t xml:space="preserve">Scope ID: </w:t>
      </w:r>
      <w:r w:rsidRPr="008233BF">
        <w:tab/>
      </w:r>
      <w:r w:rsidRPr="008233BF">
        <w:tab/>
      </w:r>
    </w:p>
    <w:p w14:paraId="7460B612" w14:textId="77777777" w:rsidR="000D6280" w:rsidRPr="008233BF" w:rsidRDefault="000D6280" w:rsidP="00972855">
      <w:pPr>
        <w:pStyle w:val="Label1"/>
      </w:pPr>
      <w:r w:rsidRPr="008233BF">
        <w:t>Level:</w:t>
      </w:r>
      <w:r w:rsidRPr="008233BF">
        <w:tab/>
      </w:r>
      <w:r w:rsidRPr="008233BF">
        <w:tab/>
      </w:r>
      <w:r w:rsidRPr="008233BF">
        <w:tab/>
      </w:r>
      <w:r w:rsidRPr="008233BF">
        <w:tab/>
      </w:r>
      <w:r w:rsidRPr="008233BF">
        <w:tab/>
      </w:r>
      <w:r w:rsidRPr="008233BF">
        <w:tab/>
      </w:r>
      <w:r w:rsidRPr="008233BF">
        <w:tab/>
      </w:r>
    </w:p>
    <w:p w14:paraId="3D35CF8B" w14:textId="77777777" w:rsidR="00FB48D8" w:rsidRDefault="000D6280" w:rsidP="00972855">
      <w:pPr>
        <w:pStyle w:val="Label1"/>
      </w:pPr>
      <w:r w:rsidRPr="008233BF">
        <w:t>Level name:</w:t>
      </w:r>
      <w:r w:rsidRPr="008233BF">
        <w:tab/>
      </w:r>
    </w:p>
    <w:p w14:paraId="5467DCD7" w14:textId="77777777" w:rsidR="00A25DC9" w:rsidRPr="008233BF" w:rsidRDefault="00A25DC9" w:rsidP="001C2735">
      <w:pPr>
        <w:pStyle w:val="Heading1"/>
      </w:pPr>
      <w:bookmarkStart w:id="438" w:name="_Toc225648279"/>
      <w:bookmarkStart w:id="439" w:name="_Toc225065136"/>
      <w:bookmarkStart w:id="440" w:name="_Toc205849802"/>
      <w:r w:rsidRPr="008233BF">
        <w:t>Data</w:t>
      </w:r>
      <w:r w:rsidR="00053ABB">
        <w:t>s</w:t>
      </w:r>
      <w:r w:rsidR="00A25574">
        <w:t xml:space="preserve">et </w:t>
      </w:r>
      <w:bookmarkEnd w:id="438"/>
      <w:bookmarkEnd w:id="439"/>
      <w:r w:rsidR="00A25574">
        <w:t>Identification</w:t>
      </w:r>
      <w:bookmarkEnd w:id="440"/>
    </w:p>
    <w:p w14:paraId="2F8FF9AD" w14:textId="77777777" w:rsidR="000C2C7C" w:rsidRPr="00D73CA5" w:rsidRDefault="00533DDD" w:rsidP="00972855">
      <w:pPr>
        <w:pStyle w:val="note0"/>
      </w:pPr>
      <w:r w:rsidRPr="00D73CA5">
        <w:t>&lt;Information that uniquely identifies the dataset&gt;</w:t>
      </w:r>
    </w:p>
    <w:p w14:paraId="416A25F5" w14:textId="77777777" w:rsidR="00F55B36" w:rsidRPr="00BD2852" w:rsidRDefault="00B356C5" w:rsidP="00972855">
      <w:pPr>
        <w:pStyle w:val="Label1"/>
        <w:rPr>
          <w:sz w:val="20"/>
          <w:szCs w:val="20"/>
        </w:rPr>
      </w:pPr>
      <w:r w:rsidRPr="00BD2852">
        <w:rPr>
          <w:sz w:val="20"/>
          <w:szCs w:val="20"/>
        </w:rPr>
        <w:t xml:space="preserve">Title: </w:t>
      </w:r>
      <w:r w:rsidRPr="00BD2852">
        <w:rPr>
          <w:sz w:val="20"/>
          <w:szCs w:val="20"/>
        </w:rPr>
        <w:tab/>
      </w:r>
      <w:r w:rsidRPr="00BD2852">
        <w:rPr>
          <w:sz w:val="20"/>
          <w:szCs w:val="20"/>
        </w:rPr>
        <w:tab/>
      </w:r>
      <w:r w:rsidRPr="00BD2852">
        <w:rPr>
          <w:sz w:val="20"/>
          <w:szCs w:val="20"/>
        </w:rPr>
        <w:tab/>
      </w:r>
      <w:r w:rsidR="00D20CD5" w:rsidRPr="00BD2852">
        <w:rPr>
          <w:sz w:val="20"/>
          <w:szCs w:val="20"/>
        </w:rPr>
        <w:tab/>
      </w:r>
      <w:r w:rsidR="00D20CD5" w:rsidRPr="00BD2852">
        <w:rPr>
          <w:sz w:val="20"/>
          <w:szCs w:val="20"/>
        </w:rPr>
        <w:tab/>
      </w:r>
      <w:r w:rsidR="00D20CD5" w:rsidRPr="00BD2852">
        <w:rPr>
          <w:sz w:val="20"/>
          <w:szCs w:val="20"/>
        </w:rPr>
        <w:tab/>
      </w:r>
      <w:r w:rsidR="00D20CD5" w:rsidRPr="00BD2852">
        <w:rPr>
          <w:sz w:val="20"/>
          <w:szCs w:val="20"/>
        </w:rPr>
        <w:tab/>
      </w:r>
      <w:r w:rsidR="00D20CD5" w:rsidRPr="00BD2852">
        <w:rPr>
          <w:sz w:val="20"/>
          <w:szCs w:val="20"/>
        </w:rPr>
        <w:tab/>
      </w:r>
      <w:r w:rsidR="00D20CD5" w:rsidRPr="00BD2852">
        <w:rPr>
          <w:sz w:val="20"/>
          <w:szCs w:val="20"/>
        </w:rPr>
        <w:tab/>
      </w:r>
      <w:r w:rsidR="00595A33" w:rsidRPr="00BD2852">
        <w:rPr>
          <w:sz w:val="20"/>
          <w:szCs w:val="20"/>
        </w:rPr>
        <w:tab/>
      </w:r>
      <w:r w:rsidR="00595A33" w:rsidRPr="00BD2852">
        <w:rPr>
          <w:sz w:val="20"/>
          <w:szCs w:val="20"/>
        </w:rPr>
        <w:tab/>
      </w:r>
      <w:r w:rsidR="00595A33" w:rsidRPr="00BD2852">
        <w:rPr>
          <w:sz w:val="20"/>
          <w:szCs w:val="20"/>
        </w:rPr>
        <w:tab/>
      </w:r>
      <w:r w:rsidR="00595A33" w:rsidRPr="00BD2852">
        <w:rPr>
          <w:sz w:val="20"/>
          <w:szCs w:val="20"/>
        </w:rPr>
        <w:tab/>
      </w:r>
      <w:r w:rsidR="00595A33" w:rsidRPr="00BD2852">
        <w:rPr>
          <w:sz w:val="20"/>
          <w:szCs w:val="20"/>
        </w:rPr>
        <w:tab/>
      </w:r>
      <w:r w:rsidR="00595A33" w:rsidRPr="00BD2852">
        <w:rPr>
          <w:sz w:val="20"/>
          <w:szCs w:val="20"/>
        </w:rPr>
        <w:tab/>
      </w:r>
      <w:r w:rsidR="00595A33" w:rsidRPr="00BD2852">
        <w:rPr>
          <w:sz w:val="20"/>
          <w:szCs w:val="20"/>
        </w:rPr>
        <w:tab/>
      </w:r>
      <w:r w:rsidR="00595A33" w:rsidRPr="00BD2852">
        <w:rPr>
          <w:sz w:val="20"/>
          <w:szCs w:val="20"/>
        </w:rPr>
        <w:tab/>
      </w:r>
    </w:p>
    <w:p w14:paraId="203F061E" w14:textId="77777777" w:rsidR="00B356C5" w:rsidRPr="00BD2852" w:rsidRDefault="00B356C5" w:rsidP="00972855">
      <w:pPr>
        <w:pStyle w:val="Label1"/>
        <w:rPr>
          <w:sz w:val="20"/>
          <w:szCs w:val="20"/>
        </w:rPr>
      </w:pPr>
      <w:r w:rsidRPr="00BD2852">
        <w:rPr>
          <w:sz w:val="20"/>
          <w:szCs w:val="20"/>
        </w:rPr>
        <w:t>Alternate Title:</w:t>
      </w:r>
      <w:r w:rsidRPr="00BD2852">
        <w:rPr>
          <w:sz w:val="20"/>
          <w:szCs w:val="20"/>
        </w:rPr>
        <w:tab/>
      </w:r>
      <w:r w:rsidR="00D20CD5" w:rsidRPr="00BD2852">
        <w:rPr>
          <w:sz w:val="20"/>
          <w:szCs w:val="20"/>
        </w:rPr>
        <w:tab/>
      </w:r>
      <w:r w:rsidR="00D20CD5" w:rsidRPr="00BD2852">
        <w:rPr>
          <w:sz w:val="20"/>
          <w:szCs w:val="20"/>
        </w:rPr>
        <w:tab/>
      </w:r>
      <w:r w:rsidR="00D20CD5" w:rsidRPr="00BD2852">
        <w:rPr>
          <w:sz w:val="20"/>
          <w:szCs w:val="20"/>
        </w:rPr>
        <w:tab/>
      </w:r>
      <w:r w:rsidR="00D20CD5" w:rsidRPr="00BD2852">
        <w:rPr>
          <w:sz w:val="20"/>
          <w:szCs w:val="20"/>
        </w:rPr>
        <w:tab/>
      </w:r>
      <w:r w:rsidR="00D20CD5" w:rsidRPr="00BD2852">
        <w:rPr>
          <w:sz w:val="20"/>
          <w:szCs w:val="20"/>
        </w:rPr>
        <w:tab/>
      </w:r>
    </w:p>
    <w:p w14:paraId="2CDA65C5" w14:textId="77777777" w:rsidR="00B356C5" w:rsidRPr="00BD2852" w:rsidRDefault="00B356C5" w:rsidP="00972855">
      <w:pPr>
        <w:pStyle w:val="Label1"/>
        <w:rPr>
          <w:sz w:val="20"/>
          <w:szCs w:val="20"/>
        </w:rPr>
      </w:pPr>
      <w:r w:rsidRPr="00BD2852">
        <w:rPr>
          <w:sz w:val="20"/>
          <w:szCs w:val="20"/>
        </w:rPr>
        <w:t xml:space="preserve">Abstract: </w:t>
      </w:r>
      <w:r w:rsidRPr="00BD2852">
        <w:rPr>
          <w:sz w:val="20"/>
          <w:szCs w:val="20"/>
        </w:rPr>
        <w:tab/>
      </w:r>
    </w:p>
    <w:p w14:paraId="517F0B3C" w14:textId="77777777" w:rsidR="004279CC" w:rsidRPr="00BD2852" w:rsidRDefault="00B356C5" w:rsidP="00972855">
      <w:pPr>
        <w:pStyle w:val="Label1"/>
        <w:rPr>
          <w:sz w:val="20"/>
          <w:szCs w:val="20"/>
        </w:rPr>
      </w:pPr>
      <w:r w:rsidRPr="00BD2852">
        <w:rPr>
          <w:sz w:val="20"/>
          <w:szCs w:val="20"/>
        </w:rPr>
        <w:lastRenderedPageBreak/>
        <w:t>Topic Category:</w:t>
      </w:r>
      <w:r w:rsidRPr="00BD2852">
        <w:rPr>
          <w:sz w:val="20"/>
          <w:szCs w:val="20"/>
        </w:rPr>
        <w:tab/>
      </w:r>
      <w:r w:rsidR="00D20CD5" w:rsidRPr="00BD2852">
        <w:rPr>
          <w:sz w:val="20"/>
          <w:szCs w:val="20"/>
        </w:rPr>
        <w:tab/>
      </w:r>
      <w:r w:rsidR="00D20CD5" w:rsidRPr="00BD2852">
        <w:rPr>
          <w:sz w:val="20"/>
          <w:szCs w:val="20"/>
        </w:rPr>
        <w:tab/>
      </w:r>
      <w:r w:rsidR="00D20CD5" w:rsidRPr="00BD2852">
        <w:rPr>
          <w:sz w:val="20"/>
          <w:szCs w:val="20"/>
        </w:rPr>
        <w:tab/>
      </w:r>
      <w:r w:rsidR="00D20CD5" w:rsidRPr="00BD2852">
        <w:rPr>
          <w:sz w:val="20"/>
          <w:szCs w:val="20"/>
        </w:rPr>
        <w:tab/>
      </w:r>
      <w:r w:rsidR="00D20CD5" w:rsidRPr="00BD2852">
        <w:rPr>
          <w:sz w:val="20"/>
          <w:szCs w:val="20"/>
        </w:rPr>
        <w:tab/>
      </w:r>
    </w:p>
    <w:p w14:paraId="11DEE061" w14:textId="77777777" w:rsidR="00B356C5" w:rsidRPr="00BD2852" w:rsidRDefault="004279CC" w:rsidP="00972855">
      <w:pPr>
        <w:pStyle w:val="Label1"/>
        <w:rPr>
          <w:sz w:val="20"/>
          <w:szCs w:val="20"/>
        </w:rPr>
      </w:pPr>
      <w:r w:rsidRPr="00BD2852">
        <w:rPr>
          <w:sz w:val="20"/>
          <w:szCs w:val="20"/>
        </w:rPr>
        <w:t>Geographic Description:</w:t>
      </w:r>
      <w:r w:rsidRPr="00BD2852">
        <w:rPr>
          <w:sz w:val="20"/>
          <w:szCs w:val="20"/>
        </w:rPr>
        <w:tab/>
      </w:r>
      <w:r w:rsidR="00D20CD5" w:rsidRPr="00BD2852">
        <w:rPr>
          <w:sz w:val="20"/>
          <w:szCs w:val="20"/>
        </w:rPr>
        <w:tab/>
      </w:r>
      <w:r w:rsidR="00D20CD5" w:rsidRPr="00BD2852">
        <w:rPr>
          <w:sz w:val="20"/>
          <w:szCs w:val="20"/>
        </w:rPr>
        <w:tab/>
      </w:r>
    </w:p>
    <w:p w14:paraId="2E52AC13" w14:textId="77777777" w:rsidR="00FA7B6A" w:rsidRPr="00BD2852" w:rsidRDefault="00B356C5" w:rsidP="00972855">
      <w:pPr>
        <w:pStyle w:val="Label1"/>
        <w:rPr>
          <w:sz w:val="20"/>
          <w:szCs w:val="20"/>
        </w:rPr>
      </w:pPr>
      <w:r w:rsidRPr="00BD2852">
        <w:rPr>
          <w:sz w:val="20"/>
          <w:szCs w:val="20"/>
        </w:rPr>
        <w:t>Spatial Resolution</w:t>
      </w:r>
      <w:r w:rsidR="00FA7489" w:rsidRPr="00BD2852">
        <w:rPr>
          <w:sz w:val="20"/>
          <w:szCs w:val="20"/>
        </w:rPr>
        <w:t>:</w:t>
      </w:r>
      <w:r w:rsidR="00D20CD5" w:rsidRPr="00BD2852">
        <w:rPr>
          <w:sz w:val="20"/>
          <w:szCs w:val="20"/>
        </w:rPr>
        <w:tab/>
      </w:r>
    </w:p>
    <w:p w14:paraId="34A02FA4" w14:textId="77777777" w:rsidR="00BD2FBF" w:rsidRPr="00BD2852" w:rsidRDefault="00D20CD5" w:rsidP="00972855">
      <w:pPr>
        <w:pStyle w:val="Label1"/>
        <w:rPr>
          <w:sz w:val="20"/>
          <w:szCs w:val="20"/>
        </w:rPr>
      </w:pPr>
      <w:r w:rsidRPr="00BD2852">
        <w:rPr>
          <w:sz w:val="20"/>
          <w:szCs w:val="20"/>
        </w:rPr>
        <w:t>P</w:t>
      </w:r>
      <w:r w:rsidR="004D032C" w:rsidRPr="00BD2852">
        <w:rPr>
          <w:sz w:val="20"/>
          <w:szCs w:val="20"/>
        </w:rPr>
        <w:t>urpose</w:t>
      </w:r>
      <w:r w:rsidRPr="00BD2852">
        <w:rPr>
          <w:sz w:val="20"/>
          <w:szCs w:val="20"/>
        </w:rPr>
        <w:t>:</w:t>
      </w:r>
      <w:r w:rsidRPr="00BD2852">
        <w:rPr>
          <w:sz w:val="20"/>
          <w:szCs w:val="20"/>
        </w:rPr>
        <w:tab/>
      </w:r>
      <w:r w:rsidR="00BD2FBF" w:rsidRPr="00BD2852">
        <w:rPr>
          <w:sz w:val="20"/>
          <w:szCs w:val="20"/>
        </w:rPr>
        <w:t xml:space="preserve"> </w:t>
      </w:r>
    </w:p>
    <w:p w14:paraId="00507F26" w14:textId="77777777" w:rsidR="004D032C" w:rsidRPr="00BD2852" w:rsidRDefault="00D20CD5" w:rsidP="00972855">
      <w:pPr>
        <w:pStyle w:val="Label1"/>
        <w:rPr>
          <w:sz w:val="20"/>
          <w:szCs w:val="20"/>
        </w:rPr>
      </w:pPr>
      <w:r w:rsidRPr="00BD2852">
        <w:rPr>
          <w:sz w:val="20"/>
          <w:szCs w:val="20"/>
        </w:rPr>
        <w:t>L</w:t>
      </w:r>
      <w:r w:rsidR="004D032C" w:rsidRPr="00BD2852">
        <w:rPr>
          <w:sz w:val="20"/>
          <w:szCs w:val="20"/>
        </w:rPr>
        <w:t>anguage</w:t>
      </w:r>
      <w:r w:rsidRPr="00BD2852">
        <w:rPr>
          <w:sz w:val="20"/>
          <w:szCs w:val="20"/>
        </w:rPr>
        <w:t xml:space="preserve">: </w:t>
      </w:r>
      <w:r w:rsidRPr="00BD2852">
        <w:rPr>
          <w:sz w:val="20"/>
          <w:szCs w:val="20"/>
        </w:rPr>
        <w:tab/>
      </w:r>
      <w:r w:rsidRPr="00BD2852">
        <w:rPr>
          <w:sz w:val="20"/>
          <w:szCs w:val="20"/>
        </w:rPr>
        <w:tab/>
      </w:r>
      <w:r w:rsidRPr="00BD2852">
        <w:rPr>
          <w:sz w:val="20"/>
          <w:szCs w:val="20"/>
        </w:rPr>
        <w:tab/>
      </w:r>
      <w:r w:rsidRPr="00BD2852">
        <w:rPr>
          <w:sz w:val="20"/>
          <w:szCs w:val="20"/>
        </w:rPr>
        <w:tab/>
      </w:r>
      <w:r w:rsidRPr="00BD2852">
        <w:rPr>
          <w:sz w:val="20"/>
          <w:szCs w:val="20"/>
        </w:rPr>
        <w:tab/>
      </w:r>
      <w:r w:rsidRPr="00BD2852">
        <w:rPr>
          <w:sz w:val="20"/>
          <w:szCs w:val="20"/>
        </w:rPr>
        <w:tab/>
      </w:r>
      <w:r w:rsidRPr="00BD2852">
        <w:rPr>
          <w:sz w:val="20"/>
          <w:szCs w:val="20"/>
        </w:rPr>
        <w:tab/>
      </w:r>
    </w:p>
    <w:p w14:paraId="2B2A7CBE" w14:textId="77777777" w:rsidR="00313AE8" w:rsidRPr="00BD2852" w:rsidRDefault="00D20CD5" w:rsidP="00972855">
      <w:pPr>
        <w:pStyle w:val="Labeldata"/>
      </w:pPr>
      <w:r w:rsidRPr="00BD2852">
        <w:rPr>
          <w:rStyle w:val="Label1Char"/>
          <w:sz w:val="20"/>
          <w:szCs w:val="20"/>
        </w:rPr>
        <w:t>C</w:t>
      </w:r>
      <w:r w:rsidR="004D032C" w:rsidRPr="00BD2852">
        <w:rPr>
          <w:rStyle w:val="Label1Char"/>
          <w:sz w:val="20"/>
          <w:szCs w:val="20"/>
        </w:rPr>
        <w:t>lassification</w:t>
      </w:r>
      <w:r w:rsidRPr="00BD2852">
        <w:rPr>
          <w:rStyle w:val="Label1Char"/>
          <w:sz w:val="20"/>
          <w:szCs w:val="20"/>
        </w:rPr>
        <w:t>:</w:t>
      </w:r>
      <w:r w:rsidRPr="00BD2852">
        <w:t xml:space="preserve"> </w:t>
      </w:r>
      <w:r w:rsidRPr="00BD2852">
        <w:tab/>
      </w:r>
      <w:r w:rsidRPr="00BD2852">
        <w:tab/>
      </w:r>
      <w:r w:rsidRPr="00BD2852">
        <w:tab/>
      </w:r>
      <w:r w:rsidRPr="00BD2852">
        <w:tab/>
      </w:r>
      <w:r w:rsidRPr="00BD2852">
        <w:tab/>
      </w:r>
      <w:r w:rsidRPr="00BD2852">
        <w:tab/>
      </w:r>
      <w:r w:rsidR="00313AE8" w:rsidRPr="00BD2852">
        <w:t>Data can be classified as one of the following:</w:t>
      </w:r>
    </w:p>
    <w:p w14:paraId="180057C0" w14:textId="77777777" w:rsidR="00313AE8" w:rsidRPr="00BD2852" w:rsidRDefault="00313AE8" w:rsidP="00972855">
      <w:pPr>
        <w:pStyle w:val="Labeldata"/>
      </w:pPr>
    </w:p>
    <w:p w14:paraId="603310A1" w14:textId="77777777" w:rsidR="00313AE8" w:rsidRPr="00BD2852" w:rsidRDefault="00313AE8" w:rsidP="00972855">
      <w:pPr>
        <w:pStyle w:val="Labeldata"/>
        <w:ind w:left="3420"/>
      </w:pPr>
      <w:r w:rsidRPr="00BD2852">
        <w:t>U</w:t>
      </w:r>
      <w:r w:rsidR="00D20CD5" w:rsidRPr="00BD2852">
        <w:t>nclassified</w:t>
      </w:r>
    </w:p>
    <w:p w14:paraId="2211CCF4" w14:textId="77777777" w:rsidR="00313AE8" w:rsidRPr="00BD2852" w:rsidRDefault="00313AE8" w:rsidP="00972855">
      <w:pPr>
        <w:pStyle w:val="Labeldata"/>
        <w:ind w:left="3420"/>
      </w:pPr>
      <w:r w:rsidRPr="00BD2852">
        <w:t>Restricted</w:t>
      </w:r>
    </w:p>
    <w:p w14:paraId="1FF065AA" w14:textId="77777777" w:rsidR="00313AE8" w:rsidRPr="00BD2852" w:rsidRDefault="00313AE8" w:rsidP="00972855">
      <w:pPr>
        <w:pStyle w:val="Labeldata"/>
        <w:ind w:left="3420"/>
      </w:pPr>
      <w:r w:rsidRPr="00BD2852">
        <w:t>Confidential</w:t>
      </w:r>
    </w:p>
    <w:p w14:paraId="6478E700" w14:textId="77777777" w:rsidR="00313AE8" w:rsidRPr="00BD2852" w:rsidRDefault="00313AE8" w:rsidP="00972855">
      <w:pPr>
        <w:pStyle w:val="Labeldata"/>
        <w:ind w:left="3420"/>
      </w:pPr>
      <w:r w:rsidRPr="00BD2852">
        <w:t>Secret</w:t>
      </w:r>
    </w:p>
    <w:p w14:paraId="0D42C657" w14:textId="77777777" w:rsidR="004D032C" w:rsidRPr="00BD2852" w:rsidRDefault="00313AE8" w:rsidP="00972855">
      <w:pPr>
        <w:pStyle w:val="Labeldata"/>
        <w:ind w:left="3420"/>
      </w:pPr>
      <w:r w:rsidRPr="00BD2852">
        <w:t>Top Secret</w:t>
      </w:r>
      <w:r w:rsidR="00D20CD5" w:rsidRPr="00BD2852">
        <w:t xml:space="preserve"> </w:t>
      </w:r>
    </w:p>
    <w:p w14:paraId="55BFBB31" w14:textId="77777777" w:rsidR="00833FCA" w:rsidRPr="00BD2852" w:rsidRDefault="00833FCA" w:rsidP="00833FCA">
      <w:pPr>
        <w:pStyle w:val="Labeldata"/>
        <w:ind w:left="3420"/>
      </w:pPr>
      <w:r w:rsidRPr="00BD2852">
        <w:t>Sensitive But Unclassified</w:t>
      </w:r>
    </w:p>
    <w:p w14:paraId="377D1A7F" w14:textId="77777777" w:rsidR="00833FCA" w:rsidRPr="00BD2852" w:rsidRDefault="00833FCA" w:rsidP="00833FCA">
      <w:pPr>
        <w:pStyle w:val="Labeldata"/>
        <w:ind w:left="3420"/>
      </w:pPr>
      <w:r w:rsidRPr="00BD2852">
        <w:t>For Official Use Only</w:t>
      </w:r>
    </w:p>
    <w:p w14:paraId="556E4FDB" w14:textId="77777777" w:rsidR="00833FCA" w:rsidRPr="00BD2852" w:rsidRDefault="00833FCA" w:rsidP="00833FCA">
      <w:pPr>
        <w:pStyle w:val="Labeldata"/>
        <w:ind w:left="3420"/>
      </w:pPr>
      <w:r w:rsidRPr="00BD2852">
        <w:t>Protected</w:t>
      </w:r>
    </w:p>
    <w:p w14:paraId="03FA569C" w14:textId="77777777" w:rsidR="00833FCA" w:rsidRPr="00BD2852" w:rsidRDefault="00833FCA" w:rsidP="00833FCA">
      <w:pPr>
        <w:pStyle w:val="Labeldata"/>
        <w:ind w:left="3420"/>
      </w:pPr>
      <w:r w:rsidRPr="00BD2852">
        <w:t xml:space="preserve">Limited Distribution </w:t>
      </w:r>
    </w:p>
    <w:p w14:paraId="35D94E2D" w14:textId="77777777" w:rsidR="00833FCA" w:rsidRPr="00BD2852" w:rsidRDefault="00833FCA" w:rsidP="00833FCA">
      <w:pPr>
        <w:pStyle w:val="Labeldata"/>
        <w:ind w:left="3420"/>
        <w:rPr>
          <w:rFonts w:ascii="Helvetica" w:hAnsi="Helvetica" w:cs="Helvetica"/>
          <w:lang w:val="en-US" w:eastAsia="en-US"/>
        </w:rPr>
      </w:pPr>
    </w:p>
    <w:p w14:paraId="6C98F454" w14:textId="77777777" w:rsidR="004D032C" w:rsidRPr="00BD2852" w:rsidRDefault="00D20CD5" w:rsidP="00972855">
      <w:pPr>
        <w:pStyle w:val="Label1"/>
        <w:rPr>
          <w:rFonts w:cs="Arial"/>
          <w:sz w:val="20"/>
          <w:szCs w:val="20"/>
        </w:rPr>
      </w:pPr>
      <w:r w:rsidRPr="00BD2852">
        <w:rPr>
          <w:sz w:val="20"/>
          <w:szCs w:val="20"/>
        </w:rPr>
        <w:t>S</w:t>
      </w:r>
      <w:r w:rsidR="004D032C" w:rsidRPr="00BD2852">
        <w:rPr>
          <w:sz w:val="20"/>
          <w:szCs w:val="20"/>
        </w:rPr>
        <w:t>patial</w:t>
      </w:r>
      <w:r w:rsidRPr="00BD2852">
        <w:rPr>
          <w:sz w:val="20"/>
          <w:szCs w:val="20"/>
        </w:rPr>
        <w:t xml:space="preserve"> </w:t>
      </w:r>
      <w:r w:rsidR="004D032C" w:rsidRPr="00BD2852">
        <w:rPr>
          <w:sz w:val="20"/>
          <w:szCs w:val="20"/>
        </w:rPr>
        <w:t>Representation</w:t>
      </w:r>
      <w:r w:rsidRPr="00BD2852">
        <w:rPr>
          <w:sz w:val="20"/>
          <w:szCs w:val="20"/>
        </w:rPr>
        <w:t xml:space="preserve"> </w:t>
      </w:r>
      <w:r w:rsidR="004D032C" w:rsidRPr="00BD2852">
        <w:rPr>
          <w:sz w:val="20"/>
          <w:szCs w:val="20"/>
        </w:rPr>
        <w:t>Type</w:t>
      </w:r>
      <w:r w:rsidRPr="00BD2852">
        <w:rPr>
          <w:rFonts w:cs="Arial"/>
          <w:sz w:val="20"/>
          <w:szCs w:val="20"/>
        </w:rPr>
        <w:t xml:space="preserve">: </w:t>
      </w:r>
      <w:r w:rsidRPr="00BD2852">
        <w:rPr>
          <w:rFonts w:cs="Arial"/>
          <w:sz w:val="20"/>
          <w:szCs w:val="20"/>
        </w:rPr>
        <w:tab/>
      </w:r>
    </w:p>
    <w:p w14:paraId="42E22E81" w14:textId="77777777" w:rsidR="004D032C" w:rsidRPr="00BD2852" w:rsidRDefault="00D20CD5" w:rsidP="00972855">
      <w:pPr>
        <w:pStyle w:val="Label1"/>
        <w:rPr>
          <w:rFonts w:cs="Arial"/>
          <w:sz w:val="20"/>
          <w:szCs w:val="20"/>
        </w:rPr>
      </w:pPr>
      <w:r w:rsidRPr="00BD2852">
        <w:rPr>
          <w:rFonts w:cs="Arial"/>
          <w:sz w:val="20"/>
          <w:szCs w:val="20"/>
        </w:rPr>
        <w:t>P</w:t>
      </w:r>
      <w:r w:rsidR="004D032C" w:rsidRPr="00BD2852">
        <w:rPr>
          <w:rFonts w:cs="Arial"/>
          <w:sz w:val="20"/>
          <w:szCs w:val="20"/>
        </w:rPr>
        <w:t>oint</w:t>
      </w:r>
      <w:r w:rsidRPr="00BD2852">
        <w:rPr>
          <w:rFonts w:cs="Arial"/>
          <w:sz w:val="20"/>
          <w:szCs w:val="20"/>
        </w:rPr>
        <w:t xml:space="preserve"> o</w:t>
      </w:r>
      <w:r w:rsidR="004D032C" w:rsidRPr="00BD2852">
        <w:rPr>
          <w:rFonts w:cs="Arial"/>
          <w:sz w:val="20"/>
          <w:szCs w:val="20"/>
        </w:rPr>
        <w:t>f</w:t>
      </w:r>
      <w:r w:rsidRPr="00BD2852">
        <w:rPr>
          <w:rFonts w:cs="Arial"/>
          <w:sz w:val="20"/>
          <w:szCs w:val="20"/>
        </w:rPr>
        <w:t xml:space="preserve"> </w:t>
      </w:r>
      <w:r w:rsidR="004D032C" w:rsidRPr="00BD2852">
        <w:rPr>
          <w:rFonts w:cs="Arial"/>
          <w:sz w:val="20"/>
          <w:szCs w:val="20"/>
        </w:rPr>
        <w:t>Contact</w:t>
      </w:r>
      <w:r w:rsidRPr="00BD2852">
        <w:rPr>
          <w:rFonts w:cs="Arial"/>
          <w:sz w:val="20"/>
          <w:szCs w:val="20"/>
        </w:rPr>
        <w:t xml:space="preserve">: </w:t>
      </w:r>
      <w:r w:rsidRPr="00BD2852">
        <w:rPr>
          <w:rFonts w:cs="Arial"/>
          <w:sz w:val="20"/>
          <w:szCs w:val="20"/>
        </w:rPr>
        <w:tab/>
      </w:r>
      <w:r w:rsidRPr="00BD2852">
        <w:rPr>
          <w:rFonts w:cs="Arial"/>
          <w:sz w:val="20"/>
          <w:szCs w:val="20"/>
        </w:rPr>
        <w:tab/>
      </w:r>
      <w:r w:rsidRPr="00BD2852">
        <w:rPr>
          <w:rFonts w:cs="Arial"/>
          <w:sz w:val="20"/>
          <w:szCs w:val="20"/>
        </w:rPr>
        <w:tab/>
      </w:r>
      <w:r w:rsidRPr="00BD2852">
        <w:rPr>
          <w:rFonts w:cs="Arial"/>
          <w:sz w:val="20"/>
          <w:szCs w:val="20"/>
        </w:rPr>
        <w:tab/>
      </w:r>
      <w:r w:rsidRPr="00BD2852">
        <w:rPr>
          <w:rFonts w:cs="Arial"/>
          <w:sz w:val="20"/>
          <w:szCs w:val="20"/>
        </w:rPr>
        <w:tab/>
      </w:r>
      <w:r w:rsidR="004D032C" w:rsidRPr="00BD2852">
        <w:rPr>
          <w:rFonts w:cs="Arial"/>
          <w:sz w:val="20"/>
          <w:szCs w:val="20"/>
        </w:rPr>
        <w:t xml:space="preserve"> </w:t>
      </w:r>
    </w:p>
    <w:p w14:paraId="7A1EEB98" w14:textId="77777777" w:rsidR="003D1865" w:rsidRPr="00595A33" w:rsidRDefault="00D20CD5" w:rsidP="00972855">
      <w:pPr>
        <w:pStyle w:val="Label1"/>
        <w:rPr>
          <w:rFonts w:cs="Arial"/>
          <w:sz w:val="18"/>
          <w:szCs w:val="18"/>
        </w:rPr>
      </w:pPr>
      <w:r w:rsidRPr="00BD2852">
        <w:rPr>
          <w:rFonts w:cs="Arial"/>
          <w:sz w:val="20"/>
          <w:szCs w:val="20"/>
        </w:rPr>
        <w:t>U</w:t>
      </w:r>
      <w:r w:rsidR="004D032C" w:rsidRPr="00BD2852">
        <w:rPr>
          <w:rFonts w:cs="Arial"/>
          <w:sz w:val="20"/>
          <w:szCs w:val="20"/>
        </w:rPr>
        <w:t>se</w:t>
      </w:r>
      <w:r w:rsidRPr="00BD2852">
        <w:rPr>
          <w:rFonts w:cs="Arial"/>
          <w:sz w:val="20"/>
          <w:szCs w:val="20"/>
        </w:rPr>
        <w:t xml:space="preserve"> </w:t>
      </w:r>
      <w:r w:rsidR="004D032C" w:rsidRPr="00BD2852">
        <w:rPr>
          <w:rFonts w:cs="Arial"/>
          <w:sz w:val="20"/>
          <w:szCs w:val="20"/>
        </w:rPr>
        <w:t>Limitation</w:t>
      </w:r>
      <w:r w:rsidRPr="00BD2852">
        <w:rPr>
          <w:rFonts w:cs="Arial"/>
          <w:sz w:val="20"/>
          <w:szCs w:val="20"/>
        </w:rPr>
        <w:t xml:space="preserve">: </w:t>
      </w:r>
      <w:r w:rsidRPr="00BD2852">
        <w:rPr>
          <w:rFonts w:cs="Arial"/>
          <w:sz w:val="20"/>
          <w:szCs w:val="20"/>
        </w:rPr>
        <w:tab/>
      </w:r>
      <w:r w:rsidRPr="00BD2852">
        <w:rPr>
          <w:rFonts w:cs="Arial"/>
          <w:sz w:val="20"/>
          <w:szCs w:val="20"/>
        </w:rPr>
        <w:tab/>
      </w:r>
      <w:r w:rsidRPr="008233BF">
        <w:rPr>
          <w:rFonts w:cs="Arial"/>
          <w:sz w:val="18"/>
          <w:szCs w:val="18"/>
        </w:rPr>
        <w:tab/>
      </w:r>
      <w:r w:rsidRPr="008233BF">
        <w:rPr>
          <w:rFonts w:cs="Arial"/>
          <w:sz w:val="18"/>
          <w:szCs w:val="18"/>
        </w:rPr>
        <w:tab/>
      </w:r>
      <w:r w:rsidRPr="008233BF">
        <w:rPr>
          <w:rFonts w:cs="Arial"/>
          <w:sz w:val="18"/>
          <w:szCs w:val="18"/>
        </w:rPr>
        <w:tab/>
      </w:r>
      <w:r w:rsidRPr="00763C0E">
        <w:rPr>
          <w:rFonts w:cs="Arial"/>
        </w:rPr>
        <w:t xml:space="preserve"> </w:t>
      </w:r>
    </w:p>
    <w:p w14:paraId="0F41132B" w14:textId="77777777" w:rsidR="00E8406A" w:rsidRPr="008233BF" w:rsidRDefault="00E8406A" w:rsidP="00972855">
      <w:pPr>
        <w:pStyle w:val="Heading1"/>
      </w:pPr>
      <w:bookmarkStart w:id="441" w:name="_Toc225648280"/>
      <w:bookmarkStart w:id="442" w:name="_Toc225065137"/>
      <w:bookmarkStart w:id="443" w:name="_Toc205849803"/>
      <w:r w:rsidRPr="008233BF">
        <w:t>Data Content and structure</w:t>
      </w:r>
      <w:bookmarkEnd w:id="441"/>
      <w:bookmarkEnd w:id="442"/>
      <w:bookmarkEnd w:id="443"/>
    </w:p>
    <w:p w14:paraId="4E89104B" w14:textId="77777777" w:rsidR="00A15E77" w:rsidRDefault="00A15E77" w:rsidP="00666E30">
      <w:pPr>
        <w:pStyle w:val="Heading2"/>
      </w:pPr>
      <w:bookmarkStart w:id="444" w:name="_Toc225648281"/>
      <w:bookmarkStart w:id="445" w:name="_Toc225065138"/>
      <w:bookmarkStart w:id="446" w:name="_Toc205849804"/>
      <w:r>
        <w:t>Introduction</w:t>
      </w:r>
      <w:bookmarkEnd w:id="446"/>
    </w:p>
    <w:p w14:paraId="7B42E582" w14:textId="77777777" w:rsidR="00283D4B" w:rsidRPr="0067722B" w:rsidRDefault="00283D4B" w:rsidP="00972855">
      <w:pPr>
        <w:pStyle w:val="note0"/>
      </w:pPr>
      <w:r w:rsidRPr="00481F12">
        <w:t>&lt;</w:t>
      </w:r>
      <w:r w:rsidR="00220030">
        <w:t xml:space="preserve">This template was designed for feature based product specifications. </w:t>
      </w:r>
      <w:r w:rsidR="00481F12" w:rsidRPr="00481F12">
        <w:t xml:space="preserve">Although the conventional approach is to consider an image </w:t>
      </w:r>
      <w:r w:rsidR="00481F12">
        <w:t xml:space="preserve">or a grid </w:t>
      </w:r>
      <w:r w:rsidR="00481F12" w:rsidRPr="00481F12">
        <w:t>as a unique entity on its own, and to not consider a feature structure, it is proper to consider imagery, gridded and coverage data as feature oriented data. In the simplest form, an image or any set of gridded data can be considered as a single feature. Thus rules for application schema</w:t>
      </w:r>
      <w:r w:rsidR="00481F12">
        <w:t xml:space="preserve"> for feature data apply</w:t>
      </w:r>
      <w:r w:rsidR="00481F12" w:rsidRPr="00481F12">
        <w:t xml:space="preserve"> to imagery and gridded data</w:t>
      </w:r>
      <w:r w:rsidR="00481F12">
        <w:t xml:space="preserve">. </w:t>
      </w:r>
      <w:r w:rsidR="007227E9" w:rsidRPr="007227E9">
        <w:t xml:space="preserve">However, care must be taken to ensure that the application schema accurately defines the Imagery and Gridded </w:t>
      </w:r>
      <w:r w:rsidR="007227E9">
        <w:t>D</w:t>
      </w:r>
      <w:r w:rsidR="007227E9" w:rsidRPr="007227E9">
        <w:t>ata Spatial Schema in accordance with S-100 Part 8 Clause 8</w:t>
      </w:r>
      <w:r w:rsidR="007227E9">
        <w:t>-</w:t>
      </w:r>
      <w:r w:rsidR="007227E9" w:rsidRPr="007227E9">
        <w:t>6</w:t>
      </w:r>
      <w:r w:rsidR="007227E9">
        <w:t xml:space="preserve"> and </w:t>
      </w:r>
      <w:r w:rsidR="00E67350">
        <w:t>t</w:t>
      </w:r>
      <w:r w:rsidR="007227E9">
        <w:t>he Gridded Data Spatial Referencing as defined in Clause 8-8. If the product contains a series or set of images or gridded data sets, then the application schema defining the spatial relationships should</w:t>
      </w:r>
      <w:r w:rsidR="00220030">
        <w:t xml:space="preserve"> </w:t>
      </w:r>
      <w:r w:rsidR="007227E9">
        <w:t xml:space="preserve">be defined as specified </w:t>
      </w:r>
      <w:r w:rsidR="00220030">
        <w:t>in S-100 Part 8 Clause 8-7.</w:t>
      </w:r>
      <w:r w:rsidR="007227E9">
        <w:t xml:space="preserve"> </w:t>
      </w:r>
      <w:r w:rsidRPr="007227E9">
        <w:t>&gt;</w:t>
      </w:r>
    </w:p>
    <w:p w14:paraId="506BAB61" w14:textId="77777777" w:rsidR="007C1591" w:rsidRDefault="00D35AFC" w:rsidP="00666E30">
      <w:pPr>
        <w:pStyle w:val="Heading2"/>
      </w:pPr>
      <w:bookmarkStart w:id="447" w:name="_Toc205849805"/>
      <w:r w:rsidRPr="008233BF">
        <w:t>Application Schema</w:t>
      </w:r>
      <w:bookmarkEnd w:id="444"/>
      <w:bookmarkEnd w:id="445"/>
      <w:r w:rsidR="009E66AF">
        <w:t xml:space="preserve"> </w:t>
      </w:r>
      <w:r w:rsidR="009E66AF">
        <w:rPr>
          <w:color w:val="FF0000"/>
        </w:rPr>
        <w:t>&lt;S-100 Part 3&gt;</w:t>
      </w:r>
      <w:bookmarkEnd w:id="447"/>
    </w:p>
    <w:p w14:paraId="4D9A8B85" w14:textId="77777777" w:rsidR="00283D4B" w:rsidRPr="00D73CA5" w:rsidRDefault="00283D4B" w:rsidP="00972855">
      <w:pPr>
        <w:pStyle w:val="note0"/>
      </w:pPr>
      <w:r w:rsidRPr="00D73CA5">
        <w:t xml:space="preserve">&lt;Normally, the full application schema is described in this section.  It can be described using UML, however, for specifications that </w:t>
      </w:r>
      <w:r w:rsidR="007529C6">
        <w:t>have large application schemas</w:t>
      </w:r>
      <w:r w:rsidRPr="00D73CA5">
        <w:t xml:space="preserve"> it can also be realised in the feature catalogue and the product specification can contain specific examples.&gt;</w:t>
      </w:r>
    </w:p>
    <w:p w14:paraId="3CE73AA5" w14:textId="77777777" w:rsidR="00596942" w:rsidRPr="0039076C" w:rsidRDefault="00313AE8" w:rsidP="00666E30">
      <w:pPr>
        <w:pStyle w:val="Heading2"/>
      </w:pPr>
      <w:bookmarkStart w:id="448" w:name="_Toc225648301"/>
      <w:bookmarkStart w:id="449" w:name="_Toc225065158"/>
      <w:bookmarkStart w:id="450" w:name="_Toc225648282"/>
      <w:bookmarkStart w:id="451" w:name="_Toc225065139"/>
      <w:bookmarkStart w:id="452" w:name="_Toc205849806"/>
      <w:r>
        <w:t>F</w:t>
      </w:r>
      <w:r w:rsidR="00596942" w:rsidRPr="0039076C">
        <w:t>eature Catalogue</w:t>
      </w:r>
      <w:bookmarkEnd w:id="448"/>
      <w:bookmarkEnd w:id="449"/>
      <w:r w:rsidR="00596942" w:rsidRPr="0039076C">
        <w:t xml:space="preserve"> </w:t>
      </w:r>
      <w:r w:rsidR="009E66AF">
        <w:rPr>
          <w:color w:val="FF0000"/>
        </w:rPr>
        <w:t>&lt;S-100 Part 5&gt;</w:t>
      </w:r>
      <w:bookmarkEnd w:id="452"/>
    </w:p>
    <w:p w14:paraId="0DC190CE" w14:textId="77777777" w:rsidR="00E65251" w:rsidRDefault="00E65251" w:rsidP="009512F4">
      <w:pPr>
        <w:pStyle w:val="Heading3"/>
        <w:rPr>
          <w:lang w:eastAsia="en-US"/>
        </w:rPr>
      </w:pPr>
      <w:bookmarkStart w:id="453" w:name="_Toc205849807"/>
      <w:r>
        <w:rPr>
          <w:lang w:eastAsia="en-US"/>
        </w:rPr>
        <w:t>Introduction</w:t>
      </w:r>
      <w:bookmarkEnd w:id="453"/>
    </w:p>
    <w:p w14:paraId="55DCDF8A" w14:textId="77777777" w:rsidR="00596942" w:rsidRPr="00D73CA5" w:rsidRDefault="00283D4B" w:rsidP="00972855">
      <w:pPr>
        <w:pStyle w:val="note0"/>
      </w:pPr>
      <w:r w:rsidRPr="00D73CA5">
        <w:rPr>
          <w:lang w:eastAsia="en-US"/>
        </w:rPr>
        <w:t>&lt;The S-1</w:t>
      </w:r>
      <w:ins w:id="454" w:author="Raphael Malyankar" w:date="2025-07-28T00:27:00Z">
        <w:r w:rsidR="00A15DCA">
          <w:rPr>
            <w:lang w:eastAsia="en-US"/>
          </w:rPr>
          <w:t>XX</w:t>
        </w:r>
      </w:ins>
      <w:del w:id="455" w:author="Raphael Malyankar" w:date="2025-07-28T00:27:00Z">
        <w:r w:rsidRPr="00D73CA5" w:rsidDel="00A15DCA">
          <w:rPr>
            <w:lang w:eastAsia="en-US"/>
          </w:rPr>
          <w:delText>0n</w:delText>
        </w:r>
      </w:del>
      <w:r w:rsidR="00047F6B" w:rsidRPr="00D73CA5">
        <w:rPr>
          <w:lang w:eastAsia="en-US"/>
        </w:rPr>
        <w:t xml:space="preserve"> Feature Catalogue describes the</w:t>
      </w:r>
      <w:r w:rsidR="00596942" w:rsidRPr="00D73CA5">
        <w:rPr>
          <w:lang w:eastAsia="en-US"/>
        </w:rPr>
        <w:t xml:space="preserve"> feature types, information types, </w:t>
      </w:r>
      <w:r w:rsidR="00D7007E" w:rsidRPr="00D73CA5">
        <w:rPr>
          <w:lang w:eastAsia="en-US"/>
        </w:rPr>
        <w:t xml:space="preserve">attributes, </w:t>
      </w:r>
      <w:r w:rsidR="00596942" w:rsidRPr="00D73CA5">
        <w:rPr>
          <w:lang w:eastAsia="en-US"/>
        </w:rPr>
        <w:t xml:space="preserve">attribute values, associations and roles </w:t>
      </w:r>
      <w:r w:rsidR="00047F6B" w:rsidRPr="00D73CA5">
        <w:rPr>
          <w:lang w:eastAsia="en-US"/>
        </w:rPr>
        <w:t>which</w:t>
      </w:r>
      <w:r w:rsidR="007529C6">
        <w:rPr>
          <w:lang w:eastAsia="en-US"/>
        </w:rPr>
        <w:t xml:space="preserve"> may be used in the product</w:t>
      </w:r>
      <w:r w:rsidR="00596942" w:rsidRPr="00D73CA5">
        <w:rPr>
          <w:lang w:eastAsia="en-US"/>
        </w:rPr>
        <w:t xml:space="preserve">. </w:t>
      </w:r>
    </w:p>
    <w:p w14:paraId="15788D86" w14:textId="77777777" w:rsidR="00220030" w:rsidRDefault="00596942" w:rsidP="00972855">
      <w:pPr>
        <w:pStyle w:val="note0"/>
        <w:rPr>
          <w:lang w:eastAsia="en-US"/>
        </w:rPr>
      </w:pPr>
      <w:r w:rsidRPr="00D73CA5">
        <w:rPr>
          <w:lang w:eastAsia="en-US"/>
        </w:rPr>
        <w:t>The</w:t>
      </w:r>
      <w:r w:rsidR="00283D4B" w:rsidRPr="00D73CA5">
        <w:rPr>
          <w:lang w:eastAsia="en-US"/>
        </w:rPr>
        <w:t xml:space="preserve"> S-1</w:t>
      </w:r>
      <w:ins w:id="456" w:author="Raphael Malyankar" w:date="2025-07-28T00:27:00Z">
        <w:r w:rsidR="00A15DCA">
          <w:rPr>
            <w:lang w:eastAsia="en-US"/>
          </w:rPr>
          <w:t>XX</w:t>
        </w:r>
      </w:ins>
      <w:del w:id="457" w:author="Raphael Malyankar" w:date="2025-07-28T00:27:00Z">
        <w:r w:rsidR="00283D4B" w:rsidRPr="00D73CA5" w:rsidDel="00A15DCA">
          <w:rPr>
            <w:lang w:eastAsia="en-US"/>
          </w:rPr>
          <w:delText>0n</w:delText>
        </w:r>
      </w:del>
      <w:r w:rsidRPr="00D73CA5">
        <w:rPr>
          <w:lang w:eastAsia="en-US"/>
        </w:rPr>
        <w:t xml:space="preserve"> </w:t>
      </w:r>
      <w:r w:rsidR="005E0678" w:rsidRPr="00D73CA5">
        <w:rPr>
          <w:lang w:eastAsia="en-US"/>
        </w:rPr>
        <w:t xml:space="preserve">Feature Catalogue </w:t>
      </w:r>
      <w:r w:rsidR="00B4247F" w:rsidRPr="00D73CA5">
        <w:rPr>
          <w:lang w:eastAsia="en-US"/>
        </w:rPr>
        <w:t>is</w:t>
      </w:r>
      <w:r w:rsidRPr="00D73CA5">
        <w:rPr>
          <w:lang w:eastAsia="en-US"/>
        </w:rPr>
        <w:t xml:space="preserve"> available </w:t>
      </w:r>
      <w:r w:rsidR="00047F6B" w:rsidRPr="00D73CA5">
        <w:rPr>
          <w:lang w:eastAsia="en-US"/>
        </w:rPr>
        <w:t>in</w:t>
      </w:r>
      <w:r w:rsidR="00D97B37" w:rsidRPr="00D73CA5">
        <w:rPr>
          <w:lang w:eastAsia="en-US"/>
        </w:rPr>
        <w:t xml:space="preserve"> </w:t>
      </w:r>
      <w:r w:rsidR="00047F6B" w:rsidRPr="00D73CA5">
        <w:rPr>
          <w:lang w:eastAsia="en-US"/>
        </w:rPr>
        <w:t xml:space="preserve">an </w:t>
      </w:r>
      <w:r w:rsidRPr="00D73CA5">
        <w:rPr>
          <w:lang w:eastAsia="en-US"/>
        </w:rPr>
        <w:t>XML</w:t>
      </w:r>
      <w:r w:rsidR="00047F6B" w:rsidRPr="00D73CA5">
        <w:rPr>
          <w:lang w:eastAsia="en-US"/>
        </w:rPr>
        <w:t xml:space="preserve"> document</w:t>
      </w:r>
      <w:r w:rsidRPr="00D73CA5">
        <w:rPr>
          <w:lang w:eastAsia="en-US"/>
        </w:rPr>
        <w:t xml:space="preserve"> </w:t>
      </w:r>
      <w:r w:rsidR="00047F6B" w:rsidRPr="00D73CA5">
        <w:rPr>
          <w:lang w:eastAsia="en-US"/>
        </w:rPr>
        <w:t>which conforms to the S-10</w:t>
      </w:r>
      <w:r w:rsidR="00BC1244" w:rsidRPr="00D73CA5">
        <w:rPr>
          <w:lang w:eastAsia="en-US"/>
        </w:rPr>
        <w:t xml:space="preserve">0 XML Feature Catalogue Schema and can be </w:t>
      </w:r>
      <w:r w:rsidR="00283D4B" w:rsidRPr="00D73CA5">
        <w:rPr>
          <w:lang w:eastAsia="en-US"/>
        </w:rPr>
        <w:t>downloaded from the IHO website.</w:t>
      </w:r>
    </w:p>
    <w:p w14:paraId="4CD9FFBB" w14:textId="77777777" w:rsidR="00596942" w:rsidRPr="00AB1B2E" w:rsidRDefault="00220030" w:rsidP="00972855">
      <w:pPr>
        <w:pStyle w:val="note0"/>
        <w:rPr>
          <w:lang w:eastAsia="en-US"/>
        </w:rPr>
      </w:pPr>
      <w:r w:rsidRPr="00AB1B2E">
        <w:rPr>
          <w:lang w:eastAsia="en-US"/>
        </w:rPr>
        <w:lastRenderedPageBreak/>
        <w:t xml:space="preserve">Note, for Imagery and Gridded Data, </w:t>
      </w:r>
      <w:r w:rsidRPr="00AB1B2E">
        <w:t>a coverage is a type of feature so</w:t>
      </w:r>
      <w:r w:rsidR="00AB1B2E" w:rsidRPr="00AB1B2E">
        <w:t xml:space="preserve"> a product specification may not contain a “catalogue” with the exception of the environmental parameter the dataset models.</w:t>
      </w:r>
      <w:r w:rsidR="00AB1B2E">
        <w:t xml:space="preserve"> Therefore much of this clause may be irrelevant.</w:t>
      </w:r>
      <w:r w:rsidRPr="00AB1B2E">
        <w:t xml:space="preserve"> </w:t>
      </w:r>
      <w:r w:rsidR="00283D4B" w:rsidRPr="00AB1B2E">
        <w:rPr>
          <w:lang w:eastAsia="en-US"/>
        </w:rPr>
        <w:t>&gt;</w:t>
      </w:r>
    </w:p>
    <w:p w14:paraId="62348FA9" w14:textId="77777777" w:rsidR="000773A9" w:rsidRDefault="000773A9" w:rsidP="009512F4">
      <w:pPr>
        <w:pStyle w:val="Heading3"/>
      </w:pPr>
      <w:bookmarkStart w:id="458" w:name="_Toc205849808"/>
      <w:r w:rsidRPr="00670C83">
        <w:t>Feature Types</w:t>
      </w:r>
      <w:bookmarkEnd w:id="458"/>
      <w:r w:rsidRPr="00670C83">
        <w:t xml:space="preserve"> </w:t>
      </w:r>
      <w:bookmarkEnd w:id="450"/>
      <w:bookmarkEnd w:id="451"/>
    </w:p>
    <w:p w14:paraId="1578215C" w14:textId="77777777" w:rsidR="00283D4B" w:rsidRPr="0067722B" w:rsidRDefault="00283D4B" w:rsidP="00972855">
      <w:pPr>
        <w:pStyle w:val="note0"/>
      </w:pPr>
      <w:r w:rsidRPr="0067722B">
        <w:t>&lt;The following clauses describe the different feature types that may be used in the feature catalogue.&gt;</w:t>
      </w:r>
    </w:p>
    <w:p w14:paraId="3CA48D88" w14:textId="77777777" w:rsidR="00833E38" w:rsidRPr="008233BF" w:rsidRDefault="00833E38" w:rsidP="00D722DC">
      <w:pPr>
        <w:pStyle w:val="Heading4"/>
        <w:rPr>
          <w:rFonts w:eastAsia="Times New Roman" w:cs="Arial"/>
          <w:lang w:eastAsia="en-US"/>
        </w:rPr>
      </w:pPr>
      <w:bookmarkStart w:id="459" w:name="_Toc225648283"/>
      <w:bookmarkStart w:id="460" w:name="_Toc225065140"/>
      <w:r>
        <w:t xml:space="preserve">Geographic </w:t>
      </w:r>
    </w:p>
    <w:p w14:paraId="0FD65C59" w14:textId="77777777" w:rsidR="00833E38" w:rsidRPr="00D73CA5" w:rsidRDefault="00283D4B" w:rsidP="00972855">
      <w:pPr>
        <w:pStyle w:val="note0"/>
      </w:pPr>
      <w:r w:rsidRPr="00D73CA5">
        <w:t>&lt;</w:t>
      </w:r>
      <w:r w:rsidR="00833E38" w:rsidRPr="00D73CA5">
        <w:t xml:space="preserve">Geographic (geo) feature types form the principle content of the </w:t>
      </w:r>
      <w:r w:rsidRPr="00D73CA5">
        <w:t>dataset</w:t>
      </w:r>
      <w:r w:rsidR="00833E38" w:rsidRPr="00D73CA5">
        <w:t xml:space="preserve"> and are fully defined by their associated attributes and information types.</w:t>
      </w:r>
      <w:r w:rsidRPr="00D73CA5">
        <w:t>&gt;</w:t>
      </w:r>
    </w:p>
    <w:p w14:paraId="2DA16FD1" w14:textId="77777777" w:rsidR="000773A9" w:rsidRPr="008233BF" w:rsidRDefault="00833E38" w:rsidP="00D722DC">
      <w:pPr>
        <w:pStyle w:val="Heading4"/>
      </w:pPr>
      <w:r>
        <w:t xml:space="preserve">Meta </w:t>
      </w:r>
      <w:bookmarkEnd w:id="459"/>
      <w:bookmarkEnd w:id="460"/>
      <w:r w:rsidR="0060525E">
        <w:t xml:space="preserve"> </w:t>
      </w:r>
    </w:p>
    <w:p w14:paraId="254B6238" w14:textId="77777777" w:rsidR="00D7007E" w:rsidRPr="00D73CA5" w:rsidRDefault="00283D4B" w:rsidP="00972855">
      <w:pPr>
        <w:pStyle w:val="note0"/>
        <w:rPr>
          <w:lang w:val="en-US" w:eastAsia="en-US"/>
        </w:rPr>
      </w:pPr>
      <w:bookmarkStart w:id="461" w:name="_Toc225648284"/>
      <w:bookmarkStart w:id="462" w:name="_Toc225065141"/>
      <w:r w:rsidRPr="00D73CA5">
        <w:rPr>
          <w:lang w:val="en-US" w:eastAsia="en-US"/>
        </w:rPr>
        <w:t>&lt;</w:t>
      </w:r>
      <w:r w:rsidR="000771BD" w:rsidRPr="00D73CA5">
        <w:rPr>
          <w:lang w:val="en-US" w:eastAsia="en-US"/>
        </w:rPr>
        <w:t xml:space="preserve">Meta features contain information about other features within a data set. </w:t>
      </w:r>
      <w:r w:rsidR="00D7007E" w:rsidRPr="00D73CA5">
        <w:rPr>
          <w:lang w:val="en-US" w:eastAsia="en-US"/>
        </w:rPr>
        <w:t xml:space="preserve">Information </w:t>
      </w:r>
      <w:r w:rsidR="000771BD" w:rsidRPr="00D73CA5">
        <w:rPr>
          <w:lang w:val="en-US" w:eastAsia="en-US"/>
        </w:rPr>
        <w:t>defined by meta features</w:t>
      </w:r>
      <w:r w:rsidR="00D7007E" w:rsidRPr="00D73CA5">
        <w:rPr>
          <w:lang w:val="en-US" w:eastAsia="en-US"/>
        </w:rPr>
        <w:t xml:space="preserve"> </w:t>
      </w:r>
      <w:r w:rsidR="000771BD" w:rsidRPr="00D73CA5">
        <w:rPr>
          <w:lang w:val="en-US" w:eastAsia="en-US"/>
        </w:rPr>
        <w:t>override</w:t>
      </w:r>
      <w:r w:rsidR="00D7007E" w:rsidRPr="00D73CA5">
        <w:rPr>
          <w:lang w:val="en-US" w:eastAsia="en-US"/>
        </w:rPr>
        <w:t xml:space="preserve"> the default </w:t>
      </w:r>
      <w:r w:rsidR="000771BD" w:rsidRPr="00D73CA5">
        <w:rPr>
          <w:lang w:val="en-US" w:eastAsia="en-US"/>
        </w:rPr>
        <w:t xml:space="preserve">metadata values </w:t>
      </w:r>
      <w:r w:rsidR="00D7007E" w:rsidRPr="00D73CA5">
        <w:rPr>
          <w:lang w:val="en-US" w:eastAsia="en-US"/>
        </w:rPr>
        <w:t>defined by the data set descriptive</w:t>
      </w:r>
      <w:r w:rsidR="000771BD" w:rsidRPr="00D73CA5">
        <w:rPr>
          <w:lang w:val="en-US" w:eastAsia="en-US"/>
        </w:rPr>
        <w:t xml:space="preserve"> </w:t>
      </w:r>
      <w:r w:rsidR="00D7007E" w:rsidRPr="00D73CA5">
        <w:rPr>
          <w:lang w:val="en-US" w:eastAsia="en-US"/>
        </w:rPr>
        <w:t xml:space="preserve">records. </w:t>
      </w:r>
    </w:p>
    <w:p w14:paraId="5803C826" w14:textId="77777777" w:rsidR="0060525E" w:rsidRPr="00D73CA5" w:rsidRDefault="00320009" w:rsidP="00972855">
      <w:pPr>
        <w:pStyle w:val="note0"/>
      </w:pPr>
      <w:r w:rsidRPr="00D73CA5">
        <w:t>Meta</w:t>
      </w:r>
      <w:r w:rsidR="0060525E" w:rsidRPr="00D73CA5">
        <w:t xml:space="preserve"> </w:t>
      </w:r>
      <w:r w:rsidR="00724D86" w:rsidRPr="00D73CA5">
        <w:t xml:space="preserve">features </w:t>
      </w:r>
      <w:r w:rsidRPr="00D73CA5">
        <w:t xml:space="preserve">must be used to their maximum extent </w:t>
      </w:r>
      <w:r w:rsidR="0060525E" w:rsidRPr="00D73CA5">
        <w:t xml:space="preserve">to reduce </w:t>
      </w:r>
      <w:r w:rsidR="00724D86" w:rsidRPr="00D73CA5">
        <w:t xml:space="preserve">meta </w:t>
      </w:r>
      <w:r w:rsidR="0060525E" w:rsidRPr="00D73CA5">
        <w:t xml:space="preserve">attribution on individual </w:t>
      </w:r>
      <w:r w:rsidR="004D6435" w:rsidRPr="00D73CA5">
        <w:t>features</w:t>
      </w:r>
      <w:r w:rsidR="0060525E" w:rsidRPr="00D73CA5">
        <w:t>.</w:t>
      </w:r>
      <w:r w:rsidR="00283D4B" w:rsidRPr="00D73CA5">
        <w:t>&gt;</w:t>
      </w:r>
    </w:p>
    <w:p w14:paraId="2422306C" w14:textId="77777777" w:rsidR="001056D7" w:rsidRDefault="00AC61F9" w:rsidP="009512F4">
      <w:pPr>
        <w:pStyle w:val="Heading3"/>
      </w:pPr>
      <w:bookmarkStart w:id="463" w:name="_Toc225648285"/>
      <w:bookmarkStart w:id="464" w:name="_Toc225065142"/>
      <w:bookmarkStart w:id="465" w:name="_Toc205849809"/>
      <w:bookmarkEnd w:id="461"/>
      <w:bookmarkEnd w:id="462"/>
      <w:r>
        <w:t>Feature Relationship</w:t>
      </w:r>
      <w:bookmarkEnd w:id="465"/>
    </w:p>
    <w:p w14:paraId="4EA8782C" w14:textId="77777777" w:rsidR="00CC1A07" w:rsidRPr="00D73CA5" w:rsidRDefault="00283D4B" w:rsidP="00972855">
      <w:pPr>
        <w:pStyle w:val="note0"/>
        <w:rPr>
          <w:rFonts w:eastAsia="Times New Roman"/>
          <w:lang w:eastAsia="en-GB"/>
        </w:rPr>
      </w:pPr>
      <w:r w:rsidRPr="00D73CA5">
        <w:t>&lt;</w:t>
      </w:r>
      <w:r w:rsidR="00AC61F9" w:rsidRPr="00D73CA5">
        <w:t>A feature relationship</w:t>
      </w:r>
      <w:r w:rsidR="004B63A3" w:rsidRPr="00D73CA5">
        <w:t xml:space="preserve"> links instances of one feature type with instances of the same or a different feature type.</w:t>
      </w:r>
      <w:r w:rsidR="001056D7" w:rsidRPr="00D73CA5">
        <w:t xml:space="preserve"> </w:t>
      </w:r>
      <w:r w:rsidRPr="00D73CA5">
        <w:t>There are three common types of feature relationship: Association, Aggregation and Composition</w:t>
      </w:r>
      <w:r w:rsidR="001056D7" w:rsidRPr="00D73CA5">
        <w:t xml:space="preserve"> </w:t>
      </w:r>
      <w:bookmarkStart w:id="466" w:name="_Ref307922365"/>
      <w:r w:rsidRPr="00D73CA5">
        <w:t>&gt;</w:t>
      </w:r>
      <w:bookmarkEnd w:id="463"/>
      <w:bookmarkEnd w:id="464"/>
      <w:bookmarkEnd w:id="466"/>
      <w:r w:rsidRPr="00D73CA5">
        <w:rPr>
          <w:rFonts w:eastAsia="Times New Roman"/>
          <w:lang w:eastAsia="en-GB"/>
        </w:rPr>
        <w:t xml:space="preserve"> </w:t>
      </w:r>
    </w:p>
    <w:p w14:paraId="30172121" w14:textId="77777777" w:rsidR="00BD0CC1" w:rsidRPr="008233BF" w:rsidRDefault="00BD0CC1" w:rsidP="00C53B69">
      <w:pPr>
        <w:autoSpaceDE w:val="0"/>
        <w:autoSpaceDN w:val="0"/>
        <w:adjustRightInd w:val="0"/>
        <w:spacing w:after="0" w:line="240" w:lineRule="auto"/>
        <w:rPr>
          <w:rFonts w:eastAsia="Times New Roman" w:cs="Arial"/>
          <w:lang w:eastAsia="en-US"/>
        </w:rPr>
      </w:pPr>
    </w:p>
    <w:p w14:paraId="025EAD1C" w14:textId="77777777" w:rsidR="00536BE2" w:rsidRPr="00FA703D" w:rsidRDefault="00536BE2" w:rsidP="009512F4">
      <w:pPr>
        <w:pStyle w:val="Heading3"/>
        <w:rPr>
          <w:lang w:eastAsia="en-US"/>
        </w:rPr>
      </w:pPr>
      <w:bookmarkStart w:id="467" w:name="_Toc225648292"/>
      <w:bookmarkStart w:id="468" w:name="_Toc225065149"/>
      <w:bookmarkStart w:id="469" w:name="_Toc205849810"/>
      <w:r w:rsidRPr="00FA703D">
        <w:rPr>
          <w:lang w:eastAsia="en-US"/>
        </w:rPr>
        <w:t>Information Types</w:t>
      </w:r>
      <w:bookmarkEnd w:id="469"/>
    </w:p>
    <w:p w14:paraId="0523AE8B" w14:textId="77777777" w:rsidR="00C3427E" w:rsidRPr="00D73CA5" w:rsidRDefault="00283D4B" w:rsidP="00972855">
      <w:pPr>
        <w:pStyle w:val="note0"/>
        <w:rPr>
          <w:lang w:eastAsia="en-GB"/>
        </w:rPr>
      </w:pPr>
      <w:r w:rsidRPr="00D73CA5">
        <w:rPr>
          <w:lang w:eastAsia="en-GB"/>
        </w:rPr>
        <w:t>&lt;</w:t>
      </w:r>
      <w:r w:rsidR="00325F61" w:rsidRPr="00D73CA5">
        <w:rPr>
          <w:lang w:eastAsia="en-GB"/>
        </w:rPr>
        <w:t>Information types are identifiable pieces of information in a dataset that can be shared between other features. They have attributes but have no relationship to any geometry; information types may reference other information types.</w:t>
      </w:r>
      <w:r w:rsidRPr="00D73CA5">
        <w:rPr>
          <w:lang w:eastAsia="en-GB"/>
        </w:rPr>
        <w:t>&gt;</w:t>
      </w:r>
    </w:p>
    <w:p w14:paraId="44EBB3C9" w14:textId="77777777" w:rsidR="000773A9" w:rsidRDefault="000773A9" w:rsidP="009512F4">
      <w:pPr>
        <w:pStyle w:val="Heading3"/>
        <w:rPr>
          <w:lang w:eastAsia="en-US"/>
        </w:rPr>
      </w:pPr>
      <w:bookmarkStart w:id="470" w:name="_Toc205849811"/>
      <w:r w:rsidRPr="00670C83">
        <w:rPr>
          <w:lang w:eastAsia="en-US"/>
        </w:rPr>
        <w:t>Attributes</w:t>
      </w:r>
      <w:bookmarkEnd w:id="467"/>
      <w:bookmarkEnd w:id="468"/>
      <w:bookmarkEnd w:id="470"/>
    </w:p>
    <w:p w14:paraId="215CF3B7" w14:textId="77777777" w:rsidR="009C3EF1" w:rsidRPr="00D73CA5" w:rsidRDefault="009C3EF1" w:rsidP="00972855">
      <w:pPr>
        <w:pStyle w:val="note0"/>
        <w:rPr>
          <w:lang w:eastAsia="en-US"/>
        </w:rPr>
      </w:pPr>
      <w:r w:rsidRPr="00D73CA5">
        <w:rPr>
          <w:lang w:eastAsia="en-US"/>
        </w:rPr>
        <w:t>&lt;The following clauses specify the different types of attributes that may be used in a product specification.  They may be either simple or complex.&gt;</w:t>
      </w:r>
    </w:p>
    <w:p w14:paraId="05FE6589" w14:textId="77777777" w:rsidR="00735E3F" w:rsidRDefault="000854BF" w:rsidP="00D722DC">
      <w:pPr>
        <w:pStyle w:val="Heading4"/>
      </w:pPr>
      <w:r>
        <w:t>Simple Attributes</w:t>
      </w:r>
    </w:p>
    <w:p w14:paraId="0B89F923" w14:textId="73A60B09" w:rsidR="000854BF" w:rsidRPr="00D73CA5" w:rsidRDefault="009C3EF1" w:rsidP="00972855">
      <w:pPr>
        <w:pStyle w:val="note0"/>
        <w:rPr>
          <w:lang w:val="en-AU"/>
        </w:rPr>
      </w:pPr>
      <w:r w:rsidRPr="00D73CA5">
        <w:rPr>
          <w:lang w:val="en-AU"/>
        </w:rPr>
        <w:t>&lt; The following table is an example of the different types of simple attributes.</w:t>
      </w:r>
      <w:ins w:id="471" w:author="Raphael Malyankar" w:date="2025-08-11T14:09:00Z" w16du:dateUtc="2025-08-11T21:09:00Z">
        <w:r w:rsidR="00A647D4">
          <w:rPr>
            <w:lang w:val="en-AU"/>
          </w:rPr>
          <w:t xml:space="preserve"> The content should be drawn from Tables 1-2 </w:t>
        </w:r>
      </w:ins>
      <w:ins w:id="472" w:author="Raphael Malyankar" w:date="2025-08-11T14:10:00Z" w16du:dateUtc="2025-08-11T21:10:00Z">
        <w:r w:rsidR="00A647D4">
          <w:rPr>
            <w:lang w:val="en-AU"/>
          </w:rPr>
          <w:t xml:space="preserve">(Data types) </w:t>
        </w:r>
      </w:ins>
      <w:ins w:id="473" w:author="Raphael Malyankar" w:date="2025-08-11T14:09:00Z" w16du:dateUtc="2025-08-11T21:09:00Z">
        <w:r w:rsidR="00A647D4">
          <w:rPr>
            <w:lang w:val="en-AU"/>
          </w:rPr>
          <w:t>and 1-4 (Predefined derived types) in S-100 Part 1</w:t>
        </w:r>
      </w:ins>
      <w:ins w:id="474" w:author="Raphael Malyankar" w:date="2025-08-11T14:10:00Z" w16du:dateUtc="2025-08-11T21:10:00Z">
        <w:r w:rsidR="00A647D4">
          <w:rPr>
            <w:lang w:val="en-AU"/>
          </w:rPr>
          <w:t>.</w:t>
        </w:r>
      </w:ins>
      <w:ins w:id="475" w:author="Raphael Malyankar" w:date="2025-08-11T14:11:00Z" w16du:dateUtc="2025-08-11T21:11:00Z">
        <w:r w:rsidR="00A647D4">
          <w:rPr>
            <w:lang w:val="en-AU"/>
          </w:rPr>
          <w:t xml:space="preserve"> The Definition, especially any examples, should correspond to the </w:t>
        </w:r>
      </w:ins>
      <w:ins w:id="476" w:author="Raphael Malyankar" w:date="2025-08-11T14:12:00Z" w16du:dateUtc="2025-08-11T21:12:00Z">
        <w:r w:rsidR="00A647D4">
          <w:rPr>
            <w:lang w:val="en-AU"/>
          </w:rPr>
          <w:t xml:space="preserve">data format – products using the XML format </w:t>
        </w:r>
      </w:ins>
      <w:ins w:id="477" w:author="Raphael Malyankar" w:date="2025-08-11T14:14:00Z" w16du:dateUtc="2025-08-11T21:14:00Z">
        <w:r w:rsidR="00A647D4">
          <w:rPr>
            <w:lang w:val="en-AU"/>
          </w:rPr>
          <w:t>must</w:t>
        </w:r>
      </w:ins>
      <w:ins w:id="478" w:author="Raphael Malyankar" w:date="2025-08-11T14:12:00Z" w16du:dateUtc="2025-08-11T21:12:00Z">
        <w:r w:rsidR="00A647D4">
          <w:rPr>
            <w:lang w:val="en-AU"/>
          </w:rPr>
          <w:t xml:space="preserve"> use </w:t>
        </w:r>
      </w:ins>
      <w:ins w:id="479" w:author="Raphael Malyankar" w:date="2025-08-11T14:13:00Z" w16du:dateUtc="2025-08-11T21:13:00Z">
        <w:r w:rsidR="00A647D4">
          <w:rPr>
            <w:lang w:val="en-AU"/>
          </w:rPr>
          <w:t>the XML representations described in S-100 Table 1-2.</w:t>
        </w:r>
      </w:ins>
      <w:ins w:id="480" w:author="Raphael Malyankar" w:date="2025-08-11T14:20:00Z" w16du:dateUtc="2025-08-11T21:20:00Z">
        <w:r w:rsidR="006D7050">
          <w:rPr>
            <w:lang w:val="en-AU"/>
          </w:rPr>
          <w:t xml:space="preserve"> </w:t>
        </w:r>
      </w:ins>
      <w:ins w:id="481" w:author="Raphael Malyankar" w:date="2025-08-11T14:21:00Z" w16du:dateUtc="2025-08-11T21:21:00Z">
        <w:r w:rsidR="006D7050">
          <w:rPr>
            <w:lang w:val="en-AU"/>
          </w:rPr>
          <w:t>Product Specification authors should note that the example below does not list all the types defined in S-100.</w:t>
        </w:r>
        <w:r w:rsidR="00EB7AC1">
          <w:rPr>
            <w:lang w:val="en-AU"/>
          </w:rPr>
          <w:t xml:space="preserve"> Types not used in the Product Specification need not be listed.</w:t>
        </w:r>
      </w:ins>
      <w:r w:rsidRPr="00D73CA5">
        <w:rPr>
          <w:lang w:val="en-AU"/>
        </w:rPr>
        <w:t xml:space="preserve">&gt;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482" w:author="Raphael Malyankar" w:date="2025-08-11T14:22:00Z" w16du:dateUtc="2025-08-11T21:22: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2065"/>
        <w:gridCol w:w="6951"/>
        <w:tblGridChange w:id="483">
          <w:tblGrid>
            <w:gridCol w:w="2065"/>
            <w:gridCol w:w="6951"/>
          </w:tblGrid>
        </w:tblGridChange>
      </w:tblGrid>
      <w:tr w:rsidR="003B54BD" w:rsidRPr="007C6250" w14:paraId="33A2F3B5" w14:textId="77777777" w:rsidTr="00EB7AC1">
        <w:tc>
          <w:tcPr>
            <w:tcW w:w="2088" w:type="dxa"/>
            <w:shd w:val="clear" w:color="auto" w:fill="D9D9D9" w:themeFill="background1" w:themeFillShade="D9"/>
            <w:tcPrChange w:id="484" w:author="Raphael Malyankar" w:date="2025-08-11T14:22:00Z" w16du:dateUtc="2025-08-11T21:22:00Z">
              <w:tcPr>
                <w:tcW w:w="2088" w:type="dxa"/>
              </w:tcPr>
            </w:tcPrChange>
          </w:tcPr>
          <w:p w14:paraId="47276850" w14:textId="77777777" w:rsidR="003B54BD" w:rsidRPr="007C6250" w:rsidRDefault="003B54BD" w:rsidP="00DB035D">
            <w:pPr>
              <w:pStyle w:val="BodyText"/>
              <w:jc w:val="left"/>
              <w:rPr>
                <w:b/>
                <w:lang w:val="en-AU"/>
              </w:rPr>
            </w:pPr>
            <w:r w:rsidRPr="007C6250">
              <w:rPr>
                <w:b/>
                <w:lang w:val="en-AU"/>
              </w:rPr>
              <w:t>Type</w:t>
            </w:r>
          </w:p>
        </w:tc>
        <w:tc>
          <w:tcPr>
            <w:tcW w:w="7216" w:type="dxa"/>
            <w:shd w:val="clear" w:color="auto" w:fill="D9D9D9" w:themeFill="background1" w:themeFillShade="D9"/>
            <w:tcPrChange w:id="485" w:author="Raphael Malyankar" w:date="2025-08-11T14:22:00Z" w16du:dateUtc="2025-08-11T21:22:00Z">
              <w:tcPr>
                <w:tcW w:w="7216" w:type="dxa"/>
              </w:tcPr>
            </w:tcPrChange>
          </w:tcPr>
          <w:p w14:paraId="4DD9B288" w14:textId="77777777" w:rsidR="003B54BD" w:rsidRPr="007C6250" w:rsidRDefault="003B54BD" w:rsidP="00DB035D">
            <w:pPr>
              <w:pStyle w:val="BodyText"/>
              <w:jc w:val="left"/>
              <w:rPr>
                <w:b/>
                <w:lang w:val="en-AU"/>
              </w:rPr>
            </w:pPr>
            <w:r w:rsidRPr="007C6250">
              <w:rPr>
                <w:b/>
                <w:lang w:val="en-AU"/>
              </w:rPr>
              <w:t>Definition</w:t>
            </w:r>
          </w:p>
        </w:tc>
      </w:tr>
      <w:tr w:rsidR="003B54BD" w:rsidRPr="007C6250" w14:paraId="7EEA64F6" w14:textId="77777777" w:rsidTr="00DB035D">
        <w:tc>
          <w:tcPr>
            <w:tcW w:w="2088" w:type="dxa"/>
          </w:tcPr>
          <w:p w14:paraId="0D6C3A9A" w14:textId="77777777" w:rsidR="003B54BD" w:rsidRPr="007C6250" w:rsidRDefault="003B54BD" w:rsidP="00DB035D">
            <w:pPr>
              <w:pStyle w:val="Labeldata"/>
              <w:spacing w:before="60" w:after="60" w:line="276" w:lineRule="auto"/>
              <w:jc w:val="left"/>
              <w:rPr>
                <w:lang w:val="en-AU"/>
              </w:rPr>
            </w:pPr>
            <w:r w:rsidRPr="007C6250">
              <w:t>Enumeration</w:t>
            </w:r>
          </w:p>
        </w:tc>
        <w:tc>
          <w:tcPr>
            <w:tcW w:w="7216" w:type="dxa"/>
          </w:tcPr>
          <w:p w14:paraId="0C10E33D" w14:textId="77777777" w:rsidR="003B54BD" w:rsidRPr="007C6250" w:rsidRDefault="003B54BD" w:rsidP="00DB035D">
            <w:pPr>
              <w:pStyle w:val="Labeldata"/>
              <w:spacing w:before="60" w:after="60" w:line="276" w:lineRule="auto"/>
              <w:jc w:val="left"/>
              <w:rPr>
                <w:lang w:val="en-AU"/>
              </w:rPr>
            </w:pPr>
            <w:r w:rsidRPr="007C6250">
              <w:t>A fixed list of valid identifiers of named literal values</w:t>
            </w:r>
          </w:p>
        </w:tc>
      </w:tr>
      <w:tr w:rsidR="003B54BD" w:rsidRPr="007C6250" w14:paraId="295E7936" w14:textId="77777777" w:rsidTr="00DB035D">
        <w:tc>
          <w:tcPr>
            <w:tcW w:w="2088" w:type="dxa"/>
          </w:tcPr>
          <w:p w14:paraId="01302E5A" w14:textId="77777777" w:rsidR="003B54BD" w:rsidRPr="007C6250" w:rsidRDefault="003B54BD" w:rsidP="00DB035D">
            <w:pPr>
              <w:pStyle w:val="Labeldata"/>
              <w:spacing w:before="60" w:after="60" w:line="276" w:lineRule="auto"/>
              <w:jc w:val="left"/>
              <w:rPr>
                <w:lang w:val="en-AU"/>
              </w:rPr>
            </w:pPr>
            <w:r w:rsidRPr="007C6250">
              <w:rPr>
                <w:lang w:val="en-AU"/>
              </w:rPr>
              <w:t>Boolean</w:t>
            </w:r>
          </w:p>
        </w:tc>
        <w:tc>
          <w:tcPr>
            <w:tcW w:w="7216" w:type="dxa"/>
          </w:tcPr>
          <w:p w14:paraId="306EE546" w14:textId="77777777" w:rsidR="003B54BD" w:rsidRPr="009063C9" w:rsidRDefault="003B54BD" w:rsidP="00DB035D">
            <w:pPr>
              <w:pStyle w:val="Labeldata"/>
              <w:spacing w:before="60" w:after="60" w:line="276" w:lineRule="auto"/>
              <w:jc w:val="left"/>
              <w:rPr>
                <w:lang w:val="en-AU"/>
              </w:rPr>
            </w:pPr>
            <w:r w:rsidRPr="009063C9">
              <w:t xml:space="preserve">A value representing binary logic.  The value can be either </w:t>
            </w:r>
            <w:r w:rsidRPr="009063C9">
              <w:rPr>
                <w:i/>
              </w:rPr>
              <w:t>True</w:t>
            </w:r>
            <w:r w:rsidRPr="009063C9">
              <w:t xml:space="preserve"> or </w:t>
            </w:r>
            <w:r w:rsidRPr="009063C9">
              <w:rPr>
                <w:i/>
              </w:rPr>
              <w:t>False</w:t>
            </w:r>
            <w:r w:rsidRPr="009063C9">
              <w:t>.  The default state for Boolean type attributes (</w:t>
            </w:r>
            <w:r w:rsidR="006435C5" w:rsidRPr="009063C9">
              <w:t>that is,</w:t>
            </w:r>
            <w:r w:rsidRPr="009063C9">
              <w:t xml:space="preserve"> where the attribute is not populated for the feature) is </w:t>
            </w:r>
            <w:r w:rsidRPr="009063C9">
              <w:rPr>
                <w:i/>
              </w:rPr>
              <w:t>False</w:t>
            </w:r>
            <w:r w:rsidRPr="009063C9">
              <w:t>.</w:t>
            </w:r>
          </w:p>
        </w:tc>
      </w:tr>
      <w:tr w:rsidR="003B54BD" w:rsidRPr="007C6250" w14:paraId="14A85269" w14:textId="77777777" w:rsidTr="00DB035D">
        <w:tc>
          <w:tcPr>
            <w:tcW w:w="2088" w:type="dxa"/>
          </w:tcPr>
          <w:p w14:paraId="285CD63C" w14:textId="77777777" w:rsidR="003B54BD" w:rsidRPr="007C6250" w:rsidRDefault="003B54BD" w:rsidP="00DB035D">
            <w:pPr>
              <w:pStyle w:val="Labeldata"/>
              <w:spacing w:before="60" w:after="60" w:line="276" w:lineRule="auto"/>
              <w:jc w:val="left"/>
              <w:rPr>
                <w:lang w:val="en-AU"/>
              </w:rPr>
            </w:pPr>
            <w:r w:rsidRPr="007C6250">
              <w:rPr>
                <w:lang w:val="en-AU"/>
              </w:rPr>
              <w:t>Real</w:t>
            </w:r>
          </w:p>
        </w:tc>
        <w:tc>
          <w:tcPr>
            <w:tcW w:w="7216" w:type="dxa"/>
          </w:tcPr>
          <w:p w14:paraId="0C93942E" w14:textId="77777777" w:rsidR="003B54BD" w:rsidRPr="007C6250" w:rsidRDefault="003B54BD" w:rsidP="00DB035D">
            <w:pPr>
              <w:pStyle w:val="Labeldata"/>
              <w:spacing w:before="60" w:after="60" w:line="276" w:lineRule="auto"/>
              <w:jc w:val="left"/>
              <w:rPr>
                <w:lang w:val="en-AU"/>
              </w:rPr>
            </w:pPr>
            <w:r w:rsidRPr="007C6250">
              <w:t>A signed Real (floating point) number consisting of a mantissa and an exponent</w:t>
            </w:r>
          </w:p>
        </w:tc>
      </w:tr>
      <w:tr w:rsidR="003B54BD" w:rsidRPr="007C6250" w14:paraId="12A5A614" w14:textId="77777777" w:rsidTr="00DB035D">
        <w:tc>
          <w:tcPr>
            <w:tcW w:w="2088" w:type="dxa"/>
          </w:tcPr>
          <w:p w14:paraId="186E4FFD" w14:textId="77777777" w:rsidR="003B54BD" w:rsidRPr="007C6250" w:rsidRDefault="003B54BD" w:rsidP="00DB035D">
            <w:pPr>
              <w:pStyle w:val="Labeldata"/>
              <w:spacing w:before="60" w:after="60" w:line="276" w:lineRule="auto"/>
              <w:jc w:val="left"/>
              <w:rPr>
                <w:lang w:val="en-AU"/>
              </w:rPr>
            </w:pPr>
            <w:r w:rsidRPr="007C6250">
              <w:rPr>
                <w:lang w:val="en-AU"/>
              </w:rPr>
              <w:lastRenderedPageBreak/>
              <w:t>Integer</w:t>
            </w:r>
          </w:p>
        </w:tc>
        <w:tc>
          <w:tcPr>
            <w:tcW w:w="7216" w:type="dxa"/>
          </w:tcPr>
          <w:p w14:paraId="5AFF63D4" w14:textId="77777777" w:rsidR="003B54BD" w:rsidRPr="007C6250" w:rsidRDefault="003B54BD" w:rsidP="00DB035D">
            <w:pPr>
              <w:pStyle w:val="Labeldata"/>
              <w:spacing w:before="60" w:after="60" w:line="276" w:lineRule="auto"/>
              <w:jc w:val="left"/>
              <w:rPr>
                <w:lang w:val="en-AU"/>
              </w:rPr>
            </w:pPr>
            <w:r w:rsidRPr="007C6250">
              <w:t>A signed integer number.  The representation of an integer is encapsulation and usage dependent.</w:t>
            </w:r>
          </w:p>
        </w:tc>
      </w:tr>
      <w:tr w:rsidR="003B54BD" w:rsidRPr="007C6250" w14:paraId="2AE3DFE8" w14:textId="77777777" w:rsidTr="00DB035D">
        <w:tc>
          <w:tcPr>
            <w:tcW w:w="2088" w:type="dxa"/>
          </w:tcPr>
          <w:p w14:paraId="77E11831" w14:textId="2E8DF14F" w:rsidR="003B54BD" w:rsidRPr="007C6250" w:rsidRDefault="003B54BD" w:rsidP="00DB035D">
            <w:pPr>
              <w:pStyle w:val="Labeldata"/>
              <w:spacing w:before="60" w:after="60" w:line="276" w:lineRule="auto"/>
              <w:jc w:val="left"/>
              <w:rPr>
                <w:lang w:val="en-AU"/>
              </w:rPr>
            </w:pPr>
            <w:r w:rsidRPr="007C6250">
              <w:rPr>
                <w:lang w:val="en-AU"/>
              </w:rPr>
              <w:t>CharacterString</w:t>
            </w:r>
          </w:p>
        </w:tc>
        <w:tc>
          <w:tcPr>
            <w:tcW w:w="7216" w:type="dxa"/>
          </w:tcPr>
          <w:p w14:paraId="116A0238" w14:textId="77777777" w:rsidR="003B54BD" w:rsidRPr="007C6250" w:rsidRDefault="003B54BD" w:rsidP="00DB035D">
            <w:pPr>
              <w:pStyle w:val="Labeldata"/>
              <w:spacing w:before="60" w:after="60" w:line="276" w:lineRule="auto"/>
              <w:jc w:val="left"/>
              <w:rPr>
                <w:lang w:val="en-AU"/>
              </w:rPr>
            </w:pPr>
            <w:r w:rsidRPr="007C6250">
              <w:t>An arbitrary-length sequence of characters including accents and special characters from a repertoire of one of the adopted character sets</w:t>
            </w:r>
          </w:p>
        </w:tc>
      </w:tr>
      <w:tr w:rsidR="003B54BD" w:rsidRPr="007C6250" w14:paraId="7F1C5984" w14:textId="77777777" w:rsidTr="00DB035D">
        <w:tc>
          <w:tcPr>
            <w:tcW w:w="2088" w:type="dxa"/>
          </w:tcPr>
          <w:p w14:paraId="03119EA7" w14:textId="77777777" w:rsidR="003B54BD" w:rsidRPr="007C6250" w:rsidRDefault="003B54BD" w:rsidP="00DB035D">
            <w:pPr>
              <w:pStyle w:val="Labeldata"/>
              <w:spacing w:before="60" w:after="60" w:line="276" w:lineRule="auto"/>
              <w:jc w:val="left"/>
              <w:rPr>
                <w:lang w:val="en-AU"/>
              </w:rPr>
            </w:pPr>
            <w:r w:rsidRPr="007C6250">
              <w:rPr>
                <w:lang w:val="en-AU"/>
              </w:rPr>
              <w:t>Date</w:t>
            </w:r>
          </w:p>
        </w:tc>
        <w:tc>
          <w:tcPr>
            <w:tcW w:w="7216" w:type="dxa"/>
          </w:tcPr>
          <w:p w14:paraId="3E0EA0AF" w14:textId="77777777" w:rsidR="006D7050" w:rsidRDefault="003B54BD" w:rsidP="00DB035D">
            <w:pPr>
              <w:pStyle w:val="Labeldata"/>
              <w:spacing w:before="60" w:after="60" w:line="276" w:lineRule="auto"/>
              <w:jc w:val="left"/>
              <w:rPr>
                <w:ins w:id="486" w:author="Raphael Malyankar" w:date="2025-08-11T14:16:00Z" w16du:dateUtc="2025-08-11T21:16:00Z"/>
              </w:rPr>
            </w:pPr>
            <w:r w:rsidRPr="007C6250">
              <w:t>A date provides values for year, month and day according to the Gregorian Calendar.</w:t>
            </w:r>
          </w:p>
          <w:p w14:paraId="2F52C611" w14:textId="4C2AE2EC" w:rsidR="006D7050" w:rsidRPr="006D7050" w:rsidRDefault="006D7050" w:rsidP="00DB035D">
            <w:pPr>
              <w:pStyle w:val="Labeldata"/>
              <w:spacing w:before="60" w:after="60" w:line="276" w:lineRule="auto"/>
              <w:jc w:val="left"/>
              <w:rPr>
                <w:ins w:id="487" w:author="Raphael Malyankar" w:date="2025-08-11T14:16:00Z" w16du:dateUtc="2025-08-11T21:16:00Z"/>
                <w:i/>
                <w:iCs/>
                <w:color w:val="EE0000"/>
              </w:rPr>
            </w:pPr>
            <w:ins w:id="488" w:author="Raphael Malyankar" w:date="2025-08-11T14:16:00Z" w16du:dateUtc="2025-08-11T21:16:00Z">
              <w:r w:rsidRPr="006D7050">
                <w:rPr>
                  <w:i/>
                  <w:iCs/>
                  <w:color w:val="EE0000"/>
                </w:rPr>
                <w:t>&lt;For ISO 8211 products:&gt;</w:t>
              </w:r>
            </w:ins>
          </w:p>
          <w:p w14:paraId="56001833" w14:textId="678D980A" w:rsidR="003B54BD" w:rsidRPr="007C6250" w:rsidRDefault="003B54BD" w:rsidP="00DB035D">
            <w:pPr>
              <w:pStyle w:val="Labeldata"/>
              <w:spacing w:before="60" w:after="60" w:line="276" w:lineRule="auto"/>
              <w:jc w:val="left"/>
              <w:rPr>
                <w:lang w:val="en-AU"/>
              </w:rPr>
            </w:pPr>
            <w:del w:id="489" w:author="Raphael Malyankar" w:date="2025-08-11T14:16:00Z" w16du:dateUtc="2025-08-11T21:16:00Z">
              <w:r w:rsidRPr="007C6250" w:rsidDel="006D7050">
                <w:delText xml:space="preserve">  </w:delText>
              </w:r>
            </w:del>
            <w:r w:rsidRPr="007C6250">
              <w:t>Character encoding of a date is a string which must follow the calendar date format (complete representation, basic format) for date specified by ISO 8601</w:t>
            </w:r>
            <w:r w:rsidRPr="007C6250">
              <w:rPr>
                <w:lang w:val="en-AU"/>
              </w:rPr>
              <w:t xml:space="preserve">:1988.  </w:t>
            </w:r>
          </w:p>
          <w:p w14:paraId="51D6E661" w14:textId="77777777" w:rsidR="003B54BD" w:rsidRPr="006D7050" w:rsidRDefault="003B54BD" w:rsidP="00DB035D">
            <w:pPr>
              <w:pStyle w:val="Labeldata"/>
              <w:spacing w:before="60" w:after="60" w:line="276" w:lineRule="auto"/>
              <w:jc w:val="left"/>
              <w:rPr>
                <w:ins w:id="490" w:author="Raphael Malyankar" w:date="2025-08-11T14:16:00Z" w16du:dateUtc="2025-08-11T21:16:00Z"/>
                <w:rPrChange w:id="491" w:author="Raphael Malyankar" w:date="2025-08-11T14:17:00Z" w16du:dateUtc="2025-08-11T21:17:00Z">
                  <w:rPr>
                    <w:ins w:id="492" w:author="Raphael Malyankar" w:date="2025-08-11T14:16:00Z" w16du:dateUtc="2025-08-11T21:16:00Z"/>
                    <w:sz w:val="18"/>
                    <w:szCs w:val="18"/>
                  </w:rPr>
                </w:rPrChange>
              </w:rPr>
            </w:pPr>
            <w:r w:rsidRPr="006D7050">
              <w:rPr>
                <w:rPrChange w:id="493" w:author="Raphael Malyankar" w:date="2025-08-11T14:17:00Z" w16du:dateUtc="2025-08-11T21:17:00Z">
                  <w:rPr>
                    <w:sz w:val="18"/>
                    <w:szCs w:val="18"/>
                  </w:rPr>
                </w:rPrChange>
              </w:rPr>
              <w:t>EXAMPLE      19980918 (YYYYMMDD)</w:t>
            </w:r>
          </w:p>
          <w:p w14:paraId="76AA16E0" w14:textId="63F39ADE" w:rsidR="006D7050" w:rsidRPr="006D7050" w:rsidRDefault="006D7050" w:rsidP="00DB035D">
            <w:pPr>
              <w:pStyle w:val="Labeldata"/>
              <w:spacing w:before="60" w:after="60" w:line="276" w:lineRule="auto"/>
              <w:jc w:val="left"/>
              <w:rPr>
                <w:ins w:id="494" w:author="Raphael Malyankar" w:date="2025-08-11T14:15:00Z" w16du:dateUtc="2025-08-11T21:15:00Z"/>
                <w:i/>
                <w:iCs/>
                <w:color w:val="EE0000"/>
                <w:rPrChange w:id="495" w:author="Raphael Malyankar" w:date="2025-08-11T14:17:00Z" w16du:dateUtc="2025-08-11T21:17:00Z">
                  <w:rPr>
                    <w:ins w:id="496" w:author="Raphael Malyankar" w:date="2025-08-11T14:15:00Z" w16du:dateUtc="2025-08-11T21:15:00Z"/>
                    <w:i/>
                    <w:iCs/>
                    <w:color w:val="EE0000"/>
                    <w:sz w:val="18"/>
                    <w:szCs w:val="18"/>
                  </w:rPr>
                </w:rPrChange>
              </w:rPr>
            </w:pPr>
            <w:ins w:id="497" w:author="Raphael Malyankar" w:date="2025-08-11T14:16:00Z" w16du:dateUtc="2025-08-11T21:16:00Z">
              <w:r w:rsidRPr="006D7050">
                <w:rPr>
                  <w:i/>
                  <w:iCs/>
                  <w:color w:val="EE0000"/>
                  <w:rPrChange w:id="498" w:author="Raphael Malyankar" w:date="2025-08-11T14:17:00Z" w16du:dateUtc="2025-08-11T21:17:00Z">
                    <w:rPr>
                      <w:i/>
                      <w:iCs/>
                      <w:color w:val="EE0000"/>
                      <w:sz w:val="18"/>
                      <w:szCs w:val="18"/>
                    </w:rPr>
                  </w:rPrChange>
                </w:rPr>
                <w:t xml:space="preserve">&lt;For </w:t>
              </w:r>
            </w:ins>
            <w:ins w:id="499" w:author="Raphael Malyankar" w:date="2025-08-11T14:18:00Z" w16du:dateUtc="2025-08-11T21:18:00Z">
              <w:r>
                <w:rPr>
                  <w:i/>
                  <w:iCs/>
                  <w:color w:val="EE0000"/>
                </w:rPr>
                <w:t>XML/</w:t>
              </w:r>
            </w:ins>
            <w:ins w:id="500" w:author="Raphael Malyankar" w:date="2025-08-11T14:17:00Z" w16du:dateUtc="2025-08-11T21:17:00Z">
              <w:r w:rsidRPr="006D7050">
                <w:rPr>
                  <w:i/>
                  <w:iCs/>
                  <w:color w:val="EE0000"/>
                  <w:rPrChange w:id="501" w:author="Raphael Malyankar" w:date="2025-08-11T14:17:00Z" w16du:dateUtc="2025-08-11T21:17:00Z">
                    <w:rPr>
                      <w:i/>
                      <w:iCs/>
                      <w:color w:val="EE0000"/>
                      <w:sz w:val="18"/>
                      <w:szCs w:val="18"/>
                    </w:rPr>
                  </w:rPrChange>
                </w:rPr>
                <w:t>GML products&gt;</w:t>
              </w:r>
            </w:ins>
          </w:p>
          <w:p w14:paraId="2DB97043" w14:textId="68042D2D" w:rsidR="006D7050" w:rsidRPr="006D7050" w:rsidRDefault="00EB7AC1" w:rsidP="006D7050">
            <w:pPr>
              <w:pStyle w:val="Labeldata"/>
              <w:spacing w:before="60" w:after="60" w:line="276" w:lineRule="auto"/>
              <w:jc w:val="left"/>
              <w:rPr>
                <w:ins w:id="502" w:author="Raphael Malyankar" w:date="2025-08-11T14:15:00Z" w16du:dateUtc="2025-08-11T21:15:00Z"/>
                <w:lang w:val="en-AU"/>
              </w:rPr>
            </w:pPr>
            <w:ins w:id="503" w:author="Raphael Malyankar" w:date="2025-08-11T14:22:00Z" w16du:dateUtc="2025-08-11T21:22:00Z">
              <w:r>
                <w:rPr>
                  <w:lang w:val="en-AU"/>
                </w:rPr>
                <w:t>C</w:t>
              </w:r>
            </w:ins>
            <w:ins w:id="504" w:author="Raphael Malyankar" w:date="2025-08-11T14:15:00Z" w16du:dateUtc="2025-08-11T21:15:00Z">
              <w:r w:rsidR="006D7050" w:rsidRPr="006D7050">
                <w:rPr>
                  <w:lang w:val="en-AU"/>
                </w:rPr>
                <w:t xml:space="preserve">haracter encoding of </w:t>
              </w:r>
            </w:ins>
            <w:ins w:id="505" w:author="Raphael Malyankar" w:date="2025-08-11T14:22:00Z" w16du:dateUtc="2025-08-11T21:22:00Z">
              <w:r>
                <w:rPr>
                  <w:lang w:val="en-AU"/>
                </w:rPr>
                <w:t>a date</w:t>
              </w:r>
            </w:ins>
            <w:ins w:id="506" w:author="Raphael Malyankar" w:date="2025-08-11T14:23:00Z" w16du:dateUtc="2025-08-11T21:23:00Z">
              <w:r>
                <w:rPr>
                  <w:lang w:val="en-AU"/>
                </w:rPr>
                <w:t xml:space="preserve"> in S-1XX </w:t>
              </w:r>
            </w:ins>
            <w:ins w:id="507" w:author="Raphael Malyankar" w:date="2025-08-11T14:15:00Z" w16du:dateUtc="2025-08-11T21:15:00Z">
              <w:r w:rsidR="006D7050" w:rsidRPr="006D7050">
                <w:rPr>
                  <w:lang w:val="en-AU"/>
                </w:rPr>
                <w:t>is a string which must conform to the XML Schema standard type instead of the ISO 8601 basic representation (which is not a standard type in XML).</w:t>
              </w:r>
            </w:ins>
          </w:p>
          <w:p w14:paraId="5CAD4AD3" w14:textId="3E148A83" w:rsidR="006D7050" w:rsidRPr="007C6250" w:rsidRDefault="006D7050" w:rsidP="006D7050">
            <w:pPr>
              <w:pStyle w:val="Labeldata"/>
              <w:spacing w:before="60" w:after="60" w:line="276" w:lineRule="auto"/>
              <w:jc w:val="left"/>
              <w:rPr>
                <w:sz w:val="18"/>
                <w:szCs w:val="18"/>
                <w:lang w:val="en-AU"/>
              </w:rPr>
            </w:pPr>
            <w:ins w:id="508" w:author="Raphael Malyankar" w:date="2025-08-11T14:15:00Z" w16du:dateUtc="2025-08-11T21:15:00Z">
              <w:r w:rsidRPr="006D7050">
                <w:rPr>
                  <w:lang w:val="en-AU"/>
                </w:rPr>
                <w:t>EXAMPLE 18:30:59Z; 18:30:59+01:00; 18:30:59</w:t>
              </w:r>
            </w:ins>
          </w:p>
        </w:tc>
      </w:tr>
      <w:tr w:rsidR="003B54BD" w:rsidRPr="007C6250" w14:paraId="45C13B9B" w14:textId="77777777" w:rsidTr="00DB035D">
        <w:tc>
          <w:tcPr>
            <w:tcW w:w="2088" w:type="dxa"/>
          </w:tcPr>
          <w:p w14:paraId="7DA30720" w14:textId="77777777" w:rsidR="003B54BD" w:rsidRPr="007C6250" w:rsidRDefault="003B54BD" w:rsidP="00DB035D">
            <w:pPr>
              <w:pStyle w:val="Labeldata"/>
              <w:spacing w:before="60" w:after="60" w:line="276" w:lineRule="auto"/>
              <w:jc w:val="left"/>
              <w:rPr>
                <w:lang w:val="en-AU"/>
              </w:rPr>
            </w:pPr>
            <w:r w:rsidRPr="007C6250">
              <w:rPr>
                <w:lang w:val="en-AU"/>
              </w:rPr>
              <w:t>Time</w:t>
            </w:r>
          </w:p>
        </w:tc>
        <w:tc>
          <w:tcPr>
            <w:tcW w:w="7216" w:type="dxa"/>
          </w:tcPr>
          <w:p w14:paraId="72553F4C" w14:textId="77777777" w:rsidR="003B54BD" w:rsidRPr="007C6250" w:rsidRDefault="003B54BD" w:rsidP="00DB035D">
            <w:pPr>
              <w:pStyle w:val="Labeldata"/>
              <w:spacing w:before="60" w:after="60" w:line="276" w:lineRule="auto"/>
              <w:jc w:val="left"/>
            </w:pPr>
            <w:r w:rsidRPr="007C6250">
              <w:t>A time is given by an hour, minute and second. Character encoding of a time is a string that follows the local time (complete representation, basic format) format defined in ISO 8601</w:t>
            </w:r>
            <w:r w:rsidRPr="007C6250">
              <w:rPr>
                <w:lang w:val="en-AU"/>
              </w:rPr>
              <w:t>:1988</w:t>
            </w:r>
            <w:r w:rsidRPr="007C6250">
              <w:t xml:space="preserve">. </w:t>
            </w:r>
          </w:p>
          <w:p w14:paraId="54B92E85" w14:textId="77777777" w:rsidR="003B54BD" w:rsidRDefault="003B54BD" w:rsidP="00DB035D">
            <w:pPr>
              <w:pStyle w:val="Labeldata"/>
              <w:spacing w:before="60" w:after="60" w:line="276" w:lineRule="auto"/>
              <w:jc w:val="left"/>
              <w:rPr>
                <w:ins w:id="509" w:author="Raphael Malyankar" w:date="2025-08-11T14:18:00Z" w16du:dateUtc="2025-08-11T21:18:00Z"/>
              </w:rPr>
            </w:pPr>
            <w:r w:rsidRPr="006D7050">
              <w:rPr>
                <w:rPrChange w:id="510" w:author="Raphael Malyankar" w:date="2025-08-11T14:17:00Z" w16du:dateUtc="2025-08-11T21:17:00Z">
                  <w:rPr>
                    <w:sz w:val="18"/>
                    <w:szCs w:val="18"/>
                  </w:rPr>
                </w:rPrChange>
              </w:rPr>
              <w:t>EXAMPLE       183059 or 183059+0100 or 183059Z</w:t>
            </w:r>
          </w:p>
          <w:p w14:paraId="4B6A3D5F" w14:textId="6D788828" w:rsidR="006D7050" w:rsidRPr="006D7050" w:rsidRDefault="006D7050" w:rsidP="00DB035D">
            <w:pPr>
              <w:pStyle w:val="Labeldata"/>
              <w:spacing w:before="60" w:after="60" w:line="276" w:lineRule="auto"/>
              <w:jc w:val="left"/>
              <w:rPr>
                <w:i/>
                <w:iCs/>
                <w:sz w:val="18"/>
                <w:szCs w:val="18"/>
              </w:rPr>
            </w:pPr>
            <w:ins w:id="511" w:author="Raphael Malyankar" w:date="2025-08-11T14:18:00Z" w16du:dateUtc="2025-08-11T21:18:00Z">
              <w:r w:rsidRPr="006D7050">
                <w:rPr>
                  <w:i/>
                  <w:iCs/>
                  <w:color w:val="EE0000"/>
                </w:rPr>
                <w:t>&lt;Adapt for XML/GML products as for Date above.</w:t>
              </w:r>
            </w:ins>
            <w:ins w:id="512" w:author="Raphael Malyankar" w:date="2025-08-11T14:19:00Z" w16du:dateUtc="2025-08-11T21:19:00Z">
              <w:r w:rsidRPr="006D7050">
                <w:rPr>
                  <w:i/>
                  <w:iCs/>
                  <w:color w:val="EE0000"/>
                </w:rPr>
                <w:t>&gt;</w:t>
              </w:r>
            </w:ins>
          </w:p>
        </w:tc>
      </w:tr>
      <w:tr w:rsidR="003B54BD" w:rsidRPr="007C6250" w14:paraId="106C2CBA" w14:textId="77777777" w:rsidTr="00DB035D">
        <w:tc>
          <w:tcPr>
            <w:tcW w:w="2088" w:type="dxa"/>
          </w:tcPr>
          <w:p w14:paraId="211877D6" w14:textId="77777777" w:rsidR="003B54BD" w:rsidRPr="007C6250" w:rsidRDefault="003B54BD" w:rsidP="00DB035D">
            <w:pPr>
              <w:pStyle w:val="Labeldata"/>
              <w:spacing w:before="60" w:after="60" w:line="276" w:lineRule="auto"/>
              <w:jc w:val="left"/>
              <w:rPr>
                <w:lang w:val="en-AU"/>
              </w:rPr>
            </w:pPr>
            <w:r w:rsidRPr="007C6250">
              <w:rPr>
                <w:lang w:val="en-AU"/>
              </w:rPr>
              <w:t>Date</w:t>
            </w:r>
            <w:del w:id="513" w:author="Raphael Malyankar" w:date="2025-08-11T14:24:00Z" w16du:dateUtc="2025-08-11T21:24:00Z">
              <w:r w:rsidRPr="007C6250" w:rsidDel="003D67DA">
                <w:rPr>
                  <w:lang w:val="en-AU"/>
                </w:rPr>
                <w:delText xml:space="preserve"> and </w:delText>
              </w:r>
            </w:del>
            <w:r w:rsidRPr="007C6250">
              <w:rPr>
                <w:lang w:val="en-AU"/>
              </w:rPr>
              <w:t>Time</w:t>
            </w:r>
          </w:p>
        </w:tc>
        <w:tc>
          <w:tcPr>
            <w:tcW w:w="7216" w:type="dxa"/>
          </w:tcPr>
          <w:p w14:paraId="42BA0E01" w14:textId="77777777" w:rsidR="003B54BD" w:rsidRPr="007C6250" w:rsidRDefault="003B54BD" w:rsidP="00DB035D">
            <w:pPr>
              <w:pStyle w:val="Labeldata"/>
              <w:spacing w:before="60" w:after="60" w:line="276" w:lineRule="auto"/>
              <w:jc w:val="left"/>
              <w:rPr>
                <w:lang w:val="en-AU"/>
              </w:rPr>
            </w:pPr>
            <w:r w:rsidRPr="007C6250">
              <w:t>A DateTime is a combination of a date and a time type. Chara</w:t>
            </w:r>
            <w:r w:rsidR="00954D96">
              <w:t xml:space="preserve">cter encoding of a DateTime must </w:t>
            </w:r>
            <w:r w:rsidRPr="007C6250">
              <w:t xml:space="preserve"> follow ISO 8601</w:t>
            </w:r>
            <w:r w:rsidRPr="007C6250">
              <w:rPr>
                <w:lang w:val="en-AU"/>
              </w:rPr>
              <w:t>:1988</w:t>
            </w:r>
          </w:p>
          <w:p w14:paraId="4B4A42B0" w14:textId="77777777" w:rsidR="003B54BD" w:rsidRDefault="003B54BD" w:rsidP="00DB035D">
            <w:pPr>
              <w:pStyle w:val="Labeldata"/>
              <w:spacing w:before="60" w:after="60" w:line="276" w:lineRule="auto"/>
              <w:jc w:val="left"/>
              <w:rPr>
                <w:ins w:id="514" w:author="Raphael Malyankar" w:date="2025-08-11T14:19:00Z" w16du:dateUtc="2025-08-11T21:19:00Z"/>
              </w:rPr>
            </w:pPr>
            <w:r w:rsidRPr="006D7050">
              <w:rPr>
                <w:rPrChange w:id="515" w:author="Raphael Malyankar" w:date="2025-08-11T14:18:00Z" w16du:dateUtc="2025-08-11T21:18:00Z">
                  <w:rPr>
                    <w:sz w:val="18"/>
                    <w:szCs w:val="18"/>
                  </w:rPr>
                </w:rPrChange>
              </w:rPr>
              <w:t>EXAMPLE  19850412T101530</w:t>
            </w:r>
          </w:p>
          <w:p w14:paraId="76B81E37" w14:textId="3E59B872" w:rsidR="006D7050" w:rsidRPr="006D7050" w:rsidRDefault="006D7050" w:rsidP="00DB035D">
            <w:pPr>
              <w:pStyle w:val="Labeldata"/>
              <w:spacing w:before="60" w:after="60" w:line="276" w:lineRule="auto"/>
              <w:jc w:val="left"/>
              <w:rPr>
                <w:i/>
                <w:iCs/>
                <w:sz w:val="18"/>
                <w:szCs w:val="18"/>
                <w:lang w:val="en-AU"/>
              </w:rPr>
            </w:pPr>
            <w:ins w:id="516" w:author="Raphael Malyankar" w:date="2025-08-11T14:19:00Z" w16du:dateUtc="2025-08-11T21:19:00Z">
              <w:r w:rsidRPr="006D7050">
                <w:rPr>
                  <w:i/>
                  <w:iCs/>
                  <w:color w:val="EE0000"/>
                </w:rPr>
                <w:t>&lt;Adapt for XML/GML products as for Date above.&gt;</w:t>
              </w:r>
            </w:ins>
          </w:p>
        </w:tc>
      </w:tr>
    </w:tbl>
    <w:p w14:paraId="20FCA214" w14:textId="77777777" w:rsidR="005D4FB7" w:rsidRPr="008233BF" w:rsidRDefault="005D4FB7" w:rsidP="00C53B69">
      <w:pPr>
        <w:autoSpaceDE w:val="0"/>
        <w:autoSpaceDN w:val="0"/>
        <w:adjustRightInd w:val="0"/>
        <w:spacing w:after="0" w:line="240" w:lineRule="auto"/>
      </w:pPr>
    </w:p>
    <w:p w14:paraId="16E2B02F" w14:textId="77777777" w:rsidR="000B40A1" w:rsidRDefault="000B40A1" w:rsidP="00666E30">
      <w:pPr>
        <w:pStyle w:val="Heading2"/>
      </w:pPr>
      <w:bookmarkStart w:id="517" w:name="_Toc225648315"/>
      <w:bookmarkStart w:id="518" w:name="_Toc225065172"/>
      <w:bookmarkStart w:id="519" w:name="_Toc205849812"/>
      <w:r>
        <w:t xml:space="preserve">Dataset </w:t>
      </w:r>
      <w:r w:rsidR="00C342BE">
        <w:t>Types</w:t>
      </w:r>
      <w:bookmarkEnd w:id="519"/>
    </w:p>
    <w:p w14:paraId="118DC987" w14:textId="77777777" w:rsidR="000B40A1" w:rsidRDefault="000B40A1" w:rsidP="009512F4">
      <w:pPr>
        <w:pStyle w:val="Heading3"/>
      </w:pPr>
      <w:bookmarkStart w:id="520" w:name="_Toc205849813"/>
      <w:r>
        <w:t>Introduction</w:t>
      </w:r>
      <w:bookmarkEnd w:id="520"/>
    </w:p>
    <w:p w14:paraId="0778FA57" w14:textId="77777777" w:rsidR="00AF1419" w:rsidRPr="00D73CA5" w:rsidRDefault="009C3EF1" w:rsidP="00972855">
      <w:pPr>
        <w:pStyle w:val="note0"/>
        <w:rPr>
          <w:rFonts w:eastAsia="Times New Roman" w:cs="Arial"/>
          <w:lang w:eastAsia="en-GB"/>
        </w:rPr>
      </w:pPr>
      <w:r w:rsidRPr="00D73CA5">
        <w:t>&lt;There is the capability to have different types of datasets, typically they are classified as complete, scale dependent and scale independent. Most products that are designed to be used with an ENC will be of a complete nature – where it contains the information needed to form a complete picture.&gt;</w:t>
      </w:r>
      <w:r w:rsidR="00AF1419" w:rsidRPr="00D73CA5">
        <w:rPr>
          <w:rFonts w:eastAsia="Times New Roman" w:cs="Arial"/>
          <w:lang w:eastAsia="en-GB"/>
        </w:rPr>
        <w:t xml:space="preserve"> </w:t>
      </w:r>
    </w:p>
    <w:p w14:paraId="47289B38" w14:textId="77777777" w:rsidR="00941F24" w:rsidRPr="00941F24" w:rsidRDefault="00941F24" w:rsidP="00941F24">
      <w:pPr>
        <w:autoSpaceDE w:val="0"/>
        <w:autoSpaceDN w:val="0"/>
        <w:adjustRightInd w:val="0"/>
        <w:spacing w:after="0" w:line="240" w:lineRule="auto"/>
        <w:rPr>
          <w:rFonts w:eastAsia="Times New Roman" w:cs="Arial"/>
          <w:lang w:eastAsia="en-GB"/>
        </w:rPr>
      </w:pPr>
    </w:p>
    <w:p w14:paraId="7BD79559" w14:textId="77777777" w:rsidR="003B26B2" w:rsidRDefault="003B26B2" w:rsidP="00666E30">
      <w:pPr>
        <w:pStyle w:val="Heading2"/>
      </w:pPr>
      <w:bookmarkStart w:id="521" w:name="_Toc205849814"/>
      <w:r>
        <w:t>Dataset Loading</w:t>
      </w:r>
      <w:r w:rsidR="00352BAA">
        <w:t xml:space="preserve"> and Unloading</w:t>
      </w:r>
      <w:bookmarkEnd w:id="521"/>
    </w:p>
    <w:p w14:paraId="188967A7" w14:textId="3369E4BF" w:rsidR="00A76FDC" w:rsidRDefault="000B7BFA" w:rsidP="00972855">
      <w:pPr>
        <w:pStyle w:val="note0"/>
        <w:rPr>
          <w:ins w:id="522" w:author="Raphael Malyankar" w:date="2025-08-11T10:30:00Z" w16du:dateUtc="2025-08-11T17:30:00Z"/>
          <w:lang w:val="en-AU"/>
        </w:rPr>
      </w:pPr>
      <w:r>
        <w:rPr>
          <w:lang w:val="en-AU"/>
        </w:rPr>
        <w:t>&lt;</w:t>
      </w:r>
      <w:ins w:id="523" w:author="Raphael Malyankar" w:date="2025-08-11T00:35:00Z" w16du:dateUtc="2025-08-11T07:35:00Z">
        <w:r w:rsidR="00E868E7">
          <w:rPr>
            <w:lang w:val="en-AU"/>
          </w:rPr>
          <w:t>This section i</w:t>
        </w:r>
      </w:ins>
      <w:ins w:id="524" w:author="Raphael Malyankar" w:date="2025-08-11T00:36:00Z" w16du:dateUtc="2025-08-11T07:36:00Z">
        <w:r w:rsidR="00E868E7">
          <w:rPr>
            <w:lang w:val="en-AU"/>
          </w:rPr>
          <w:t xml:space="preserve">s needed only if the data product has datasets </w:t>
        </w:r>
      </w:ins>
      <w:ins w:id="525" w:author="Raphael Malyankar" w:date="2025-08-11T00:37:00Z" w16du:dateUtc="2025-08-11T07:37:00Z">
        <w:r w:rsidR="00E868E7">
          <w:rPr>
            <w:lang w:val="en-AU"/>
          </w:rPr>
          <w:t>that have</w:t>
        </w:r>
      </w:ins>
      <w:ins w:id="526" w:author="Raphael Malyankar" w:date="2025-08-11T00:36:00Z" w16du:dateUtc="2025-08-11T07:36:00Z">
        <w:r w:rsidR="00E868E7">
          <w:rPr>
            <w:lang w:val="en-AU"/>
          </w:rPr>
          <w:t xml:space="preserve"> </w:t>
        </w:r>
      </w:ins>
      <w:ins w:id="527" w:author="Raphael Malyankar" w:date="2025-08-11T10:28:00Z" w16du:dateUtc="2025-08-11T17:28:00Z">
        <w:r w:rsidR="000A7BC5">
          <w:rPr>
            <w:lang w:val="en-AU"/>
          </w:rPr>
          <w:t xml:space="preserve">coverages at </w:t>
        </w:r>
      </w:ins>
      <w:ins w:id="528" w:author="Raphael Malyankar" w:date="2025-08-11T00:37:00Z" w16du:dateUtc="2025-08-11T07:37:00Z">
        <w:r w:rsidR="00E868E7">
          <w:rPr>
            <w:lang w:val="en-AU"/>
          </w:rPr>
          <w:t>multiple</w:t>
        </w:r>
      </w:ins>
      <w:ins w:id="529" w:author="Raphael Malyankar" w:date="2025-08-11T00:36:00Z" w16du:dateUtc="2025-08-11T07:36:00Z">
        <w:r w:rsidR="00E868E7">
          <w:rPr>
            <w:lang w:val="en-AU"/>
          </w:rPr>
          <w:t xml:space="preserve"> scales</w:t>
        </w:r>
      </w:ins>
      <w:ins w:id="530" w:author="Raphael Malyankar" w:date="2025-08-11T00:37:00Z" w16du:dateUtc="2025-08-11T07:37:00Z">
        <w:r w:rsidR="00E868E7">
          <w:rPr>
            <w:lang w:val="en-AU"/>
          </w:rPr>
          <w:t xml:space="preserve"> </w:t>
        </w:r>
      </w:ins>
      <w:ins w:id="531" w:author="Raphael Malyankar" w:date="2025-08-11T10:28:00Z" w16du:dateUtc="2025-08-11T17:28:00Z">
        <w:r w:rsidR="000A7BC5">
          <w:rPr>
            <w:lang w:val="en-AU"/>
          </w:rPr>
          <w:t xml:space="preserve">for a geographic area </w:t>
        </w:r>
      </w:ins>
      <w:ins w:id="532" w:author="Raphael Malyankar" w:date="2025-08-11T00:37:00Z" w16du:dateUtc="2025-08-11T07:37:00Z">
        <w:r w:rsidR="00E868E7">
          <w:rPr>
            <w:lang w:val="en-AU"/>
          </w:rPr>
          <w:t xml:space="preserve">or </w:t>
        </w:r>
      </w:ins>
      <w:ins w:id="533" w:author="Raphael Malyankar" w:date="2025-08-11T10:28:00Z" w16du:dateUtc="2025-08-11T17:28:00Z">
        <w:r w:rsidR="000A7BC5">
          <w:rPr>
            <w:lang w:val="en-AU"/>
          </w:rPr>
          <w:t xml:space="preserve">provide </w:t>
        </w:r>
      </w:ins>
      <w:ins w:id="534" w:author="Raphael Malyankar" w:date="2025-08-11T00:37:00Z" w16du:dateUtc="2025-08-11T07:37:00Z">
        <w:r w:rsidR="00E868E7">
          <w:rPr>
            <w:lang w:val="en-AU"/>
          </w:rPr>
          <w:t xml:space="preserve">datasets of different </w:t>
        </w:r>
      </w:ins>
      <w:ins w:id="535" w:author="Raphael Malyankar" w:date="2025-08-11T00:38:00Z" w16du:dateUtc="2025-08-11T07:38:00Z">
        <w:r w:rsidR="00E868E7">
          <w:rPr>
            <w:lang w:val="en-AU"/>
          </w:rPr>
          <w:t>scales</w:t>
        </w:r>
      </w:ins>
      <w:ins w:id="536" w:author="Raphael Malyankar" w:date="2025-08-11T10:28:00Z" w16du:dateUtc="2025-08-11T17:28:00Z">
        <w:r w:rsidR="000A7BC5">
          <w:rPr>
            <w:lang w:val="en-AU"/>
          </w:rPr>
          <w:t xml:space="preserve"> for the same geographic area</w:t>
        </w:r>
      </w:ins>
      <w:ins w:id="537" w:author="Raphael Malyankar" w:date="2025-08-11T00:38:00Z" w16du:dateUtc="2025-08-11T07:38:00Z">
        <w:r w:rsidR="00E868E7">
          <w:rPr>
            <w:lang w:val="en-AU"/>
          </w:rPr>
          <w:t>.</w:t>
        </w:r>
      </w:ins>
      <w:ins w:id="538" w:author="Raphael Malyankar" w:date="2025-08-11T10:29:00Z" w16du:dateUtc="2025-08-11T17:29:00Z">
        <w:r w:rsidR="000A7BC5" w:rsidDel="00A90A96">
          <w:rPr>
            <w:lang w:val="en-AU"/>
          </w:rPr>
          <w:t xml:space="preserve"> </w:t>
        </w:r>
      </w:ins>
      <w:del w:id="539" w:author="Raphael Malyankar" w:date="2025-08-11T00:01:00Z" w16du:dateUtc="2025-08-11T07:01:00Z">
        <w:r w:rsidR="007529C6" w:rsidDel="00A90A96">
          <w:rPr>
            <w:lang w:val="en-AU"/>
          </w:rPr>
          <w:delText>This section is only needed if the intended product specification has datasets that have multiple scales and would require a loading strategy</w:delText>
        </w:r>
      </w:del>
      <w:r w:rsidR="007529C6">
        <w:rPr>
          <w:lang w:val="en-AU"/>
        </w:rPr>
        <w:t>&gt;</w:t>
      </w:r>
    </w:p>
    <w:p w14:paraId="6B7B8593" w14:textId="3E2BDD46" w:rsidR="00291779" w:rsidRPr="00D73CA5" w:rsidRDefault="00291779" w:rsidP="00972855">
      <w:pPr>
        <w:pStyle w:val="note0"/>
      </w:pPr>
      <w:ins w:id="540" w:author="Raphael Malyankar" w:date="2025-08-11T10:30:00Z" w16du:dateUtc="2025-08-11T17:30:00Z">
        <w:r>
          <w:rPr>
            <w:lang w:val="en-AU"/>
          </w:rPr>
          <w:t>&lt;</w:t>
        </w:r>
      </w:ins>
      <w:ins w:id="541" w:author="Raphael Malyankar" w:date="2025-08-11T10:31:00Z" w16du:dateUtc="2025-08-11T17:31:00Z">
        <w:r>
          <w:rPr>
            <w:lang w:val="en-AU"/>
          </w:rPr>
          <w:t>This section should consist of a s</w:t>
        </w:r>
      </w:ins>
      <w:ins w:id="542" w:author="Raphael Malyankar" w:date="2025-08-11T10:30:00Z" w16du:dateUtc="2025-08-11T17:30:00Z">
        <w:r>
          <w:rPr>
            <w:lang w:val="en-AU"/>
          </w:rPr>
          <w:t>tatement about us</w:t>
        </w:r>
      </w:ins>
      <w:ins w:id="543" w:author="Raphael Malyankar" w:date="2025-08-11T10:31:00Z" w16du:dateUtc="2025-08-11T17:31:00Z">
        <w:r>
          <w:rPr>
            <w:lang w:val="en-AU"/>
          </w:rPr>
          <w:t>ing the</w:t>
        </w:r>
      </w:ins>
      <w:ins w:id="544" w:author="Raphael Malyankar" w:date="2025-08-11T10:30:00Z" w16du:dateUtc="2025-08-11T17:30:00Z">
        <w:r>
          <w:rPr>
            <w:lang w:val="en-AU"/>
          </w:rPr>
          <w:t xml:space="preserve"> S-98 loading strategy (required for data products intended for ECDIS) or </w:t>
        </w:r>
      </w:ins>
      <w:ins w:id="545" w:author="Raphael Malyankar" w:date="2025-08-11T10:31:00Z" w16du:dateUtc="2025-08-11T17:31:00Z">
        <w:r>
          <w:rPr>
            <w:lang w:val="en-AU"/>
          </w:rPr>
          <w:t xml:space="preserve">define a </w:t>
        </w:r>
      </w:ins>
      <w:ins w:id="546" w:author="Raphael Malyankar" w:date="2025-08-11T10:30:00Z" w16du:dateUtc="2025-08-11T17:30:00Z">
        <w:r>
          <w:rPr>
            <w:lang w:val="en-AU"/>
          </w:rPr>
          <w:t>prod</w:t>
        </w:r>
      </w:ins>
      <w:ins w:id="547" w:author="Raphael Malyankar" w:date="2025-08-11T10:31:00Z" w16du:dateUtc="2025-08-11T17:31:00Z">
        <w:r>
          <w:rPr>
            <w:lang w:val="en-AU"/>
          </w:rPr>
          <w:t>uct-specific loading and unloading strategy.</w:t>
        </w:r>
      </w:ins>
      <w:ins w:id="548" w:author="Raphael Malyankar" w:date="2025-08-11T10:32:00Z" w16du:dateUtc="2025-08-11T17:32:00Z">
        <w:r w:rsidR="000140ED">
          <w:rPr>
            <w:lang w:val="en-AU"/>
          </w:rPr>
          <w:t xml:space="preserve"> S-98 Appendix E (</w:t>
        </w:r>
        <w:r w:rsidR="000140ED" w:rsidRPr="000140ED">
          <w:rPr>
            <w:lang w:val="en-AU"/>
          </w:rPr>
          <w:t>Dataset Loading and Display (Rendering) Algorithms</w:t>
        </w:r>
        <w:r w:rsidR="000140ED">
          <w:rPr>
            <w:lang w:val="en-AU"/>
          </w:rPr>
          <w:t>) may</w:t>
        </w:r>
      </w:ins>
      <w:ins w:id="549" w:author="Raphael Malyankar" w:date="2025-08-11T10:33:00Z" w16du:dateUtc="2025-08-11T17:33:00Z">
        <w:r w:rsidR="000140ED">
          <w:rPr>
            <w:lang w:val="en-AU"/>
          </w:rPr>
          <w:t xml:space="preserve"> be used as a guide if a product-specific loading strategy is defined.</w:t>
        </w:r>
      </w:ins>
      <w:ins w:id="550" w:author="Raphael Malyankar" w:date="2025-08-11T10:31:00Z" w16du:dateUtc="2025-08-11T17:31:00Z">
        <w:r>
          <w:rPr>
            <w:lang w:val="en-AU"/>
          </w:rPr>
          <w:t>&gt;</w:t>
        </w:r>
      </w:ins>
    </w:p>
    <w:p w14:paraId="6A5A2FEE" w14:textId="77777777" w:rsidR="00C3427E" w:rsidRDefault="0053708D" w:rsidP="00666E30">
      <w:pPr>
        <w:pStyle w:val="Heading2"/>
      </w:pPr>
      <w:bookmarkStart w:id="551" w:name="_Toc205849815"/>
      <w:r w:rsidRPr="00F73215">
        <w:lastRenderedPageBreak/>
        <w:t>Geometry</w:t>
      </w:r>
      <w:bookmarkEnd w:id="517"/>
      <w:bookmarkEnd w:id="518"/>
      <w:r w:rsidR="00F73215">
        <w:t xml:space="preserve"> </w:t>
      </w:r>
      <w:r w:rsidR="009E66AF" w:rsidRPr="00741699">
        <w:rPr>
          <w:color w:val="FF0000"/>
        </w:rPr>
        <w:t>&lt;S-100 Part 7&gt;</w:t>
      </w:r>
      <w:bookmarkEnd w:id="551"/>
    </w:p>
    <w:p w14:paraId="20EDBB7E" w14:textId="5A31C347" w:rsidR="0053708D" w:rsidDel="004D53BF" w:rsidRDefault="0053708D" w:rsidP="00C53B69">
      <w:pPr>
        <w:autoSpaceDE w:val="0"/>
        <w:autoSpaceDN w:val="0"/>
        <w:adjustRightInd w:val="0"/>
        <w:spacing w:after="0" w:line="240" w:lineRule="auto"/>
        <w:rPr>
          <w:del w:id="552" w:author="Raphael Malyankar" w:date="2025-08-10T22:47:00Z" w16du:dateUtc="2025-08-11T05:47:00Z"/>
        </w:rPr>
      </w:pPr>
    </w:p>
    <w:p w14:paraId="231EA0FB" w14:textId="4D7DFBE3" w:rsidR="004D53BF" w:rsidRPr="009E66AF" w:rsidRDefault="007F3C62" w:rsidP="00FF504D">
      <w:pPr>
        <w:pStyle w:val="note0"/>
      </w:pPr>
      <w:bookmarkStart w:id="553" w:name="_Toc288810288"/>
      <w:bookmarkStart w:id="554" w:name="_Toc288812335"/>
      <w:r w:rsidRPr="00D73CA5">
        <w:t>&lt;Geometric representation is the digital description of the spatial component of an object as described in S-100 and ISO 19107. Specify which S-100 Level of Geometry is to be used in the product specification.&gt;</w:t>
      </w:r>
      <w:del w:id="555" w:author="Raphael Malyankar" w:date="2025-08-10T22:47:00Z" w16du:dateUtc="2025-08-11T05:47:00Z">
        <w:r w:rsidRPr="00D73CA5" w:rsidDel="004D53BF">
          <w:delText xml:space="preserve"> </w:delText>
        </w:r>
      </w:del>
      <w:bookmarkStart w:id="556" w:name="_Toc225648316"/>
      <w:bookmarkStart w:id="557" w:name="_Toc225065173"/>
      <w:bookmarkEnd w:id="553"/>
      <w:bookmarkEnd w:id="554"/>
    </w:p>
    <w:p w14:paraId="0B60FA86" w14:textId="77777777" w:rsidR="00A0577E" w:rsidRDefault="00BB0421" w:rsidP="00972855">
      <w:pPr>
        <w:pStyle w:val="Heading1"/>
        <w:rPr>
          <w:ins w:id="558" w:author="Raphael Malyankar" w:date="2025-08-11T14:30:00Z" w16du:dateUtc="2025-08-11T21:30:00Z"/>
          <w:color w:val="FF0000"/>
        </w:rPr>
      </w:pPr>
      <w:bookmarkStart w:id="559" w:name="_Toc205849816"/>
      <w:r w:rsidRPr="008233BF">
        <w:t>Coordinate Reference Systems</w:t>
      </w:r>
      <w:r w:rsidR="004504B9" w:rsidRPr="008233BF">
        <w:t xml:space="preserve"> (CRS)</w:t>
      </w:r>
      <w:bookmarkEnd w:id="556"/>
      <w:bookmarkEnd w:id="557"/>
      <w:r w:rsidR="009E66AF">
        <w:rPr>
          <w:color w:val="FF0000"/>
        </w:rPr>
        <w:t xml:space="preserve"> &lt;S-100 Part 6&gt;</w:t>
      </w:r>
      <w:bookmarkEnd w:id="559"/>
    </w:p>
    <w:p w14:paraId="1E46B353" w14:textId="77777777" w:rsidR="00FF51A0" w:rsidRPr="00D73CA5" w:rsidRDefault="00FF51A0" w:rsidP="00FF51A0">
      <w:pPr>
        <w:pStyle w:val="note0"/>
        <w:rPr>
          <w:moveTo w:id="560" w:author="Raphael Malyankar" w:date="2025-08-11T14:30:00Z" w16du:dateUtc="2025-08-11T21:30:00Z"/>
        </w:rPr>
      </w:pPr>
      <w:moveToRangeStart w:id="561" w:author="Raphael Malyankar" w:date="2025-08-11T14:30:00Z" w:name="move205815034"/>
      <w:moveTo w:id="562" w:author="Raphael Malyankar" w:date="2025-08-11T14:30:00Z" w16du:dateUtc="2025-08-11T21:30:00Z">
        <w:r w:rsidRPr="00D73CA5">
          <w:t>&lt;This clause specifies the type of Coordinate Reference System used in the product.&gt;</w:t>
        </w:r>
      </w:moveTo>
    </w:p>
    <w:p w14:paraId="5E8CB189" w14:textId="702B37FF" w:rsidR="00FF51A0" w:rsidRPr="00FF51A0" w:rsidDel="00FF51A0" w:rsidRDefault="00FF51A0">
      <w:pPr>
        <w:rPr>
          <w:del w:id="563" w:author="Raphael Malyankar" w:date="2025-08-11T14:30:00Z" w16du:dateUtc="2025-08-11T21:30:00Z"/>
        </w:rPr>
        <w:pPrChange w:id="564" w:author="Raphael Malyankar" w:date="2025-08-11T14:30:00Z" w16du:dateUtc="2025-08-11T21:30:00Z">
          <w:pPr>
            <w:pStyle w:val="Heading1"/>
          </w:pPr>
        </w:pPrChange>
      </w:pPr>
      <w:bookmarkStart w:id="565" w:name="_Toc205844558"/>
      <w:bookmarkStart w:id="566" w:name="_Toc205844894"/>
      <w:bookmarkStart w:id="567" w:name="_Toc205846161"/>
      <w:bookmarkStart w:id="568" w:name="_Toc205846328"/>
      <w:bookmarkStart w:id="569" w:name="_Toc205848200"/>
      <w:bookmarkStart w:id="570" w:name="_Toc205849817"/>
      <w:bookmarkEnd w:id="565"/>
      <w:bookmarkEnd w:id="566"/>
      <w:bookmarkEnd w:id="567"/>
      <w:bookmarkEnd w:id="568"/>
      <w:bookmarkEnd w:id="569"/>
      <w:bookmarkEnd w:id="570"/>
      <w:moveToRangeEnd w:id="561"/>
    </w:p>
    <w:p w14:paraId="2277AA0B" w14:textId="77777777" w:rsidR="00BB0421" w:rsidRDefault="00BB0421" w:rsidP="00666E30">
      <w:pPr>
        <w:pStyle w:val="Heading2"/>
        <w:rPr>
          <w:ins w:id="571" w:author="Raphael Malyankar" w:date="2025-08-11T14:31:00Z" w16du:dateUtc="2025-08-11T21:31:00Z"/>
        </w:rPr>
      </w:pPr>
      <w:bookmarkStart w:id="572" w:name="_Toc225648317"/>
      <w:bookmarkStart w:id="573" w:name="_Toc225065174"/>
      <w:bookmarkStart w:id="574" w:name="_Toc205849818"/>
      <w:r w:rsidRPr="008233BF">
        <w:t>Introduction</w:t>
      </w:r>
      <w:bookmarkEnd w:id="572"/>
      <w:bookmarkEnd w:id="573"/>
      <w:bookmarkEnd w:id="574"/>
      <w:del w:id="575" w:author="Raphael Malyankar" w:date="2025-08-11T14:31:00Z" w16du:dateUtc="2025-08-11T21:31:00Z">
        <w:r w:rsidR="005D0276" w:rsidDel="00FF51A0">
          <w:delText xml:space="preserve"> </w:delText>
        </w:r>
      </w:del>
    </w:p>
    <w:p w14:paraId="07F3B1F4" w14:textId="1BEAC796" w:rsidR="00FF51A0" w:rsidRPr="001F2290" w:rsidRDefault="00FF51A0" w:rsidP="001F2290">
      <w:ins w:id="576" w:author="Raphael Malyankar" w:date="2025-08-11T14:31:00Z" w16du:dateUtc="2025-08-11T21:31:00Z">
        <w:r>
          <w:rPr>
            <w:lang w:val="en-AU"/>
          </w:rPr>
          <w:t>&lt;</w:t>
        </w:r>
      </w:ins>
      <w:ins w:id="577" w:author="Raphael Malyankar" w:date="2025-08-11T14:38:00Z" w16du:dateUtc="2025-08-11T21:38:00Z">
        <w:r w:rsidR="004647CA">
          <w:rPr>
            <w:lang w:val="en-AU"/>
          </w:rPr>
          <w:t>Optional b</w:t>
        </w:r>
      </w:ins>
      <w:ins w:id="578" w:author="Raphael Malyankar" w:date="2025-08-11T14:32:00Z" w16du:dateUtc="2025-08-11T21:32:00Z">
        <w:r>
          <w:rPr>
            <w:lang w:val="en-AU"/>
          </w:rPr>
          <w:t>rief overview of the use of coordinate reference systems in the dat</w:t>
        </w:r>
      </w:ins>
      <w:ins w:id="579" w:author="Raphael Malyankar" w:date="2025-08-11T14:33:00Z" w16du:dateUtc="2025-08-11T21:33:00Z">
        <w:r>
          <w:rPr>
            <w:lang w:val="en-AU"/>
          </w:rPr>
          <w:t xml:space="preserve">a product. </w:t>
        </w:r>
      </w:ins>
      <w:ins w:id="580" w:author="Raphael Malyankar" w:date="2025-08-11T14:38:00Z" w16du:dateUtc="2025-08-11T21:38:00Z">
        <w:r w:rsidR="004647CA">
          <w:rPr>
            <w:lang w:val="en-AU"/>
          </w:rPr>
          <w:t>D</w:t>
        </w:r>
      </w:ins>
      <w:ins w:id="581" w:author="Raphael Malyankar" w:date="2025-08-11T14:31:00Z" w16du:dateUtc="2025-08-11T21:31:00Z">
        <w:r>
          <w:rPr>
            <w:lang w:val="en-AU"/>
          </w:rPr>
          <w:t xml:space="preserve">escribe </w:t>
        </w:r>
      </w:ins>
      <w:ins w:id="582" w:author="Raphael Malyankar" w:date="2025-08-11T14:39:00Z" w16du:dateUtc="2025-08-11T21:39:00Z">
        <w:r w:rsidR="004647CA">
          <w:rPr>
            <w:lang w:val="en-AU"/>
          </w:rPr>
          <w:t xml:space="preserve">also </w:t>
        </w:r>
      </w:ins>
      <w:ins w:id="583" w:author="Raphael Malyankar" w:date="2025-08-11T14:31:00Z" w16du:dateUtc="2025-08-11T21:31:00Z">
        <w:r>
          <w:rPr>
            <w:lang w:val="en-AU"/>
          </w:rPr>
          <w:t xml:space="preserve">any </w:t>
        </w:r>
      </w:ins>
      <w:ins w:id="584" w:author="Raphael Malyankar" w:date="2025-08-11T14:32:00Z" w16du:dateUtc="2025-08-11T21:32:00Z">
        <w:r>
          <w:rPr>
            <w:lang w:val="en-AU"/>
          </w:rPr>
          <w:t>special circumstances</w:t>
        </w:r>
      </w:ins>
      <w:ins w:id="585" w:author="Raphael Malyankar" w:date="2025-08-11T14:33:00Z" w16du:dateUtc="2025-08-11T21:33:00Z">
        <w:r>
          <w:rPr>
            <w:lang w:val="en-AU"/>
          </w:rPr>
          <w:t xml:space="preserve"> which apply</w:t>
        </w:r>
      </w:ins>
      <w:ins w:id="586" w:author="Raphael Malyankar" w:date="2025-08-11T14:39:00Z" w16du:dateUtc="2025-08-11T21:39:00Z">
        <w:r w:rsidR="004647CA">
          <w:rPr>
            <w:lang w:val="en-AU"/>
          </w:rPr>
          <w:t>. F</w:t>
        </w:r>
      </w:ins>
      <w:ins w:id="587" w:author="Raphael Malyankar" w:date="2025-08-11T14:33:00Z" w16du:dateUtc="2025-08-11T21:33:00Z">
        <w:r>
          <w:rPr>
            <w:lang w:val="en-AU"/>
          </w:rPr>
          <w:t xml:space="preserve">or example, S-101 </w:t>
        </w:r>
      </w:ins>
      <w:ins w:id="588" w:author="Raphael Malyankar" w:date="2025-08-11T14:34:00Z" w16du:dateUtc="2025-08-11T21:34:00Z">
        <w:r>
          <w:rPr>
            <w:lang w:val="en-AU"/>
          </w:rPr>
          <w:t xml:space="preserve">Edition 2.0.0 </w:t>
        </w:r>
      </w:ins>
      <w:ins w:id="589" w:author="Raphael Malyankar" w:date="2025-08-11T14:33:00Z" w16du:dateUtc="2025-08-11T21:33:00Z">
        <w:r>
          <w:rPr>
            <w:lang w:val="en-AU"/>
          </w:rPr>
          <w:t xml:space="preserve">contains a requirement for </w:t>
        </w:r>
      </w:ins>
      <w:ins w:id="590" w:author="Raphael Malyankar" w:date="2025-08-11T14:34:00Z" w16du:dateUtc="2025-08-11T21:34:00Z">
        <w:r>
          <w:rPr>
            <w:lang w:val="en-AU"/>
          </w:rPr>
          <w:t>an ENC dataset to define at least one compound CRS</w:t>
        </w:r>
      </w:ins>
      <w:ins w:id="591" w:author="Raphael Malyankar" w:date="2025-08-11T14:37:00Z" w16du:dateUtc="2025-08-11T21:37:00Z">
        <w:r w:rsidR="004647CA">
          <w:rPr>
            <w:lang w:val="en-AU"/>
          </w:rPr>
          <w:t xml:space="preserve"> and defines certain exclusions from the </w:t>
        </w:r>
      </w:ins>
      <w:ins w:id="592" w:author="Raphael Malyankar" w:date="2025-08-11T14:38:00Z" w16du:dateUtc="2025-08-11T21:38:00Z">
        <w:r w:rsidR="004647CA">
          <w:rPr>
            <w:lang w:val="en-AU"/>
          </w:rPr>
          <w:t>scope of the vertical CRS specified in this clause.&gt;</w:t>
        </w:r>
      </w:ins>
    </w:p>
    <w:p w14:paraId="63C326C9" w14:textId="0D089B9E" w:rsidR="002F035B" w:rsidRPr="00D73CA5" w:rsidDel="00FF51A0" w:rsidRDefault="002F035B" w:rsidP="00972855">
      <w:pPr>
        <w:pStyle w:val="note0"/>
        <w:rPr>
          <w:moveFrom w:id="593" w:author="Raphael Malyankar" w:date="2025-08-11T14:30:00Z" w16du:dateUtc="2025-08-11T21:30:00Z"/>
        </w:rPr>
      </w:pPr>
      <w:moveFromRangeStart w:id="594" w:author="Raphael Malyankar" w:date="2025-08-11T14:30:00Z" w:name="move205815034"/>
      <w:moveFrom w:id="595" w:author="Raphael Malyankar" w:date="2025-08-11T14:30:00Z" w16du:dateUtc="2025-08-11T21:30:00Z">
        <w:r w:rsidRPr="00D73CA5" w:rsidDel="00FF51A0">
          <w:t>&lt;This clause specifies the type of Coordinate Reference System used in the product.&gt;</w:t>
        </w:r>
        <w:bookmarkStart w:id="596" w:name="_Toc205844560"/>
        <w:bookmarkStart w:id="597" w:name="_Toc205844896"/>
        <w:bookmarkStart w:id="598" w:name="_Toc205846163"/>
        <w:bookmarkStart w:id="599" w:name="_Toc205846330"/>
        <w:bookmarkStart w:id="600" w:name="_Toc205848202"/>
        <w:bookmarkStart w:id="601" w:name="_Toc205849819"/>
        <w:bookmarkEnd w:id="596"/>
        <w:bookmarkEnd w:id="597"/>
        <w:bookmarkEnd w:id="598"/>
        <w:bookmarkEnd w:id="599"/>
        <w:bookmarkEnd w:id="600"/>
        <w:bookmarkEnd w:id="601"/>
      </w:moveFrom>
    </w:p>
    <w:moveFromRangeEnd w:id="594"/>
    <w:p w14:paraId="50B3CF1A" w14:textId="2FF68532" w:rsidR="002F035B" w:rsidRDefault="002F035B" w:rsidP="00FF51A0">
      <w:pPr>
        <w:pStyle w:val="Heading2"/>
        <w:rPr>
          <w:ins w:id="602" w:author="Raphael Malyankar" w:date="2025-08-11T14:40:00Z" w16du:dateUtc="2025-08-11T21:40:00Z"/>
        </w:rPr>
      </w:pPr>
      <w:del w:id="603" w:author="Raphael Malyankar" w:date="2025-08-11T14:28:00Z" w16du:dateUtc="2025-08-11T21:28:00Z">
        <w:r w:rsidRPr="00E558AF" w:rsidDel="00FF51A0">
          <w:delText xml:space="preserve">Spatial </w:delText>
        </w:r>
      </w:del>
      <w:bookmarkStart w:id="604" w:name="_Toc205849820"/>
      <w:ins w:id="605" w:author="Raphael Malyankar" w:date="2025-08-11T14:28:00Z" w16du:dateUtc="2025-08-11T21:28:00Z">
        <w:r w:rsidR="00FF51A0">
          <w:t>Horizontal coordinate</w:t>
        </w:r>
        <w:r w:rsidR="00FF51A0" w:rsidRPr="00E558AF">
          <w:t xml:space="preserve"> </w:t>
        </w:r>
      </w:ins>
      <w:r w:rsidRPr="00E558AF">
        <w:t>reference system</w:t>
      </w:r>
      <w:bookmarkStart w:id="606" w:name="_Toc288810276"/>
      <w:bookmarkStart w:id="607" w:name="_Toc288812323"/>
      <w:bookmarkEnd w:id="604"/>
      <w:del w:id="608" w:author="Raphael Malyankar" w:date="2025-08-11T14:28:00Z" w16du:dateUtc="2025-08-11T21:28:00Z">
        <w:r w:rsidRPr="00E558AF" w:rsidDel="00FF51A0">
          <w:delText>:</w:delText>
        </w:r>
      </w:del>
      <w:del w:id="609" w:author="Raphael Malyankar" w:date="2025-08-11T14:40:00Z" w16du:dateUtc="2025-08-11T21:40:00Z">
        <w:r w:rsidRPr="00E558AF" w:rsidDel="004647CA">
          <w:delText xml:space="preserve"> </w:delText>
        </w:r>
        <w:r w:rsidDel="004647CA">
          <w:tab/>
        </w:r>
        <w:r w:rsidDel="004647CA">
          <w:tab/>
        </w:r>
        <w:r w:rsidDel="004647CA">
          <w:tab/>
        </w:r>
        <w:r w:rsidDel="004647CA">
          <w:tab/>
        </w:r>
        <w:r w:rsidDel="004647CA">
          <w:tab/>
        </w:r>
      </w:del>
      <w:bookmarkStart w:id="610" w:name="_Toc288810277"/>
      <w:bookmarkStart w:id="611" w:name="_Toc288812324"/>
      <w:bookmarkEnd w:id="606"/>
      <w:bookmarkEnd w:id="607"/>
    </w:p>
    <w:p w14:paraId="5A3973AE" w14:textId="130B587E" w:rsidR="00BC4C7B" w:rsidRDefault="001F2290" w:rsidP="001F2290">
      <w:pPr>
        <w:rPr>
          <w:ins w:id="612" w:author="Raphael Malyankar" w:date="2025-08-11T14:55:00Z" w16du:dateUtc="2025-08-11T21:55:00Z"/>
          <w:i/>
          <w:iCs/>
          <w:color w:val="EE0000"/>
          <w:lang w:val="en-AU"/>
        </w:rPr>
      </w:pPr>
      <w:ins w:id="613" w:author="Raphael Malyankar" w:date="2025-08-11T14:45:00Z" w16du:dateUtc="2025-08-11T21:45:00Z">
        <w:r w:rsidRPr="001F2290">
          <w:rPr>
            <w:i/>
            <w:iCs/>
            <w:color w:val="EE0000"/>
            <w:lang w:val="en-AU"/>
          </w:rPr>
          <w:t>&lt;</w:t>
        </w:r>
      </w:ins>
      <w:ins w:id="614" w:author="Raphael Malyankar" w:date="2025-08-11T14:53:00Z" w16du:dateUtc="2025-08-11T21:53:00Z">
        <w:r w:rsidR="00BC4C7B">
          <w:rPr>
            <w:i/>
            <w:iCs/>
            <w:color w:val="EE0000"/>
            <w:lang w:val="en-AU"/>
          </w:rPr>
          <w:t>An o</w:t>
        </w:r>
      </w:ins>
      <w:ins w:id="615" w:author="Raphael Malyankar" w:date="2025-08-11T14:45:00Z" w16du:dateUtc="2025-08-11T21:45:00Z">
        <w:r w:rsidRPr="001F2290">
          <w:rPr>
            <w:i/>
            <w:iCs/>
            <w:color w:val="EE0000"/>
            <w:lang w:val="en-AU"/>
          </w:rPr>
          <w:t>ptional list</w:t>
        </w:r>
      </w:ins>
      <w:ins w:id="616" w:author="Raphael Malyankar" w:date="2025-08-11T14:46:00Z" w16du:dateUtc="2025-08-11T21:46:00Z">
        <w:r w:rsidRPr="001F2290">
          <w:rPr>
            <w:i/>
            <w:iCs/>
            <w:color w:val="EE0000"/>
            <w:lang w:val="en-AU"/>
          </w:rPr>
          <w:t xml:space="preserve"> or description</w:t>
        </w:r>
      </w:ins>
      <w:ins w:id="617" w:author="Raphael Malyankar" w:date="2025-08-11T14:45:00Z" w16du:dateUtc="2025-08-11T21:45:00Z">
        <w:r w:rsidRPr="001F2290">
          <w:rPr>
            <w:i/>
            <w:iCs/>
            <w:color w:val="EE0000"/>
            <w:lang w:val="en-AU"/>
          </w:rPr>
          <w:t xml:space="preserve"> of permitted </w:t>
        </w:r>
      </w:ins>
      <w:ins w:id="618" w:author="Raphael Malyankar" w:date="2025-08-11T14:46:00Z" w16du:dateUtc="2025-08-11T21:46:00Z">
        <w:r w:rsidRPr="001F2290">
          <w:rPr>
            <w:i/>
            <w:iCs/>
            <w:color w:val="EE0000"/>
            <w:lang w:val="en-AU"/>
          </w:rPr>
          <w:t>coordinate reference system</w:t>
        </w:r>
      </w:ins>
      <w:ins w:id="619" w:author="Raphael Malyankar" w:date="2025-08-11T14:54:00Z" w16du:dateUtc="2025-08-11T21:54:00Z">
        <w:r w:rsidR="00BC4C7B">
          <w:rPr>
            <w:i/>
            <w:iCs/>
            <w:color w:val="EE0000"/>
            <w:lang w:val="en-AU"/>
          </w:rPr>
          <w:t xml:space="preserve"> codes</w:t>
        </w:r>
      </w:ins>
      <w:ins w:id="620" w:author="Raphael Malyankar" w:date="2025-08-11T14:53:00Z" w16du:dateUtc="2025-08-11T21:53:00Z">
        <w:r w:rsidR="00BC4C7B">
          <w:rPr>
            <w:i/>
            <w:iCs/>
            <w:color w:val="EE0000"/>
            <w:lang w:val="en-AU"/>
          </w:rPr>
          <w:t xml:space="preserve"> may be included here</w:t>
        </w:r>
      </w:ins>
      <w:ins w:id="621" w:author="Raphael Malyankar" w:date="2025-08-11T14:54:00Z" w16du:dateUtc="2025-08-11T21:54:00Z">
        <w:r w:rsidR="00BC4C7B">
          <w:rPr>
            <w:i/>
            <w:iCs/>
            <w:color w:val="EE0000"/>
            <w:lang w:val="en-AU"/>
          </w:rPr>
          <w:t xml:space="preserve"> (for example, EPSG 4326, </w:t>
        </w:r>
      </w:ins>
      <w:ins w:id="622" w:author="Raphael Malyankar" w:date="2025-08-11T14:55:00Z" w16du:dateUtc="2025-08-11T21:55:00Z">
        <w:r w:rsidR="00BC4C7B" w:rsidRPr="00BC4C7B">
          <w:rPr>
            <w:i/>
            <w:iCs/>
            <w:color w:val="EE0000"/>
            <w:lang w:val="en-AU"/>
          </w:rPr>
          <w:t>EPSG:32601 – EPSG:32660</w:t>
        </w:r>
        <w:r w:rsidR="00BC4C7B">
          <w:rPr>
            <w:i/>
            <w:iCs/>
            <w:color w:val="EE0000"/>
            <w:lang w:val="en-AU"/>
          </w:rPr>
          <w:t xml:space="preserve">, </w:t>
        </w:r>
        <w:r w:rsidR="00BC4C7B" w:rsidRPr="00BC4C7B">
          <w:rPr>
            <w:i/>
            <w:iCs/>
            <w:color w:val="EE0000"/>
            <w:lang w:val="en-AU"/>
          </w:rPr>
          <w:t>EPSG:32701 – EPSG:32760</w:t>
        </w:r>
      </w:ins>
      <w:ins w:id="623" w:author="Raphael Malyankar" w:date="2025-08-11T14:46:00Z" w16du:dateUtc="2025-08-11T21:46:00Z">
        <w:r w:rsidRPr="001F2290">
          <w:rPr>
            <w:i/>
            <w:iCs/>
            <w:color w:val="EE0000"/>
            <w:lang w:val="en-AU"/>
          </w:rPr>
          <w:t>.</w:t>
        </w:r>
      </w:ins>
      <w:ins w:id="624" w:author="Raphael Malyankar" w:date="2025-08-11T14:55:00Z" w16du:dateUtc="2025-08-11T21:55:00Z">
        <w:r w:rsidR="00BC4C7B">
          <w:rPr>
            <w:i/>
            <w:iCs/>
            <w:color w:val="EE0000"/>
            <w:lang w:val="en-AU"/>
          </w:rPr>
          <w:t>&gt;</w:t>
        </w:r>
      </w:ins>
    </w:p>
    <w:p w14:paraId="1D93B290" w14:textId="04042745" w:rsidR="001F2290" w:rsidRPr="001F2290" w:rsidRDefault="00BC4C7B" w:rsidP="001F2290">
      <w:pPr>
        <w:rPr>
          <w:ins w:id="625" w:author="Raphael Malyankar" w:date="2025-08-11T14:45:00Z" w16du:dateUtc="2025-08-11T21:45:00Z"/>
          <w:i/>
          <w:iCs/>
          <w:color w:val="EE0000"/>
          <w:lang w:val="en-AU"/>
        </w:rPr>
      </w:pPr>
      <w:ins w:id="626" w:author="Raphael Malyankar" w:date="2025-08-11T14:55:00Z" w16du:dateUtc="2025-08-11T21:55:00Z">
        <w:r>
          <w:rPr>
            <w:i/>
            <w:iCs/>
            <w:color w:val="EE0000"/>
            <w:lang w:val="en-AU"/>
          </w:rPr>
          <w:t>&lt;</w:t>
        </w:r>
      </w:ins>
      <w:ins w:id="627" w:author="Raphael Malyankar" w:date="2025-08-11T14:53:00Z" w16du:dateUtc="2025-08-11T21:53:00Z">
        <w:r>
          <w:rPr>
            <w:i/>
            <w:iCs/>
            <w:color w:val="EE0000"/>
            <w:lang w:val="en-AU"/>
          </w:rPr>
          <w:t>A partially filled template for specifying the horizontal CRS follows.</w:t>
        </w:r>
      </w:ins>
      <w:ins w:id="628" w:author="Raphael Malyankar" w:date="2025-08-11T14:46:00Z" w16du:dateUtc="2025-08-11T21:46:00Z">
        <w:r w:rsidR="001F2290" w:rsidRPr="001F2290">
          <w:rPr>
            <w:i/>
            <w:iCs/>
            <w:color w:val="EE0000"/>
            <w:lang w:val="en-AU"/>
          </w:rPr>
          <w:t>&gt;</w:t>
        </w:r>
      </w:ins>
    </w:p>
    <w:p w14:paraId="69321C1C" w14:textId="6CE80EFB" w:rsidR="004647CA" w:rsidRPr="004647CA" w:rsidRDefault="004647CA" w:rsidP="00BC4C7B">
      <w:pPr>
        <w:tabs>
          <w:tab w:val="left" w:pos="3874"/>
        </w:tabs>
        <w:spacing w:after="120" w:line="240" w:lineRule="auto"/>
        <w:ind w:left="3874" w:hanging="3874"/>
        <w:rPr>
          <w:ins w:id="629" w:author="Raphael Malyankar" w:date="2025-08-11T14:41:00Z" w16du:dateUtc="2025-08-11T21:41:00Z"/>
          <w:lang w:val="en-AU"/>
        </w:rPr>
      </w:pPr>
      <w:ins w:id="630" w:author="Raphael Malyankar" w:date="2025-08-11T14:41:00Z" w16du:dateUtc="2025-08-11T21:41:00Z">
        <w:r w:rsidRPr="001F2290">
          <w:rPr>
            <w:b/>
            <w:bCs/>
            <w:lang w:val="en-AU"/>
          </w:rPr>
          <w:t>Coordinate Reference System</w:t>
        </w:r>
        <w:r w:rsidRPr="004647CA">
          <w:rPr>
            <w:lang w:val="en-AU"/>
          </w:rPr>
          <w:t>:</w:t>
        </w:r>
      </w:ins>
    </w:p>
    <w:p w14:paraId="426D4D37" w14:textId="00BE1EA7" w:rsidR="004647CA" w:rsidRPr="004647CA" w:rsidRDefault="004647CA" w:rsidP="00BC4C7B">
      <w:pPr>
        <w:tabs>
          <w:tab w:val="left" w:pos="3874"/>
        </w:tabs>
        <w:spacing w:after="120" w:line="240" w:lineRule="auto"/>
        <w:ind w:left="3874" w:hanging="3874"/>
        <w:rPr>
          <w:ins w:id="631" w:author="Raphael Malyankar" w:date="2025-08-11T14:41:00Z" w16du:dateUtc="2025-08-11T21:41:00Z"/>
          <w:lang w:val="en-AU"/>
        </w:rPr>
      </w:pPr>
      <w:ins w:id="632" w:author="Raphael Malyankar" w:date="2025-08-11T14:41:00Z" w16du:dateUtc="2025-08-11T21:41:00Z">
        <w:r w:rsidRPr="001F2290">
          <w:rPr>
            <w:b/>
            <w:bCs/>
            <w:lang w:val="en-AU"/>
          </w:rPr>
          <w:t>Datum</w:t>
        </w:r>
        <w:r w:rsidRPr="004647CA">
          <w:rPr>
            <w:lang w:val="en-AU"/>
          </w:rPr>
          <w:t>:</w:t>
        </w:r>
      </w:ins>
    </w:p>
    <w:p w14:paraId="76381829" w14:textId="7EE04158" w:rsidR="004647CA" w:rsidRPr="004647CA" w:rsidRDefault="004647CA" w:rsidP="00BC4C7B">
      <w:pPr>
        <w:tabs>
          <w:tab w:val="left" w:pos="3874"/>
        </w:tabs>
        <w:spacing w:after="120" w:line="240" w:lineRule="auto"/>
        <w:ind w:left="3874" w:hanging="3874"/>
        <w:rPr>
          <w:ins w:id="633" w:author="Raphael Malyankar" w:date="2025-08-11T14:41:00Z" w16du:dateUtc="2025-08-11T21:41:00Z"/>
          <w:lang w:val="en-AU"/>
        </w:rPr>
      </w:pPr>
      <w:ins w:id="634" w:author="Raphael Malyankar" w:date="2025-08-11T14:41:00Z" w16du:dateUtc="2025-08-11T21:41:00Z">
        <w:r w:rsidRPr="001F2290">
          <w:rPr>
            <w:b/>
            <w:bCs/>
            <w:lang w:val="en-AU"/>
          </w:rPr>
          <w:t>Projection</w:t>
        </w:r>
        <w:r w:rsidRPr="004647CA">
          <w:rPr>
            <w:lang w:val="en-AU"/>
          </w:rPr>
          <w:t xml:space="preserve">: </w:t>
        </w:r>
        <w:r w:rsidRPr="004647CA">
          <w:rPr>
            <w:lang w:val="en-AU"/>
          </w:rPr>
          <w:tab/>
          <w:t>None / UTM / UPS</w:t>
        </w:r>
      </w:ins>
      <w:ins w:id="635" w:author="Raphael Malyankar" w:date="2025-08-11T14:52:00Z" w16du:dateUtc="2025-08-11T21:52:00Z">
        <w:r w:rsidR="00BC4C7B">
          <w:rPr>
            <w:lang w:val="en-AU"/>
          </w:rPr>
          <w:t xml:space="preserve"> </w:t>
        </w:r>
        <w:r w:rsidR="00BC4C7B" w:rsidRPr="00BC4C7B">
          <w:rPr>
            <w:i/>
            <w:iCs/>
            <w:color w:val="EE0000"/>
            <w:lang w:val="en-AU"/>
          </w:rPr>
          <w:t>&lt;remove inapplicable projections&gt;</w:t>
        </w:r>
      </w:ins>
    </w:p>
    <w:p w14:paraId="6103CD49" w14:textId="760FFC70" w:rsidR="004647CA" w:rsidRPr="004647CA" w:rsidRDefault="004647CA" w:rsidP="00BC4C7B">
      <w:pPr>
        <w:tabs>
          <w:tab w:val="left" w:pos="3874"/>
        </w:tabs>
        <w:spacing w:after="120" w:line="240" w:lineRule="auto"/>
        <w:ind w:left="3874" w:hanging="3874"/>
        <w:rPr>
          <w:ins w:id="636" w:author="Raphael Malyankar" w:date="2025-08-11T14:41:00Z" w16du:dateUtc="2025-08-11T21:41:00Z"/>
          <w:lang w:val="en-AU"/>
        </w:rPr>
      </w:pPr>
      <w:ins w:id="637" w:author="Raphael Malyankar" w:date="2025-08-11T14:41:00Z" w16du:dateUtc="2025-08-11T21:41:00Z">
        <w:r w:rsidRPr="001F2290">
          <w:rPr>
            <w:b/>
            <w:bCs/>
            <w:lang w:val="en-AU"/>
          </w:rPr>
          <w:t>Horizontal Units</w:t>
        </w:r>
      </w:ins>
      <w:ins w:id="638" w:author="Raphael Malyankar" w:date="2025-08-11T14:42:00Z" w16du:dateUtc="2025-08-11T21:42:00Z">
        <w:r>
          <w:rPr>
            <w:lang w:val="en-AU"/>
          </w:rPr>
          <w:t>:</w:t>
        </w:r>
      </w:ins>
    </w:p>
    <w:p w14:paraId="69E7550A" w14:textId="77777777" w:rsidR="004647CA" w:rsidRPr="004647CA" w:rsidRDefault="004647CA" w:rsidP="00BC4C7B">
      <w:pPr>
        <w:tabs>
          <w:tab w:val="left" w:pos="3874"/>
        </w:tabs>
        <w:spacing w:after="120" w:line="240" w:lineRule="auto"/>
        <w:ind w:left="3874" w:hanging="3874"/>
        <w:rPr>
          <w:ins w:id="639" w:author="Raphael Malyankar" w:date="2025-08-11T14:41:00Z" w16du:dateUtc="2025-08-11T21:41:00Z"/>
          <w:lang w:val="en-AU"/>
        </w:rPr>
      </w:pPr>
      <w:ins w:id="640" w:author="Raphael Malyankar" w:date="2025-08-11T14:41:00Z" w16du:dateUtc="2025-08-11T21:41:00Z">
        <w:r w:rsidRPr="001F2290">
          <w:rPr>
            <w:b/>
            <w:bCs/>
            <w:lang w:val="en-AU"/>
          </w:rPr>
          <w:t>Coordinate Reference System Registry</w:t>
        </w:r>
        <w:r w:rsidRPr="004647CA">
          <w:rPr>
            <w:lang w:val="en-AU"/>
          </w:rPr>
          <w:t xml:space="preserve">: </w:t>
        </w:r>
        <w:r w:rsidRPr="004647CA">
          <w:rPr>
            <w:lang w:val="en-AU"/>
          </w:rPr>
          <w:tab/>
          <w:t xml:space="preserve">EPSG Geodetic Parameter Registry </w:t>
        </w:r>
      </w:ins>
    </w:p>
    <w:p w14:paraId="6AB65392" w14:textId="3EB11213" w:rsidR="004647CA" w:rsidRPr="004647CA" w:rsidRDefault="004647CA" w:rsidP="00BC4C7B">
      <w:pPr>
        <w:tabs>
          <w:tab w:val="left" w:pos="3874"/>
        </w:tabs>
        <w:spacing w:after="120" w:line="240" w:lineRule="auto"/>
        <w:ind w:left="3874" w:hanging="3874"/>
        <w:rPr>
          <w:ins w:id="641" w:author="Raphael Malyankar" w:date="2025-08-11T14:41:00Z" w16du:dateUtc="2025-08-11T21:41:00Z"/>
          <w:lang w:val="en-AU"/>
        </w:rPr>
      </w:pPr>
      <w:ins w:id="642" w:author="Raphael Malyankar" w:date="2025-08-11T14:41:00Z" w16du:dateUtc="2025-08-11T21:41:00Z">
        <w:r w:rsidRPr="001F2290">
          <w:rPr>
            <w:b/>
            <w:bCs/>
            <w:lang w:val="en-AU"/>
          </w:rPr>
          <w:t>Date type (according to ISO 19115-1)</w:t>
        </w:r>
        <w:r w:rsidRPr="004647CA">
          <w:rPr>
            <w:lang w:val="en-AU"/>
          </w:rPr>
          <w:t xml:space="preserve">:  </w:t>
        </w:r>
        <w:r w:rsidRPr="004647CA">
          <w:rPr>
            <w:lang w:val="en-AU"/>
          </w:rPr>
          <w:tab/>
          <w:t>002 - publication</w:t>
        </w:r>
      </w:ins>
    </w:p>
    <w:p w14:paraId="12EE3445" w14:textId="6FB0FA4D" w:rsidR="004647CA" w:rsidRDefault="004647CA" w:rsidP="00BC4C7B">
      <w:pPr>
        <w:tabs>
          <w:tab w:val="left" w:pos="3874"/>
        </w:tabs>
        <w:spacing w:after="120" w:line="240" w:lineRule="auto"/>
        <w:ind w:left="3874" w:hanging="3874"/>
        <w:rPr>
          <w:ins w:id="643" w:author="Raphael Malyankar" w:date="2025-08-11T14:56:00Z" w16du:dateUtc="2025-08-11T21:56:00Z"/>
          <w:lang w:val="en-AU"/>
        </w:rPr>
      </w:pPr>
      <w:ins w:id="644" w:author="Raphael Malyankar" w:date="2025-08-11T14:41:00Z" w16du:dateUtc="2025-08-11T21:41:00Z">
        <w:r w:rsidRPr="001F2290">
          <w:rPr>
            <w:b/>
            <w:bCs/>
            <w:lang w:val="en-AU"/>
          </w:rPr>
          <w:t>Responsible party</w:t>
        </w:r>
        <w:r w:rsidRPr="004647CA">
          <w:rPr>
            <w:lang w:val="en-AU"/>
          </w:rPr>
          <w:t xml:space="preserve">:  </w:t>
        </w:r>
        <w:r w:rsidRPr="004647CA">
          <w:rPr>
            <w:lang w:val="en-AU"/>
          </w:rPr>
          <w:tab/>
          <w:t>International Association of Oil and Gas Producers (IOGP)</w:t>
        </w:r>
      </w:ins>
    </w:p>
    <w:p w14:paraId="12C5A73F" w14:textId="2EAE6A0A" w:rsidR="00BC4C7B" w:rsidRDefault="00BC4C7B" w:rsidP="00BC4C7B">
      <w:pPr>
        <w:tabs>
          <w:tab w:val="left" w:pos="3874"/>
        </w:tabs>
        <w:spacing w:after="120" w:line="240" w:lineRule="auto"/>
        <w:ind w:left="3874" w:hanging="3874"/>
        <w:rPr>
          <w:ins w:id="645" w:author="Raphael Malyankar" w:date="2025-08-11T14:43:00Z" w16du:dateUtc="2025-08-11T21:43:00Z"/>
          <w:lang w:val="en-AU"/>
        </w:rPr>
      </w:pPr>
      <w:ins w:id="646" w:author="Raphael Malyankar" w:date="2025-08-11T14:56:00Z" w16du:dateUtc="2025-08-11T21:56:00Z">
        <w:r>
          <w:rPr>
            <w:b/>
            <w:bCs/>
            <w:lang w:val="en-AU"/>
          </w:rPr>
          <w:t>URL</w:t>
        </w:r>
        <w:r w:rsidRPr="00A7510E">
          <w:rPr>
            <w:lang w:val="en-AU"/>
          </w:rPr>
          <w:t>:</w:t>
        </w:r>
        <w:r>
          <w:rPr>
            <w:lang w:val="en-AU"/>
          </w:rPr>
          <w:tab/>
          <w:t>https</w:t>
        </w:r>
      </w:ins>
      <w:ins w:id="647" w:author="Raphael Malyankar" w:date="2025-08-11T14:57:00Z" w16du:dateUtc="2025-08-11T21:57:00Z">
        <w:r>
          <w:rPr>
            <w:lang w:val="en-AU"/>
          </w:rPr>
          <w:t>://epsg.org</w:t>
        </w:r>
      </w:ins>
    </w:p>
    <w:p w14:paraId="135A1D63" w14:textId="77777777" w:rsidR="001F2290" w:rsidRPr="001F2290" w:rsidRDefault="001F2290" w:rsidP="001F2290">
      <w:pPr>
        <w:spacing w:after="0" w:line="240" w:lineRule="auto"/>
      </w:pPr>
    </w:p>
    <w:p w14:paraId="1D1CE95F" w14:textId="77777777" w:rsidR="002F035B" w:rsidRDefault="002F035B" w:rsidP="001F2290">
      <w:pPr>
        <w:pStyle w:val="Heading2"/>
        <w:rPr>
          <w:ins w:id="648" w:author="Raphael Malyankar" w:date="2025-08-11T15:00:00Z" w16du:dateUtc="2025-08-11T22:00:00Z"/>
        </w:rPr>
      </w:pPr>
      <w:bookmarkStart w:id="649" w:name="_Toc205849821"/>
      <w:r w:rsidRPr="00E558AF">
        <w:t>Projection</w:t>
      </w:r>
      <w:bookmarkEnd w:id="649"/>
      <w:del w:id="650" w:author="Raphael Malyankar" w:date="2025-08-11T14:28:00Z" w16du:dateUtc="2025-08-11T21:28:00Z">
        <w:r w:rsidRPr="00E558AF" w:rsidDel="00FF51A0">
          <w:delText>:</w:delText>
        </w:r>
      </w:del>
      <w:del w:id="651" w:author="Raphael Malyankar" w:date="2025-08-11T14:29:00Z" w16du:dateUtc="2025-08-11T21:29:00Z">
        <w:r w:rsidRPr="00E558AF" w:rsidDel="00FF51A0">
          <w:delText xml:space="preserve"> </w:delText>
        </w:r>
        <w:r w:rsidDel="00FF51A0">
          <w:tab/>
        </w:r>
        <w:r w:rsidDel="00FF51A0">
          <w:tab/>
        </w:r>
        <w:r w:rsidDel="00FF51A0">
          <w:tab/>
        </w:r>
        <w:r w:rsidDel="00FF51A0">
          <w:tab/>
        </w:r>
        <w:r w:rsidDel="00FF51A0">
          <w:tab/>
        </w:r>
        <w:r w:rsidDel="00FF51A0">
          <w:tab/>
        </w:r>
        <w:r w:rsidDel="00FF51A0">
          <w:tab/>
        </w:r>
        <w:r w:rsidDel="00FF51A0">
          <w:tab/>
        </w:r>
        <w:r w:rsidDel="00FF51A0">
          <w:tab/>
        </w:r>
      </w:del>
      <w:bookmarkStart w:id="652" w:name="_Toc288810278"/>
      <w:bookmarkStart w:id="653" w:name="_Toc288812325"/>
      <w:bookmarkEnd w:id="610"/>
      <w:bookmarkEnd w:id="611"/>
    </w:p>
    <w:p w14:paraId="28565637" w14:textId="1BB62CE4" w:rsidR="00213E82" w:rsidRPr="00F544A0" w:rsidRDefault="00213E82" w:rsidP="00F544A0">
      <w:pPr>
        <w:rPr>
          <w:i/>
          <w:iCs/>
          <w:color w:val="EE0000"/>
        </w:rPr>
      </w:pPr>
      <w:ins w:id="654" w:author="Raphael Malyankar" w:date="2025-08-11T15:00:00Z" w16du:dateUtc="2025-08-11T22:00:00Z">
        <w:r w:rsidRPr="00F544A0">
          <w:rPr>
            <w:i/>
            <w:iCs/>
            <w:color w:val="EE0000"/>
          </w:rPr>
          <w:t>&lt;St</w:t>
        </w:r>
      </w:ins>
      <w:ins w:id="655" w:author="Raphael Malyankar" w:date="2025-08-11T15:01:00Z" w16du:dateUtc="2025-08-11T22:01:00Z">
        <w:r w:rsidRPr="00F544A0">
          <w:rPr>
            <w:i/>
            <w:iCs/>
            <w:color w:val="EE0000"/>
          </w:rPr>
          <w:t>atement about whether the data are projected or unprojected.&gt;</w:t>
        </w:r>
      </w:ins>
    </w:p>
    <w:p w14:paraId="79319B94" w14:textId="77777777" w:rsidR="002F035B" w:rsidRDefault="002F035B" w:rsidP="001F2290">
      <w:pPr>
        <w:pStyle w:val="Heading2"/>
        <w:rPr>
          <w:ins w:id="656" w:author="Raphael Malyankar" w:date="2025-08-11T15:01:00Z" w16du:dateUtc="2025-08-11T22:01:00Z"/>
        </w:rPr>
      </w:pPr>
      <w:bookmarkStart w:id="657" w:name="_Toc205849822"/>
      <w:r w:rsidRPr="00E558AF">
        <w:t>Vertical coordinate reference system</w:t>
      </w:r>
      <w:bookmarkEnd w:id="657"/>
      <w:del w:id="658" w:author="Raphael Malyankar" w:date="2025-08-11T14:29:00Z" w16du:dateUtc="2025-08-11T21:29:00Z">
        <w:r w:rsidRPr="00E558AF" w:rsidDel="00FF51A0">
          <w:delText>:</w:delText>
        </w:r>
        <w:r w:rsidRPr="00472EE6" w:rsidDel="00FF51A0">
          <w:delText xml:space="preserve"> </w:delText>
        </w:r>
        <w:r w:rsidDel="00FF51A0">
          <w:tab/>
        </w:r>
      </w:del>
      <w:del w:id="659" w:author="Raphael Malyankar" w:date="2025-08-11T14:28:00Z" w16du:dateUtc="2025-08-11T21:28:00Z">
        <w:r w:rsidDel="00FF51A0">
          <w:tab/>
        </w:r>
      </w:del>
      <w:bookmarkStart w:id="660" w:name="_Toc288810279"/>
      <w:bookmarkStart w:id="661" w:name="_Toc288812326"/>
      <w:bookmarkEnd w:id="652"/>
      <w:bookmarkEnd w:id="653"/>
    </w:p>
    <w:p w14:paraId="5FF3D586" w14:textId="4D7DC3C2" w:rsidR="00213E82" w:rsidRPr="00F544A0" w:rsidRDefault="00213E82" w:rsidP="00A7510E">
      <w:pPr>
        <w:rPr>
          <w:i/>
          <w:iCs/>
          <w:color w:val="EE0000"/>
        </w:rPr>
      </w:pPr>
      <w:ins w:id="662" w:author="Raphael Malyankar" w:date="2025-08-11T15:02:00Z" w16du:dateUtc="2025-08-11T22:02:00Z">
        <w:r w:rsidRPr="00F544A0">
          <w:rPr>
            <w:i/>
            <w:iCs/>
            <w:color w:val="EE0000"/>
            <w:lang w:val="en-AU"/>
          </w:rPr>
          <w:t xml:space="preserve">&lt;Describe the vertical CRS and permitted </w:t>
        </w:r>
      </w:ins>
      <w:ins w:id="663" w:author="Raphael Malyankar" w:date="2025-08-11T15:03:00Z" w16du:dateUtc="2025-08-11T22:03:00Z">
        <w:r w:rsidRPr="00F544A0">
          <w:rPr>
            <w:i/>
            <w:iCs/>
            <w:color w:val="EE0000"/>
            <w:lang w:val="en-AU"/>
          </w:rPr>
          <w:t xml:space="preserve">vertical </w:t>
        </w:r>
      </w:ins>
      <w:ins w:id="664" w:author="Raphael Malyankar" w:date="2025-08-11T15:02:00Z" w16du:dateUtc="2025-08-11T22:02:00Z">
        <w:r w:rsidRPr="00F544A0">
          <w:rPr>
            <w:i/>
            <w:iCs/>
            <w:color w:val="EE0000"/>
            <w:lang w:val="en-AU"/>
          </w:rPr>
          <w:t>datum(s).&gt;</w:t>
        </w:r>
      </w:ins>
    </w:p>
    <w:p w14:paraId="7F2A7433" w14:textId="77777777" w:rsidR="002F035B" w:rsidRDefault="002F035B" w:rsidP="001F2290">
      <w:pPr>
        <w:pStyle w:val="Heading2"/>
        <w:rPr>
          <w:ins w:id="665" w:author="Raphael Malyankar" w:date="2025-08-11T15:02:00Z" w16du:dateUtc="2025-08-11T22:02:00Z"/>
        </w:rPr>
      </w:pPr>
      <w:bookmarkStart w:id="666" w:name="_Toc205849823"/>
      <w:r w:rsidRPr="00E558AF">
        <w:t>Temporal reference system</w:t>
      </w:r>
      <w:bookmarkEnd w:id="666"/>
      <w:del w:id="667" w:author="Raphael Malyankar" w:date="2025-08-11T14:29:00Z" w16du:dateUtc="2025-08-11T21:29:00Z">
        <w:r w:rsidRPr="00E558AF" w:rsidDel="00FF51A0">
          <w:delText xml:space="preserve">: </w:delText>
        </w:r>
        <w:r w:rsidDel="00FF51A0">
          <w:tab/>
        </w:r>
        <w:r w:rsidDel="00FF51A0">
          <w:tab/>
        </w:r>
        <w:r w:rsidDel="00FF51A0">
          <w:tab/>
        </w:r>
        <w:r w:rsidDel="00FF51A0">
          <w:tab/>
        </w:r>
      </w:del>
      <w:bookmarkEnd w:id="660"/>
      <w:bookmarkEnd w:id="661"/>
    </w:p>
    <w:p w14:paraId="07E9C5E5" w14:textId="4B9D4CE6" w:rsidR="00213E82" w:rsidRPr="00F544A0" w:rsidRDefault="00E30C64" w:rsidP="00A7510E">
      <w:pPr>
        <w:rPr>
          <w:i/>
          <w:iCs/>
          <w:color w:val="EE0000"/>
        </w:rPr>
      </w:pPr>
      <w:ins w:id="668" w:author="Raphael Malyankar" w:date="2025-08-11T15:06:00Z" w16du:dateUtc="2025-08-11T22:06:00Z">
        <w:r w:rsidRPr="00F544A0">
          <w:rPr>
            <w:i/>
            <w:iCs/>
            <w:color w:val="EE0000"/>
            <w:lang w:val="en-AU"/>
          </w:rPr>
          <w:t xml:space="preserve">&lt;The temporal reference system will generally be the Gregorian calendar for dates. If the Product Specification mandates the use of UTC for </w:t>
        </w:r>
      </w:ins>
      <w:ins w:id="669" w:author="Raphael Malyankar" w:date="2025-08-11T15:07:00Z" w16du:dateUtc="2025-08-11T22:07:00Z">
        <w:r w:rsidRPr="00F544A0">
          <w:rPr>
            <w:i/>
            <w:iCs/>
            <w:color w:val="EE0000"/>
            <w:lang w:val="en-AU"/>
          </w:rPr>
          <w:t xml:space="preserve">all </w:t>
        </w:r>
      </w:ins>
      <w:ins w:id="670" w:author="Raphael Malyankar" w:date="2025-08-11T15:06:00Z" w16du:dateUtc="2025-08-11T22:06:00Z">
        <w:r w:rsidRPr="00F544A0">
          <w:rPr>
            <w:i/>
            <w:iCs/>
            <w:color w:val="EE0000"/>
            <w:lang w:val="en-AU"/>
          </w:rPr>
          <w:t>time</w:t>
        </w:r>
      </w:ins>
      <w:ins w:id="671" w:author="Raphael Malyankar" w:date="2025-08-11T15:07:00Z" w16du:dateUtc="2025-08-11T22:07:00Z">
        <w:r w:rsidRPr="00F544A0">
          <w:rPr>
            <w:i/>
            <w:iCs/>
            <w:color w:val="EE0000"/>
            <w:lang w:val="en-AU"/>
          </w:rPr>
          <w:t xml:space="preserve"> values</w:t>
        </w:r>
      </w:ins>
      <w:ins w:id="672" w:author="Raphael Malyankar" w:date="2025-08-11T15:06:00Z" w16du:dateUtc="2025-08-11T22:06:00Z">
        <w:r w:rsidRPr="00F544A0">
          <w:rPr>
            <w:i/>
            <w:iCs/>
            <w:color w:val="EE0000"/>
            <w:lang w:val="en-AU"/>
          </w:rPr>
          <w:t>, that may also be</w:t>
        </w:r>
      </w:ins>
      <w:ins w:id="673" w:author="Raphael Malyankar" w:date="2025-08-11T15:07:00Z" w16du:dateUtc="2025-08-11T22:07:00Z">
        <w:r w:rsidRPr="00F544A0">
          <w:rPr>
            <w:i/>
            <w:iCs/>
            <w:color w:val="EE0000"/>
            <w:lang w:val="en-AU"/>
          </w:rPr>
          <w:t xml:space="preserve"> stated here.</w:t>
        </w:r>
      </w:ins>
      <w:ins w:id="674" w:author="Raphael Malyankar" w:date="2025-08-11T15:06:00Z" w16du:dateUtc="2025-08-11T22:06:00Z">
        <w:r w:rsidRPr="00F544A0">
          <w:rPr>
            <w:i/>
            <w:iCs/>
            <w:color w:val="EE0000"/>
            <w:lang w:val="en-AU"/>
          </w:rPr>
          <w:t>&gt;</w:t>
        </w:r>
      </w:ins>
    </w:p>
    <w:p w14:paraId="1AB8B70D" w14:textId="312D1D0B" w:rsidR="002F035B" w:rsidRPr="00472EE6" w:rsidDel="004647CA" w:rsidRDefault="002F035B" w:rsidP="00972855">
      <w:pPr>
        <w:pStyle w:val="Label1"/>
        <w:rPr>
          <w:del w:id="675" w:author="Raphael Malyankar" w:date="2025-08-11T14:40:00Z" w16du:dateUtc="2025-08-11T21:40:00Z"/>
        </w:rPr>
      </w:pPr>
      <w:bookmarkStart w:id="676" w:name="_Toc288810280"/>
      <w:bookmarkStart w:id="677" w:name="_Toc288812327"/>
      <w:del w:id="678" w:author="Raphael Malyankar" w:date="2025-08-11T14:40:00Z" w16du:dateUtc="2025-08-11T21:40:00Z">
        <w:r w:rsidRPr="00B708A5" w:rsidDel="004647CA">
          <w:delText>Coordinate reference system registry:</w:delText>
        </w:r>
        <w:r w:rsidRPr="00472EE6" w:rsidDel="004647CA">
          <w:delText xml:space="preserve"> </w:delText>
        </w:r>
        <w:r w:rsidDel="004647CA">
          <w:tab/>
        </w:r>
        <w:r w:rsidDel="004647CA">
          <w:tab/>
        </w:r>
      </w:del>
      <w:del w:id="679" w:author="Raphael Malyankar" w:date="2025-08-10T23:21:00Z" w16du:dateUtc="2025-08-11T06:21:00Z">
        <w:r w:rsidDel="00151E9A">
          <w:rPr>
            <w:b w:val="0"/>
          </w:rPr>
          <w:fldChar w:fldCharType="begin"/>
        </w:r>
        <w:r w:rsidDel="00151E9A">
          <w:delInstrText>HYPERLINK "http://www.epsg-registry.org/"</w:delInstrText>
        </w:r>
        <w:r w:rsidDel="00151E9A">
          <w:rPr>
            <w:b w:val="0"/>
          </w:rPr>
        </w:r>
        <w:r w:rsidDel="00151E9A">
          <w:rPr>
            <w:b w:val="0"/>
          </w:rPr>
          <w:fldChar w:fldCharType="separate"/>
        </w:r>
        <w:r w:rsidRPr="00BB2205" w:rsidDel="00151E9A">
          <w:rPr>
            <w:rStyle w:val="Hyperlink"/>
            <w:lang w:val="en-US"/>
          </w:rPr>
          <w:delText xml:space="preserve">EPSG Geodetic Parameter </w:delText>
        </w:r>
        <w:bookmarkEnd w:id="676"/>
        <w:bookmarkEnd w:id="677"/>
        <w:r w:rsidRPr="00BB2205" w:rsidDel="00151E9A">
          <w:rPr>
            <w:rStyle w:val="Hyperlink"/>
            <w:lang w:val="en-US"/>
          </w:rPr>
          <w:delText>Registry</w:delText>
        </w:r>
        <w:r w:rsidDel="00151E9A">
          <w:rPr>
            <w:b w:val="0"/>
          </w:rPr>
          <w:fldChar w:fldCharType="end"/>
        </w:r>
      </w:del>
      <w:del w:id="680" w:author="Raphael Malyankar" w:date="2025-08-11T14:40:00Z" w16du:dateUtc="2025-08-11T21:40:00Z">
        <w:r w:rsidRPr="00472EE6" w:rsidDel="004647CA">
          <w:delText xml:space="preserve"> </w:delText>
        </w:r>
        <w:bookmarkStart w:id="681" w:name="_Toc205844565"/>
        <w:bookmarkStart w:id="682" w:name="_Toc205844901"/>
        <w:bookmarkStart w:id="683" w:name="_Toc205846168"/>
        <w:bookmarkStart w:id="684" w:name="_Toc205846335"/>
        <w:bookmarkStart w:id="685" w:name="_Toc205848207"/>
        <w:bookmarkStart w:id="686" w:name="_Toc205849824"/>
        <w:bookmarkEnd w:id="681"/>
        <w:bookmarkEnd w:id="682"/>
        <w:bookmarkEnd w:id="683"/>
        <w:bookmarkEnd w:id="684"/>
        <w:bookmarkEnd w:id="685"/>
        <w:bookmarkEnd w:id="686"/>
      </w:del>
    </w:p>
    <w:p w14:paraId="3B531E34" w14:textId="35DD9324" w:rsidR="002F035B" w:rsidRPr="00472EE6" w:rsidDel="004647CA" w:rsidRDefault="002F035B" w:rsidP="00972855">
      <w:pPr>
        <w:pStyle w:val="Label1"/>
        <w:rPr>
          <w:del w:id="687" w:author="Raphael Malyankar" w:date="2025-08-11T14:40:00Z" w16du:dateUtc="2025-08-11T21:40:00Z"/>
        </w:rPr>
      </w:pPr>
      <w:bookmarkStart w:id="688" w:name="_Toc288810282"/>
      <w:bookmarkStart w:id="689" w:name="_Toc288812329"/>
      <w:del w:id="690" w:author="Raphael Malyankar" w:date="2025-08-11T14:40:00Z" w16du:dateUtc="2025-08-11T21:40:00Z">
        <w:r w:rsidRPr="00B708A5" w:rsidDel="004647CA">
          <w:delText>Date type</w:delText>
        </w:r>
        <w:r w:rsidDel="004647CA">
          <w:delText xml:space="preserve"> (according to ISO 19115)</w:delText>
        </w:r>
        <w:r w:rsidRPr="00B708A5" w:rsidDel="004647CA">
          <w:delText>:</w:delText>
        </w:r>
        <w:r w:rsidRPr="00472EE6" w:rsidDel="004647CA">
          <w:delText xml:space="preserve">  </w:delText>
        </w:r>
        <w:r w:rsidDel="004647CA">
          <w:tab/>
        </w:r>
        <w:r w:rsidDel="004647CA">
          <w:tab/>
        </w:r>
        <w:bookmarkEnd w:id="688"/>
        <w:bookmarkEnd w:id="689"/>
        <w:r w:rsidRPr="00472EE6" w:rsidDel="004647CA">
          <w:delText xml:space="preserve"> </w:delText>
        </w:r>
        <w:bookmarkStart w:id="691" w:name="_Toc205844566"/>
        <w:bookmarkStart w:id="692" w:name="_Toc205844902"/>
        <w:bookmarkStart w:id="693" w:name="_Toc205846169"/>
        <w:bookmarkStart w:id="694" w:name="_Toc205846336"/>
        <w:bookmarkStart w:id="695" w:name="_Toc205848208"/>
        <w:bookmarkStart w:id="696" w:name="_Toc205849825"/>
        <w:bookmarkEnd w:id="691"/>
        <w:bookmarkEnd w:id="692"/>
        <w:bookmarkEnd w:id="693"/>
        <w:bookmarkEnd w:id="694"/>
        <w:bookmarkEnd w:id="695"/>
        <w:bookmarkEnd w:id="696"/>
      </w:del>
    </w:p>
    <w:p w14:paraId="7EBA785E" w14:textId="2A6101F9" w:rsidR="002F035B" w:rsidRPr="00972855" w:rsidDel="004647CA" w:rsidRDefault="002F035B" w:rsidP="002F035B">
      <w:pPr>
        <w:spacing w:after="0" w:line="360" w:lineRule="auto"/>
        <w:rPr>
          <w:del w:id="697" w:author="Raphael Malyankar" w:date="2025-08-11T14:40:00Z" w16du:dateUtc="2025-08-11T21:40:00Z"/>
          <w:rStyle w:val="LabeldataChar"/>
        </w:rPr>
      </w:pPr>
      <w:bookmarkStart w:id="698" w:name="_Toc288810283"/>
      <w:bookmarkStart w:id="699" w:name="_Toc288812330"/>
      <w:del w:id="700" w:author="Raphael Malyankar" w:date="2025-08-11T14:40:00Z" w16du:dateUtc="2025-08-11T21:40:00Z">
        <w:r w:rsidRPr="00972855" w:rsidDel="004647CA">
          <w:rPr>
            <w:rStyle w:val="Label1Char"/>
          </w:rPr>
          <w:delText>Responsible party:</w:delText>
        </w:r>
        <w:r w:rsidRPr="00472EE6" w:rsidDel="004647CA">
          <w:delText xml:space="preserve">  </w:delText>
        </w:r>
        <w:r w:rsidDel="004647CA">
          <w:tab/>
        </w:r>
        <w:r w:rsidDel="004647CA">
          <w:tab/>
        </w:r>
        <w:r w:rsidDel="004647CA">
          <w:tab/>
        </w:r>
        <w:r w:rsidDel="004647CA">
          <w:tab/>
        </w:r>
        <w:r w:rsidDel="004647CA">
          <w:tab/>
        </w:r>
        <w:r w:rsidR="00221A42" w:rsidDel="004647CA">
          <w:delText xml:space="preserve">  </w:delText>
        </w:r>
        <w:r w:rsidRPr="00972855" w:rsidDel="004647CA">
          <w:rPr>
            <w:rStyle w:val="LabeldataChar"/>
          </w:rPr>
          <w:delText>International Organisation of Oil and Gas Producers</w:delText>
        </w:r>
        <w:bookmarkEnd w:id="698"/>
        <w:bookmarkEnd w:id="699"/>
        <w:r w:rsidRPr="00972855" w:rsidDel="004647CA">
          <w:rPr>
            <w:rStyle w:val="LabeldataChar"/>
          </w:rPr>
          <w:delText xml:space="preserve"> (OGP) </w:delText>
        </w:r>
        <w:bookmarkStart w:id="701" w:name="_Toc205844567"/>
        <w:bookmarkStart w:id="702" w:name="_Toc205844903"/>
        <w:bookmarkStart w:id="703" w:name="_Toc205846170"/>
        <w:bookmarkStart w:id="704" w:name="_Toc205846337"/>
        <w:bookmarkStart w:id="705" w:name="_Toc205848209"/>
        <w:bookmarkStart w:id="706" w:name="_Toc205849826"/>
        <w:bookmarkEnd w:id="701"/>
        <w:bookmarkEnd w:id="702"/>
        <w:bookmarkEnd w:id="703"/>
        <w:bookmarkEnd w:id="704"/>
        <w:bookmarkEnd w:id="705"/>
        <w:bookmarkEnd w:id="706"/>
      </w:del>
    </w:p>
    <w:p w14:paraId="52A8B94A" w14:textId="0FB25DC6" w:rsidR="002F035B" w:rsidRPr="00472EE6" w:rsidDel="004647CA" w:rsidRDefault="002F035B" w:rsidP="002F035B">
      <w:pPr>
        <w:spacing w:after="0" w:line="360" w:lineRule="auto"/>
        <w:rPr>
          <w:del w:id="707" w:author="Raphael Malyankar" w:date="2025-08-11T14:40:00Z" w16du:dateUtc="2025-08-11T21:40:00Z"/>
        </w:rPr>
      </w:pPr>
      <w:bookmarkStart w:id="708" w:name="_Toc288810284"/>
      <w:bookmarkStart w:id="709" w:name="_Toc288812331"/>
      <w:del w:id="710" w:author="Raphael Malyankar" w:date="2025-08-11T14:40:00Z" w16du:dateUtc="2025-08-11T21:40:00Z">
        <w:r w:rsidRPr="00972855" w:rsidDel="004647CA">
          <w:rPr>
            <w:rStyle w:val="Label1Char"/>
          </w:rPr>
          <w:delText>URL:</w:delText>
        </w:r>
        <w:r w:rsidRPr="00472EE6" w:rsidDel="004647CA">
          <w:delText xml:space="preserve">  </w:delText>
        </w:r>
        <w:bookmarkEnd w:id="708"/>
        <w:bookmarkEnd w:id="709"/>
        <w:r w:rsidR="00221A42" w:rsidDel="004647CA">
          <w:tab/>
        </w:r>
        <w:r w:rsidR="00221A42" w:rsidDel="004647CA">
          <w:tab/>
        </w:r>
        <w:r w:rsidR="00221A42" w:rsidDel="004647CA">
          <w:tab/>
        </w:r>
        <w:r w:rsidR="00221A42" w:rsidDel="004647CA">
          <w:tab/>
        </w:r>
        <w:r w:rsidR="00221A42" w:rsidDel="004647CA">
          <w:tab/>
        </w:r>
        <w:r w:rsidR="00221A42" w:rsidDel="004647CA">
          <w:tab/>
        </w:r>
        <w:r w:rsidR="00221A42" w:rsidDel="004647CA">
          <w:tab/>
        </w:r>
        <w:r w:rsidR="00221A42" w:rsidDel="004647CA">
          <w:tab/>
        </w:r>
        <w:r w:rsidR="00221A42" w:rsidDel="004647CA">
          <w:tab/>
        </w:r>
        <w:r w:rsidR="00221A42" w:rsidDel="004647CA">
          <w:tab/>
          <w:delText xml:space="preserve">  </w:delText>
        </w:r>
      </w:del>
      <w:del w:id="711" w:author="Raphael Malyankar" w:date="2025-08-10T23:21:00Z" w16du:dateUtc="2025-08-11T06:21:00Z">
        <w:r w:rsidDel="00151E9A">
          <w:fldChar w:fldCharType="begin"/>
        </w:r>
        <w:r w:rsidDel="00151E9A">
          <w:delInstrText>HYPERLINK "http://www.ogp.org.uk/"</w:delInstrText>
        </w:r>
        <w:r w:rsidDel="00151E9A">
          <w:fldChar w:fldCharType="separate"/>
        </w:r>
        <w:r w:rsidRPr="00972855" w:rsidDel="00151E9A">
          <w:rPr>
            <w:rStyle w:val="Label1Char"/>
            <w:color w:val="0000FF"/>
            <w:u w:val="single"/>
          </w:rPr>
          <w:delText>http://www.ogp.org.uk/</w:delText>
        </w:r>
        <w:r w:rsidDel="00151E9A">
          <w:fldChar w:fldCharType="end"/>
        </w:r>
      </w:del>
      <w:bookmarkStart w:id="712" w:name="_Toc205844568"/>
      <w:bookmarkStart w:id="713" w:name="_Toc205844904"/>
      <w:bookmarkStart w:id="714" w:name="_Toc205846171"/>
      <w:bookmarkStart w:id="715" w:name="_Toc205846338"/>
      <w:bookmarkStart w:id="716" w:name="_Toc205848210"/>
      <w:bookmarkStart w:id="717" w:name="_Toc205849827"/>
      <w:bookmarkEnd w:id="712"/>
      <w:bookmarkEnd w:id="713"/>
      <w:bookmarkEnd w:id="714"/>
      <w:bookmarkEnd w:id="715"/>
      <w:bookmarkEnd w:id="716"/>
      <w:bookmarkEnd w:id="717"/>
    </w:p>
    <w:p w14:paraId="2DD93190" w14:textId="35B469F5" w:rsidR="002F035B" w:rsidRPr="00472EE6" w:rsidDel="004647CA" w:rsidRDefault="002F035B" w:rsidP="00972855">
      <w:pPr>
        <w:pStyle w:val="Label1"/>
        <w:rPr>
          <w:del w:id="718" w:author="Raphael Malyankar" w:date="2025-08-11T14:40:00Z" w16du:dateUtc="2025-08-11T21:40:00Z"/>
        </w:rPr>
      </w:pPr>
      <w:bookmarkStart w:id="719" w:name="_Toc288810285"/>
      <w:bookmarkStart w:id="720" w:name="_Toc288812332"/>
      <w:del w:id="721" w:author="Raphael Malyankar" w:date="2025-08-11T14:40:00Z" w16du:dateUtc="2025-08-11T21:40:00Z">
        <w:r w:rsidRPr="00B708A5" w:rsidDel="004647CA">
          <w:delText>Coordinate reference system identifier (CRSID):</w:delText>
        </w:r>
        <w:r w:rsidRPr="00472EE6" w:rsidDel="004647CA">
          <w:delText xml:space="preserve">  </w:delText>
        </w:r>
        <w:bookmarkStart w:id="722" w:name="_Toc205844569"/>
        <w:bookmarkStart w:id="723" w:name="_Toc205844905"/>
        <w:bookmarkStart w:id="724" w:name="_Toc205846172"/>
        <w:bookmarkStart w:id="725" w:name="_Toc205846339"/>
        <w:bookmarkStart w:id="726" w:name="_Toc205848211"/>
        <w:bookmarkStart w:id="727" w:name="_Toc205849828"/>
        <w:bookmarkEnd w:id="719"/>
        <w:bookmarkEnd w:id="720"/>
        <w:bookmarkEnd w:id="722"/>
        <w:bookmarkEnd w:id="723"/>
        <w:bookmarkEnd w:id="724"/>
        <w:bookmarkEnd w:id="725"/>
        <w:bookmarkEnd w:id="726"/>
        <w:bookmarkEnd w:id="727"/>
      </w:del>
    </w:p>
    <w:p w14:paraId="004F2773" w14:textId="137D5D0B" w:rsidR="00537689" w:rsidRPr="008233BF" w:rsidDel="004647CA" w:rsidRDefault="002F035B" w:rsidP="00972855">
      <w:pPr>
        <w:pStyle w:val="Label1"/>
        <w:rPr>
          <w:del w:id="728" w:author="Raphael Malyankar" w:date="2025-08-11T14:40:00Z" w16du:dateUtc="2025-08-11T21:40:00Z"/>
        </w:rPr>
      </w:pPr>
      <w:bookmarkStart w:id="729" w:name="_Toc288810286"/>
      <w:bookmarkStart w:id="730" w:name="_Toc288812333"/>
      <w:del w:id="731" w:author="Raphael Malyankar" w:date="2025-08-11T14:40:00Z" w16du:dateUtc="2025-08-11T21:40:00Z">
        <w:r w:rsidRPr="00B708A5" w:rsidDel="004647CA">
          <w:delText xml:space="preserve">Code space: </w:delText>
        </w:r>
        <w:bookmarkStart w:id="732" w:name="_Geometric_representation_M"/>
        <w:bookmarkStart w:id="733" w:name="_Toc205844570"/>
        <w:bookmarkStart w:id="734" w:name="_Toc205844906"/>
        <w:bookmarkStart w:id="735" w:name="_Toc205846173"/>
        <w:bookmarkStart w:id="736" w:name="_Toc205846340"/>
        <w:bookmarkStart w:id="737" w:name="_Toc205848212"/>
        <w:bookmarkStart w:id="738" w:name="_Toc205849829"/>
        <w:bookmarkEnd w:id="729"/>
        <w:bookmarkEnd w:id="730"/>
        <w:bookmarkEnd w:id="732"/>
        <w:bookmarkEnd w:id="733"/>
        <w:bookmarkEnd w:id="734"/>
        <w:bookmarkEnd w:id="735"/>
        <w:bookmarkEnd w:id="736"/>
        <w:bookmarkEnd w:id="737"/>
        <w:bookmarkEnd w:id="738"/>
      </w:del>
    </w:p>
    <w:p w14:paraId="77A91AD9" w14:textId="77777777" w:rsidR="00BB0421" w:rsidRDefault="00DE2145" w:rsidP="001C2735">
      <w:pPr>
        <w:pStyle w:val="Heading1"/>
      </w:pPr>
      <w:bookmarkStart w:id="739" w:name="_Toc225648327"/>
      <w:bookmarkStart w:id="740" w:name="_Toc225065184"/>
      <w:bookmarkStart w:id="741" w:name="_Toc205849830"/>
      <w:r w:rsidRPr="00832ABB">
        <w:t>Data Quality</w:t>
      </w:r>
      <w:bookmarkEnd w:id="739"/>
      <w:bookmarkEnd w:id="740"/>
      <w:bookmarkEnd w:id="741"/>
      <w:r w:rsidR="00832ABB" w:rsidRPr="00832ABB">
        <w:t xml:space="preserve"> </w:t>
      </w:r>
    </w:p>
    <w:p w14:paraId="126F7CE7" w14:textId="6BC720A6" w:rsidR="00517826" w:rsidRDefault="004B3BA0" w:rsidP="009969DA">
      <w:pPr>
        <w:spacing w:after="120"/>
        <w:rPr>
          <w:ins w:id="742" w:author="Raphael Malyankar" w:date="2025-08-05T00:55:00Z" w16du:dateUtc="2025-08-05T07:55:00Z"/>
          <w:i/>
          <w:iCs/>
          <w:color w:val="EE0000"/>
        </w:rPr>
      </w:pPr>
      <w:r w:rsidRPr="00F130F1">
        <w:rPr>
          <w:i/>
          <w:iCs/>
          <w:color w:val="EE0000"/>
        </w:rPr>
        <w:t xml:space="preserve">&lt;The data quality overview element should include at least the intended purpose and statement of quality or lineage. Other data quality elements cover: completeness, logical consistency, positional accuracy, temporal accuracy, thematic accuracy, and anything specifically required for the product </w:t>
      </w:r>
      <w:r w:rsidRPr="00F130F1">
        <w:rPr>
          <w:i/>
          <w:iCs/>
          <w:color w:val="EE0000"/>
        </w:rPr>
        <w:lastRenderedPageBreak/>
        <w:t>being specified.</w:t>
      </w:r>
      <w:ins w:id="743" w:author="Raphael Malyankar" w:date="2025-08-06T21:14:00Z" w16du:dateUtc="2025-08-07T04:14:00Z">
        <w:r w:rsidR="009969DA">
          <w:rPr>
            <w:i/>
            <w:iCs/>
            <w:color w:val="EE0000"/>
          </w:rPr>
          <w:t xml:space="preserve"> </w:t>
        </w:r>
      </w:ins>
      <w:ins w:id="744" w:author="Raphael Malyankar" w:date="2025-08-04T20:00:00Z" w16du:dateUtc="2025-08-05T03:00:00Z">
        <w:r w:rsidR="00F130F1" w:rsidRPr="00F130F1">
          <w:rPr>
            <w:i/>
            <w:iCs/>
            <w:color w:val="EE0000"/>
          </w:rPr>
          <w:t xml:space="preserve">The </w:t>
        </w:r>
      </w:ins>
      <w:ins w:id="745" w:author="Raphael Malyankar" w:date="2025-08-06T21:14:00Z" w16du:dateUtc="2025-08-07T04:14:00Z">
        <w:r w:rsidR="009969DA">
          <w:rPr>
            <w:i/>
            <w:iCs/>
            <w:color w:val="EE0000"/>
          </w:rPr>
          <w:t>text</w:t>
        </w:r>
      </w:ins>
      <w:ins w:id="746" w:author="Raphael Malyankar" w:date="2025-08-04T20:01:00Z" w16du:dateUtc="2025-08-05T03:01:00Z">
        <w:r w:rsidR="00F130F1" w:rsidRPr="00F130F1">
          <w:rPr>
            <w:i/>
            <w:iCs/>
            <w:color w:val="EE0000"/>
          </w:rPr>
          <w:t xml:space="preserve"> </w:t>
        </w:r>
      </w:ins>
      <w:ins w:id="747" w:author="Raphael Malyankar" w:date="2025-08-04T20:00:00Z" w16du:dateUtc="2025-08-05T03:00:00Z">
        <w:r w:rsidR="00F130F1" w:rsidRPr="00F130F1">
          <w:rPr>
            <w:i/>
            <w:iCs/>
            <w:color w:val="EE0000"/>
          </w:rPr>
          <w:t xml:space="preserve">recommended by the DQWG is </w:t>
        </w:r>
      </w:ins>
      <w:ins w:id="748" w:author="Raphael Malyankar" w:date="2025-08-06T21:13:00Z" w16du:dateUtc="2025-08-07T04:13:00Z">
        <w:r w:rsidR="009969DA">
          <w:rPr>
            <w:i/>
            <w:iCs/>
            <w:color w:val="EE0000"/>
          </w:rPr>
          <w:t>in S-97 Part C</w:t>
        </w:r>
      </w:ins>
      <w:ins w:id="749" w:author="Raphael Malyankar" w:date="2025-08-06T21:17:00Z" w16du:dateUtc="2025-08-07T04:17:00Z">
        <w:r w:rsidR="00E439BE">
          <w:rPr>
            <w:i/>
            <w:iCs/>
            <w:color w:val="EE0000"/>
          </w:rPr>
          <w:t>, which also contains a hypothetical example.</w:t>
        </w:r>
      </w:ins>
      <w:ins w:id="750" w:author="Raphael Malyankar" w:date="2025-08-06T21:14:00Z" w16du:dateUtc="2025-08-07T04:14:00Z">
        <w:r w:rsidR="009969DA">
          <w:rPr>
            <w:i/>
            <w:iCs/>
            <w:color w:val="EE0000"/>
          </w:rPr>
          <w:t>&gt;</w:t>
        </w:r>
      </w:ins>
    </w:p>
    <w:p w14:paraId="7452E2D5" w14:textId="62A2B557" w:rsidR="00F130F1" w:rsidRDefault="00F130F1" w:rsidP="00FF008B">
      <w:pPr>
        <w:pStyle w:val="Heading2"/>
        <w:rPr>
          <w:ins w:id="751" w:author="Raphael Malyankar" w:date="2025-08-04T20:06:00Z" w16du:dateUtc="2025-08-05T03:06:00Z"/>
        </w:rPr>
      </w:pPr>
      <w:bookmarkStart w:id="752" w:name="_Toc205849831"/>
      <w:ins w:id="753" w:author="Raphael Malyankar" w:date="2025-08-04T20:06:00Z" w16du:dateUtc="2025-08-05T03:06:00Z">
        <w:r>
          <w:t>Introduction to data quality</w:t>
        </w:r>
        <w:bookmarkEnd w:id="752"/>
      </w:ins>
    </w:p>
    <w:p w14:paraId="10F65A07" w14:textId="6A1990A1" w:rsidR="00F130F1" w:rsidRPr="00A81FCB" w:rsidRDefault="00E439BE" w:rsidP="00F130F1">
      <w:pPr>
        <w:rPr>
          <w:ins w:id="754" w:author="Raphael Malyankar" w:date="2025-08-04T20:06:00Z" w16du:dateUtc="2025-08-05T03:06:00Z"/>
          <w:i/>
          <w:iCs/>
          <w:color w:val="EE0000"/>
        </w:rPr>
      </w:pPr>
      <w:bookmarkStart w:id="755" w:name="_Hlk205407429"/>
      <w:ins w:id="756" w:author="Raphael Malyankar" w:date="2025-08-06T21:15:00Z" w16du:dateUtc="2025-08-07T04:15:00Z">
        <w:r w:rsidRPr="00A81FCB">
          <w:rPr>
            <w:i/>
            <w:iCs/>
            <w:color w:val="EE0000"/>
          </w:rPr>
          <w:t>&lt;text</w:t>
        </w:r>
      </w:ins>
      <w:ins w:id="757" w:author="Raphael Malyankar" w:date="2025-08-06T21:16:00Z" w16du:dateUtc="2025-08-07T04:16:00Z">
        <w:r w:rsidRPr="00A81FCB">
          <w:rPr>
            <w:i/>
            <w:iCs/>
            <w:color w:val="EE0000"/>
          </w:rPr>
          <w:t xml:space="preserve"> from S-97 Part C</w:t>
        </w:r>
      </w:ins>
      <w:ins w:id="758" w:author="Raphael Malyankar" w:date="2025-08-06T21:38:00Z" w16du:dateUtc="2025-08-07T04:38:00Z">
        <w:r w:rsidR="00060D78">
          <w:rPr>
            <w:i/>
            <w:iCs/>
            <w:color w:val="EE0000"/>
          </w:rPr>
          <w:t xml:space="preserve"> template</w:t>
        </w:r>
      </w:ins>
      <w:ins w:id="759" w:author="Raphael Malyankar" w:date="2025-08-06T21:16:00Z" w16du:dateUtc="2025-08-07T04:16:00Z">
        <w:r w:rsidRPr="00A81FCB">
          <w:rPr>
            <w:i/>
            <w:iCs/>
            <w:color w:val="EE0000"/>
          </w:rPr>
          <w:t>, customized as necessary</w:t>
        </w:r>
      </w:ins>
      <w:ins w:id="760" w:author="Raphael Malyankar" w:date="2025-08-06T21:15:00Z" w16du:dateUtc="2025-08-07T04:15:00Z">
        <w:r w:rsidRPr="00A81FCB">
          <w:rPr>
            <w:i/>
            <w:iCs/>
            <w:color w:val="EE0000"/>
          </w:rPr>
          <w:t>&gt;</w:t>
        </w:r>
      </w:ins>
    </w:p>
    <w:p w14:paraId="55E88619" w14:textId="79ABFE6E" w:rsidR="00F130F1" w:rsidRDefault="00F130F1" w:rsidP="00FF008B">
      <w:pPr>
        <w:pStyle w:val="Heading2"/>
        <w:rPr>
          <w:ins w:id="761" w:author="Raphael Malyankar" w:date="2025-08-06T21:16:00Z" w16du:dateUtc="2025-08-07T04:16:00Z"/>
        </w:rPr>
      </w:pPr>
      <w:bookmarkStart w:id="762" w:name="_Toc205849832"/>
      <w:bookmarkEnd w:id="755"/>
      <w:ins w:id="763" w:author="Raphael Malyankar" w:date="2025-08-04T20:06:00Z" w16du:dateUtc="2025-08-05T03:06:00Z">
        <w:r>
          <w:t>Completeness</w:t>
        </w:r>
      </w:ins>
      <w:bookmarkEnd w:id="762"/>
    </w:p>
    <w:p w14:paraId="36F6C9B9" w14:textId="26C13AFC" w:rsidR="00E439BE" w:rsidRPr="00A81FCB" w:rsidRDefault="00E439BE" w:rsidP="00E439BE">
      <w:pPr>
        <w:rPr>
          <w:ins w:id="764" w:author="Raphael Malyankar" w:date="2025-08-04T20:06:00Z" w16du:dateUtc="2025-08-05T03:06:00Z"/>
          <w:i/>
          <w:iCs/>
          <w:color w:val="EE0000"/>
        </w:rPr>
      </w:pPr>
      <w:ins w:id="765" w:author="Raphael Malyankar" w:date="2025-08-06T21:16:00Z" w16du:dateUtc="2025-08-07T04:16:00Z">
        <w:r w:rsidRPr="00A81FCB">
          <w:rPr>
            <w:i/>
            <w:iCs/>
            <w:color w:val="EE0000"/>
          </w:rPr>
          <w:t>&lt;text from S-97 Part C</w:t>
        </w:r>
      </w:ins>
      <w:ins w:id="766" w:author="Raphael Malyankar" w:date="2025-08-06T21:38:00Z" w16du:dateUtc="2025-08-07T04:38:00Z">
        <w:r w:rsidR="00060D78">
          <w:rPr>
            <w:i/>
            <w:iCs/>
            <w:color w:val="EE0000"/>
          </w:rPr>
          <w:t xml:space="preserve"> template</w:t>
        </w:r>
      </w:ins>
      <w:ins w:id="767" w:author="Raphael Malyankar" w:date="2025-08-06T21:16:00Z" w16du:dateUtc="2025-08-07T04:16:00Z">
        <w:r w:rsidRPr="00A81FCB">
          <w:rPr>
            <w:i/>
            <w:iCs/>
            <w:color w:val="EE0000"/>
          </w:rPr>
          <w:t>, customized as necessary&gt;</w:t>
        </w:r>
      </w:ins>
    </w:p>
    <w:p w14:paraId="01F59E80" w14:textId="56B5A8B8" w:rsidR="00F130F1" w:rsidRDefault="00F130F1" w:rsidP="00FF008B">
      <w:pPr>
        <w:pStyle w:val="Heading3"/>
        <w:rPr>
          <w:ins w:id="768" w:author="Raphael Malyankar" w:date="2025-08-04T20:06:00Z" w16du:dateUtc="2025-08-05T03:06:00Z"/>
        </w:rPr>
      </w:pPr>
      <w:bookmarkStart w:id="769" w:name="_Toc205849833"/>
      <w:ins w:id="770" w:author="Raphael Malyankar" w:date="2025-08-04T20:06:00Z" w16du:dateUtc="2025-08-05T03:06:00Z">
        <w:r>
          <w:t>Commission</w:t>
        </w:r>
        <w:bookmarkEnd w:id="769"/>
      </w:ins>
    </w:p>
    <w:p w14:paraId="5467452E" w14:textId="46800C0B" w:rsidR="00E439BE" w:rsidRPr="00A81FCB" w:rsidRDefault="00E439BE" w:rsidP="00030E8D">
      <w:pPr>
        <w:rPr>
          <w:ins w:id="771" w:author="Raphael Malyankar" w:date="2025-08-06T21:17:00Z" w16du:dateUtc="2025-08-07T04:17:00Z"/>
          <w:i/>
          <w:iCs/>
          <w:color w:val="EE0000"/>
        </w:rPr>
      </w:pPr>
      <w:ins w:id="772" w:author="Raphael Malyankar" w:date="2025-08-06T21:16:00Z" w16du:dateUtc="2025-08-07T04:16:00Z">
        <w:r w:rsidRPr="00A81FCB">
          <w:rPr>
            <w:i/>
            <w:iCs/>
            <w:color w:val="EE0000"/>
          </w:rPr>
          <w:t>&lt;text from S-97 Part C</w:t>
        </w:r>
      </w:ins>
      <w:ins w:id="773" w:author="Raphael Malyankar" w:date="2025-08-06T21:38:00Z" w16du:dateUtc="2025-08-07T04:38:00Z">
        <w:r w:rsidR="00060D78">
          <w:rPr>
            <w:i/>
            <w:iCs/>
            <w:color w:val="EE0000"/>
          </w:rPr>
          <w:t xml:space="preserve"> template</w:t>
        </w:r>
      </w:ins>
      <w:ins w:id="774" w:author="Raphael Malyankar" w:date="2025-08-06T21:16:00Z" w16du:dateUtc="2025-08-07T04:16:00Z">
        <w:r w:rsidRPr="00A81FCB">
          <w:rPr>
            <w:i/>
            <w:iCs/>
            <w:color w:val="EE0000"/>
          </w:rPr>
          <w:t>, customized as necessary&gt;</w:t>
        </w:r>
      </w:ins>
    </w:p>
    <w:p w14:paraId="438DF683" w14:textId="27B011C8" w:rsidR="00F130F1" w:rsidRDefault="00F130F1" w:rsidP="00FF008B">
      <w:pPr>
        <w:pStyle w:val="Heading3"/>
        <w:rPr>
          <w:ins w:id="775" w:author="Raphael Malyankar" w:date="2025-08-04T20:06:00Z" w16du:dateUtc="2025-08-05T03:06:00Z"/>
        </w:rPr>
      </w:pPr>
      <w:bookmarkStart w:id="776" w:name="_Toc205849834"/>
      <w:ins w:id="777" w:author="Raphael Malyankar" w:date="2025-08-04T20:06:00Z" w16du:dateUtc="2025-08-05T03:06:00Z">
        <w:r>
          <w:t>Omission</w:t>
        </w:r>
        <w:bookmarkEnd w:id="776"/>
      </w:ins>
    </w:p>
    <w:p w14:paraId="4EA4B9E8" w14:textId="6C85FBE0" w:rsidR="00E439BE" w:rsidRPr="00A81FCB" w:rsidRDefault="00E439BE" w:rsidP="00E439BE">
      <w:pPr>
        <w:rPr>
          <w:ins w:id="778" w:author="Raphael Malyankar" w:date="2025-08-06T21:29:00Z" w16du:dateUtc="2025-08-07T04:29:00Z"/>
          <w:i/>
          <w:iCs/>
          <w:color w:val="EE0000"/>
        </w:rPr>
      </w:pPr>
      <w:ins w:id="779" w:author="Raphael Malyankar" w:date="2025-08-06T21:18:00Z" w16du:dateUtc="2025-08-07T04:18:00Z">
        <w:r w:rsidRPr="00A81FCB">
          <w:rPr>
            <w:i/>
            <w:iCs/>
            <w:color w:val="EE0000"/>
          </w:rPr>
          <w:t>&lt;text from S-97 Part C</w:t>
        </w:r>
      </w:ins>
      <w:ins w:id="780" w:author="Raphael Malyankar" w:date="2025-08-06T21:38:00Z" w16du:dateUtc="2025-08-07T04:38:00Z">
        <w:r w:rsidR="00060D78">
          <w:rPr>
            <w:i/>
            <w:iCs/>
            <w:color w:val="EE0000"/>
          </w:rPr>
          <w:t xml:space="preserve"> template</w:t>
        </w:r>
      </w:ins>
      <w:ins w:id="781" w:author="Raphael Malyankar" w:date="2025-08-06T21:18:00Z" w16du:dateUtc="2025-08-07T04:18:00Z">
        <w:r w:rsidRPr="00A81FCB">
          <w:rPr>
            <w:i/>
            <w:iCs/>
            <w:color w:val="EE0000"/>
          </w:rPr>
          <w:t>, customized as necessary&gt;</w:t>
        </w:r>
      </w:ins>
    </w:p>
    <w:p w14:paraId="1C94C14A" w14:textId="6165EF33" w:rsidR="00863C88" w:rsidRPr="00A81FCB" w:rsidRDefault="00863C88" w:rsidP="000B090A">
      <w:pPr>
        <w:outlineLvl w:val="1"/>
        <w:rPr>
          <w:ins w:id="782" w:author="Raphael Malyankar" w:date="2025-08-06T21:20:00Z" w16du:dateUtc="2025-08-07T04:20:00Z"/>
          <w:b/>
          <w:bCs/>
          <w:i/>
          <w:iCs/>
          <w:color w:val="EE0000"/>
          <w:sz w:val="22"/>
          <w:szCs w:val="22"/>
        </w:rPr>
      </w:pPr>
      <w:ins w:id="783" w:author="Raphael Malyankar" w:date="2025-08-06T21:29:00Z" w16du:dateUtc="2025-08-07T04:29:00Z">
        <w:r w:rsidRPr="00A81FCB">
          <w:rPr>
            <w:b/>
            <w:bCs/>
            <w:i/>
            <w:iCs/>
            <w:color w:val="EE0000"/>
            <w:sz w:val="22"/>
            <w:szCs w:val="22"/>
          </w:rPr>
          <w:t>&lt;Clauses 6.</w:t>
        </w:r>
      </w:ins>
      <w:ins w:id="784" w:author="Raphael Malyankar" w:date="2025-08-06T21:30:00Z" w16du:dateUtc="2025-08-07T04:30:00Z">
        <w:r w:rsidRPr="00A81FCB">
          <w:rPr>
            <w:b/>
            <w:bCs/>
            <w:i/>
            <w:iCs/>
            <w:color w:val="EE0000"/>
            <w:sz w:val="22"/>
            <w:szCs w:val="22"/>
          </w:rPr>
          <w:t>X</w:t>
        </w:r>
      </w:ins>
      <w:ins w:id="785" w:author="Raphael Malyankar" w:date="2025-08-06T21:29:00Z" w16du:dateUtc="2025-08-07T04:29:00Z">
        <w:r w:rsidRPr="00A81FCB">
          <w:rPr>
            <w:b/>
            <w:bCs/>
            <w:i/>
            <w:iCs/>
            <w:color w:val="EE0000"/>
            <w:sz w:val="22"/>
            <w:szCs w:val="22"/>
          </w:rPr>
          <w:t>,</w:t>
        </w:r>
      </w:ins>
      <w:ins w:id="786" w:author="Raphael Malyankar" w:date="2025-08-06T21:32:00Z" w16du:dateUtc="2025-08-07T04:32:00Z">
        <w:r w:rsidR="000B090A" w:rsidRPr="00A81FCB">
          <w:rPr>
            <w:b/>
            <w:bCs/>
            <w:i/>
            <w:iCs/>
            <w:color w:val="EE0000"/>
            <w:sz w:val="22"/>
            <w:szCs w:val="22"/>
          </w:rPr>
          <w:t xml:space="preserve"> 6.Y,</w:t>
        </w:r>
      </w:ins>
      <w:ins w:id="787" w:author="Raphael Malyankar" w:date="2025-08-06T21:29:00Z" w16du:dateUtc="2025-08-07T04:29:00Z">
        <w:r w:rsidRPr="00A81FCB">
          <w:rPr>
            <w:b/>
            <w:bCs/>
            <w:i/>
            <w:iCs/>
            <w:color w:val="EE0000"/>
            <w:sz w:val="22"/>
            <w:szCs w:val="22"/>
          </w:rPr>
          <w:t xml:space="preserve"> etc.&gt;</w:t>
        </w:r>
      </w:ins>
    </w:p>
    <w:p w14:paraId="615C9AB7" w14:textId="54747CA2" w:rsidR="00E439BE" w:rsidRPr="00A81FCB" w:rsidRDefault="00863C88" w:rsidP="00E439BE">
      <w:pPr>
        <w:rPr>
          <w:ins w:id="788" w:author="Raphael Malyankar" w:date="2025-08-06T21:25:00Z" w16du:dateUtc="2025-08-07T04:25:00Z"/>
          <w:i/>
          <w:iCs/>
          <w:color w:val="EE0000"/>
        </w:rPr>
      </w:pPr>
      <w:ins w:id="789" w:author="Raphael Malyankar" w:date="2025-08-06T21:24:00Z" w16du:dateUtc="2025-08-07T04:24:00Z">
        <w:r w:rsidRPr="00A81FCB">
          <w:rPr>
            <w:i/>
            <w:iCs/>
            <w:color w:val="EE0000"/>
          </w:rPr>
          <w:t>&lt;</w:t>
        </w:r>
      </w:ins>
      <w:ins w:id="790" w:author="Raphael Malyankar" w:date="2025-08-06T21:21:00Z" w16du:dateUtc="2025-08-07T04:21:00Z">
        <w:r w:rsidR="00E439BE" w:rsidRPr="00A81FCB">
          <w:rPr>
            <w:i/>
            <w:iCs/>
            <w:color w:val="EE0000"/>
          </w:rPr>
          <w:t xml:space="preserve">Include clauses for other quality elements as specified in </w:t>
        </w:r>
      </w:ins>
      <w:ins w:id="791" w:author="Raphael Malyankar" w:date="2025-08-06T21:38:00Z" w16du:dateUtc="2025-08-07T04:38:00Z">
        <w:r w:rsidR="00060D78">
          <w:rPr>
            <w:i/>
            <w:iCs/>
            <w:color w:val="EE0000"/>
          </w:rPr>
          <w:t xml:space="preserve">the </w:t>
        </w:r>
      </w:ins>
      <w:ins w:id="792" w:author="Raphael Malyankar" w:date="2025-08-06T21:21:00Z" w16du:dateUtc="2025-08-07T04:21:00Z">
        <w:r w:rsidR="00E439BE" w:rsidRPr="00A81FCB">
          <w:rPr>
            <w:i/>
            <w:iCs/>
            <w:color w:val="EE0000"/>
          </w:rPr>
          <w:t>S-97 Part C</w:t>
        </w:r>
      </w:ins>
      <w:ins w:id="793" w:author="Raphael Malyankar" w:date="2025-08-06T21:38:00Z" w16du:dateUtc="2025-08-07T04:38:00Z">
        <w:r w:rsidR="00060D78">
          <w:rPr>
            <w:i/>
            <w:iCs/>
            <w:color w:val="EE0000"/>
          </w:rPr>
          <w:t xml:space="preserve"> template</w:t>
        </w:r>
      </w:ins>
      <w:ins w:id="794" w:author="Raphael Malyankar" w:date="2025-08-06T21:21:00Z" w16du:dateUtc="2025-08-07T04:21:00Z">
        <w:r w:rsidR="00E439BE" w:rsidRPr="00A81FCB">
          <w:rPr>
            <w:i/>
            <w:iCs/>
            <w:color w:val="EE0000"/>
          </w:rPr>
          <w:t>.</w:t>
        </w:r>
      </w:ins>
      <w:ins w:id="795" w:author="Raphael Malyankar" w:date="2025-08-06T21:24:00Z" w16du:dateUtc="2025-08-07T04:24:00Z">
        <w:r w:rsidRPr="00A81FCB">
          <w:rPr>
            <w:i/>
            <w:iCs/>
            <w:color w:val="EE0000"/>
          </w:rPr>
          <w:t>&gt;</w:t>
        </w:r>
      </w:ins>
    </w:p>
    <w:p w14:paraId="04A4D302" w14:textId="4A56B034" w:rsidR="00863C88" w:rsidRPr="00A81FCB" w:rsidRDefault="00863C88" w:rsidP="00E439BE">
      <w:pPr>
        <w:rPr>
          <w:ins w:id="796" w:author="Raphael Malyankar" w:date="2025-08-06T21:29:00Z" w16du:dateUtc="2025-08-07T04:29:00Z"/>
          <w:i/>
          <w:iCs/>
          <w:color w:val="EE0000"/>
        </w:rPr>
      </w:pPr>
      <w:ins w:id="797" w:author="Raphael Malyankar" w:date="2025-08-06T21:25:00Z" w16du:dateUtc="2025-08-07T04:25:00Z">
        <w:r w:rsidRPr="00A81FCB">
          <w:rPr>
            <w:i/>
            <w:iCs/>
            <w:color w:val="EE0000"/>
          </w:rPr>
          <w:t>&lt;</w:t>
        </w:r>
      </w:ins>
      <w:ins w:id="798" w:author="Raphael Malyankar" w:date="2025-08-06T21:27:00Z" w16du:dateUtc="2025-08-07T04:27:00Z">
        <w:r w:rsidRPr="00A81FCB">
          <w:rPr>
            <w:i/>
            <w:iCs/>
            <w:color w:val="EE0000"/>
          </w:rPr>
          <w:t>T</w:t>
        </w:r>
      </w:ins>
      <w:ins w:id="799" w:author="Raphael Malyankar" w:date="2025-08-06T21:25:00Z" w16du:dateUtc="2025-08-07T04:25:00Z">
        <w:r w:rsidRPr="00A81FCB">
          <w:rPr>
            <w:i/>
            <w:iCs/>
            <w:color w:val="EE0000"/>
          </w:rPr>
          <w:t xml:space="preserve">he heading styles </w:t>
        </w:r>
      </w:ins>
      <w:ins w:id="800" w:author="Raphael Malyankar" w:date="2025-08-06T21:26:00Z" w16du:dateUtc="2025-08-07T04:26:00Z">
        <w:r w:rsidRPr="00A81FCB">
          <w:rPr>
            <w:i/>
            <w:iCs/>
            <w:color w:val="EE0000"/>
          </w:rPr>
          <w:t xml:space="preserve">for this and the </w:t>
        </w:r>
      </w:ins>
      <w:ins w:id="801" w:author="Raphael Malyankar" w:date="2025-08-06T21:33:00Z" w16du:dateUtc="2025-08-07T04:33:00Z">
        <w:r w:rsidR="000B090A" w:rsidRPr="00A81FCB">
          <w:rPr>
            <w:i/>
            <w:iCs/>
            <w:color w:val="EE0000"/>
          </w:rPr>
          <w:t>quality mesures</w:t>
        </w:r>
      </w:ins>
      <w:ins w:id="802" w:author="Raphael Malyankar" w:date="2025-08-06T21:26:00Z" w16du:dateUtc="2025-08-07T04:26:00Z">
        <w:r w:rsidRPr="00A81FCB">
          <w:rPr>
            <w:i/>
            <w:iCs/>
            <w:color w:val="EE0000"/>
          </w:rPr>
          <w:t xml:space="preserve"> clause </w:t>
        </w:r>
      </w:ins>
      <w:ins w:id="803" w:author="Raphael Malyankar" w:date="2025-08-06T21:25:00Z" w16du:dateUtc="2025-08-07T04:25:00Z">
        <w:r w:rsidRPr="00A81FCB">
          <w:rPr>
            <w:i/>
            <w:iCs/>
            <w:color w:val="EE0000"/>
          </w:rPr>
          <w:t>should be changed to the app</w:t>
        </w:r>
      </w:ins>
      <w:ins w:id="804" w:author="Raphael Malyankar" w:date="2025-08-06T21:26:00Z" w16du:dateUtc="2025-08-07T04:26:00Z">
        <w:r w:rsidRPr="00A81FCB">
          <w:rPr>
            <w:i/>
            <w:iCs/>
            <w:color w:val="EE0000"/>
          </w:rPr>
          <w:t xml:space="preserve">ropriate </w:t>
        </w:r>
      </w:ins>
      <w:ins w:id="805" w:author="Raphael Malyankar" w:date="2025-08-06T21:25:00Z" w16du:dateUtc="2025-08-07T04:25:00Z">
        <w:r w:rsidRPr="00A81FCB">
          <w:rPr>
            <w:i/>
            <w:iCs/>
            <w:color w:val="EE0000"/>
          </w:rPr>
          <w:t xml:space="preserve">styles for </w:t>
        </w:r>
      </w:ins>
      <w:ins w:id="806" w:author="Raphael Malyankar" w:date="2025-08-06T21:26:00Z" w16du:dateUtc="2025-08-07T04:26:00Z">
        <w:r w:rsidRPr="00A81FCB">
          <w:rPr>
            <w:i/>
            <w:iCs/>
            <w:color w:val="EE0000"/>
          </w:rPr>
          <w:t xml:space="preserve">the </w:t>
        </w:r>
      </w:ins>
      <w:ins w:id="807" w:author="Raphael Malyankar" w:date="2025-08-06T21:27:00Z" w16du:dateUtc="2025-08-07T04:27:00Z">
        <w:r w:rsidRPr="00A81FCB">
          <w:rPr>
            <w:i/>
            <w:iCs/>
            <w:color w:val="EE0000"/>
          </w:rPr>
          <w:t>Product Specification</w:t>
        </w:r>
      </w:ins>
      <w:ins w:id="808" w:author="Raphael Malyankar" w:date="2025-08-06T21:26:00Z" w16du:dateUtc="2025-08-07T04:26:00Z">
        <w:r w:rsidRPr="00A81FCB">
          <w:rPr>
            <w:i/>
            <w:iCs/>
            <w:color w:val="EE0000"/>
          </w:rPr>
          <w:t>&gt;</w:t>
        </w:r>
      </w:ins>
    </w:p>
    <w:p w14:paraId="47342C6B" w14:textId="143AF55F" w:rsidR="00863C88" w:rsidRPr="00A81FCB" w:rsidRDefault="00863C88" w:rsidP="000B090A">
      <w:pPr>
        <w:outlineLvl w:val="1"/>
        <w:rPr>
          <w:ins w:id="809" w:author="Raphael Malyankar" w:date="2025-08-06T21:18:00Z" w16du:dateUtc="2025-08-07T04:18:00Z"/>
          <w:b/>
          <w:bCs/>
          <w:i/>
          <w:iCs/>
          <w:color w:val="EE0000"/>
          <w:sz w:val="22"/>
          <w:szCs w:val="22"/>
        </w:rPr>
      </w:pPr>
      <w:ins w:id="810" w:author="Raphael Malyankar" w:date="2025-08-06T21:30:00Z" w16du:dateUtc="2025-08-07T04:30:00Z">
        <w:r w:rsidRPr="00A81FCB">
          <w:rPr>
            <w:b/>
            <w:bCs/>
            <w:i/>
            <w:iCs/>
            <w:color w:val="EE0000"/>
            <w:sz w:val="22"/>
            <w:szCs w:val="22"/>
          </w:rPr>
          <w:t>&lt;</w:t>
        </w:r>
      </w:ins>
      <w:ins w:id="811" w:author="Raphael Malyankar" w:date="2025-08-06T21:29:00Z" w16du:dateUtc="2025-08-07T04:29:00Z">
        <w:r w:rsidRPr="00A81FCB">
          <w:rPr>
            <w:b/>
            <w:bCs/>
            <w:i/>
            <w:iCs/>
            <w:color w:val="EE0000"/>
            <w:sz w:val="22"/>
            <w:szCs w:val="22"/>
          </w:rPr>
          <w:t>Cl</w:t>
        </w:r>
      </w:ins>
      <w:ins w:id="812" w:author="Raphael Malyankar" w:date="2025-08-06T21:30:00Z" w16du:dateUtc="2025-08-07T04:30:00Z">
        <w:r w:rsidRPr="00A81FCB">
          <w:rPr>
            <w:b/>
            <w:bCs/>
            <w:i/>
            <w:iCs/>
            <w:color w:val="EE0000"/>
            <w:sz w:val="22"/>
            <w:szCs w:val="22"/>
          </w:rPr>
          <w:t>ause 6.X – Quality measure element&gt;</w:t>
        </w:r>
      </w:ins>
    </w:p>
    <w:p w14:paraId="59F4B838" w14:textId="7BE6791D" w:rsidR="00FE4D0C" w:rsidRDefault="00FE4D0C" w:rsidP="00F130F1">
      <w:pPr>
        <w:rPr>
          <w:ins w:id="813" w:author="Raphael Malyankar" w:date="2025-08-04T20:19:00Z" w16du:dateUtc="2025-08-05T03:19:00Z"/>
        </w:rPr>
      </w:pPr>
      <w:ins w:id="814" w:author="Raphael Malyankar" w:date="2025-08-04T20:18:00Z" w16du:dateUtc="2025-08-05T03:18:00Z">
        <w:r w:rsidRPr="00FE4D0C">
          <w:t xml:space="preserve">The data quality measures recommended in S-97 (Part C) and their applicability in </w:t>
        </w:r>
      </w:ins>
      <w:ins w:id="815" w:author="Raphael Malyankar" w:date="2025-08-04T21:52:00Z" w16du:dateUtc="2025-08-05T04:52:00Z">
        <w:r w:rsidR="00080599" w:rsidRPr="00FF008B">
          <w:rPr>
            <w:color w:val="EE0000"/>
          </w:rPr>
          <w:t>S-1XX</w:t>
        </w:r>
      </w:ins>
      <w:ins w:id="816" w:author="Raphael Malyankar" w:date="2025-08-04T20:18:00Z" w16du:dateUtc="2025-08-05T03:18:00Z">
        <w:r w:rsidRPr="00FE4D0C">
          <w:t xml:space="preserve"> are indicated in</w:t>
        </w:r>
      </w:ins>
      <w:ins w:id="817" w:author="Raphael Malyankar" w:date="2025-08-04T20:20:00Z" w16du:dateUtc="2025-08-05T03:20:00Z">
        <w:r>
          <w:t xml:space="preserve"> </w:t>
        </w:r>
      </w:ins>
      <w:ins w:id="818" w:author="Raphael Malyankar" w:date="2025-08-04T20:18:00Z" w16du:dateUtc="2025-08-05T03:18:00Z">
        <w:r w:rsidRPr="00FE4D0C">
          <w:t xml:space="preserve">Table </w:t>
        </w:r>
      </w:ins>
      <w:ins w:id="819" w:author="Raphael Malyankar" w:date="2025-08-04T20:26:00Z" w16du:dateUtc="2025-08-05T03:26:00Z">
        <w:r w:rsidR="00B85E63">
          <w:t>6</w:t>
        </w:r>
      </w:ins>
      <w:ins w:id="820" w:author="Raphael Malyankar" w:date="2025-08-04T20:18:00Z" w16du:dateUtc="2025-08-05T03:18:00Z">
        <w:r w:rsidRPr="00FE4D0C">
          <w:t>-1 below. NA indicates the measure is not applicable.</w:t>
        </w:r>
      </w:ins>
    </w:p>
    <w:p w14:paraId="1C7F9D47" w14:textId="15A74B26" w:rsidR="00B85E63" w:rsidRPr="00FF008B" w:rsidRDefault="00FE4D0C" w:rsidP="00F130F1">
      <w:pPr>
        <w:rPr>
          <w:ins w:id="821" w:author="Raphael Malyankar" w:date="2025-08-04T20:18:00Z" w16du:dateUtc="2025-08-05T03:18:00Z"/>
          <w:i/>
          <w:iCs/>
          <w:color w:val="EE0000"/>
        </w:rPr>
      </w:pPr>
      <w:ins w:id="822" w:author="Raphael Malyankar" w:date="2025-08-04T20:19:00Z" w16du:dateUtc="2025-08-05T03:19:00Z">
        <w:r w:rsidRPr="00FF008B">
          <w:rPr>
            <w:i/>
            <w:iCs/>
            <w:color w:val="EE0000"/>
          </w:rPr>
          <w:t>&lt;</w:t>
        </w:r>
      </w:ins>
      <w:ins w:id="823" w:author="Raphael Malyankar" w:date="2025-08-04T20:26:00Z" w16du:dateUtc="2025-08-05T03:26:00Z">
        <w:r w:rsidR="00B85E63">
          <w:rPr>
            <w:i/>
            <w:iCs/>
            <w:color w:val="EE0000"/>
          </w:rPr>
          <w:t xml:space="preserve">The </w:t>
        </w:r>
      </w:ins>
      <w:ins w:id="824" w:author="Raphael Malyankar" w:date="2025-08-04T20:29:00Z" w16du:dateUtc="2025-08-05T03:29:00Z">
        <w:r w:rsidR="00D06FC9">
          <w:rPr>
            <w:i/>
            <w:iCs/>
            <w:color w:val="EE0000"/>
          </w:rPr>
          <w:t>“</w:t>
        </w:r>
      </w:ins>
      <w:ins w:id="825" w:author="Raphael Malyankar" w:date="2025-08-04T20:26:00Z" w16du:dateUtc="2025-08-05T03:26:00Z">
        <w:r w:rsidR="00B85E63">
          <w:rPr>
            <w:i/>
            <w:iCs/>
            <w:color w:val="EE0000"/>
          </w:rPr>
          <w:t>S</w:t>
        </w:r>
      </w:ins>
      <w:ins w:id="826" w:author="Raphael Malyankar" w:date="2025-08-04T20:27:00Z" w16du:dateUtc="2025-08-05T03:27:00Z">
        <w:r w:rsidR="00B85E63">
          <w:rPr>
            <w:i/>
            <w:iCs/>
            <w:color w:val="EE0000"/>
          </w:rPr>
          <w:t>cope</w:t>
        </w:r>
      </w:ins>
      <w:ins w:id="827" w:author="Raphael Malyankar" w:date="2025-08-04T20:29:00Z" w16du:dateUtc="2025-08-05T03:29:00Z">
        <w:r w:rsidR="00D06FC9">
          <w:rPr>
            <w:i/>
            <w:iCs/>
            <w:color w:val="EE0000"/>
          </w:rPr>
          <w:t xml:space="preserve"> in </w:t>
        </w:r>
      </w:ins>
      <w:ins w:id="828" w:author="Raphael Malyankar" w:date="2025-08-04T21:52:00Z" w16du:dateUtc="2025-08-05T04:52:00Z">
        <w:r w:rsidR="00080599">
          <w:rPr>
            <w:i/>
            <w:iCs/>
            <w:color w:val="EE0000"/>
          </w:rPr>
          <w:t>S-1XX</w:t>
        </w:r>
      </w:ins>
      <w:ins w:id="829" w:author="Raphael Malyankar" w:date="2025-08-04T20:30:00Z" w16du:dateUtc="2025-08-05T03:30:00Z">
        <w:r w:rsidR="00D06FC9">
          <w:rPr>
            <w:i/>
            <w:iCs/>
            <w:color w:val="EE0000"/>
          </w:rPr>
          <w:t>”</w:t>
        </w:r>
      </w:ins>
      <w:ins w:id="830" w:author="Raphael Malyankar" w:date="2025-08-04T20:27:00Z" w16du:dateUtc="2025-08-05T03:27:00Z">
        <w:r w:rsidR="00B85E63">
          <w:rPr>
            <w:i/>
            <w:iCs/>
            <w:color w:val="EE0000"/>
          </w:rPr>
          <w:t xml:space="preserve"> column should describe the scepe of the quality </w:t>
        </w:r>
      </w:ins>
      <w:ins w:id="831" w:author="Raphael Malyankar" w:date="2025-08-05T16:41:00Z" w16du:dateUtc="2025-08-05T23:41:00Z">
        <w:r w:rsidR="00FD2C82">
          <w:rPr>
            <w:i/>
            <w:iCs/>
            <w:color w:val="EE0000"/>
          </w:rPr>
          <w:t>measure</w:t>
        </w:r>
      </w:ins>
      <w:ins w:id="832" w:author="Raphael Malyankar" w:date="2025-08-04T20:27:00Z" w16du:dateUtc="2025-08-05T03:27:00Z">
        <w:r w:rsidR="00B85E63">
          <w:rPr>
            <w:i/>
            <w:iCs/>
            <w:color w:val="EE0000"/>
          </w:rPr>
          <w:t xml:space="preserve">, </w:t>
        </w:r>
      </w:ins>
      <w:ins w:id="833" w:author="Raphael Malyankar" w:date="2025-08-04T23:28:00Z" w16du:dateUtc="2025-08-05T06:28:00Z">
        <w:r w:rsidR="00C32D0D">
          <w:rPr>
            <w:i/>
            <w:iCs/>
            <w:color w:val="EE0000"/>
          </w:rPr>
          <w:t>either a named scope identified in S-1xx, or</w:t>
        </w:r>
      </w:ins>
      <w:ins w:id="834" w:author="Raphael Malyankar" w:date="2025-08-04T23:29:00Z" w16du:dateUtc="2025-08-05T06:29:00Z">
        <w:r w:rsidR="00E3009D">
          <w:rPr>
            <w:i/>
            <w:iCs/>
            <w:color w:val="EE0000"/>
          </w:rPr>
          <w:t xml:space="preserve"> a descriptive scope such as</w:t>
        </w:r>
      </w:ins>
      <w:ins w:id="835" w:author="Raphael Malyankar" w:date="2025-08-04T20:27:00Z" w16du:dateUtc="2025-08-05T03:27:00Z">
        <w:r w:rsidR="00B85E63">
          <w:rPr>
            <w:i/>
            <w:iCs/>
            <w:color w:val="EE0000"/>
          </w:rPr>
          <w:t xml:space="preserve"> “whole dataset”, </w:t>
        </w:r>
      </w:ins>
      <w:ins w:id="836" w:author="Raphael Malyankar" w:date="2025-08-04T20:28:00Z" w16du:dateUtc="2025-08-05T03:28:00Z">
        <w:r w:rsidR="00B85E63">
          <w:rPr>
            <w:i/>
            <w:iCs/>
            <w:color w:val="EE0000"/>
          </w:rPr>
          <w:t>“features with surface geometry”, “</w:t>
        </w:r>
      </w:ins>
      <w:ins w:id="837" w:author="Raphael Malyankar" w:date="2025-08-04T20:29:00Z" w16du:dateUtc="2025-08-05T03:29:00Z">
        <w:r w:rsidR="00B85E63">
          <w:rPr>
            <w:i/>
            <w:iCs/>
            <w:color w:val="EE0000"/>
          </w:rPr>
          <w:t>Feature types X, Y, and Z</w:t>
        </w:r>
      </w:ins>
      <w:ins w:id="838" w:author="Raphael Malyankar" w:date="2025-08-05T16:42:00Z" w16du:dateUtc="2025-08-05T23:42:00Z">
        <w:r w:rsidR="00FD2C82">
          <w:rPr>
            <w:i/>
            <w:iCs/>
            <w:color w:val="EE0000"/>
          </w:rPr>
          <w:t>”</w:t>
        </w:r>
      </w:ins>
      <w:ins w:id="839" w:author="Raphael Malyankar" w:date="2025-08-04T20:29:00Z" w16du:dateUtc="2025-08-05T03:29:00Z">
        <w:r w:rsidR="00D06FC9">
          <w:rPr>
            <w:i/>
            <w:iCs/>
            <w:color w:val="EE0000"/>
          </w:rPr>
          <w:t>, etc</w:t>
        </w:r>
        <w:r w:rsidR="00B85E63">
          <w:rPr>
            <w:i/>
            <w:iCs/>
            <w:color w:val="EE0000"/>
          </w:rPr>
          <w:t>.&gt;</w:t>
        </w:r>
      </w:ins>
    </w:p>
    <w:p w14:paraId="7168D95F" w14:textId="3830B2A8" w:rsidR="003F10C7" w:rsidRDefault="003F10C7" w:rsidP="00FF008B">
      <w:pPr>
        <w:pStyle w:val="Caption"/>
        <w:keepNext/>
        <w:rPr>
          <w:ins w:id="840" w:author="Raphael Malyankar" w:date="2025-08-04T20:21:00Z" w16du:dateUtc="2025-08-05T03:21:00Z"/>
        </w:rPr>
      </w:pPr>
      <w:ins w:id="841" w:author="Raphael Malyankar" w:date="2025-08-04T20:21:00Z" w16du:dateUtc="2025-08-05T03:21:00Z">
        <w:r>
          <w:t xml:space="preserve">Table </w:t>
        </w:r>
        <w:r>
          <w:fldChar w:fldCharType="begin"/>
        </w:r>
        <w:r>
          <w:instrText xml:space="preserve"> STYLEREF 1 \s </w:instrText>
        </w:r>
      </w:ins>
      <w:r>
        <w:fldChar w:fldCharType="separate"/>
      </w:r>
      <w:r>
        <w:rPr>
          <w:noProof/>
        </w:rPr>
        <w:t>6</w:t>
      </w:r>
      <w:ins w:id="842" w:author="Raphael Malyankar" w:date="2025-08-04T20:21:00Z" w16du:dateUtc="2025-08-05T03:21:00Z">
        <w:r>
          <w:fldChar w:fldCharType="end"/>
        </w:r>
      </w:ins>
      <w:ins w:id="843" w:author="Raphael Malyankar" w:date="2025-08-04T20:26:00Z" w16du:dateUtc="2025-08-05T03:26:00Z">
        <w:r w:rsidR="00B85E63">
          <w:t>-</w:t>
        </w:r>
      </w:ins>
      <w:ins w:id="844" w:author="Raphael Malyankar" w:date="2025-08-04T20:21:00Z" w16du:dateUtc="2025-08-05T03:21:00Z">
        <w:r>
          <w:fldChar w:fldCharType="begin"/>
        </w:r>
        <w:r>
          <w:instrText xml:space="preserve"> SEQ Table \* ARABIC \s 1 </w:instrText>
        </w:r>
      </w:ins>
      <w:r>
        <w:fldChar w:fldCharType="separate"/>
      </w:r>
      <w:ins w:id="845" w:author="Raphael Malyankar" w:date="2025-08-04T20:21:00Z" w16du:dateUtc="2025-08-05T03:21:00Z">
        <w:r>
          <w:rPr>
            <w:noProof/>
          </w:rPr>
          <w:t>1</w:t>
        </w:r>
        <w:r>
          <w:fldChar w:fldCharType="end"/>
        </w:r>
        <w:r>
          <w:t xml:space="preserve"> </w:t>
        </w:r>
        <w:r w:rsidRPr="00D23F5C">
          <w:rPr>
            <w:rFonts w:hint="eastAsia"/>
          </w:rPr>
          <w:t>–</w:t>
        </w:r>
        <w:r w:rsidRPr="00D23F5C">
          <w:t xml:space="preserve"> IHO recommended quality elements and their relevance to </w:t>
        </w:r>
      </w:ins>
      <w:ins w:id="846" w:author="Raphael Malyankar" w:date="2025-08-04T21:52:00Z" w16du:dateUtc="2025-08-05T04:52:00Z">
        <w:r w:rsidR="00080599" w:rsidRPr="00FF008B">
          <w:rPr>
            <w:color w:val="EE0000"/>
          </w:rPr>
          <w:t>S-1XX</w:t>
        </w:r>
      </w:ins>
    </w:p>
    <w:tbl>
      <w:tblPr>
        <w:tblW w:w="94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34"/>
        <w:gridCol w:w="1417"/>
        <w:gridCol w:w="1701"/>
        <w:gridCol w:w="3179"/>
        <w:gridCol w:w="1276"/>
        <w:gridCol w:w="1306"/>
      </w:tblGrid>
      <w:tr w:rsidR="00FE4D0C" w:rsidRPr="00FE4D0C" w14:paraId="58C5FD92" w14:textId="77777777" w:rsidTr="00FF008B">
        <w:trPr>
          <w:cantSplit/>
          <w:tblHeader/>
          <w:jc w:val="center"/>
          <w:ins w:id="847" w:author="Raphael Malyankar" w:date="2025-08-04T20:18:00Z"/>
        </w:trPr>
        <w:tc>
          <w:tcPr>
            <w:tcW w:w="534" w:type="dxa"/>
            <w:tcBorders>
              <w:top w:val="single" w:sz="4" w:space="0" w:color="auto"/>
              <w:left w:val="single" w:sz="4" w:space="0" w:color="auto"/>
              <w:bottom w:val="single" w:sz="4" w:space="0" w:color="auto"/>
              <w:right w:val="single" w:sz="4" w:space="0" w:color="auto"/>
            </w:tcBorders>
            <w:shd w:val="clear" w:color="auto" w:fill="D9D9D9"/>
            <w:hideMark/>
          </w:tcPr>
          <w:p w14:paraId="5F471003" w14:textId="77777777" w:rsidR="00FE4D0C" w:rsidRPr="00FE4D0C" w:rsidRDefault="00FE4D0C" w:rsidP="00FE4D0C">
            <w:pPr>
              <w:widowControl w:val="0"/>
              <w:autoSpaceDE w:val="0"/>
              <w:autoSpaceDN w:val="0"/>
              <w:adjustRightInd w:val="0"/>
              <w:spacing w:before="60" w:after="60" w:line="240" w:lineRule="auto"/>
              <w:jc w:val="left"/>
              <w:rPr>
                <w:ins w:id="848" w:author="Raphael Malyankar" w:date="2025-08-04T20:18:00Z" w16du:dateUtc="2025-08-05T03:18:00Z"/>
                <w:rFonts w:eastAsia="SimSun" w:cs="Arial"/>
                <w:sz w:val="18"/>
                <w:szCs w:val="18"/>
                <w:lang w:eastAsia="zh-CN"/>
              </w:rPr>
            </w:pPr>
            <w:ins w:id="849" w:author="Raphael Malyankar" w:date="2025-08-04T20:18:00Z" w16du:dateUtc="2025-08-05T03:18:00Z">
              <w:r w:rsidRPr="00FE4D0C">
                <w:rPr>
                  <w:rFonts w:eastAsia="SimSun" w:cs="Arial"/>
                  <w:b/>
                  <w:bCs/>
                  <w:sz w:val="18"/>
                  <w:szCs w:val="18"/>
                  <w:lang w:eastAsia="zh-CN"/>
                </w:rPr>
                <w:t xml:space="preserve">No. </w:t>
              </w:r>
            </w:ins>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443E2F10" w14:textId="77777777" w:rsidR="00FE4D0C" w:rsidRPr="00FE4D0C" w:rsidRDefault="00FE4D0C" w:rsidP="00FE4D0C">
            <w:pPr>
              <w:widowControl w:val="0"/>
              <w:autoSpaceDE w:val="0"/>
              <w:autoSpaceDN w:val="0"/>
              <w:adjustRightInd w:val="0"/>
              <w:spacing w:before="60" w:after="60" w:line="240" w:lineRule="auto"/>
              <w:jc w:val="left"/>
              <w:rPr>
                <w:ins w:id="850" w:author="Raphael Malyankar" w:date="2025-08-04T20:18:00Z" w16du:dateUtc="2025-08-05T03:18:00Z"/>
                <w:rFonts w:eastAsia="SimSun" w:cs="Arial"/>
                <w:sz w:val="18"/>
                <w:szCs w:val="18"/>
                <w:lang w:eastAsia="zh-CN"/>
              </w:rPr>
            </w:pPr>
            <w:ins w:id="851" w:author="Raphael Malyankar" w:date="2025-08-04T20:18:00Z" w16du:dateUtc="2025-08-05T03:18:00Z">
              <w:r w:rsidRPr="00FE4D0C">
                <w:rPr>
                  <w:rFonts w:eastAsia="SimSun" w:cs="Arial"/>
                  <w:b/>
                  <w:bCs/>
                  <w:sz w:val="18"/>
                  <w:szCs w:val="18"/>
                  <w:lang w:eastAsia="zh-CN"/>
                </w:rPr>
                <w:t xml:space="preserve">Data quality element and sub element </w:t>
              </w:r>
            </w:ins>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20A048D7" w14:textId="77777777" w:rsidR="00FE4D0C" w:rsidRPr="00FE4D0C" w:rsidRDefault="00FE4D0C" w:rsidP="00FE4D0C">
            <w:pPr>
              <w:widowControl w:val="0"/>
              <w:autoSpaceDE w:val="0"/>
              <w:autoSpaceDN w:val="0"/>
              <w:adjustRightInd w:val="0"/>
              <w:spacing w:before="60" w:after="60" w:line="240" w:lineRule="auto"/>
              <w:jc w:val="left"/>
              <w:rPr>
                <w:ins w:id="852" w:author="Raphael Malyankar" w:date="2025-08-04T20:18:00Z" w16du:dateUtc="2025-08-05T03:18:00Z"/>
                <w:rFonts w:eastAsia="SimSun" w:cs="Arial"/>
                <w:sz w:val="18"/>
                <w:szCs w:val="18"/>
                <w:lang w:eastAsia="zh-CN"/>
              </w:rPr>
            </w:pPr>
            <w:ins w:id="853" w:author="Raphael Malyankar" w:date="2025-08-04T20:18:00Z" w16du:dateUtc="2025-08-05T03:18:00Z">
              <w:r w:rsidRPr="00FE4D0C">
                <w:rPr>
                  <w:rFonts w:eastAsia="SimSun" w:cs="Arial"/>
                  <w:b/>
                  <w:bCs/>
                  <w:sz w:val="18"/>
                  <w:szCs w:val="18"/>
                  <w:lang w:eastAsia="zh-CN"/>
                </w:rPr>
                <w:t xml:space="preserve">Definition </w:t>
              </w:r>
            </w:ins>
          </w:p>
        </w:tc>
        <w:tc>
          <w:tcPr>
            <w:tcW w:w="3179" w:type="dxa"/>
            <w:tcBorders>
              <w:top w:val="single" w:sz="4" w:space="0" w:color="auto"/>
              <w:left w:val="single" w:sz="4" w:space="0" w:color="auto"/>
              <w:bottom w:val="single" w:sz="4" w:space="0" w:color="auto"/>
              <w:right w:val="single" w:sz="4" w:space="0" w:color="auto"/>
            </w:tcBorders>
            <w:shd w:val="clear" w:color="auto" w:fill="D9D9D9"/>
            <w:hideMark/>
          </w:tcPr>
          <w:p w14:paraId="40171348" w14:textId="77777777" w:rsidR="00FE4D0C" w:rsidRPr="00FE4D0C" w:rsidRDefault="00FE4D0C" w:rsidP="00FE4D0C">
            <w:pPr>
              <w:widowControl w:val="0"/>
              <w:autoSpaceDE w:val="0"/>
              <w:autoSpaceDN w:val="0"/>
              <w:adjustRightInd w:val="0"/>
              <w:spacing w:before="60" w:after="60" w:line="240" w:lineRule="auto"/>
              <w:jc w:val="left"/>
              <w:rPr>
                <w:ins w:id="854" w:author="Raphael Malyankar" w:date="2025-08-04T20:18:00Z" w16du:dateUtc="2025-08-05T03:18:00Z"/>
                <w:rFonts w:eastAsia="SimSun" w:cs="Arial"/>
                <w:sz w:val="18"/>
                <w:szCs w:val="18"/>
                <w:lang w:eastAsia="zh-CN"/>
              </w:rPr>
            </w:pPr>
            <w:ins w:id="855" w:author="Raphael Malyankar" w:date="2025-08-04T20:18:00Z" w16du:dateUtc="2025-08-05T03:18:00Z">
              <w:r w:rsidRPr="00FE4D0C">
                <w:rPr>
                  <w:rFonts w:eastAsia="SimSun" w:cs="Arial"/>
                  <w:b/>
                  <w:bCs/>
                  <w:sz w:val="18"/>
                  <w:szCs w:val="18"/>
                  <w:lang w:eastAsia="zh-CN"/>
                </w:rPr>
                <w:t xml:space="preserve">DQ measure / description </w:t>
              </w:r>
            </w:ins>
          </w:p>
        </w:tc>
        <w:tc>
          <w:tcPr>
            <w:tcW w:w="1276" w:type="dxa"/>
            <w:tcBorders>
              <w:top w:val="single" w:sz="4" w:space="0" w:color="auto"/>
              <w:left w:val="single" w:sz="4" w:space="0" w:color="auto"/>
              <w:bottom w:val="single" w:sz="4" w:space="0" w:color="auto"/>
              <w:right w:val="single" w:sz="4" w:space="0" w:color="auto"/>
            </w:tcBorders>
            <w:shd w:val="clear" w:color="auto" w:fill="D9D9D9"/>
            <w:hideMark/>
          </w:tcPr>
          <w:p w14:paraId="504B8D51" w14:textId="77777777" w:rsidR="00FE4D0C" w:rsidRPr="00FE4D0C" w:rsidRDefault="00FE4D0C" w:rsidP="00FE4D0C">
            <w:pPr>
              <w:widowControl w:val="0"/>
              <w:autoSpaceDE w:val="0"/>
              <w:autoSpaceDN w:val="0"/>
              <w:adjustRightInd w:val="0"/>
              <w:spacing w:before="60" w:after="60" w:line="240" w:lineRule="auto"/>
              <w:jc w:val="left"/>
              <w:rPr>
                <w:ins w:id="856" w:author="Raphael Malyankar" w:date="2025-08-04T20:18:00Z" w16du:dateUtc="2025-08-05T03:18:00Z"/>
                <w:rFonts w:eastAsia="SimSun" w:cs="Arial"/>
                <w:sz w:val="18"/>
                <w:szCs w:val="18"/>
                <w:lang w:eastAsia="zh-CN"/>
              </w:rPr>
            </w:pPr>
            <w:ins w:id="857" w:author="Raphael Malyankar" w:date="2025-08-04T20:18:00Z" w16du:dateUtc="2025-08-05T03:18:00Z">
              <w:r w:rsidRPr="00FE4D0C">
                <w:rPr>
                  <w:rFonts w:eastAsia="SimSun" w:cs="Arial"/>
                  <w:b/>
                  <w:bCs/>
                  <w:sz w:val="18"/>
                  <w:szCs w:val="18"/>
                  <w:lang w:eastAsia="zh-CN"/>
                </w:rPr>
                <w:t xml:space="preserve">Evaluation scope </w:t>
              </w:r>
            </w:ins>
          </w:p>
        </w:tc>
        <w:tc>
          <w:tcPr>
            <w:tcW w:w="1306" w:type="dxa"/>
            <w:tcBorders>
              <w:top w:val="single" w:sz="4" w:space="0" w:color="auto"/>
              <w:left w:val="single" w:sz="4" w:space="0" w:color="auto"/>
              <w:bottom w:val="single" w:sz="4" w:space="0" w:color="auto"/>
              <w:right w:val="single" w:sz="4" w:space="0" w:color="auto"/>
            </w:tcBorders>
            <w:shd w:val="clear" w:color="auto" w:fill="D9D9D9"/>
            <w:hideMark/>
          </w:tcPr>
          <w:p w14:paraId="7D79464C" w14:textId="2BD9E0AA" w:rsidR="00FE4D0C" w:rsidRPr="00FE4D0C" w:rsidRDefault="00FE4D0C" w:rsidP="00FE4D0C">
            <w:pPr>
              <w:widowControl w:val="0"/>
              <w:autoSpaceDE w:val="0"/>
              <w:autoSpaceDN w:val="0"/>
              <w:adjustRightInd w:val="0"/>
              <w:spacing w:before="60" w:after="60" w:line="240" w:lineRule="auto"/>
              <w:jc w:val="left"/>
              <w:rPr>
                <w:ins w:id="858" w:author="Raphael Malyankar" w:date="2025-08-04T20:18:00Z" w16du:dateUtc="2025-08-05T03:18:00Z"/>
                <w:rFonts w:eastAsia="SimSun" w:cs="Arial"/>
                <w:sz w:val="18"/>
                <w:szCs w:val="18"/>
                <w:lang w:eastAsia="zh-CN"/>
              </w:rPr>
            </w:pPr>
            <w:ins w:id="859" w:author="Raphael Malyankar" w:date="2025-08-04T20:18:00Z" w16du:dateUtc="2025-08-05T03:18:00Z">
              <w:r w:rsidRPr="00FE4D0C">
                <w:rPr>
                  <w:rFonts w:eastAsia="SimSun" w:cs="Arial"/>
                  <w:b/>
                  <w:bCs/>
                  <w:sz w:val="18"/>
                  <w:szCs w:val="18"/>
                  <w:lang w:eastAsia="zh-CN"/>
                </w:rPr>
                <w:t xml:space="preserve">Scope in </w:t>
              </w:r>
            </w:ins>
            <w:ins w:id="860" w:author="Raphael Malyankar" w:date="2025-08-04T21:52:00Z" w16du:dateUtc="2025-08-05T04:52:00Z">
              <w:r w:rsidR="00080599" w:rsidRPr="00FF008B">
                <w:rPr>
                  <w:rFonts w:eastAsia="SimSun" w:cs="Arial"/>
                  <w:b/>
                  <w:bCs/>
                  <w:color w:val="EE0000"/>
                  <w:sz w:val="18"/>
                  <w:szCs w:val="18"/>
                  <w:lang w:eastAsia="zh-CN"/>
                </w:rPr>
                <w:t>S-1XX</w:t>
              </w:r>
            </w:ins>
          </w:p>
        </w:tc>
      </w:tr>
      <w:tr w:rsidR="00FE4D0C" w:rsidRPr="00FE4D0C" w14:paraId="145B5DEE" w14:textId="77777777" w:rsidTr="00FF008B">
        <w:trPr>
          <w:cantSplit/>
          <w:jc w:val="center"/>
          <w:ins w:id="861" w:author="Raphael Malyankar" w:date="2025-08-04T20:18:00Z"/>
        </w:trPr>
        <w:tc>
          <w:tcPr>
            <w:tcW w:w="534" w:type="dxa"/>
            <w:tcBorders>
              <w:top w:val="single" w:sz="4" w:space="0" w:color="auto"/>
              <w:left w:val="single" w:sz="4" w:space="0" w:color="auto"/>
              <w:bottom w:val="single" w:sz="4" w:space="0" w:color="auto"/>
              <w:right w:val="single" w:sz="4" w:space="0" w:color="auto"/>
            </w:tcBorders>
            <w:hideMark/>
          </w:tcPr>
          <w:p w14:paraId="56A8E0DE" w14:textId="459E1F77" w:rsidR="00FE4D0C" w:rsidRPr="00FE4D0C" w:rsidRDefault="00FE4D0C" w:rsidP="000B090A">
            <w:pPr>
              <w:widowControl w:val="0"/>
              <w:autoSpaceDE w:val="0"/>
              <w:autoSpaceDN w:val="0"/>
              <w:adjustRightInd w:val="0"/>
              <w:spacing w:before="60" w:after="60" w:line="240" w:lineRule="auto"/>
              <w:jc w:val="center"/>
              <w:rPr>
                <w:ins w:id="862" w:author="Raphael Malyankar" w:date="2025-08-04T20:18:00Z" w16du:dateUtc="2025-08-05T03:18:00Z"/>
                <w:rFonts w:eastAsia="SimSun" w:cs="Arial"/>
                <w:sz w:val="18"/>
                <w:szCs w:val="18"/>
                <w:lang w:eastAsia="zh-CN"/>
              </w:rPr>
            </w:pPr>
            <w:ins w:id="863" w:author="Raphael Malyankar" w:date="2025-08-04T20:18:00Z" w16du:dateUtc="2025-08-05T03:18:00Z">
              <w:r w:rsidRPr="00FE4D0C">
                <w:rPr>
                  <w:rFonts w:eastAsia="SimSun" w:cs="Arial"/>
                  <w:sz w:val="18"/>
                  <w:szCs w:val="18"/>
                  <w:lang w:eastAsia="zh-CN"/>
                </w:rPr>
                <w:t>1</w:t>
              </w:r>
            </w:ins>
          </w:p>
        </w:tc>
        <w:tc>
          <w:tcPr>
            <w:tcW w:w="1417" w:type="dxa"/>
            <w:tcBorders>
              <w:top w:val="single" w:sz="4" w:space="0" w:color="auto"/>
              <w:left w:val="single" w:sz="4" w:space="0" w:color="auto"/>
              <w:bottom w:val="single" w:sz="4" w:space="0" w:color="auto"/>
              <w:right w:val="single" w:sz="4" w:space="0" w:color="auto"/>
            </w:tcBorders>
            <w:hideMark/>
          </w:tcPr>
          <w:p w14:paraId="27C77652" w14:textId="77777777" w:rsidR="00FE4D0C" w:rsidRPr="00FE4D0C" w:rsidRDefault="00FE4D0C" w:rsidP="00FE4D0C">
            <w:pPr>
              <w:widowControl w:val="0"/>
              <w:autoSpaceDE w:val="0"/>
              <w:autoSpaceDN w:val="0"/>
              <w:adjustRightInd w:val="0"/>
              <w:spacing w:before="60" w:after="60" w:line="240" w:lineRule="auto"/>
              <w:jc w:val="left"/>
              <w:rPr>
                <w:ins w:id="864" w:author="Raphael Malyankar" w:date="2025-08-04T20:18:00Z" w16du:dateUtc="2025-08-05T03:18:00Z"/>
                <w:rFonts w:eastAsia="SimSun" w:cs="Arial"/>
                <w:sz w:val="18"/>
                <w:szCs w:val="18"/>
                <w:lang w:eastAsia="zh-CN"/>
              </w:rPr>
            </w:pPr>
            <w:ins w:id="865" w:author="Raphael Malyankar" w:date="2025-08-04T20:18:00Z" w16du:dateUtc="2025-08-05T03:18:00Z">
              <w:r w:rsidRPr="00FE4D0C">
                <w:rPr>
                  <w:rFonts w:eastAsia="SimSun" w:cs="Arial"/>
                  <w:sz w:val="18"/>
                  <w:szCs w:val="18"/>
                  <w:lang w:eastAsia="zh-CN"/>
                </w:rPr>
                <w:t xml:space="preserve">Completeness / Commission </w:t>
              </w:r>
            </w:ins>
          </w:p>
        </w:tc>
        <w:tc>
          <w:tcPr>
            <w:tcW w:w="1701" w:type="dxa"/>
            <w:tcBorders>
              <w:top w:val="single" w:sz="4" w:space="0" w:color="auto"/>
              <w:left w:val="single" w:sz="4" w:space="0" w:color="auto"/>
              <w:bottom w:val="single" w:sz="4" w:space="0" w:color="auto"/>
              <w:right w:val="single" w:sz="4" w:space="0" w:color="auto"/>
            </w:tcBorders>
            <w:hideMark/>
          </w:tcPr>
          <w:p w14:paraId="2A13012E" w14:textId="77777777" w:rsidR="00FE4D0C" w:rsidRPr="00FE4D0C" w:rsidRDefault="00FE4D0C" w:rsidP="00FE4D0C">
            <w:pPr>
              <w:widowControl w:val="0"/>
              <w:autoSpaceDE w:val="0"/>
              <w:autoSpaceDN w:val="0"/>
              <w:adjustRightInd w:val="0"/>
              <w:spacing w:before="60" w:after="60" w:line="240" w:lineRule="auto"/>
              <w:jc w:val="left"/>
              <w:rPr>
                <w:ins w:id="866" w:author="Raphael Malyankar" w:date="2025-08-04T20:18:00Z" w16du:dateUtc="2025-08-05T03:18:00Z"/>
                <w:rFonts w:eastAsia="SimSun" w:cs="Arial"/>
                <w:sz w:val="18"/>
                <w:szCs w:val="18"/>
                <w:lang w:eastAsia="zh-CN"/>
              </w:rPr>
            </w:pPr>
            <w:ins w:id="867" w:author="Raphael Malyankar" w:date="2025-08-04T20:18:00Z" w16du:dateUtc="2025-08-05T03:18:00Z">
              <w:r w:rsidRPr="00FE4D0C">
                <w:rPr>
                  <w:rFonts w:eastAsia="SimSun" w:cs="Arial"/>
                  <w:sz w:val="18"/>
                  <w:szCs w:val="18"/>
                  <w:lang w:eastAsia="zh-CN"/>
                </w:rPr>
                <w:t xml:space="preserve">Excess data present in a dataset, as described by the scope. </w:t>
              </w:r>
            </w:ins>
          </w:p>
        </w:tc>
        <w:tc>
          <w:tcPr>
            <w:tcW w:w="3179" w:type="dxa"/>
            <w:tcBorders>
              <w:top w:val="single" w:sz="4" w:space="0" w:color="auto"/>
              <w:left w:val="single" w:sz="4" w:space="0" w:color="auto"/>
              <w:bottom w:val="single" w:sz="4" w:space="0" w:color="auto"/>
              <w:right w:val="single" w:sz="4" w:space="0" w:color="auto"/>
            </w:tcBorders>
            <w:hideMark/>
          </w:tcPr>
          <w:p w14:paraId="36210FF0" w14:textId="77777777" w:rsidR="00FE4D0C" w:rsidRPr="00FE4D0C" w:rsidRDefault="00FE4D0C" w:rsidP="00FE4D0C">
            <w:pPr>
              <w:widowControl w:val="0"/>
              <w:autoSpaceDE w:val="0"/>
              <w:autoSpaceDN w:val="0"/>
              <w:adjustRightInd w:val="0"/>
              <w:spacing w:before="60" w:after="60" w:line="240" w:lineRule="auto"/>
              <w:jc w:val="left"/>
              <w:rPr>
                <w:ins w:id="868" w:author="Raphael Malyankar" w:date="2025-08-04T20:18:00Z" w16du:dateUtc="2025-08-05T03:18:00Z"/>
                <w:rFonts w:eastAsia="SimSun" w:cs="Arial"/>
                <w:sz w:val="18"/>
                <w:szCs w:val="18"/>
                <w:lang w:eastAsia="zh-CN"/>
              </w:rPr>
            </w:pPr>
            <w:ins w:id="869" w:author="Raphael Malyankar" w:date="2025-08-04T20:18:00Z" w16du:dateUtc="2025-08-05T03:18:00Z">
              <w:r w:rsidRPr="00FE4D0C">
                <w:rPr>
                  <w:rFonts w:eastAsia="SimSun" w:cs="Arial"/>
                  <w:sz w:val="18"/>
                  <w:szCs w:val="18"/>
                  <w:lang w:eastAsia="zh-CN"/>
                </w:rPr>
                <w:t xml:space="preserve">numberOfExcessItems / This data quality measure indicates the number of items in the dataset, that should not have been present in the dataset. </w:t>
              </w:r>
            </w:ins>
          </w:p>
        </w:tc>
        <w:tc>
          <w:tcPr>
            <w:tcW w:w="1276" w:type="dxa"/>
            <w:tcBorders>
              <w:top w:val="single" w:sz="4" w:space="0" w:color="auto"/>
              <w:left w:val="single" w:sz="4" w:space="0" w:color="auto"/>
              <w:bottom w:val="single" w:sz="4" w:space="0" w:color="auto"/>
              <w:right w:val="single" w:sz="4" w:space="0" w:color="auto"/>
            </w:tcBorders>
            <w:hideMark/>
          </w:tcPr>
          <w:p w14:paraId="2D6D35F1" w14:textId="77777777" w:rsidR="00FE4D0C" w:rsidRPr="00FE4D0C" w:rsidRDefault="00FE4D0C" w:rsidP="00FE4D0C">
            <w:pPr>
              <w:widowControl w:val="0"/>
              <w:autoSpaceDE w:val="0"/>
              <w:autoSpaceDN w:val="0"/>
              <w:adjustRightInd w:val="0"/>
              <w:spacing w:before="60" w:after="60" w:line="240" w:lineRule="auto"/>
              <w:jc w:val="left"/>
              <w:rPr>
                <w:ins w:id="870" w:author="Raphael Malyankar" w:date="2025-08-04T20:18:00Z" w16du:dateUtc="2025-08-05T03:18:00Z"/>
                <w:rFonts w:eastAsia="SimSun" w:cs="Arial"/>
                <w:sz w:val="18"/>
                <w:szCs w:val="18"/>
                <w:lang w:eastAsia="zh-CN"/>
              </w:rPr>
            </w:pPr>
            <w:ins w:id="871" w:author="Raphael Malyankar" w:date="2025-08-04T20:18:00Z" w16du:dateUtc="2025-08-05T03:18:00Z">
              <w:r w:rsidRPr="00FE4D0C">
                <w:rPr>
                  <w:rFonts w:eastAsia="SimSun" w:cs="Arial"/>
                  <w:sz w:val="18"/>
                  <w:szCs w:val="18"/>
                  <w:lang w:eastAsia="zh-CN"/>
                </w:rPr>
                <w:t xml:space="preserve">dataset / dataset series </w:t>
              </w:r>
            </w:ins>
          </w:p>
        </w:tc>
        <w:tc>
          <w:tcPr>
            <w:tcW w:w="1306" w:type="dxa"/>
            <w:tcBorders>
              <w:top w:val="single" w:sz="4" w:space="0" w:color="auto"/>
              <w:left w:val="single" w:sz="4" w:space="0" w:color="auto"/>
              <w:bottom w:val="single" w:sz="4" w:space="0" w:color="auto"/>
              <w:right w:val="single" w:sz="4" w:space="0" w:color="auto"/>
            </w:tcBorders>
          </w:tcPr>
          <w:p w14:paraId="51BB2A87" w14:textId="2561215F" w:rsidR="00FE4D0C" w:rsidRPr="000B090A" w:rsidRDefault="006D4C88" w:rsidP="00FE4D0C">
            <w:pPr>
              <w:widowControl w:val="0"/>
              <w:autoSpaceDE w:val="0"/>
              <w:autoSpaceDN w:val="0"/>
              <w:adjustRightInd w:val="0"/>
              <w:spacing w:before="60" w:after="60" w:line="240" w:lineRule="auto"/>
              <w:jc w:val="left"/>
              <w:rPr>
                <w:ins w:id="872" w:author="Raphael Malyankar" w:date="2025-08-04T20:18:00Z" w16du:dateUtc="2025-08-05T03:18:00Z"/>
                <w:rFonts w:eastAsia="SimSun" w:cs="Arial"/>
                <w:i/>
                <w:iCs/>
                <w:sz w:val="18"/>
                <w:szCs w:val="18"/>
                <w:lang w:eastAsia="zh-CN"/>
              </w:rPr>
            </w:pPr>
            <w:ins w:id="873" w:author="Raphael Malyankar" w:date="2025-08-05T16:30:00Z" w16du:dateUtc="2025-08-05T23:30:00Z">
              <w:r>
                <w:rPr>
                  <w:rFonts w:eastAsia="SimSun" w:cs="Arial"/>
                  <w:i/>
                  <w:iCs/>
                  <w:color w:val="EE0000"/>
                  <w:sz w:val="18"/>
                  <w:szCs w:val="18"/>
                  <w:lang w:eastAsia="zh-CN"/>
                </w:rPr>
                <w:t>&lt;</w:t>
              </w:r>
            </w:ins>
            <w:ins w:id="874" w:author="Raphael Malyankar" w:date="2025-08-05T16:29:00Z" w16du:dateUtc="2025-08-05T23:29:00Z">
              <w:r w:rsidRPr="000B090A">
                <w:rPr>
                  <w:rFonts w:eastAsia="SimSun" w:cs="Arial"/>
                  <w:i/>
                  <w:iCs/>
                  <w:color w:val="EE0000"/>
                  <w:sz w:val="18"/>
                  <w:szCs w:val="18"/>
                  <w:lang w:eastAsia="zh-CN"/>
                </w:rPr>
                <w:t>scope of quality</w:t>
              </w:r>
            </w:ins>
            <w:ins w:id="875" w:author="Raphael Malyankar" w:date="2025-08-05T16:38:00Z" w16du:dateUtc="2025-08-05T23:38:00Z">
              <w:r w:rsidR="00743232">
                <w:rPr>
                  <w:rFonts w:eastAsia="SimSun" w:cs="Arial"/>
                  <w:i/>
                  <w:iCs/>
                  <w:color w:val="EE0000"/>
                  <w:sz w:val="18"/>
                  <w:szCs w:val="18"/>
                  <w:lang w:eastAsia="zh-CN"/>
                </w:rPr>
                <w:t xml:space="preserve"> </w:t>
              </w:r>
            </w:ins>
            <w:ins w:id="876" w:author="Raphael Malyankar" w:date="2025-08-05T16:41:00Z" w16du:dateUtc="2025-08-05T23:41:00Z">
              <w:r w:rsidR="00FD2C82">
                <w:rPr>
                  <w:rFonts w:eastAsia="SimSun" w:cs="Arial"/>
                  <w:i/>
                  <w:iCs/>
                  <w:color w:val="EE0000"/>
                  <w:sz w:val="18"/>
                  <w:szCs w:val="18"/>
                  <w:lang w:eastAsia="zh-CN"/>
                </w:rPr>
                <w:t>measure</w:t>
              </w:r>
            </w:ins>
            <w:ins w:id="877" w:author="Raphael Malyankar" w:date="2025-08-05T16:30:00Z" w16du:dateUtc="2025-08-05T23:30:00Z">
              <w:r>
                <w:rPr>
                  <w:rFonts w:eastAsia="SimSun" w:cs="Arial"/>
                  <w:i/>
                  <w:iCs/>
                  <w:color w:val="EE0000"/>
                  <w:sz w:val="18"/>
                  <w:szCs w:val="18"/>
                  <w:lang w:eastAsia="zh-CN"/>
                </w:rPr>
                <w:t>&gt;</w:t>
              </w:r>
            </w:ins>
          </w:p>
        </w:tc>
      </w:tr>
      <w:tr w:rsidR="00FE4D0C" w:rsidRPr="00FE4D0C" w14:paraId="720D8349" w14:textId="77777777" w:rsidTr="006D4C88">
        <w:trPr>
          <w:cantSplit/>
          <w:jc w:val="center"/>
          <w:ins w:id="878" w:author="Raphael Malyankar" w:date="2025-08-04T20:18:00Z"/>
        </w:trPr>
        <w:tc>
          <w:tcPr>
            <w:tcW w:w="534" w:type="dxa"/>
            <w:tcBorders>
              <w:top w:val="single" w:sz="4" w:space="0" w:color="auto"/>
              <w:left w:val="single" w:sz="4" w:space="0" w:color="auto"/>
              <w:bottom w:val="single" w:sz="4" w:space="0" w:color="auto"/>
              <w:right w:val="single" w:sz="4" w:space="0" w:color="auto"/>
            </w:tcBorders>
          </w:tcPr>
          <w:p w14:paraId="102F219F" w14:textId="0A993CAA" w:rsidR="00FE4D0C" w:rsidRPr="00FE4D0C" w:rsidRDefault="00FE4D0C" w:rsidP="000B090A">
            <w:pPr>
              <w:widowControl w:val="0"/>
              <w:autoSpaceDE w:val="0"/>
              <w:autoSpaceDN w:val="0"/>
              <w:adjustRightInd w:val="0"/>
              <w:spacing w:before="60" w:after="60" w:line="240" w:lineRule="auto"/>
              <w:jc w:val="center"/>
              <w:rPr>
                <w:ins w:id="879" w:author="Raphael Malyankar" w:date="2025-08-04T20:18:00Z" w16du:dateUtc="2025-08-05T03:18:00Z"/>
                <w:rFonts w:eastAsia="SimSun" w:cs="Arial"/>
                <w:sz w:val="18"/>
                <w:szCs w:val="18"/>
                <w:lang w:eastAsia="zh-CN"/>
              </w:rPr>
            </w:pPr>
          </w:p>
        </w:tc>
        <w:tc>
          <w:tcPr>
            <w:tcW w:w="1417" w:type="dxa"/>
            <w:tcBorders>
              <w:top w:val="single" w:sz="4" w:space="0" w:color="auto"/>
              <w:left w:val="single" w:sz="4" w:space="0" w:color="auto"/>
              <w:bottom w:val="single" w:sz="4" w:space="0" w:color="auto"/>
              <w:right w:val="single" w:sz="4" w:space="0" w:color="auto"/>
            </w:tcBorders>
          </w:tcPr>
          <w:p w14:paraId="7B29800A" w14:textId="7AEA53AE" w:rsidR="00FE4D0C" w:rsidRPr="00FE4D0C" w:rsidRDefault="00FE4D0C" w:rsidP="00FE4D0C">
            <w:pPr>
              <w:widowControl w:val="0"/>
              <w:autoSpaceDE w:val="0"/>
              <w:autoSpaceDN w:val="0"/>
              <w:adjustRightInd w:val="0"/>
              <w:spacing w:before="60" w:after="60" w:line="240" w:lineRule="auto"/>
              <w:jc w:val="left"/>
              <w:rPr>
                <w:ins w:id="880" w:author="Raphael Malyankar" w:date="2025-08-04T20:18:00Z" w16du:dateUtc="2025-08-05T03:18:00Z"/>
                <w:rFonts w:eastAsia="SimSun" w:cs="Arial"/>
                <w:sz w:val="18"/>
                <w:szCs w:val="18"/>
                <w:lang w:eastAsia="zh-CN"/>
              </w:rPr>
            </w:pPr>
          </w:p>
        </w:tc>
        <w:tc>
          <w:tcPr>
            <w:tcW w:w="1701" w:type="dxa"/>
            <w:tcBorders>
              <w:top w:val="single" w:sz="4" w:space="0" w:color="auto"/>
              <w:left w:val="single" w:sz="4" w:space="0" w:color="auto"/>
              <w:bottom w:val="single" w:sz="4" w:space="0" w:color="auto"/>
              <w:right w:val="single" w:sz="4" w:space="0" w:color="auto"/>
            </w:tcBorders>
          </w:tcPr>
          <w:p w14:paraId="0221F114" w14:textId="27C2E57A" w:rsidR="00FE4D0C" w:rsidRPr="00FE4D0C" w:rsidRDefault="00FE4D0C" w:rsidP="00FE4D0C">
            <w:pPr>
              <w:widowControl w:val="0"/>
              <w:autoSpaceDE w:val="0"/>
              <w:autoSpaceDN w:val="0"/>
              <w:adjustRightInd w:val="0"/>
              <w:spacing w:before="60" w:after="60" w:line="240" w:lineRule="auto"/>
              <w:jc w:val="left"/>
              <w:rPr>
                <w:ins w:id="881" w:author="Raphael Malyankar" w:date="2025-08-04T20:18:00Z" w16du:dateUtc="2025-08-05T03:18:00Z"/>
                <w:rFonts w:eastAsia="SimSun" w:cs="Arial"/>
                <w:sz w:val="18"/>
                <w:szCs w:val="18"/>
                <w:lang w:eastAsia="zh-CN"/>
              </w:rPr>
            </w:pPr>
          </w:p>
        </w:tc>
        <w:tc>
          <w:tcPr>
            <w:tcW w:w="3179" w:type="dxa"/>
            <w:tcBorders>
              <w:top w:val="single" w:sz="4" w:space="0" w:color="auto"/>
              <w:left w:val="single" w:sz="4" w:space="0" w:color="auto"/>
              <w:bottom w:val="single" w:sz="4" w:space="0" w:color="auto"/>
              <w:right w:val="single" w:sz="4" w:space="0" w:color="auto"/>
            </w:tcBorders>
          </w:tcPr>
          <w:p w14:paraId="6B2A400A" w14:textId="54890648" w:rsidR="00FE4D0C" w:rsidRPr="00FE4D0C" w:rsidRDefault="00FE4D0C" w:rsidP="00FE4D0C">
            <w:pPr>
              <w:widowControl w:val="0"/>
              <w:autoSpaceDE w:val="0"/>
              <w:autoSpaceDN w:val="0"/>
              <w:adjustRightInd w:val="0"/>
              <w:spacing w:before="60" w:after="60" w:line="240" w:lineRule="auto"/>
              <w:jc w:val="left"/>
              <w:rPr>
                <w:ins w:id="882" w:author="Raphael Malyankar" w:date="2025-08-04T20:18:00Z" w16du:dateUtc="2025-08-05T03:18:00Z"/>
                <w:rFonts w:eastAsia="SimSun" w:cs="Arial"/>
                <w:sz w:val="18"/>
                <w:szCs w:val="18"/>
                <w:lang w:eastAsia="zh-CN"/>
              </w:rPr>
            </w:pPr>
          </w:p>
        </w:tc>
        <w:tc>
          <w:tcPr>
            <w:tcW w:w="1276" w:type="dxa"/>
            <w:tcBorders>
              <w:top w:val="single" w:sz="4" w:space="0" w:color="auto"/>
              <w:left w:val="single" w:sz="4" w:space="0" w:color="auto"/>
              <w:bottom w:val="single" w:sz="4" w:space="0" w:color="auto"/>
              <w:right w:val="single" w:sz="4" w:space="0" w:color="auto"/>
            </w:tcBorders>
          </w:tcPr>
          <w:p w14:paraId="4EE7AD2E" w14:textId="74CF6CAC" w:rsidR="00FE4D0C" w:rsidRPr="00FE4D0C" w:rsidRDefault="00FE4D0C" w:rsidP="00FE4D0C">
            <w:pPr>
              <w:widowControl w:val="0"/>
              <w:autoSpaceDE w:val="0"/>
              <w:autoSpaceDN w:val="0"/>
              <w:adjustRightInd w:val="0"/>
              <w:spacing w:before="60" w:after="60" w:line="240" w:lineRule="auto"/>
              <w:jc w:val="left"/>
              <w:rPr>
                <w:ins w:id="883" w:author="Raphael Malyankar" w:date="2025-08-04T20:18:00Z" w16du:dateUtc="2025-08-05T03:18:00Z"/>
                <w:rFonts w:eastAsia="SimSun" w:cs="Arial"/>
                <w:sz w:val="18"/>
                <w:szCs w:val="18"/>
                <w:lang w:eastAsia="zh-CN"/>
              </w:rPr>
            </w:pPr>
          </w:p>
        </w:tc>
        <w:tc>
          <w:tcPr>
            <w:tcW w:w="1306" w:type="dxa"/>
            <w:tcBorders>
              <w:top w:val="single" w:sz="4" w:space="0" w:color="auto"/>
              <w:left w:val="single" w:sz="4" w:space="0" w:color="auto"/>
              <w:bottom w:val="single" w:sz="4" w:space="0" w:color="auto"/>
              <w:right w:val="single" w:sz="4" w:space="0" w:color="auto"/>
            </w:tcBorders>
          </w:tcPr>
          <w:p w14:paraId="28EB9DB2" w14:textId="77777777" w:rsidR="00FE4D0C" w:rsidRPr="00FE4D0C" w:rsidRDefault="00FE4D0C" w:rsidP="00FE4D0C">
            <w:pPr>
              <w:widowControl w:val="0"/>
              <w:autoSpaceDE w:val="0"/>
              <w:autoSpaceDN w:val="0"/>
              <w:adjustRightInd w:val="0"/>
              <w:spacing w:before="60" w:after="60" w:line="240" w:lineRule="auto"/>
              <w:jc w:val="left"/>
              <w:rPr>
                <w:ins w:id="884" w:author="Raphael Malyankar" w:date="2025-08-04T20:18:00Z" w16du:dateUtc="2025-08-05T03:18:00Z"/>
                <w:rFonts w:eastAsia="SimSun" w:cs="Arial"/>
                <w:sz w:val="18"/>
                <w:szCs w:val="18"/>
                <w:lang w:eastAsia="zh-CN"/>
              </w:rPr>
            </w:pPr>
          </w:p>
        </w:tc>
      </w:tr>
      <w:tr w:rsidR="006D4C88" w:rsidRPr="00FE4D0C" w14:paraId="79BD6626" w14:textId="77777777" w:rsidTr="00A471C6">
        <w:trPr>
          <w:cantSplit/>
          <w:jc w:val="center"/>
          <w:ins w:id="885" w:author="Raphael Malyankar" w:date="2025-08-04T20:19:00Z"/>
        </w:trPr>
        <w:tc>
          <w:tcPr>
            <w:tcW w:w="9413" w:type="dxa"/>
            <w:gridSpan w:val="6"/>
            <w:tcBorders>
              <w:top w:val="single" w:sz="4" w:space="0" w:color="auto"/>
              <w:left w:val="single" w:sz="4" w:space="0" w:color="auto"/>
              <w:bottom w:val="single" w:sz="4" w:space="0" w:color="auto"/>
              <w:right w:val="single" w:sz="4" w:space="0" w:color="auto"/>
            </w:tcBorders>
          </w:tcPr>
          <w:p w14:paraId="3117D118" w14:textId="0B345D21" w:rsidR="006D4C88" w:rsidRPr="000B090A" w:rsidRDefault="006D4C88" w:rsidP="00937159">
            <w:pPr>
              <w:widowControl w:val="0"/>
              <w:autoSpaceDE w:val="0"/>
              <w:autoSpaceDN w:val="0"/>
              <w:adjustRightInd w:val="0"/>
              <w:spacing w:before="60" w:after="60" w:line="240" w:lineRule="auto"/>
              <w:jc w:val="left"/>
              <w:rPr>
                <w:ins w:id="886" w:author="Raphael Malyankar" w:date="2025-08-04T20:19:00Z" w16du:dateUtc="2025-08-05T03:19:00Z"/>
                <w:rFonts w:eastAsia="SimSun" w:cs="Arial"/>
                <w:i/>
                <w:iCs/>
                <w:sz w:val="18"/>
                <w:szCs w:val="18"/>
                <w:lang w:eastAsia="zh-CN"/>
              </w:rPr>
            </w:pPr>
            <w:ins w:id="887" w:author="Raphael Malyankar" w:date="2025-08-05T16:31:00Z" w16du:dateUtc="2025-08-05T23:31:00Z">
              <w:r w:rsidRPr="000B090A">
                <w:rPr>
                  <w:rFonts w:eastAsia="SimSun" w:cs="Arial"/>
                  <w:i/>
                  <w:iCs/>
                  <w:color w:val="EE0000"/>
                  <w:sz w:val="18"/>
                  <w:szCs w:val="18"/>
                  <w:lang w:eastAsia="zh-CN"/>
                </w:rPr>
                <w:t>&lt;Etc., etc.</w:t>
              </w:r>
            </w:ins>
            <w:ins w:id="888" w:author="Raphael Malyankar" w:date="2025-08-05T16:33:00Z" w16du:dateUtc="2025-08-05T23:33:00Z">
              <w:r w:rsidRPr="000B090A">
                <w:rPr>
                  <w:rFonts w:eastAsia="SimSun" w:cs="Arial"/>
                  <w:i/>
                  <w:iCs/>
                  <w:color w:val="EE0000"/>
                  <w:sz w:val="18"/>
                  <w:szCs w:val="18"/>
                  <w:lang w:eastAsia="zh-CN"/>
                </w:rPr>
                <w:t xml:space="preserve"> Data quality </w:t>
              </w:r>
            </w:ins>
            <w:ins w:id="889" w:author="Raphael Malyankar" w:date="2025-08-05T16:37:00Z" w16du:dateUtc="2025-08-05T23:37:00Z">
              <w:r w:rsidR="00743232">
                <w:rPr>
                  <w:rFonts w:eastAsia="SimSun" w:cs="Arial"/>
                  <w:i/>
                  <w:iCs/>
                  <w:color w:val="EE0000"/>
                  <w:sz w:val="18"/>
                  <w:szCs w:val="18"/>
                  <w:lang w:eastAsia="zh-CN"/>
                </w:rPr>
                <w:t>elements listed in S-97 Part C</w:t>
              </w:r>
            </w:ins>
            <w:ins w:id="890" w:author="Raphael Malyankar" w:date="2025-08-05T16:33:00Z" w16du:dateUtc="2025-08-05T23:33:00Z">
              <w:r w:rsidRPr="000B090A">
                <w:rPr>
                  <w:rFonts w:eastAsia="SimSun" w:cs="Arial"/>
                  <w:i/>
                  <w:iCs/>
                  <w:color w:val="EE0000"/>
                  <w:sz w:val="18"/>
                  <w:szCs w:val="18"/>
                  <w:lang w:eastAsia="zh-CN"/>
                </w:rPr>
                <w:t xml:space="preserve"> that are inapplicable for the Product </w:t>
              </w:r>
            </w:ins>
            <w:ins w:id="891" w:author="Raphael Malyankar" w:date="2025-08-05T16:34:00Z" w16du:dateUtc="2025-08-05T23:34:00Z">
              <w:r w:rsidRPr="000B090A">
                <w:rPr>
                  <w:rFonts w:eastAsia="SimSun" w:cs="Arial"/>
                  <w:i/>
                  <w:iCs/>
                  <w:color w:val="EE0000"/>
                  <w:sz w:val="18"/>
                  <w:szCs w:val="18"/>
                  <w:lang w:eastAsia="zh-CN"/>
                </w:rPr>
                <w:t xml:space="preserve">Specification may </w:t>
              </w:r>
            </w:ins>
            <w:ins w:id="892" w:author="Raphael Malyankar" w:date="2025-08-05T16:36:00Z" w16du:dateUtc="2025-08-05T23:36:00Z">
              <w:r w:rsidR="00743232">
                <w:rPr>
                  <w:rFonts w:eastAsia="SimSun" w:cs="Arial"/>
                  <w:i/>
                  <w:iCs/>
                  <w:color w:val="EE0000"/>
                  <w:sz w:val="18"/>
                  <w:szCs w:val="18"/>
                  <w:lang w:eastAsia="zh-CN"/>
                </w:rPr>
                <w:t xml:space="preserve">either </w:t>
              </w:r>
            </w:ins>
            <w:ins w:id="893" w:author="Raphael Malyankar" w:date="2025-08-05T16:34:00Z" w16du:dateUtc="2025-08-05T23:34:00Z">
              <w:r w:rsidRPr="000B090A">
                <w:rPr>
                  <w:rFonts w:eastAsia="SimSun" w:cs="Arial"/>
                  <w:i/>
                  <w:iCs/>
                  <w:color w:val="EE0000"/>
                  <w:sz w:val="18"/>
                  <w:szCs w:val="18"/>
                  <w:lang w:eastAsia="zh-CN"/>
                </w:rPr>
                <w:t xml:space="preserve">be omitted from the table or included with “NA” </w:t>
              </w:r>
            </w:ins>
            <w:ins w:id="894" w:author="Raphael Malyankar" w:date="2025-08-05T16:35:00Z" w16du:dateUtc="2025-08-05T23:35:00Z">
              <w:r w:rsidRPr="000B090A">
                <w:rPr>
                  <w:rFonts w:eastAsia="SimSun" w:cs="Arial"/>
                  <w:i/>
                  <w:iCs/>
                  <w:color w:val="EE0000"/>
                  <w:sz w:val="18"/>
                  <w:szCs w:val="18"/>
                  <w:lang w:eastAsia="zh-CN"/>
                </w:rPr>
                <w:t xml:space="preserve">in the Scope column. If omitted, a note </w:t>
              </w:r>
            </w:ins>
            <w:ins w:id="895" w:author="Raphael Malyankar" w:date="2025-08-05T16:36:00Z" w16du:dateUtc="2025-08-05T23:36:00Z">
              <w:r w:rsidR="00743232" w:rsidRPr="000B090A">
                <w:rPr>
                  <w:rFonts w:eastAsia="SimSun" w:cs="Arial"/>
                  <w:i/>
                  <w:iCs/>
                  <w:color w:val="EE0000"/>
                  <w:sz w:val="18"/>
                  <w:szCs w:val="18"/>
                  <w:lang w:eastAsia="zh-CN"/>
                </w:rPr>
                <w:t xml:space="preserve">listing the omitted </w:t>
              </w:r>
            </w:ins>
            <w:ins w:id="896" w:author="Raphael Malyankar" w:date="2025-08-05T16:37:00Z" w16du:dateUtc="2025-08-05T23:37:00Z">
              <w:r w:rsidR="00743232">
                <w:rPr>
                  <w:rFonts w:eastAsia="SimSun" w:cs="Arial"/>
                  <w:i/>
                  <w:iCs/>
                  <w:color w:val="EE0000"/>
                  <w:sz w:val="18"/>
                  <w:szCs w:val="18"/>
                  <w:lang w:eastAsia="zh-CN"/>
                </w:rPr>
                <w:t>elements</w:t>
              </w:r>
            </w:ins>
            <w:ins w:id="897" w:author="Raphael Malyankar" w:date="2025-08-05T16:36:00Z" w16du:dateUtc="2025-08-05T23:36:00Z">
              <w:r w:rsidR="00743232" w:rsidRPr="000B090A">
                <w:rPr>
                  <w:rFonts w:eastAsia="SimSun" w:cs="Arial"/>
                  <w:i/>
                  <w:iCs/>
                  <w:color w:val="EE0000"/>
                  <w:sz w:val="18"/>
                  <w:szCs w:val="18"/>
                  <w:lang w:eastAsia="zh-CN"/>
                </w:rPr>
                <w:t xml:space="preserve"> and stating they were intentionally omitted is recommended.&gt;</w:t>
              </w:r>
            </w:ins>
          </w:p>
        </w:tc>
      </w:tr>
    </w:tbl>
    <w:p w14:paraId="01BEF84F" w14:textId="77777777" w:rsidR="00FE4D0C" w:rsidRPr="00D73CA5" w:rsidRDefault="00FE4D0C" w:rsidP="00F130F1"/>
    <w:p w14:paraId="6FAE846B" w14:textId="77777777" w:rsidR="00056ECE" w:rsidRDefault="00056ECE" w:rsidP="00972855">
      <w:pPr>
        <w:pStyle w:val="Heading1"/>
      </w:pPr>
      <w:bookmarkStart w:id="898" w:name="_Toc225648349"/>
      <w:bookmarkStart w:id="899" w:name="_Toc225065206"/>
      <w:bookmarkStart w:id="900" w:name="_Toc205849835"/>
      <w:r w:rsidRPr="008233BF">
        <w:t>Data Capture and Classification</w:t>
      </w:r>
      <w:bookmarkEnd w:id="898"/>
      <w:bookmarkEnd w:id="899"/>
      <w:bookmarkEnd w:id="900"/>
    </w:p>
    <w:p w14:paraId="151AEFAA" w14:textId="77777777" w:rsidR="004B3BA0" w:rsidRPr="00D73CA5" w:rsidRDefault="004B3BA0" w:rsidP="00972855">
      <w:pPr>
        <w:pStyle w:val="note0"/>
      </w:pPr>
      <w:r w:rsidRPr="00D73CA5">
        <w:t>&lt;The</w:t>
      </w:r>
      <w:r w:rsidR="00954D96">
        <w:t xml:space="preserve"> data product specification must</w:t>
      </w:r>
      <w:r w:rsidRPr="00D73CA5">
        <w:t xml:space="preserve"> provide information on how the data is to be captured. This should be as detailed and specific as necessary.&gt;</w:t>
      </w:r>
    </w:p>
    <w:p w14:paraId="45690AB9" w14:textId="77777777" w:rsidR="00056ECE" w:rsidRDefault="00056ECE" w:rsidP="00972855">
      <w:pPr>
        <w:pStyle w:val="Heading1"/>
        <w:rPr>
          <w:ins w:id="901" w:author="Raphael Malyankar" w:date="2025-08-11T15:09:00Z" w16du:dateUtc="2025-08-11T22:09:00Z"/>
        </w:rPr>
      </w:pPr>
      <w:bookmarkStart w:id="902" w:name="_Toc8629863"/>
      <w:bookmarkStart w:id="903" w:name="_Toc8629995"/>
      <w:bookmarkStart w:id="904" w:name="_Toc19077382"/>
      <w:bookmarkStart w:id="905" w:name="_Toc191284919"/>
      <w:bookmarkStart w:id="906" w:name="_Toc225648351"/>
      <w:bookmarkStart w:id="907" w:name="_Toc225065208"/>
      <w:bookmarkStart w:id="908" w:name="_Toc205849836"/>
      <w:bookmarkEnd w:id="902"/>
      <w:bookmarkEnd w:id="903"/>
      <w:bookmarkEnd w:id="904"/>
      <w:bookmarkEnd w:id="905"/>
      <w:r w:rsidRPr="008233BF">
        <w:lastRenderedPageBreak/>
        <w:t>Maintenance</w:t>
      </w:r>
      <w:bookmarkEnd w:id="906"/>
      <w:bookmarkEnd w:id="907"/>
      <w:bookmarkEnd w:id="908"/>
    </w:p>
    <w:p w14:paraId="745FCFAE" w14:textId="156ED0C0" w:rsidR="00005F31" w:rsidRPr="00005F31" w:rsidRDefault="00F544A0" w:rsidP="00005F31">
      <w:pPr>
        <w:rPr>
          <w:i/>
          <w:iCs/>
          <w:color w:val="EE0000"/>
        </w:rPr>
      </w:pPr>
      <w:ins w:id="909" w:author="Raphael Malyankar" w:date="2025-08-11T23:25:00Z" w16du:dateUtc="2025-08-12T06:25:00Z">
        <w:r>
          <w:rPr>
            <w:i/>
            <w:iCs/>
            <w:color w:val="EE0000"/>
          </w:rPr>
          <w:t>&lt;</w:t>
        </w:r>
      </w:ins>
      <w:ins w:id="910" w:author="Raphael Malyankar" w:date="2025-08-11T15:10:00Z" w16du:dateUtc="2025-08-11T22:10:00Z">
        <w:r w:rsidR="00005F31" w:rsidRPr="00005F31">
          <w:rPr>
            <w:i/>
            <w:iCs/>
            <w:color w:val="EE0000"/>
          </w:rPr>
          <w:t>This clause describes the requirement to adequately maintain datasets; use of newly acquired source data; maintenance requirements within the overall production process; how Feature and Portrayal Catalogues are to be managed</w:t>
        </w:r>
      </w:ins>
      <w:ins w:id="911" w:author="Raphael Malyankar" w:date="2025-08-11T15:11:00Z" w16du:dateUtc="2025-08-11T22:11:00Z">
        <w:r w:rsidR="00005F31">
          <w:rPr>
            <w:i/>
            <w:iCs/>
            <w:color w:val="EE0000"/>
          </w:rPr>
          <w:t xml:space="preserve">; and </w:t>
        </w:r>
      </w:ins>
      <w:ins w:id="912" w:author="Raphael Malyankar" w:date="2025-08-11T15:12:00Z" w16du:dateUtc="2025-08-11T22:12:00Z">
        <w:r w:rsidR="00175F72">
          <w:rPr>
            <w:i/>
            <w:iCs/>
            <w:color w:val="EE0000"/>
          </w:rPr>
          <w:t xml:space="preserve">provision of maintenance-related </w:t>
        </w:r>
      </w:ins>
      <w:ins w:id="913" w:author="Raphael Malyankar" w:date="2025-08-11T15:11:00Z" w16du:dateUtc="2025-08-11T22:11:00Z">
        <w:r w:rsidR="00005F31">
          <w:rPr>
            <w:i/>
            <w:iCs/>
            <w:color w:val="EE0000"/>
          </w:rPr>
          <w:t>metadata</w:t>
        </w:r>
      </w:ins>
      <w:ins w:id="914" w:author="Raphael Malyankar" w:date="2025-08-11T15:12:00Z" w16du:dateUtc="2025-08-11T22:12:00Z">
        <w:r w:rsidR="00175F72">
          <w:rPr>
            <w:i/>
            <w:iCs/>
            <w:color w:val="EE0000"/>
          </w:rPr>
          <w:t xml:space="preserve"> with exchange sets</w:t>
        </w:r>
      </w:ins>
      <w:ins w:id="915" w:author="Raphael Malyankar" w:date="2025-08-11T15:11:00Z" w16du:dateUtc="2025-08-11T22:11:00Z">
        <w:r w:rsidR="00175F72">
          <w:rPr>
            <w:i/>
            <w:iCs/>
            <w:color w:val="EE0000"/>
          </w:rPr>
          <w:t>.</w:t>
        </w:r>
      </w:ins>
      <w:ins w:id="916" w:author="Raphael Malyankar" w:date="2025-08-11T15:10:00Z" w16du:dateUtc="2025-08-11T22:10:00Z">
        <w:r w:rsidR="00005F31" w:rsidRPr="00005F31">
          <w:rPr>
            <w:i/>
            <w:iCs/>
            <w:color w:val="EE0000"/>
          </w:rPr>
          <w:t>&gt;</w:t>
        </w:r>
      </w:ins>
    </w:p>
    <w:p w14:paraId="69CD3D5C" w14:textId="0A99A8E9" w:rsidR="005C26E0" w:rsidDel="00175F72" w:rsidRDefault="00C53830">
      <w:pPr>
        <w:pStyle w:val="Heading2"/>
        <w:rPr>
          <w:del w:id="917" w:author="Raphael Malyankar" w:date="2025-08-11T15:09:00Z" w16du:dateUtc="2025-08-11T22:09:00Z"/>
        </w:rPr>
      </w:pPr>
      <w:del w:id="918" w:author="Raphael Malyankar" w:date="2025-08-11T15:09:00Z" w16du:dateUtc="2025-08-11T22:09:00Z">
        <w:r w:rsidRPr="00C53830" w:rsidDel="00005F31">
          <w:delText>Maintenance and Update Frequency</w:delText>
        </w:r>
        <w:r w:rsidR="005C26E0" w:rsidDel="00005F31">
          <w:delText>:</w:delText>
        </w:r>
        <w:r w:rsidR="005C26E0" w:rsidDel="00005F31">
          <w:tab/>
        </w:r>
        <w:bookmarkStart w:id="919" w:name="_Toc205844578"/>
        <w:bookmarkStart w:id="920" w:name="_Toc205844914"/>
        <w:bookmarkStart w:id="921" w:name="_Toc205846181"/>
        <w:bookmarkStart w:id="922" w:name="_Toc205846348"/>
        <w:bookmarkStart w:id="923" w:name="_Toc205848220"/>
        <w:bookmarkStart w:id="924" w:name="_Toc205849837"/>
        <w:bookmarkEnd w:id="919"/>
        <w:bookmarkEnd w:id="920"/>
        <w:bookmarkEnd w:id="921"/>
        <w:bookmarkEnd w:id="922"/>
        <w:bookmarkEnd w:id="923"/>
        <w:bookmarkEnd w:id="924"/>
      </w:del>
    </w:p>
    <w:p w14:paraId="046209C4" w14:textId="577B9CF1" w:rsidR="00D22963" w:rsidRDefault="00D22963">
      <w:pPr>
        <w:pStyle w:val="Heading2"/>
        <w:rPr>
          <w:ins w:id="925" w:author="Raphael Malyankar" w:date="2025-08-11T15:52:00Z" w16du:dateUtc="2025-08-11T22:52:00Z"/>
        </w:rPr>
        <w:pPrChange w:id="926" w:author="Raphael Malyankar" w:date="2025-08-11T15:53:00Z" w16du:dateUtc="2025-08-11T22:53:00Z">
          <w:pPr/>
        </w:pPrChange>
      </w:pPr>
      <w:bookmarkStart w:id="927" w:name="_Toc205849838"/>
      <w:ins w:id="928" w:author="Raphael Malyankar" w:date="2025-08-11T15:53:00Z" w16du:dateUtc="2025-08-11T22:53:00Z">
        <w:r>
          <w:t>Introduction</w:t>
        </w:r>
      </w:ins>
      <w:bookmarkEnd w:id="927"/>
    </w:p>
    <w:p w14:paraId="253E160C" w14:textId="642F98B8" w:rsidR="00EC2692" w:rsidRPr="000B212C" w:rsidRDefault="00EC2692" w:rsidP="000B212C">
      <w:pPr>
        <w:rPr>
          <w:ins w:id="929" w:author="Raphael Malyankar" w:date="2025-08-11T15:19:00Z" w16du:dateUtc="2025-08-11T22:19:00Z"/>
          <w:i/>
          <w:iCs/>
          <w:color w:val="EE0000"/>
        </w:rPr>
      </w:pPr>
      <w:ins w:id="930" w:author="Raphael Malyankar" w:date="2025-08-11T15:20:00Z" w16du:dateUtc="2025-08-11T22:20:00Z">
        <w:r w:rsidRPr="000B212C">
          <w:rPr>
            <w:i/>
            <w:iCs/>
            <w:color w:val="EE0000"/>
          </w:rPr>
          <w:t>&lt;</w:t>
        </w:r>
      </w:ins>
      <w:ins w:id="931" w:author="Raphael Malyankar" w:date="2025-08-11T15:28:00Z" w16du:dateUtc="2025-08-11T22:28:00Z">
        <w:r w:rsidR="000B212C" w:rsidRPr="000B212C">
          <w:rPr>
            <w:i/>
            <w:iCs/>
            <w:color w:val="EE0000"/>
          </w:rPr>
          <w:t>Provide</w:t>
        </w:r>
      </w:ins>
      <w:ins w:id="932" w:author="Raphael Malyankar" w:date="2025-08-11T15:21:00Z" w16du:dateUtc="2025-08-11T22:21:00Z">
        <w:r w:rsidRPr="000B212C">
          <w:rPr>
            <w:i/>
            <w:iCs/>
            <w:color w:val="EE0000"/>
          </w:rPr>
          <w:t xml:space="preserve"> an overview of maintenance requirements, considerations, and practices</w:t>
        </w:r>
      </w:ins>
      <w:ins w:id="933" w:author="Raphael Malyankar" w:date="2025-08-11T15:20:00Z" w16du:dateUtc="2025-08-11T22:20:00Z">
        <w:r w:rsidRPr="000B212C">
          <w:rPr>
            <w:i/>
            <w:iCs/>
            <w:color w:val="EE0000"/>
          </w:rPr>
          <w:t>&gt;</w:t>
        </w:r>
      </w:ins>
    </w:p>
    <w:p w14:paraId="4893F524" w14:textId="54CF06A0" w:rsidR="00175F72" w:rsidRDefault="00175F72" w:rsidP="00175F72">
      <w:pPr>
        <w:pStyle w:val="Heading2"/>
        <w:rPr>
          <w:ins w:id="934" w:author="Raphael Malyankar" w:date="2025-08-11T15:19:00Z" w16du:dateUtc="2025-08-11T22:19:00Z"/>
        </w:rPr>
      </w:pPr>
      <w:bookmarkStart w:id="935" w:name="_Toc205849839"/>
      <w:ins w:id="936" w:author="Raphael Malyankar" w:date="2025-08-11T15:13:00Z" w16du:dateUtc="2025-08-11T22:13:00Z">
        <w:r>
          <w:t>Maintenance and update frequency</w:t>
        </w:r>
      </w:ins>
      <w:bookmarkEnd w:id="935"/>
    </w:p>
    <w:p w14:paraId="47443C75" w14:textId="2E0F8C0D" w:rsidR="00EC2692" w:rsidRPr="000B212C" w:rsidRDefault="00EC2692" w:rsidP="00EC2692">
      <w:pPr>
        <w:rPr>
          <w:ins w:id="937" w:author="Raphael Malyankar" w:date="2025-08-11T15:13:00Z" w16du:dateUtc="2025-08-11T22:13:00Z"/>
          <w:i/>
          <w:iCs/>
          <w:color w:val="EE0000"/>
        </w:rPr>
      </w:pPr>
      <w:ins w:id="938" w:author="Raphael Malyankar" w:date="2025-08-11T15:21:00Z" w16du:dateUtc="2025-08-11T22:21:00Z">
        <w:r w:rsidRPr="000B212C">
          <w:rPr>
            <w:i/>
            <w:iCs/>
            <w:color w:val="EE0000"/>
          </w:rPr>
          <w:t>&lt;</w:t>
        </w:r>
      </w:ins>
      <w:ins w:id="939" w:author="Raphael Malyankar" w:date="2025-08-11T15:28:00Z" w16du:dateUtc="2025-08-11T22:28:00Z">
        <w:r w:rsidR="000B212C" w:rsidRPr="000B212C">
          <w:rPr>
            <w:i/>
            <w:iCs/>
            <w:color w:val="EE0000"/>
          </w:rPr>
          <w:t>Specify</w:t>
        </w:r>
      </w:ins>
      <w:ins w:id="940" w:author="Raphael Malyankar" w:date="2025-08-11T15:22:00Z" w16du:dateUtc="2025-08-11T22:22:00Z">
        <w:r w:rsidRPr="000B212C">
          <w:rPr>
            <w:i/>
            <w:iCs/>
            <w:color w:val="EE0000"/>
          </w:rPr>
          <w:t xml:space="preserve"> the maintenance and update frequency (which may be “as needed”)</w:t>
        </w:r>
      </w:ins>
      <w:ins w:id="941" w:author="Raphael Malyankar" w:date="2025-08-11T15:21:00Z" w16du:dateUtc="2025-08-11T22:21:00Z">
        <w:r w:rsidRPr="000B212C">
          <w:rPr>
            <w:i/>
            <w:iCs/>
            <w:color w:val="EE0000"/>
          </w:rPr>
          <w:t>&gt;</w:t>
        </w:r>
      </w:ins>
    </w:p>
    <w:p w14:paraId="7687DE9C" w14:textId="59C5423B" w:rsidR="00175F72" w:rsidRDefault="00175F72" w:rsidP="00175F72">
      <w:pPr>
        <w:pStyle w:val="Heading2"/>
        <w:rPr>
          <w:ins w:id="942" w:author="Raphael Malyankar" w:date="2025-08-11T15:19:00Z" w16du:dateUtc="2025-08-11T22:19:00Z"/>
        </w:rPr>
      </w:pPr>
      <w:bookmarkStart w:id="943" w:name="_Toc205849840"/>
      <w:ins w:id="944" w:author="Raphael Malyankar" w:date="2025-08-11T15:13:00Z" w16du:dateUtc="2025-08-11T22:13:00Z">
        <w:r>
          <w:t>Data source</w:t>
        </w:r>
      </w:ins>
      <w:bookmarkEnd w:id="943"/>
    </w:p>
    <w:p w14:paraId="4564B558" w14:textId="089B6DD8" w:rsidR="00EC2692" w:rsidRPr="000B212C" w:rsidRDefault="00EC2692" w:rsidP="00EC2692">
      <w:pPr>
        <w:rPr>
          <w:ins w:id="945" w:author="Raphael Malyankar" w:date="2025-08-11T15:13:00Z" w16du:dateUtc="2025-08-11T22:13:00Z"/>
          <w:i/>
          <w:iCs/>
          <w:color w:val="EE0000"/>
        </w:rPr>
      </w:pPr>
      <w:ins w:id="946" w:author="Raphael Malyankar" w:date="2025-08-11T15:21:00Z" w16du:dateUtc="2025-08-11T22:21:00Z">
        <w:r w:rsidRPr="000B212C">
          <w:rPr>
            <w:i/>
            <w:iCs/>
            <w:color w:val="EE0000"/>
          </w:rPr>
          <w:t>&lt;</w:t>
        </w:r>
      </w:ins>
      <w:ins w:id="947" w:author="Raphael Malyankar" w:date="2025-08-11T15:28:00Z" w16du:dateUtc="2025-08-11T22:28:00Z">
        <w:r w:rsidR="000B212C" w:rsidRPr="000B212C">
          <w:rPr>
            <w:i/>
            <w:iCs/>
            <w:color w:val="EE0000"/>
          </w:rPr>
          <w:t>Provide</w:t>
        </w:r>
      </w:ins>
      <w:ins w:id="948" w:author="Raphael Malyankar" w:date="2025-08-11T15:22:00Z" w16du:dateUtc="2025-08-11T22:22:00Z">
        <w:r w:rsidRPr="000B212C">
          <w:rPr>
            <w:i/>
            <w:iCs/>
            <w:color w:val="EE0000"/>
          </w:rPr>
          <w:t xml:space="preserve"> a brief overview of </w:t>
        </w:r>
      </w:ins>
      <w:ins w:id="949" w:author="Raphael Malyankar" w:date="2025-08-11T15:23:00Z" w16du:dateUtc="2025-08-11T22:23:00Z">
        <w:r w:rsidRPr="000B212C">
          <w:rPr>
            <w:i/>
            <w:iCs/>
            <w:color w:val="EE0000"/>
          </w:rPr>
          <w:t>sources for updating datasets</w:t>
        </w:r>
      </w:ins>
      <w:ins w:id="950" w:author="Raphael Malyankar" w:date="2025-08-11T15:21:00Z" w16du:dateUtc="2025-08-11T22:21:00Z">
        <w:r w:rsidRPr="000B212C">
          <w:rPr>
            <w:i/>
            <w:iCs/>
            <w:color w:val="EE0000"/>
          </w:rPr>
          <w:t>&gt;</w:t>
        </w:r>
      </w:ins>
    </w:p>
    <w:p w14:paraId="2B67EA36" w14:textId="594B9C30" w:rsidR="00175F72" w:rsidRDefault="00175F72" w:rsidP="00175F72">
      <w:pPr>
        <w:pStyle w:val="Heading2"/>
        <w:rPr>
          <w:ins w:id="951" w:author="Raphael Malyankar" w:date="2025-08-11T15:19:00Z" w16du:dateUtc="2025-08-11T22:19:00Z"/>
        </w:rPr>
      </w:pPr>
      <w:bookmarkStart w:id="952" w:name="_Toc205849841"/>
      <w:ins w:id="953" w:author="Raphael Malyankar" w:date="2025-08-11T15:13:00Z" w16du:dateUtc="2025-08-11T22:13:00Z">
        <w:r>
          <w:t>Production process</w:t>
        </w:r>
      </w:ins>
      <w:bookmarkEnd w:id="952"/>
    </w:p>
    <w:p w14:paraId="3292B416" w14:textId="71192D78" w:rsidR="00EC2692" w:rsidRPr="000B212C" w:rsidRDefault="00EC2692" w:rsidP="00EC2692">
      <w:pPr>
        <w:rPr>
          <w:ins w:id="954" w:author="Raphael Malyankar" w:date="2025-08-11T15:25:00Z" w16du:dateUtc="2025-08-11T22:25:00Z"/>
          <w:i/>
          <w:iCs/>
          <w:color w:val="EE0000"/>
        </w:rPr>
      </w:pPr>
      <w:ins w:id="955" w:author="Raphael Malyankar" w:date="2025-08-11T15:21:00Z" w16du:dateUtc="2025-08-11T22:21:00Z">
        <w:r w:rsidRPr="000B212C">
          <w:rPr>
            <w:i/>
            <w:iCs/>
            <w:color w:val="EE0000"/>
          </w:rPr>
          <w:t>&lt;</w:t>
        </w:r>
      </w:ins>
      <w:ins w:id="956" w:author="Raphael Malyankar" w:date="2025-08-11T15:29:00Z" w16du:dateUtc="2025-08-11T22:29:00Z">
        <w:r w:rsidR="000B212C" w:rsidRPr="000B212C">
          <w:rPr>
            <w:i/>
            <w:iCs/>
            <w:color w:val="EE0000"/>
          </w:rPr>
          <w:t>D</w:t>
        </w:r>
      </w:ins>
      <w:ins w:id="957" w:author="Raphael Malyankar" w:date="2025-08-11T15:23:00Z" w16du:dateUtc="2025-08-11T22:23:00Z">
        <w:r w:rsidRPr="000B212C">
          <w:rPr>
            <w:i/>
            <w:iCs/>
            <w:color w:val="EE0000"/>
          </w:rPr>
          <w:t>escrib</w:t>
        </w:r>
      </w:ins>
      <w:ins w:id="958" w:author="Raphael Malyankar" w:date="2025-08-11T15:29:00Z" w16du:dateUtc="2025-08-11T22:29:00Z">
        <w:r w:rsidR="000B212C" w:rsidRPr="000B212C">
          <w:rPr>
            <w:i/>
            <w:iCs/>
            <w:color w:val="EE0000"/>
          </w:rPr>
          <w:t>e</w:t>
        </w:r>
      </w:ins>
      <w:ins w:id="959" w:author="Raphael Malyankar" w:date="2025-08-11T15:23:00Z" w16du:dateUtc="2025-08-11T22:23:00Z">
        <w:r w:rsidRPr="000B212C">
          <w:rPr>
            <w:i/>
            <w:iCs/>
            <w:color w:val="EE0000"/>
          </w:rPr>
          <w:t xml:space="preserve"> production processes</w:t>
        </w:r>
      </w:ins>
      <w:ins w:id="960" w:author="Raphael Malyankar" w:date="2025-08-11T15:21:00Z" w16du:dateUtc="2025-08-11T22:21:00Z">
        <w:r w:rsidRPr="000B212C">
          <w:rPr>
            <w:i/>
            <w:iCs/>
            <w:color w:val="EE0000"/>
          </w:rPr>
          <w:t>&gt;</w:t>
        </w:r>
      </w:ins>
    </w:p>
    <w:p w14:paraId="2D8EF3D2" w14:textId="3DE45966" w:rsidR="00EC2692" w:rsidRDefault="00EC2692" w:rsidP="000B212C">
      <w:pPr>
        <w:pStyle w:val="Heading2"/>
        <w:rPr>
          <w:ins w:id="961" w:author="Raphael Malyankar" w:date="2025-08-11T15:25:00Z" w16du:dateUtc="2025-08-11T22:25:00Z"/>
        </w:rPr>
      </w:pPr>
      <w:bookmarkStart w:id="962" w:name="_Toc205849842"/>
      <w:ins w:id="963" w:author="Raphael Malyankar" w:date="2025-08-11T15:25:00Z" w16du:dateUtc="2025-08-11T22:25:00Z">
        <w:r>
          <w:t>Dataset updates</w:t>
        </w:r>
        <w:bookmarkEnd w:id="962"/>
      </w:ins>
    </w:p>
    <w:p w14:paraId="56641DEA" w14:textId="2227F504" w:rsidR="00EC2692" w:rsidRPr="000B212C" w:rsidRDefault="00EC2692" w:rsidP="00EC2692">
      <w:pPr>
        <w:rPr>
          <w:ins w:id="964" w:author="Raphael Malyankar" w:date="2025-08-11T15:25:00Z" w16du:dateUtc="2025-08-11T22:25:00Z"/>
          <w:i/>
          <w:iCs/>
          <w:color w:val="EE0000"/>
        </w:rPr>
      </w:pPr>
      <w:ins w:id="965" w:author="Raphael Malyankar" w:date="2025-08-11T15:25:00Z" w16du:dateUtc="2025-08-11T22:25:00Z">
        <w:r w:rsidRPr="000B212C">
          <w:rPr>
            <w:i/>
            <w:iCs/>
            <w:color w:val="EE0000"/>
          </w:rPr>
          <w:t>&lt;Describe</w:t>
        </w:r>
        <w:r w:rsidR="000B212C" w:rsidRPr="000B212C">
          <w:rPr>
            <w:i/>
            <w:iCs/>
            <w:color w:val="EE0000"/>
          </w:rPr>
          <w:t xml:space="preserve"> criteria and practices for new datasets, new editions, </w:t>
        </w:r>
      </w:ins>
      <w:ins w:id="966" w:author="Raphael Malyankar" w:date="2025-08-11T15:26:00Z" w16du:dateUtc="2025-08-11T22:26:00Z">
        <w:r w:rsidR="000B212C" w:rsidRPr="000B212C">
          <w:rPr>
            <w:i/>
            <w:iCs/>
            <w:color w:val="EE0000"/>
          </w:rPr>
          <w:t>reissues, cancellations, etc. For cancellations, specify whether file-based or fileless cancellation is used.&gt;</w:t>
        </w:r>
      </w:ins>
    </w:p>
    <w:p w14:paraId="50283840" w14:textId="36AD331F" w:rsidR="00EC2692" w:rsidRDefault="00EC2692" w:rsidP="000B212C">
      <w:pPr>
        <w:pStyle w:val="Heading2"/>
        <w:rPr>
          <w:ins w:id="967" w:author="Raphael Malyankar" w:date="2025-08-11T15:26:00Z" w16du:dateUtc="2025-08-11T22:26:00Z"/>
        </w:rPr>
      </w:pPr>
      <w:bookmarkStart w:id="968" w:name="_Toc205849843"/>
      <w:ins w:id="969" w:author="Raphael Malyankar" w:date="2025-08-11T15:25:00Z" w16du:dateUtc="2025-08-11T22:25:00Z">
        <w:r>
          <w:t>Support file management</w:t>
        </w:r>
      </w:ins>
      <w:bookmarkEnd w:id="968"/>
    </w:p>
    <w:p w14:paraId="115B3BDF" w14:textId="6C5D3859" w:rsidR="000B212C" w:rsidRPr="000B212C" w:rsidRDefault="000B212C" w:rsidP="00EC2692">
      <w:pPr>
        <w:rPr>
          <w:ins w:id="970" w:author="Raphael Malyankar" w:date="2025-08-11T15:13:00Z" w16du:dateUtc="2025-08-11T22:13:00Z"/>
          <w:i/>
          <w:iCs/>
          <w:color w:val="EE0000"/>
        </w:rPr>
      </w:pPr>
      <w:ins w:id="971" w:author="Raphael Malyankar" w:date="2025-08-11T15:28:00Z" w16du:dateUtc="2025-08-11T22:28:00Z">
        <w:r w:rsidRPr="000B212C">
          <w:rPr>
            <w:i/>
            <w:iCs/>
            <w:color w:val="EE0000"/>
          </w:rPr>
          <w:t>&lt;</w:t>
        </w:r>
      </w:ins>
      <w:ins w:id="972" w:author="Raphael Malyankar" w:date="2025-08-11T15:26:00Z" w16du:dateUtc="2025-08-11T22:26:00Z">
        <w:r w:rsidRPr="000B212C">
          <w:rPr>
            <w:i/>
            <w:iCs/>
            <w:color w:val="EE0000"/>
          </w:rPr>
          <w:t xml:space="preserve">Describe how support files are </w:t>
        </w:r>
      </w:ins>
      <w:ins w:id="973" w:author="Raphael Malyankar" w:date="2025-08-11T15:27:00Z" w16du:dateUtc="2025-08-11T22:27:00Z">
        <w:r w:rsidRPr="000B212C">
          <w:rPr>
            <w:i/>
            <w:iCs/>
            <w:color w:val="EE0000"/>
          </w:rPr>
          <w:t>updated, added, or cancelled.</w:t>
        </w:r>
      </w:ins>
      <w:ins w:id="974" w:author="Raphael Malyankar" w:date="2025-08-11T15:28:00Z" w16du:dateUtc="2025-08-11T22:28:00Z">
        <w:r w:rsidRPr="000B212C">
          <w:rPr>
            <w:i/>
            <w:iCs/>
            <w:color w:val="EE0000"/>
          </w:rPr>
          <w:t>&gt;</w:t>
        </w:r>
      </w:ins>
    </w:p>
    <w:p w14:paraId="4565144D" w14:textId="46FCC92E" w:rsidR="00175F72" w:rsidRDefault="00175F72" w:rsidP="00175F72">
      <w:pPr>
        <w:pStyle w:val="Heading2"/>
        <w:rPr>
          <w:ins w:id="975" w:author="Raphael Malyankar" w:date="2025-08-11T15:19:00Z" w16du:dateUtc="2025-08-11T22:19:00Z"/>
        </w:rPr>
      </w:pPr>
      <w:bookmarkStart w:id="976" w:name="_Toc205849844"/>
      <w:ins w:id="977" w:author="Raphael Malyankar" w:date="2025-08-11T15:13:00Z" w16du:dateUtc="2025-08-11T22:13:00Z">
        <w:r>
          <w:t>Feature and portrayal cat</w:t>
        </w:r>
      </w:ins>
      <w:ins w:id="978" w:author="Raphael Malyankar" w:date="2025-08-11T15:14:00Z" w16du:dateUtc="2025-08-11T22:14:00Z">
        <w:r>
          <w:t>alogue management</w:t>
        </w:r>
      </w:ins>
      <w:bookmarkEnd w:id="976"/>
    </w:p>
    <w:p w14:paraId="19B13690" w14:textId="70E63DCD" w:rsidR="00EC2692" w:rsidRPr="000B212C" w:rsidRDefault="00EC2692" w:rsidP="00EC2692">
      <w:pPr>
        <w:rPr>
          <w:ins w:id="979" w:author="Raphael Malyankar" w:date="2025-08-11T15:14:00Z" w16du:dateUtc="2025-08-11T22:14:00Z"/>
          <w:i/>
          <w:iCs/>
          <w:color w:val="EE0000"/>
        </w:rPr>
      </w:pPr>
      <w:ins w:id="980" w:author="Raphael Malyankar" w:date="2025-08-11T15:21:00Z" w16du:dateUtc="2025-08-11T22:21:00Z">
        <w:r w:rsidRPr="000B212C">
          <w:rPr>
            <w:i/>
            <w:iCs/>
            <w:color w:val="EE0000"/>
          </w:rPr>
          <w:t>&lt;</w:t>
        </w:r>
      </w:ins>
      <w:ins w:id="981" w:author="Raphael Malyankar" w:date="2025-08-11T15:28:00Z" w16du:dateUtc="2025-08-11T22:28:00Z">
        <w:r w:rsidR="000B212C" w:rsidRPr="000B212C">
          <w:rPr>
            <w:i/>
            <w:iCs/>
            <w:color w:val="EE0000"/>
          </w:rPr>
          <w:t>Describe</w:t>
        </w:r>
      </w:ins>
      <w:ins w:id="982" w:author="Raphael Malyankar" w:date="2025-08-11T15:23:00Z" w16du:dateUtc="2025-08-11T22:23:00Z">
        <w:r w:rsidRPr="000B212C">
          <w:rPr>
            <w:i/>
            <w:iCs/>
            <w:color w:val="EE0000"/>
          </w:rPr>
          <w:t xml:space="preserve"> how updated feature and portrayal catalogues are produced and distributed</w:t>
        </w:r>
      </w:ins>
      <w:ins w:id="983" w:author="Raphael Malyankar" w:date="2025-08-11T15:21:00Z" w16du:dateUtc="2025-08-11T22:21:00Z">
        <w:r w:rsidRPr="000B212C">
          <w:rPr>
            <w:i/>
            <w:iCs/>
            <w:color w:val="EE0000"/>
          </w:rPr>
          <w:t>&gt;</w:t>
        </w:r>
      </w:ins>
    </w:p>
    <w:p w14:paraId="64B9A5B4" w14:textId="5455EE76" w:rsidR="00175F72" w:rsidRDefault="00175F72" w:rsidP="000B212C">
      <w:pPr>
        <w:pStyle w:val="Heading2"/>
        <w:rPr>
          <w:ins w:id="984" w:author="Raphael Malyankar" w:date="2025-08-11T15:14:00Z" w16du:dateUtc="2025-08-11T22:14:00Z"/>
        </w:rPr>
      </w:pPr>
      <w:bookmarkStart w:id="985" w:name="_Toc205849845"/>
      <w:ins w:id="986" w:author="Raphael Malyankar" w:date="2025-08-11T15:14:00Z" w16du:dateUtc="2025-08-11T22:14:00Z">
        <w:r>
          <w:t>Metadata related to dataset maintenance</w:t>
        </w:r>
        <w:bookmarkEnd w:id="985"/>
      </w:ins>
    </w:p>
    <w:p w14:paraId="01B7F0AE" w14:textId="23F69B94" w:rsidR="00C53830" w:rsidRPr="00175F72" w:rsidDel="00005F31" w:rsidRDefault="00175F72" w:rsidP="00005F31">
      <w:pPr>
        <w:rPr>
          <w:del w:id="987" w:author="Raphael Malyankar" w:date="2025-08-11T15:09:00Z" w16du:dateUtc="2025-08-11T22:09:00Z"/>
          <w:i/>
          <w:iCs/>
          <w:color w:val="EE0000"/>
          <w:rPrChange w:id="988" w:author="Raphael Malyankar" w:date="2025-08-11T15:18:00Z" w16du:dateUtc="2025-08-11T22:18:00Z">
            <w:rPr>
              <w:del w:id="989" w:author="Raphael Malyankar" w:date="2025-08-11T15:09:00Z" w16du:dateUtc="2025-08-11T22:09:00Z"/>
            </w:rPr>
          </w:rPrChange>
        </w:rPr>
      </w:pPr>
      <w:ins w:id="990" w:author="Raphael Malyankar" w:date="2025-08-11T15:14:00Z" w16du:dateUtc="2025-08-11T22:14:00Z">
        <w:r w:rsidRPr="00175F72">
          <w:rPr>
            <w:i/>
            <w:iCs/>
            <w:color w:val="EE0000"/>
          </w:rPr>
          <w:t xml:space="preserve">&lt;Describe </w:t>
        </w:r>
      </w:ins>
      <w:ins w:id="991" w:author="Raphael Malyankar" w:date="2025-08-11T15:18:00Z" w16du:dateUtc="2025-08-11T22:18:00Z">
        <w:r w:rsidR="00EC2692">
          <w:rPr>
            <w:i/>
            <w:iCs/>
            <w:color w:val="EE0000"/>
          </w:rPr>
          <w:t xml:space="preserve">any </w:t>
        </w:r>
      </w:ins>
      <w:ins w:id="992" w:author="Raphael Malyankar" w:date="2025-08-11T15:15:00Z" w16du:dateUtc="2025-08-11T22:15:00Z">
        <w:r w:rsidRPr="00175F72">
          <w:rPr>
            <w:i/>
            <w:iCs/>
            <w:color w:val="EE0000"/>
          </w:rPr>
          <w:t>requirements for exchange catalogue metadata for new datasets, new editions, reissues, cancellations, etc. (</w:t>
        </w:r>
      </w:ins>
      <w:ins w:id="993" w:author="Raphael Malyankar" w:date="2025-08-11T15:16:00Z" w16du:dateUtc="2025-08-11T22:16:00Z">
        <w:r w:rsidRPr="00175F72">
          <w:rPr>
            <w:i/>
            <w:iCs/>
            <w:color w:val="EE0000"/>
          </w:rPr>
          <w:t xml:space="preserve">all </w:t>
        </w:r>
      </w:ins>
      <w:ins w:id="994" w:author="Raphael Malyankar" w:date="2025-08-11T15:17:00Z" w16du:dateUtc="2025-08-11T22:17:00Z">
        <w:r w:rsidRPr="00175F72">
          <w:rPr>
            <w:i/>
            <w:iCs/>
            <w:color w:val="EE0000"/>
          </w:rPr>
          <w:t xml:space="preserve">the </w:t>
        </w:r>
      </w:ins>
      <w:ins w:id="995" w:author="Raphael Malyankar" w:date="2025-08-11T15:16:00Z" w16du:dateUtc="2025-08-11T22:16:00Z">
        <w:r w:rsidRPr="00175F72">
          <w:rPr>
            <w:i/>
            <w:iCs/>
            <w:color w:val="EE0000"/>
          </w:rPr>
          <w:t>types of d</w:t>
        </w:r>
      </w:ins>
      <w:ins w:id="996" w:author="Raphael Malyankar" w:date="2025-08-11T15:17:00Z" w16du:dateUtc="2025-08-11T22:17:00Z">
        <w:r w:rsidRPr="00175F72">
          <w:rPr>
            <w:i/>
            <w:iCs/>
            <w:color w:val="EE0000"/>
          </w:rPr>
          <w:t>atasets permitted by this Product Specification).</w:t>
        </w:r>
      </w:ins>
      <w:ins w:id="997" w:author="Raphael Malyankar" w:date="2025-08-11T15:15:00Z" w16du:dateUtc="2025-08-11T22:15:00Z">
        <w:r w:rsidRPr="00175F72">
          <w:rPr>
            <w:i/>
            <w:iCs/>
            <w:color w:val="EE0000"/>
          </w:rPr>
          <w:t>&gt;</w:t>
        </w:r>
      </w:ins>
      <w:del w:id="998" w:author="Raphael Malyankar" w:date="2025-08-11T15:09:00Z" w16du:dateUtc="2025-08-11T22:09:00Z">
        <w:r w:rsidR="00C53830" w:rsidRPr="00C53830" w:rsidDel="00005F31">
          <w:delText>Data Source</w:delText>
        </w:r>
        <w:r w:rsidR="005C26E0" w:rsidDel="00005F31">
          <w:delText>:</w:delText>
        </w:r>
      </w:del>
    </w:p>
    <w:p w14:paraId="7D2EE791" w14:textId="5C4E2F78" w:rsidR="00262A5B" w:rsidRPr="00C53830" w:rsidRDefault="00C53830" w:rsidP="00005F31">
      <w:del w:id="999" w:author="Raphael Malyankar" w:date="2025-08-11T15:09:00Z" w16du:dateUtc="2025-08-11T22:09:00Z">
        <w:r w:rsidRPr="00C53830" w:rsidDel="00005F31">
          <w:delText>Production Process</w:delText>
        </w:r>
        <w:r w:rsidR="005C26E0" w:rsidDel="00005F31">
          <w:delText>:</w:delText>
        </w:r>
      </w:del>
    </w:p>
    <w:p w14:paraId="6F9B6B57" w14:textId="77777777" w:rsidR="008018B3" w:rsidRDefault="008018B3" w:rsidP="00972855">
      <w:pPr>
        <w:pStyle w:val="Heading1"/>
        <w:rPr>
          <w:ins w:id="1000" w:author="Raphael Malyankar" w:date="2025-08-10T23:35:00Z" w16du:dateUtc="2025-08-11T06:35:00Z"/>
          <w:color w:val="FF0000"/>
        </w:rPr>
      </w:pPr>
      <w:bookmarkStart w:id="1001" w:name="_Toc225648363"/>
      <w:bookmarkStart w:id="1002" w:name="_Toc225065220"/>
      <w:bookmarkStart w:id="1003" w:name="_Toc205849846"/>
      <w:r w:rsidRPr="008233BF">
        <w:t>Portrayal</w:t>
      </w:r>
      <w:bookmarkEnd w:id="1001"/>
      <w:bookmarkEnd w:id="1002"/>
      <w:r w:rsidR="009E66AF">
        <w:t xml:space="preserve"> </w:t>
      </w:r>
      <w:r w:rsidR="009E66AF" w:rsidRPr="00276364">
        <w:rPr>
          <w:color w:val="FF0000"/>
        </w:rPr>
        <w:t>&lt;S-100 Part 9&gt;</w:t>
      </w:r>
      <w:bookmarkEnd w:id="1003"/>
    </w:p>
    <w:p w14:paraId="1ABB9A70" w14:textId="7B41955E" w:rsidR="00262A5B" w:rsidRPr="0009628C" w:rsidRDefault="00262A5B" w:rsidP="0009628C">
      <w:pPr>
        <w:rPr>
          <w:i/>
          <w:iCs/>
          <w:color w:val="EE0000"/>
          <w:lang w:val="en-AU"/>
        </w:rPr>
      </w:pPr>
      <w:ins w:id="1004" w:author="Raphael Malyankar" w:date="2025-08-10T23:35:00Z" w16du:dateUtc="2025-08-11T06:35:00Z">
        <w:r w:rsidRPr="0009628C">
          <w:rPr>
            <w:i/>
            <w:iCs/>
            <w:color w:val="EE0000"/>
            <w:lang w:val="en-AU"/>
          </w:rPr>
          <w:t xml:space="preserve">&lt;If </w:t>
        </w:r>
      </w:ins>
      <w:ins w:id="1005" w:author="Raphael Malyankar" w:date="2025-08-10T23:36:00Z" w16du:dateUtc="2025-08-11T06:36:00Z">
        <w:r w:rsidR="0009628C" w:rsidRPr="0009628C">
          <w:rPr>
            <w:i/>
            <w:iCs/>
            <w:color w:val="EE0000"/>
            <w:lang w:val="en-AU"/>
          </w:rPr>
          <w:t xml:space="preserve">portrayal is not </w:t>
        </w:r>
      </w:ins>
      <w:ins w:id="1006" w:author="Raphael Malyankar" w:date="2025-08-10T23:37:00Z" w16du:dateUtc="2025-08-11T06:37:00Z">
        <w:r w:rsidR="0009628C" w:rsidRPr="0009628C">
          <w:rPr>
            <w:i/>
            <w:iCs/>
            <w:color w:val="EE0000"/>
            <w:lang w:val="en-AU"/>
          </w:rPr>
          <w:t>required</w:t>
        </w:r>
      </w:ins>
      <w:ins w:id="1007" w:author="Raphael Malyankar" w:date="2025-08-10T23:36:00Z" w16du:dateUtc="2025-08-11T06:36:00Z">
        <w:r w:rsidR="0009628C" w:rsidRPr="0009628C">
          <w:rPr>
            <w:i/>
            <w:iCs/>
            <w:color w:val="EE0000"/>
            <w:lang w:val="en-AU"/>
          </w:rPr>
          <w:t xml:space="preserve"> for the</w:t>
        </w:r>
      </w:ins>
      <w:ins w:id="1008" w:author="Raphael Malyankar" w:date="2025-08-10T23:35:00Z" w16du:dateUtc="2025-08-11T06:35:00Z">
        <w:r w:rsidRPr="0009628C">
          <w:rPr>
            <w:i/>
            <w:iCs/>
            <w:color w:val="EE0000"/>
            <w:lang w:val="en-AU"/>
          </w:rPr>
          <w:t xml:space="preserve"> data product</w:t>
        </w:r>
      </w:ins>
      <w:ins w:id="1009" w:author="Raphael Malyankar" w:date="2025-08-10T23:37:00Z" w16du:dateUtc="2025-08-11T06:37:00Z">
        <w:r w:rsidR="0009628C" w:rsidRPr="0009628C">
          <w:rPr>
            <w:i/>
            <w:iCs/>
            <w:color w:val="EE0000"/>
            <w:lang w:val="en-AU"/>
          </w:rPr>
          <w:t>, or a portrayal catalogue is not defined for this edition of the Product Specification</w:t>
        </w:r>
      </w:ins>
      <w:ins w:id="1010" w:author="Raphael Malyankar" w:date="2025-08-10T23:35:00Z" w16du:dateUtc="2025-08-11T06:35:00Z">
        <w:r w:rsidRPr="0009628C">
          <w:rPr>
            <w:i/>
            <w:iCs/>
            <w:color w:val="EE0000"/>
            <w:lang w:val="en-AU"/>
          </w:rPr>
          <w:t>, a statement to that effect should be i</w:t>
        </w:r>
      </w:ins>
      <w:ins w:id="1011" w:author="Raphael Malyankar" w:date="2025-08-10T23:36:00Z" w16du:dateUtc="2025-08-11T06:36:00Z">
        <w:r w:rsidRPr="0009628C">
          <w:rPr>
            <w:i/>
            <w:iCs/>
            <w:color w:val="EE0000"/>
            <w:lang w:val="en-AU"/>
          </w:rPr>
          <w:t>ncluded</w:t>
        </w:r>
        <w:r w:rsidR="0009628C" w:rsidRPr="0009628C">
          <w:rPr>
            <w:i/>
            <w:iCs/>
            <w:color w:val="EE0000"/>
            <w:lang w:val="en-AU"/>
          </w:rPr>
          <w:t xml:space="preserve"> here</w:t>
        </w:r>
      </w:ins>
      <w:ins w:id="1012" w:author="Raphael Malyankar" w:date="2025-08-10T23:37:00Z" w16du:dateUtc="2025-08-11T06:37:00Z">
        <w:r w:rsidR="0009628C" w:rsidRPr="0009628C">
          <w:rPr>
            <w:i/>
            <w:iCs/>
            <w:color w:val="EE0000"/>
            <w:lang w:val="en-AU"/>
          </w:rPr>
          <w:t xml:space="preserve"> </w:t>
        </w:r>
      </w:ins>
      <w:ins w:id="1013" w:author="Raphael Malyankar" w:date="2025-08-10T23:36:00Z" w16du:dateUtc="2025-08-11T06:36:00Z">
        <w:r w:rsidR="0009628C" w:rsidRPr="0009628C">
          <w:rPr>
            <w:i/>
            <w:iCs/>
            <w:color w:val="EE0000"/>
            <w:lang w:val="en-AU"/>
          </w:rPr>
          <w:t>and the sub-clauses below omitted.&gt;</w:t>
        </w:r>
      </w:ins>
    </w:p>
    <w:p w14:paraId="3871EA73" w14:textId="27E2873E" w:rsidR="00417334" w:rsidRDefault="00262A5B" w:rsidP="0009628C">
      <w:pPr>
        <w:pStyle w:val="Heading2"/>
        <w:rPr>
          <w:ins w:id="1014" w:author="Raphael Malyankar" w:date="2025-08-10T23:34:00Z" w16du:dateUtc="2025-08-11T06:34:00Z"/>
        </w:rPr>
      </w:pPr>
      <w:bookmarkStart w:id="1015" w:name="_Toc205849847"/>
      <w:ins w:id="1016" w:author="Raphael Malyankar" w:date="2025-08-10T23:33:00Z" w16du:dateUtc="2025-08-11T06:33:00Z">
        <w:r>
          <w:t>Introduction</w:t>
        </w:r>
      </w:ins>
      <w:bookmarkEnd w:id="1015"/>
    </w:p>
    <w:p w14:paraId="2A97CEDC" w14:textId="49B53822" w:rsidR="00262A5B" w:rsidRPr="0009628C" w:rsidRDefault="0009628C" w:rsidP="00C53B69">
      <w:pPr>
        <w:rPr>
          <w:ins w:id="1017" w:author="Raphael Malyankar" w:date="2025-08-10T23:33:00Z" w16du:dateUtc="2025-08-11T06:33:00Z"/>
          <w:i/>
          <w:iCs/>
          <w:color w:val="EE0000"/>
        </w:rPr>
      </w:pPr>
      <w:ins w:id="1018" w:author="Raphael Malyankar" w:date="2025-08-10T23:38:00Z" w16du:dateUtc="2025-08-11T06:38:00Z">
        <w:r w:rsidRPr="0009628C">
          <w:rPr>
            <w:i/>
            <w:iCs/>
            <w:color w:val="EE0000"/>
          </w:rPr>
          <w:t>&lt;Introduction to portrayal</w:t>
        </w:r>
      </w:ins>
      <w:ins w:id="1019" w:author="Raphael Malyankar" w:date="2025-08-10T23:39:00Z" w16du:dateUtc="2025-08-11T06:39:00Z">
        <w:r w:rsidRPr="0009628C">
          <w:rPr>
            <w:i/>
            <w:iCs/>
            <w:color w:val="EE0000"/>
          </w:rPr>
          <w:t xml:space="preserve"> for this data product</w:t>
        </w:r>
      </w:ins>
      <w:ins w:id="1020" w:author="Raphael Malyankar" w:date="2025-08-10T23:40:00Z" w16du:dateUtc="2025-08-11T06:40:00Z">
        <w:r w:rsidRPr="0009628C">
          <w:rPr>
            <w:i/>
            <w:iCs/>
            <w:color w:val="EE0000"/>
          </w:rPr>
          <w:t xml:space="preserve">, </w:t>
        </w:r>
      </w:ins>
      <w:ins w:id="1021" w:author="Raphael Malyankar" w:date="2025-08-10T23:41:00Z" w16du:dateUtc="2025-08-11T06:41:00Z">
        <w:r w:rsidRPr="0009628C">
          <w:rPr>
            <w:i/>
            <w:iCs/>
            <w:color w:val="EE0000"/>
          </w:rPr>
          <w:t xml:space="preserve">for example, </w:t>
        </w:r>
      </w:ins>
      <w:ins w:id="1022" w:author="Raphael Malyankar" w:date="2025-08-10T23:40:00Z" w16du:dateUtc="2025-08-11T06:40:00Z">
        <w:r w:rsidRPr="0009628C">
          <w:rPr>
            <w:i/>
            <w:iCs/>
            <w:color w:val="EE0000"/>
          </w:rPr>
          <w:t>intended use scenarios and platforms (</w:t>
        </w:r>
      </w:ins>
      <w:ins w:id="1023" w:author="Raphael Malyankar" w:date="2025-08-10T23:41:00Z" w16du:dateUtc="2025-08-11T06:41:00Z">
        <w:r w:rsidRPr="0009628C">
          <w:rPr>
            <w:i/>
            <w:iCs/>
            <w:color w:val="EE0000"/>
          </w:rPr>
          <w:t>e.g.</w:t>
        </w:r>
      </w:ins>
      <w:ins w:id="1024" w:author="Raphael Malyankar" w:date="2025-08-10T23:40:00Z" w16du:dateUtc="2025-08-11T06:40:00Z">
        <w:r w:rsidRPr="0009628C">
          <w:rPr>
            <w:i/>
            <w:iCs/>
            <w:color w:val="EE0000"/>
          </w:rPr>
          <w:t>, ECDIS)</w:t>
        </w:r>
      </w:ins>
      <w:ins w:id="1025" w:author="Raphael Malyankar" w:date="2025-08-10T23:41:00Z" w16du:dateUtc="2025-08-11T06:41:00Z">
        <w:r w:rsidRPr="0009628C">
          <w:rPr>
            <w:i/>
            <w:iCs/>
            <w:color w:val="EE0000"/>
          </w:rPr>
          <w:t xml:space="preserve"> and principles.&gt;</w:t>
        </w:r>
      </w:ins>
    </w:p>
    <w:p w14:paraId="075C3643" w14:textId="13C81E39" w:rsidR="00262A5B" w:rsidRDefault="00262A5B" w:rsidP="00262A5B">
      <w:pPr>
        <w:pStyle w:val="Heading2"/>
        <w:rPr>
          <w:ins w:id="1026" w:author="Raphael Malyankar" w:date="2025-08-10T23:34:00Z" w16du:dateUtc="2025-08-11T06:34:00Z"/>
        </w:rPr>
      </w:pPr>
      <w:bookmarkStart w:id="1027" w:name="_Toc205849848"/>
      <w:ins w:id="1028" w:author="Raphael Malyankar" w:date="2025-08-10T23:33:00Z" w16du:dateUtc="2025-08-11T06:33:00Z">
        <w:r>
          <w:t>Portraya</w:t>
        </w:r>
      </w:ins>
      <w:ins w:id="1029" w:author="Raphael Malyankar" w:date="2025-08-10T23:34:00Z" w16du:dateUtc="2025-08-11T06:34:00Z">
        <w:r>
          <w:t>l Catalogue</w:t>
        </w:r>
        <w:bookmarkEnd w:id="1027"/>
      </w:ins>
    </w:p>
    <w:p w14:paraId="49489969" w14:textId="64CFEDE7" w:rsidR="00262A5B" w:rsidRDefault="00262A5B" w:rsidP="00262A5B">
      <w:pPr>
        <w:rPr>
          <w:ins w:id="1030" w:author="Raphael Malyankar" w:date="2025-08-10T23:44:00Z" w16du:dateUtc="2025-08-11T06:44:00Z"/>
          <w:i/>
          <w:iCs/>
          <w:color w:val="EE0000"/>
          <w:lang w:val="en-AU"/>
        </w:rPr>
      </w:pPr>
      <w:ins w:id="1031" w:author="Raphael Malyankar" w:date="2025-08-10T23:34:00Z" w16du:dateUtc="2025-08-11T06:34:00Z">
        <w:r w:rsidRPr="0009628C">
          <w:rPr>
            <w:i/>
            <w:iCs/>
            <w:color w:val="EE0000"/>
            <w:lang w:val="en-AU"/>
          </w:rPr>
          <w:t>&lt;Citation for the portrayal catalogue.&gt;</w:t>
        </w:r>
      </w:ins>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
        <w:gridCol w:w="2204"/>
        <w:gridCol w:w="1875"/>
        <w:gridCol w:w="4320"/>
      </w:tblGrid>
      <w:tr w:rsidR="00681354" w:rsidRPr="002D60A8" w14:paraId="00786DE7" w14:textId="77777777" w:rsidTr="00213E83">
        <w:trPr>
          <w:cantSplit/>
          <w:jc w:val="center"/>
          <w:ins w:id="1032" w:author="Raphael Malyankar" w:date="2025-08-10T23:46:00Z"/>
        </w:trPr>
        <w:tc>
          <w:tcPr>
            <w:tcW w:w="200" w:type="pct"/>
            <w:tcBorders>
              <w:bottom w:val="double" w:sz="4" w:space="0" w:color="auto"/>
            </w:tcBorders>
            <w:shd w:val="clear" w:color="auto" w:fill="D9D9D9" w:themeFill="background1" w:themeFillShade="D9"/>
          </w:tcPr>
          <w:p w14:paraId="47613C10" w14:textId="77777777" w:rsidR="00681354" w:rsidRPr="002D60A8" w:rsidRDefault="00681354" w:rsidP="00213E83">
            <w:pPr>
              <w:spacing w:before="60" w:after="60" w:line="240" w:lineRule="auto"/>
              <w:rPr>
                <w:ins w:id="1033" w:author="Raphael Malyankar" w:date="2025-08-10T23:46:00Z" w16du:dateUtc="2025-08-11T06:46:00Z"/>
                <w:rFonts w:eastAsia="Times New Roman" w:cs="Arial"/>
                <w:b/>
                <w:sz w:val="18"/>
                <w:szCs w:val="18"/>
              </w:rPr>
            </w:pPr>
            <w:ins w:id="1034" w:author="Raphael Malyankar" w:date="2025-08-10T23:46:00Z" w16du:dateUtc="2025-08-11T06:46:00Z">
              <w:r w:rsidRPr="002D60A8">
                <w:rPr>
                  <w:rFonts w:eastAsia="Times New Roman" w:cs="Arial"/>
                  <w:b/>
                  <w:sz w:val="18"/>
                  <w:szCs w:val="18"/>
                </w:rPr>
                <w:lastRenderedPageBreak/>
                <w:t>No.</w:t>
              </w:r>
            </w:ins>
          </w:p>
        </w:tc>
        <w:tc>
          <w:tcPr>
            <w:tcW w:w="1270" w:type="pct"/>
            <w:tcBorders>
              <w:bottom w:val="double" w:sz="4" w:space="0" w:color="auto"/>
            </w:tcBorders>
            <w:shd w:val="clear" w:color="auto" w:fill="D9D9D9" w:themeFill="background1" w:themeFillShade="D9"/>
          </w:tcPr>
          <w:p w14:paraId="784A177D" w14:textId="77777777" w:rsidR="00681354" w:rsidRPr="002D60A8" w:rsidRDefault="00681354" w:rsidP="00213E83">
            <w:pPr>
              <w:spacing w:before="60" w:after="60" w:line="240" w:lineRule="auto"/>
              <w:rPr>
                <w:ins w:id="1035" w:author="Raphael Malyankar" w:date="2025-08-10T23:46:00Z" w16du:dateUtc="2025-08-11T06:46:00Z"/>
                <w:rFonts w:eastAsia="Times New Roman" w:cs="Arial"/>
                <w:b/>
                <w:sz w:val="18"/>
                <w:szCs w:val="18"/>
              </w:rPr>
            </w:pPr>
            <w:ins w:id="1036" w:author="Raphael Malyankar" w:date="2025-08-10T23:46:00Z" w16du:dateUtc="2025-08-11T06:46:00Z">
              <w:r w:rsidRPr="002D60A8">
                <w:rPr>
                  <w:rFonts w:eastAsia="Times New Roman" w:cs="Arial"/>
                  <w:b/>
                  <w:sz w:val="18"/>
                  <w:szCs w:val="18"/>
                </w:rPr>
                <w:t>ISO class or attribute</w:t>
              </w:r>
            </w:ins>
          </w:p>
        </w:tc>
        <w:tc>
          <w:tcPr>
            <w:tcW w:w="1087" w:type="pct"/>
            <w:tcBorders>
              <w:bottom w:val="double" w:sz="4" w:space="0" w:color="auto"/>
            </w:tcBorders>
            <w:shd w:val="clear" w:color="auto" w:fill="D9D9D9" w:themeFill="background1" w:themeFillShade="D9"/>
          </w:tcPr>
          <w:p w14:paraId="4D7402E8" w14:textId="77777777" w:rsidR="00681354" w:rsidRPr="002D60A8" w:rsidRDefault="00681354" w:rsidP="00213E83">
            <w:pPr>
              <w:spacing w:before="60" w:after="60" w:line="240" w:lineRule="auto"/>
              <w:rPr>
                <w:ins w:id="1037" w:author="Raphael Malyankar" w:date="2025-08-10T23:46:00Z" w16du:dateUtc="2025-08-11T06:46:00Z"/>
                <w:rFonts w:eastAsia="Times New Roman" w:cs="Arial"/>
                <w:b/>
                <w:sz w:val="18"/>
                <w:szCs w:val="18"/>
              </w:rPr>
            </w:pPr>
            <w:ins w:id="1038" w:author="Raphael Malyankar" w:date="2025-08-10T23:46:00Z" w16du:dateUtc="2025-08-11T06:46:00Z">
              <w:r w:rsidRPr="002D60A8">
                <w:rPr>
                  <w:rFonts w:eastAsia="Times New Roman" w:cs="Arial"/>
                  <w:b/>
                  <w:sz w:val="18"/>
                  <w:szCs w:val="18"/>
                </w:rPr>
                <w:t>Type</w:t>
              </w:r>
            </w:ins>
          </w:p>
        </w:tc>
        <w:tc>
          <w:tcPr>
            <w:tcW w:w="2443" w:type="pct"/>
            <w:tcBorders>
              <w:bottom w:val="double" w:sz="4" w:space="0" w:color="auto"/>
            </w:tcBorders>
            <w:shd w:val="clear" w:color="auto" w:fill="D9D9D9" w:themeFill="background1" w:themeFillShade="D9"/>
          </w:tcPr>
          <w:p w14:paraId="76A058B7" w14:textId="77777777" w:rsidR="00681354" w:rsidRPr="002D60A8" w:rsidRDefault="00681354" w:rsidP="00213E83">
            <w:pPr>
              <w:spacing w:before="60" w:after="60" w:line="240" w:lineRule="auto"/>
              <w:rPr>
                <w:ins w:id="1039" w:author="Raphael Malyankar" w:date="2025-08-10T23:46:00Z" w16du:dateUtc="2025-08-11T06:46:00Z"/>
                <w:rFonts w:eastAsia="Times New Roman" w:cs="Arial"/>
                <w:b/>
                <w:sz w:val="18"/>
                <w:szCs w:val="18"/>
              </w:rPr>
            </w:pPr>
            <w:ins w:id="1040" w:author="Raphael Malyankar" w:date="2025-08-10T23:46:00Z" w16du:dateUtc="2025-08-11T06:46:00Z">
              <w:r w:rsidRPr="002D60A8">
                <w:rPr>
                  <w:rFonts w:eastAsia="Times New Roman" w:cs="Arial"/>
                  <w:b/>
                  <w:sz w:val="18"/>
                  <w:szCs w:val="18"/>
                </w:rPr>
                <w:t>Value</w:t>
              </w:r>
            </w:ins>
          </w:p>
        </w:tc>
      </w:tr>
      <w:tr w:rsidR="00681354" w:rsidRPr="002D60A8" w14:paraId="0A500178" w14:textId="77777777" w:rsidTr="0070620D">
        <w:trPr>
          <w:cantSplit/>
          <w:jc w:val="center"/>
          <w:ins w:id="1041" w:author="Raphael Malyankar" w:date="2025-08-10T23:46:00Z"/>
        </w:trPr>
        <w:tc>
          <w:tcPr>
            <w:tcW w:w="200" w:type="pct"/>
            <w:tcBorders>
              <w:top w:val="double" w:sz="4" w:space="0" w:color="auto"/>
              <w:bottom w:val="single" w:sz="4" w:space="0" w:color="auto"/>
            </w:tcBorders>
            <w:shd w:val="clear" w:color="auto" w:fill="F2F2F2" w:themeFill="background1" w:themeFillShade="F2"/>
          </w:tcPr>
          <w:p w14:paraId="271CEF7E" w14:textId="77777777" w:rsidR="00681354" w:rsidRPr="002D60A8" w:rsidRDefault="00681354" w:rsidP="00213E83">
            <w:pPr>
              <w:spacing w:before="60" w:after="60" w:line="240" w:lineRule="auto"/>
              <w:rPr>
                <w:ins w:id="1042" w:author="Raphael Malyankar" w:date="2025-08-10T23:46:00Z" w16du:dateUtc="2025-08-11T06:46:00Z"/>
                <w:rFonts w:cs="Arial"/>
                <w:sz w:val="18"/>
                <w:szCs w:val="18"/>
              </w:rPr>
            </w:pPr>
            <w:ins w:id="1043" w:author="Raphael Malyankar" w:date="2025-08-10T23:46:00Z" w16du:dateUtc="2025-08-11T06:46:00Z">
              <w:r w:rsidRPr="002D60A8">
                <w:rPr>
                  <w:rFonts w:cs="Arial"/>
                  <w:sz w:val="18"/>
                  <w:szCs w:val="18"/>
                </w:rPr>
                <w:t>--</w:t>
              </w:r>
            </w:ins>
          </w:p>
        </w:tc>
        <w:tc>
          <w:tcPr>
            <w:tcW w:w="1270" w:type="pct"/>
            <w:tcBorders>
              <w:top w:val="double" w:sz="4" w:space="0" w:color="auto"/>
              <w:bottom w:val="single" w:sz="4" w:space="0" w:color="auto"/>
            </w:tcBorders>
            <w:shd w:val="clear" w:color="auto" w:fill="F2F2F2" w:themeFill="background1" w:themeFillShade="F2"/>
          </w:tcPr>
          <w:p w14:paraId="1C1C6D93" w14:textId="77777777" w:rsidR="00681354" w:rsidRPr="002D60A8" w:rsidRDefault="00681354" w:rsidP="00213E83">
            <w:pPr>
              <w:spacing w:before="60" w:after="60" w:line="240" w:lineRule="auto"/>
              <w:rPr>
                <w:ins w:id="1044" w:author="Raphael Malyankar" w:date="2025-08-10T23:46:00Z" w16du:dateUtc="2025-08-11T06:46:00Z"/>
                <w:rFonts w:cs="Arial"/>
                <w:sz w:val="18"/>
                <w:szCs w:val="18"/>
              </w:rPr>
            </w:pPr>
            <w:ins w:id="1045" w:author="Raphael Malyankar" w:date="2025-08-10T23:46:00Z" w16du:dateUtc="2025-08-11T06:46:00Z">
              <w:r w:rsidRPr="002D60A8">
                <w:rPr>
                  <w:rFonts w:cs="Arial"/>
                  <w:sz w:val="18"/>
                  <w:szCs w:val="18"/>
                </w:rPr>
                <w:t>CI_Citation</w:t>
              </w:r>
            </w:ins>
          </w:p>
        </w:tc>
        <w:tc>
          <w:tcPr>
            <w:tcW w:w="1087" w:type="pct"/>
            <w:tcBorders>
              <w:top w:val="double" w:sz="4" w:space="0" w:color="auto"/>
              <w:bottom w:val="single" w:sz="4" w:space="0" w:color="auto"/>
            </w:tcBorders>
            <w:shd w:val="clear" w:color="auto" w:fill="F2F2F2" w:themeFill="background1" w:themeFillShade="F2"/>
          </w:tcPr>
          <w:p w14:paraId="09A4533F" w14:textId="77777777" w:rsidR="00681354" w:rsidRPr="002D60A8" w:rsidRDefault="00681354" w:rsidP="00213E83">
            <w:pPr>
              <w:spacing w:before="60" w:after="60" w:line="240" w:lineRule="auto"/>
              <w:rPr>
                <w:ins w:id="1046" w:author="Raphael Malyankar" w:date="2025-08-10T23:46:00Z" w16du:dateUtc="2025-08-11T06:46:00Z"/>
                <w:rFonts w:cs="Arial"/>
                <w:sz w:val="18"/>
                <w:szCs w:val="18"/>
              </w:rPr>
            </w:pPr>
            <w:ins w:id="1047" w:author="Raphael Malyankar" w:date="2025-08-10T23:46:00Z" w16du:dateUtc="2025-08-11T06:46:00Z">
              <w:r w:rsidRPr="002D60A8">
                <w:rPr>
                  <w:rFonts w:cs="Arial"/>
                  <w:sz w:val="18"/>
                  <w:szCs w:val="18"/>
                </w:rPr>
                <w:t>Class</w:t>
              </w:r>
            </w:ins>
          </w:p>
        </w:tc>
        <w:tc>
          <w:tcPr>
            <w:tcW w:w="2443" w:type="pct"/>
            <w:tcBorders>
              <w:top w:val="double" w:sz="4" w:space="0" w:color="auto"/>
              <w:bottom w:val="single" w:sz="4" w:space="0" w:color="auto"/>
            </w:tcBorders>
            <w:shd w:val="clear" w:color="auto" w:fill="F2F2F2" w:themeFill="background1" w:themeFillShade="F2"/>
          </w:tcPr>
          <w:p w14:paraId="001A4183" w14:textId="77777777" w:rsidR="00681354" w:rsidRPr="002D60A8" w:rsidRDefault="00681354" w:rsidP="00213E83">
            <w:pPr>
              <w:spacing w:before="60" w:after="60" w:line="240" w:lineRule="auto"/>
              <w:rPr>
                <w:ins w:id="1048" w:author="Raphael Malyankar" w:date="2025-08-10T23:46:00Z" w16du:dateUtc="2025-08-11T06:46:00Z"/>
                <w:rFonts w:cs="Arial"/>
                <w:sz w:val="18"/>
                <w:szCs w:val="18"/>
              </w:rPr>
            </w:pPr>
            <w:ins w:id="1049" w:author="Raphael Malyankar" w:date="2025-08-10T23:46:00Z" w16du:dateUtc="2025-08-11T06:46:00Z">
              <w:r w:rsidRPr="002D60A8">
                <w:rPr>
                  <w:rFonts w:cs="Arial"/>
                  <w:sz w:val="18"/>
                  <w:szCs w:val="18"/>
                </w:rPr>
                <w:t>--</w:t>
              </w:r>
            </w:ins>
          </w:p>
        </w:tc>
      </w:tr>
      <w:tr w:rsidR="00681354" w:rsidRPr="002D60A8" w14:paraId="4C63AA28" w14:textId="77777777" w:rsidTr="00213E83">
        <w:trPr>
          <w:cantSplit/>
          <w:jc w:val="center"/>
          <w:ins w:id="1050" w:author="Raphael Malyankar" w:date="2025-08-10T23:46:00Z"/>
        </w:trPr>
        <w:tc>
          <w:tcPr>
            <w:tcW w:w="200" w:type="pct"/>
            <w:tcBorders>
              <w:top w:val="single" w:sz="4" w:space="0" w:color="auto"/>
              <w:bottom w:val="single" w:sz="4" w:space="0" w:color="auto"/>
            </w:tcBorders>
          </w:tcPr>
          <w:p w14:paraId="3A54FD46" w14:textId="77777777" w:rsidR="00681354" w:rsidRPr="002D60A8" w:rsidRDefault="00681354" w:rsidP="00213E83">
            <w:pPr>
              <w:spacing w:before="60" w:after="60" w:line="240" w:lineRule="auto"/>
              <w:rPr>
                <w:ins w:id="1051" w:author="Raphael Malyankar" w:date="2025-08-10T23:46:00Z" w16du:dateUtc="2025-08-11T06:46:00Z"/>
                <w:rFonts w:cs="Arial"/>
                <w:sz w:val="18"/>
                <w:szCs w:val="18"/>
              </w:rPr>
            </w:pPr>
            <w:ins w:id="1052" w:author="Raphael Malyankar" w:date="2025-08-10T23:46:00Z" w16du:dateUtc="2025-08-11T06:46:00Z">
              <w:r w:rsidRPr="002D60A8">
                <w:rPr>
                  <w:rFonts w:cs="Arial"/>
                  <w:sz w:val="18"/>
                  <w:szCs w:val="18"/>
                </w:rPr>
                <w:t>1</w:t>
              </w:r>
            </w:ins>
          </w:p>
        </w:tc>
        <w:tc>
          <w:tcPr>
            <w:tcW w:w="1270" w:type="pct"/>
            <w:tcBorders>
              <w:top w:val="single" w:sz="4" w:space="0" w:color="auto"/>
              <w:bottom w:val="single" w:sz="4" w:space="0" w:color="auto"/>
            </w:tcBorders>
          </w:tcPr>
          <w:p w14:paraId="69853821" w14:textId="77777777" w:rsidR="00681354" w:rsidRPr="002D60A8" w:rsidRDefault="00681354" w:rsidP="00213E83">
            <w:pPr>
              <w:spacing w:before="60" w:after="60" w:line="240" w:lineRule="auto"/>
              <w:rPr>
                <w:ins w:id="1053" w:author="Raphael Malyankar" w:date="2025-08-10T23:46:00Z" w16du:dateUtc="2025-08-11T06:46:00Z"/>
                <w:rFonts w:cs="Arial"/>
                <w:sz w:val="18"/>
                <w:szCs w:val="18"/>
              </w:rPr>
            </w:pPr>
            <w:ins w:id="1054" w:author="Raphael Malyankar" w:date="2025-08-10T23:46:00Z" w16du:dateUtc="2025-08-11T06:46:00Z">
              <w:r w:rsidRPr="002D60A8">
                <w:rPr>
                  <w:rFonts w:cs="Arial"/>
                  <w:sz w:val="18"/>
                  <w:szCs w:val="18"/>
                </w:rPr>
                <w:t xml:space="preserve">    title</w:t>
              </w:r>
            </w:ins>
          </w:p>
        </w:tc>
        <w:tc>
          <w:tcPr>
            <w:tcW w:w="1087" w:type="pct"/>
            <w:tcBorders>
              <w:top w:val="single" w:sz="4" w:space="0" w:color="auto"/>
              <w:bottom w:val="single" w:sz="4" w:space="0" w:color="auto"/>
            </w:tcBorders>
          </w:tcPr>
          <w:p w14:paraId="36C72ACC" w14:textId="77777777" w:rsidR="00681354" w:rsidRPr="002D60A8" w:rsidRDefault="00681354" w:rsidP="00213E83">
            <w:pPr>
              <w:spacing w:before="60" w:after="60" w:line="240" w:lineRule="auto"/>
              <w:rPr>
                <w:ins w:id="1055" w:author="Raphael Malyankar" w:date="2025-08-10T23:46:00Z" w16du:dateUtc="2025-08-11T06:46:00Z"/>
                <w:rFonts w:cs="Arial"/>
                <w:sz w:val="18"/>
                <w:szCs w:val="18"/>
              </w:rPr>
            </w:pPr>
            <w:ins w:id="1056" w:author="Raphael Malyankar" w:date="2025-08-10T23:46:00Z" w16du:dateUtc="2025-08-11T06:46:00Z">
              <w:r w:rsidRPr="002D60A8">
                <w:rPr>
                  <w:rFonts w:cs="Arial"/>
                  <w:sz w:val="18"/>
                  <w:szCs w:val="18"/>
                </w:rPr>
                <w:t>CharacterString</w:t>
              </w:r>
            </w:ins>
          </w:p>
        </w:tc>
        <w:tc>
          <w:tcPr>
            <w:tcW w:w="2443" w:type="pct"/>
            <w:tcBorders>
              <w:top w:val="single" w:sz="4" w:space="0" w:color="auto"/>
              <w:bottom w:val="single" w:sz="4" w:space="0" w:color="auto"/>
            </w:tcBorders>
          </w:tcPr>
          <w:p w14:paraId="11C1A1AA" w14:textId="2B7A0DB3" w:rsidR="00681354" w:rsidRPr="0070620D" w:rsidRDefault="0070620D" w:rsidP="00213E83">
            <w:pPr>
              <w:spacing w:before="60" w:after="60" w:line="240" w:lineRule="auto"/>
              <w:rPr>
                <w:ins w:id="1057" w:author="Raphael Malyankar" w:date="2025-08-10T23:46:00Z" w16du:dateUtc="2025-08-11T06:46:00Z"/>
                <w:rFonts w:cs="Arial"/>
                <w:i/>
                <w:iCs/>
                <w:sz w:val="18"/>
                <w:szCs w:val="18"/>
              </w:rPr>
            </w:pPr>
            <w:ins w:id="1058" w:author="Raphael Malyankar" w:date="2025-08-10T23:53:00Z" w16du:dateUtc="2025-08-11T06:53:00Z">
              <w:r w:rsidRPr="0070620D">
                <w:rPr>
                  <w:rFonts w:cs="Arial"/>
                  <w:i/>
                  <w:iCs/>
                  <w:color w:val="EE0000"/>
                  <w:sz w:val="18"/>
                  <w:szCs w:val="18"/>
                </w:rPr>
                <w:t>&lt;title of PC&gt;</w:t>
              </w:r>
            </w:ins>
          </w:p>
        </w:tc>
      </w:tr>
      <w:tr w:rsidR="00681354" w:rsidRPr="002D60A8" w14:paraId="6F065BA4" w14:textId="77777777" w:rsidTr="0070620D">
        <w:trPr>
          <w:cantSplit/>
          <w:jc w:val="center"/>
          <w:ins w:id="1059" w:author="Raphael Malyankar" w:date="2025-08-10T23:46:00Z"/>
        </w:trPr>
        <w:tc>
          <w:tcPr>
            <w:tcW w:w="200" w:type="pct"/>
            <w:tcBorders>
              <w:top w:val="single" w:sz="4" w:space="0" w:color="auto"/>
              <w:bottom w:val="single" w:sz="4" w:space="0" w:color="auto"/>
            </w:tcBorders>
            <w:shd w:val="clear" w:color="auto" w:fill="F2F2F2" w:themeFill="background1" w:themeFillShade="F2"/>
          </w:tcPr>
          <w:p w14:paraId="2683B19A" w14:textId="77777777" w:rsidR="00681354" w:rsidRPr="002D60A8" w:rsidRDefault="00681354" w:rsidP="00213E83">
            <w:pPr>
              <w:spacing w:before="60" w:after="60" w:line="240" w:lineRule="auto"/>
              <w:rPr>
                <w:ins w:id="1060" w:author="Raphael Malyankar" w:date="2025-08-10T23:46:00Z" w16du:dateUtc="2025-08-11T06:46:00Z"/>
                <w:rFonts w:cs="Arial"/>
                <w:sz w:val="18"/>
                <w:szCs w:val="18"/>
              </w:rPr>
            </w:pPr>
            <w:ins w:id="1061" w:author="Raphael Malyankar" w:date="2025-08-10T23:46:00Z" w16du:dateUtc="2025-08-11T06:46:00Z">
              <w:r w:rsidRPr="002D60A8">
                <w:rPr>
                  <w:rFonts w:cs="Arial"/>
                  <w:sz w:val="18"/>
                  <w:szCs w:val="18"/>
                </w:rPr>
                <w:t>2</w:t>
              </w:r>
            </w:ins>
          </w:p>
        </w:tc>
        <w:tc>
          <w:tcPr>
            <w:tcW w:w="1270" w:type="pct"/>
            <w:tcBorders>
              <w:top w:val="single" w:sz="4" w:space="0" w:color="auto"/>
              <w:bottom w:val="single" w:sz="4" w:space="0" w:color="auto"/>
            </w:tcBorders>
            <w:shd w:val="clear" w:color="auto" w:fill="F2F2F2" w:themeFill="background1" w:themeFillShade="F2"/>
          </w:tcPr>
          <w:p w14:paraId="25411818" w14:textId="77777777" w:rsidR="00681354" w:rsidRPr="002D60A8" w:rsidRDefault="00681354" w:rsidP="00213E83">
            <w:pPr>
              <w:spacing w:before="60" w:after="60" w:line="240" w:lineRule="auto"/>
              <w:rPr>
                <w:ins w:id="1062" w:author="Raphael Malyankar" w:date="2025-08-10T23:46:00Z" w16du:dateUtc="2025-08-11T06:46:00Z"/>
                <w:rFonts w:cs="Arial"/>
                <w:sz w:val="18"/>
                <w:szCs w:val="18"/>
              </w:rPr>
            </w:pPr>
            <w:ins w:id="1063" w:author="Raphael Malyankar" w:date="2025-08-10T23:46:00Z" w16du:dateUtc="2025-08-11T06:46:00Z">
              <w:r w:rsidRPr="002D60A8">
                <w:rPr>
                  <w:rFonts w:cs="Arial"/>
                  <w:sz w:val="18"/>
                  <w:szCs w:val="18"/>
                </w:rPr>
                <w:t xml:space="preserve">    date</w:t>
              </w:r>
            </w:ins>
          </w:p>
        </w:tc>
        <w:tc>
          <w:tcPr>
            <w:tcW w:w="1087" w:type="pct"/>
            <w:tcBorders>
              <w:top w:val="single" w:sz="4" w:space="0" w:color="auto"/>
              <w:bottom w:val="single" w:sz="4" w:space="0" w:color="auto"/>
            </w:tcBorders>
            <w:shd w:val="clear" w:color="auto" w:fill="F2F2F2" w:themeFill="background1" w:themeFillShade="F2"/>
          </w:tcPr>
          <w:p w14:paraId="4D461E92" w14:textId="77777777" w:rsidR="00681354" w:rsidRPr="002D60A8" w:rsidRDefault="00681354" w:rsidP="00213E83">
            <w:pPr>
              <w:spacing w:before="60" w:after="60" w:line="240" w:lineRule="auto"/>
              <w:rPr>
                <w:ins w:id="1064" w:author="Raphael Malyankar" w:date="2025-08-10T23:46:00Z" w16du:dateUtc="2025-08-11T06:46:00Z"/>
                <w:rFonts w:cs="Arial"/>
                <w:sz w:val="18"/>
                <w:szCs w:val="18"/>
              </w:rPr>
            </w:pPr>
            <w:ins w:id="1065" w:author="Raphael Malyankar" w:date="2025-08-10T23:46:00Z" w16du:dateUtc="2025-08-11T06:46:00Z">
              <w:r w:rsidRPr="002D60A8">
                <w:rPr>
                  <w:rFonts w:cs="Arial"/>
                  <w:sz w:val="18"/>
                  <w:szCs w:val="18"/>
                </w:rPr>
                <w:t>CI_Date (class)</w:t>
              </w:r>
            </w:ins>
          </w:p>
        </w:tc>
        <w:tc>
          <w:tcPr>
            <w:tcW w:w="2443" w:type="pct"/>
            <w:tcBorders>
              <w:top w:val="single" w:sz="4" w:space="0" w:color="auto"/>
              <w:bottom w:val="single" w:sz="4" w:space="0" w:color="auto"/>
            </w:tcBorders>
            <w:shd w:val="clear" w:color="auto" w:fill="F2F2F2" w:themeFill="background1" w:themeFillShade="F2"/>
          </w:tcPr>
          <w:p w14:paraId="160F9651" w14:textId="1167F651" w:rsidR="00681354" w:rsidRPr="002D60A8" w:rsidRDefault="00681354" w:rsidP="00213E83">
            <w:pPr>
              <w:spacing w:before="60" w:after="60" w:line="240" w:lineRule="auto"/>
              <w:rPr>
                <w:ins w:id="1066" w:author="Raphael Malyankar" w:date="2025-08-10T23:46:00Z" w16du:dateUtc="2025-08-11T06:46:00Z"/>
                <w:rFonts w:cs="Arial"/>
                <w:sz w:val="18"/>
                <w:szCs w:val="18"/>
              </w:rPr>
            </w:pPr>
            <w:ins w:id="1067" w:author="Raphael Malyankar" w:date="2025-08-10T23:46:00Z" w16du:dateUtc="2025-08-11T06:46:00Z">
              <w:r>
                <w:rPr>
                  <w:rFonts w:cs="Arial"/>
                  <w:sz w:val="18"/>
                  <w:szCs w:val="18"/>
                </w:rPr>
                <w:t>--</w:t>
              </w:r>
            </w:ins>
          </w:p>
        </w:tc>
      </w:tr>
      <w:tr w:rsidR="00681354" w:rsidRPr="002D60A8" w14:paraId="1C87B884" w14:textId="77777777" w:rsidTr="00213E83">
        <w:trPr>
          <w:cantSplit/>
          <w:jc w:val="center"/>
          <w:ins w:id="1068" w:author="Raphael Malyankar" w:date="2025-08-10T23:46:00Z"/>
        </w:trPr>
        <w:tc>
          <w:tcPr>
            <w:tcW w:w="200" w:type="pct"/>
            <w:tcBorders>
              <w:top w:val="single" w:sz="4" w:space="0" w:color="auto"/>
              <w:bottom w:val="single" w:sz="4" w:space="0" w:color="auto"/>
            </w:tcBorders>
          </w:tcPr>
          <w:p w14:paraId="61F6A7F3" w14:textId="77777777" w:rsidR="00681354" w:rsidRPr="002D60A8" w:rsidRDefault="00681354" w:rsidP="00213E83">
            <w:pPr>
              <w:spacing w:before="60" w:after="60" w:line="240" w:lineRule="auto"/>
              <w:rPr>
                <w:ins w:id="1069" w:author="Raphael Malyankar" w:date="2025-08-10T23:46:00Z" w16du:dateUtc="2025-08-11T06:46:00Z"/>
                <w:rFonts w:cs="Arial"/>
                <w:sz w:val="18"/>
                <w:szCs w:val="18"/>
              </w:rPr>
            </w:pPr>
            <w:ins w:id="1070" w:author="Raphael Malyankar" w:date="2025-08-10T23:46:00Z" w16du:dateUtc="2025-08-11T06:46:00Z">
              <w:r w:rsidRPr="002D60A8">
                <w:rPr>
                  <w:rFonts w:cs="Arial"/>
                  <w:sz w:val="18"/>
                  <w:szCs w:val="18"/>
                </w:rPr>
                <w:t>2.1</w:t>
              </w:r>
            </w:ins>
          </w:p>
        </w:tc>
        <w:tc>
          <w:tcPr>
            <w:tcW w:w="1270" w:type="pct"/>
            <w:tcBorders>
              <w:top w:val="single" w:sz="4" w:space="0" w:color="auto"/>
              <w:bottom w:val="single" w:sz="4" w:space="0" w:color="auto"/>
            </w:tcBorders>
          </w:tcPr>
          <w:p w14:paraId="4E95FB67" w14:textId="77777777" w:rsidR="00681354" w:rsidRPr="002D60A8" w:rsidRDefault="00681354" w:rsidP="00213E83">
            <w:pPr>
              <w:spacing w:before="60" w:after="60" w:line="240" w:lineRule="auto"/>
              <w:rPr>
                <w:ins w:id="1071" w:author="Raphael Malyankar" w:date="2025-08-10T23:46:00Z" w16du:dateUtc="2025-08-11T06:46:00Z"/>
                <w:rFonts w:cs="Arial"/>
                <w:sz w:val="18"/>
                <w:szCs w:val="18"/>
              </w:rPr>
            </w:pPr>
            <w:ins w:id="1072" w:author="Raphael Malyankar" w:date="2025-08-10T23:46:00Z" w16du:dateUtc="2025-08-11T06:46:00Z">
              <w:r w:rsidRPr="002D60A8">
                <w:rPr>
                  <w:rFonts w:cs="Arial"/>
                  <w:sz w:val="18"/>
                  <w:szCs w:val="18"/>
                </w:rPr>
                <w:t xml:space="preserve">        date</w:t>
              </w:r>
            </w:ins>
          </w:p>
        </w:tc>
        <w:tc>
          <w:tcPr>
            <w:tcW w:w="1087" w:type="pct"/>
            <w:tcBorders>
              <w:top w:val="single" w:sz="4" w:space="0" w:color="auto"/>
              <w:bottom w:val="single" w:sz="4" w:space="0" w:color="auto"/>
            </w:tcBorders>
          </w:tcPr>
          <w:p w14:paraId="6ADA8E5C" w14:textId="77777777" w:rsidR="00681354" w:rsidRPr="002D60A8" w:rsidRDefault="00681354" w:rsidP="00213E83">
            <w:pPr>
              <w:spacing w:before="60" w:after="60" w:line="240" w:lineRule="auto"/>
              <w:rPr>
                <w:ins w:id="1073" w:author="Raphael Malyankar" w:date="2025-08-10T23:46:00Z" w16du:dateUtc="2025-08-11T06:46:00Z"/>
                <w:rFonts w:cs="Arial"/>
                <w:sz w:val="18"/>
                <w:szCs w:val="18"/>
              </w:rPr>
            </w:pPr>
            <w:ins w:id="1074" w:author="Raphael Malyankar" w:date="2025-08-10T23:46:00Z" w16du:dateUtc="2025-08-11T06:46:00Z">
              <w:r w:rsidRPr="002D60A8">
                <w:rPr>
                  <w:rFonts w:cs="Arial"/>
                  <w:sz w:val="18"/>
                  <w:szCs w:val="18"/>
                </w:rPr>
                <w:t>DateTime</w:t>
              </w:r>
            </w:ins>
          </w:p>
        </w:tc>
        <w:tc>
          <w:tcPr>
            <w:tcW w:w="2443" w:type="pct"/>
            <w:tcBorders>
              <w:top w:val="single" w:sz="4" w:space="0" w:color="auto"/>
              <w:bottom w:val="single" w:sz="4" w:space="0" w:color="auto"/>
            </w:tcBorders>
          </w:tcPr>
          <w:p w14:paraId="5D94477F" w14:textId="17E33404" w:rsidR="00681354" w:rsidRPr="0070620D" w:rsidRDefault="00681354" w:rsidP="00213E83">
            <w:pPr>
              <w:spacing w:before="60" w:after="60" w:line="240" w:lineRule="auto"/>
              <w:rPr>
                <w:ins w:id="1075" w:author="Raphael Malyankar" w:date="2025-08-10T23:46:00Z" w16du:dateUtc="2025-08-11T06:46:00Z"/>
                <w:rFonts w:cs="Arial"/>
                <w:i/>
                <w:iCs/>
                <w:sz w:val="18"/>
                <w:szCs w:val="18"/>
              </w:rPr>
            </w:pPr>
            <w:ins w:id="1076" w:author="Raphael Malyankar" w:date="2025-08-10T23:49:00Z" w16du:dateUtc="2025-08-11T06:49:00Z">
              <w:r w:rsidRPr="0070620D">
                <w:rPr>
                  <w:rFonts w:cs="Arial"/>
                  <w:i/>
                  <w:iCs/>
                  <w:color w:val="EE0000"/>
                  <w:sz w:val="18"/>
                  <w:szCs w:val="18"/>
                </w:rPr>
                <w:t>&lt;</w:t>
              </w:r>
            </w:ins>
            <w:ins w:id="1077" w:author="Raphael Malyankar" w:date="2025-08-10T23:54:00Z" w16du:dateUtc="2025-08-11T06:54:00Z">
              <w:r w:rsidR="0070620D">
                <w:rPr>
                  <w:rFonts w:cs="Arial"/>
                  <w:i/>
                  <w:iCs/>
                  <w:color w:val="EE0000"/>
                  <w:sz w:val="18"/>
                  <w:szCs w:val="18"/>
                </w:rPr>
                <w:t>of publication</w:t>
              </w:r>
            </w:ins>
            <w:ins w:id="1078" w:author="Raphael Malyankar" w:date="2025-08-10T23:49:00Z" w16du:dateUtc="2025-08-11T06:49:00Z">
              <w:r w:rsidRPr="0070620D">
                <w:rPr>
                  <w:rFonts w:cs="Arial"/>
                  <w:i/>
                  <w:iCs/>
                  <w:color w:val="EE0000"/>
                  <w:sz w:val="18"/>
                  <w:szCs w:val="18"/>
                </w:rPr>
                <w:t>&gt;</w:t>
              </w:r>
            </w:ins>
          </w:p>
        </w:tc>
      </w:tr>
      <w:tr w:rsidR="00681354" w:rsidRPr="002D60A8" w14:paraId="036EF00C" w14:textId="77777777" w:rsidTr="00213E83">
        <w:trPr>
          <w:cantSplit/>
          <w:jc w:val="center"/>
          <w:ins w:id="1079" w:author="Raphael Malyankar" w:date="2025-08-10T23:46:00Z"/>
        </w:trPr>
        <w:tc>
          <w:tcPr>
            <w:tcW w:w="200" w:type="pct"/>
            <w:tcBorders>
              <w:top w:val="single" w:sz="4" w:space="0" w:color="auto"/>
              <w:bottom w:val="single" w:sz="4" w:space="0" w:color="auto"/>
            </w:tcBorders>
          </w:tcPr>
          <w:p w14:paraId="1DBE7094" w14:textId="77777777" w:rsidR="00681354" w:rsidRPr="002D60A8" w:rsidRDefault="00681354" w:rsidP="00213E83">
            <w:pPr>
              <w:spacing w:before="60" w:after="60" w:line="240" w:lineRule="auto"/>
              <w:rPr>
                <w:ins w:id="1080" w:author="Raphael Malyankar" w:date="2025-08-10T23:46:00Z" w16du:dateUtc="2025-08-11T06:46:00Z"/>
                <w:rFonts w:cs="Arial"/>
                <w:sz w:val="18"/>
                <w:szCs w:val="18"/>
              </w:rPr>
            </w:pPr>
            <w:ins w:id="1081" w:author="Raphael Malyankar" w:date="2025-08-10T23:46:00Z" w16du:dateUtc="2025-08-11T06:46:00Z">
              <w:r w:rsidRPr="002D60A8">
                <w:rPr>
                  <w:rFonts w:cs="Arial"/>
                  <w:sz w:val="18"/>
                  <w:szCs w:val="18"/>
                </w:rPr>
                <w:t>2.2</w:t>
              </w:r>
            </w:ins>
          </w:p>
        </w:tc>
        <w:tc>
          <w:tcPr>
            <w:tcW w:w="1270" w:type="pct"/>
            <w:tcBorders>
              <w:top w:val="single" w:sz="4" w:space="0" w:color="auto"/>
              <w:bottom w:val="single" w:sz="4" w:space="0" w:color="auto"/>
            </w:tcBorders>
          </w:tcPr>
          <w:p w14:paraId="2DF1A254" w14:textId="77777777" w:rsidR="00681354" w:rsidRPr="002D60A8" w:rsidRDefault="00681354" w:rsidP="00213E83">
            <w:pPr>
              <w:spacing w:before="60" w:after="60" w:line="240" w:lineRule="auto"/>
              <w:rPr>
                <w:ins w:id="1082" w:author="Raphael Malyankar" w:date="2025-08-10T23:46:00Z" w16du:dateUtc="2025-08-11T06:46:00Z"/>
                <w:rFonts w:cs="Arial"/>
                <w:sz w:val="18"/>
                <w:szCs w:val="18"/>
              </w:rPr>
            </w:pPr>
            <w:ins w:id="1083" w:author="Raphael Malyankar" w:date="2025-08-10T23:46:00Z" w16du:dateUtc="2025-08-11T06:46:00Z">
              <w:r w:rsidRPr="002D60A8">
                <w:rPr>
                  <w:rFonts w:cs="Arial"/>
                  <w:sz w:val="18"/>
                  <w:szCs w:val="18"/>
                </w:rPr>
                <w:t xml:space="preserve">        dateType</w:t>
              </w:r>
            </w:ins>
          </w:p>
        </w:tc>
        <w:tc>
          <w:tcPr>
            <w:tcW w:w="1087" w:type="pct"/>
            <w:tcBorders>
              <w:top w:val="single" w:sz="4" w:space="0" w:color="auto"/>
              <w:bottom w:val="single" w:sz="4" w:space="0" w:color="auto"/>
            </w:tcBorders>
          </w:tcPr>
          <w:p w14:paraId="29ED2BB6" w14:textId="77777777" w:rsidR="00681354" w:rsidRPr="002D60A8" w:rsidRDefault="00681354" w:rsidP="00213E83">
            <w:pPr>
              <w:spacing w:before="60" w:after="60" w:line="240" w:lineRule="auto"/>
              <w:rPr>
                <w:ins w:id="1084" w:author="Raphael Malyankar" w:date="2025-08-10T23:46:00Z" w16du:dateUtc="2025-08-11T06:46:00Z"/>
                <w:rFonts w:cs="Arial"/>
                <w:sz w:val="18"/>
                <w:szCs w:val="18"/>
              </w:rPr>
            </w:pPr>
            <w:ins w:id="1085" w:author="Raphael Malyankar" w:date="2025-08-10T23:46:00Z" w16du:dateUtc="2025-08-11T06:46:00Z">
              <w:r w:rsidRPr="002D60A8">
                <w:rPr>
                  <w:rFonts w:cs="Arial"/>
                  <w:sz w:val="18"/>
                  <w:szCs w:val="18"/>
                </w:rPr>
                <w:t>CI_DateTypeCode (ISO codelist)</w:t>
              </w:r>
            </w:ins>
          </w:p>
        </w:tc>
        <w:tc>
          <w:tcPr>
            <w:tcW w:w="2443" w:type="pct"/>
            <w:tcBorders>
              <w:top w:val="single" w:sz="4" w:space="0" w:color="auto"/>
              <w:bottom w:val="single" w:sz="4" w:space="0" w:color="auto"/>
            </w:tcBorders>
          </w:tcPr>
          <w:p w14:paraId="0AB2ABA1" w14:textId="7EB5E775" w:rsidR="00681354" w:rsidRPr="0070620D" w:rsidRDefault="00681354" w:rsidP="00213E83">
            <w:pPr>
              <w:spacing w:before="60" w:after="60" w:line="240" w:lineRule="auto"/>
              <w:rPr>
                <w:ins w:id="1086" w:author="Raphael Malyankar" w:date="2025-08-10T23:46:00Z" w16du:dateUtc="2025-08-11T06:46:00Z"/>
                <w:rFonts w:cs="Arial"/>
                <w:i/>
                <w:iCs/>
                <w:sz w:val="18"/>
                <w:szCs w:val="18"/>
              </w:rPr>
            </w:pPr>
            <w:ins w:id="1087" w:author="Raphael Malyankar" w:date="2025-08-10T23:50:00Z" w16du:dateUtc="2025-08-11T06:50:00Z">
              <w:r w:rsidRPr="0070620D">
                <w:rPr>
                  <w:rFonts w:cs="Arial"/>
                  <w:i/>
                  <w:iCs/>
                  <w:color w:val="EE0000"/>
                  <w:sz w:val="18"/>
                  <w:szCs w:val="18"/>
                </w:rPr>
                <w:t>&lt;value from codelist&gt;</w:t>
              </w:r>
            </w:ins>
          </w:p>
        </w:tc>
      </w:tr>
      <w:tr w:rsidR="00681354" w:rsidRPr="002D60A8" w14:paraId="58CE1652" w14:textId="77777777" w:rsidTr="00213E83">
        <w:trPr>
          <w:cantSplit/>
          <w:jc w:val="center"/>
          <w:ins w:id="1088" w:author="Raphael Malyankar" w:date="2025-08-10T23:46:00Z"/>
        </w:trPr>
        <w:tc>
          <w:tcPr>
            <w:tcW w:w="200" w:type="pct"/>
            <w:tcBorders>
              <w:top w:val="single" w:sz="4" w:space="0" w:color="auto"/>
              <w:bottom w:val="single" w:sz="4" w:space="0" w:color="auto"/>
            </w:tcBorders>
          </w:tcPr>
          <w:p w14:paraId="51FBA472" w14:textId="77777777" w:rsidR="00681354" w:rsidRPr="002D60A8" w:rsidRDefault="00681354" w:rsidP="00213E83">
            <w:pPr>
              <w:spacing w:before="60" w:after="60" w:line="240" w:lineRule="auto"/>
              <w:rPr>
                <w:ins w:id="1089" w:author="Raphael Malyankar" w:date="2025-08-10T23:46:00Z" w16du:dateUtc="2025-08-11T06:46:00Z"/>
                <w:rFonts w:cs="Arial"/>
                <w:sz w:val="18"/>
                <w:szCs w:val="18"/>
              </w:rPr>
            </w:pPr>
            <w:ins w:id="1090" w:author="Raphael Malyankar" w:date="2025-08-10T23:46:00Z" w16du:dateUtc="2025-08-11T06:46:00Z">
              <w:r w:rsidRPr="002D60A8">
                <w:rPr>
                  <w:rFonts w:cs="Arial"/>
                  <w:sz w:val="18"/>
                  <w:szCs w:val="18"/>
                </w:rPr>
                <w:t>3</w:t>
              </w:r>
            </w:ins>
          </w:p>
        </w:tc>
        <w:tc>
          <w:tcPr>
            <w:tcW w:w="1270" w:type="pct"/>
            <w:tcBorders>
              <w:top w:val="single" w:sz="4" w:space="0" w:color="auto"/>
              <w:bottom w:val="single" w:sz="4" w:space="0" w:color="auto"/>
            </w:tcBorders>
          </w:tcPr>
          <w:p w14:paraId="3DE08A12" w14:textId="77777777" w:rsidR="00681354" w:rsidRPr="002D60A8" w:rsidRDefault="00681354" w:rsidP="00213E83">
            <w:pPr>
              <w:spacing w:before="60" w:after="60" w:line="240" w:lineRule="auto"/>
              <w:rPr>
                <w:ins w:id="1091" w:author="Raphael Malyankar" w:date="2025-08-10T23:46:00Z" w16du:dateUtc="2025-08-11T06:46:00Z"/>
                <w:rFonts w:cs="Arial"/>
                <w:sz w:val="18"/>
                <w:szCs w:val="18"/>
              </w:rPr>
            </w:pPr>
            <w:ins w:id="1092" w:author="Raphael Malyankar" w:date="2025-08-10T23:46:00Z" w16du:dateUtc="2025-08-11T06:46:00Z">
              <w:r w:rsidRPr="002D60A8">
                <w:rPr>
                  <w:rFonts w:cs="Arial"/>
                  <w:sz w:val="18"/>
                  <w:szCs w:val="18"/>
                </w:rPr>
                <w:t xml:space="preserve">    edition</w:t>
              </w:r>
            </w:ins>
          </w:p>
        </w:tc>
        <w:tc>
          <w:tcPr>
            <w:tcW w:w="1087" w:type="pct"/>
            <w:tcBorders>
              <w:top w:val="single" w:sz="4" w:space="0" w:color="auto"/>
              <w:bottom w:val="single" w:sz="4" w:space="0" w:color="auto"/>
            </w:tcBorders>
          </w:tcPr>
          <w:p w14:paraId="6A1DBA84" w14:textId="77777777" w:rsidR="00681354" w:rsidRPr="002D60A8" w:rsidRDefault="00681354" w:rsidP="00213E83">
            <w:pPr>
              <w:spacing w:before="60" w:after="60" w:line="240" w:lineRule="auto"/>
              <w:rPr>
                <w:ins w:id="1093" w:author="Raphael Malyankar" w:date="2025-08-10T23:46:00Z" w16du:dateUtc="2025-08-11T06:46:00Z"/>
                <w:rFonts w:cs="Arial"/>
                <w:sz w:val="18"/>
                <w:szCs w:val="18"/>
              </w:rPr>
            </w:pPr>
            <w:ins w:id="1094" w:author="Raphael Malyankar" w:date="2025-08-10T23:46:00Z" w16du:dateUtc="2025-08-11T06:46:00Z">
              <w:r w:rsidRPr="002D60A8">
                <w:rPr>
                  <w:rFonts w:cs="Arial"/>
                  <w:sz w:val="18"/>
                  <w:szCs w:val="18"/>
                </w:rPr>
                <w:t>CharacterString</w:t>
              </w:r>
            </w:ins>
          </w:p>
        </w:tc>
        <w:tc>
          <w:tcPr>
            <w:tcW w:w="2443" w:type="pct"/>
            <w:tcBorders>
              <w:top w:val="single" w:sz="4" w:space="0" w:color="auto"/>
              <w:bottom w:val="single" w:sz="4" w:space="0" w:color="auto"/>
            </w:tcBorders>
          </w:tcPr>
          <w:p w14:paraId="11893BF6" w14:textId="54EE6900" w:rsidR="00681354" w:rsidRPr="0070620D" w:rsidRDefault="0070620D" w:rsidP="00213E83">
            <w:pPr>
              <w:spacing w:before="60" w:after="60" w:line="240" w:lineRule="auto"/>
              <w:rPr>
                <w:ins w:id="1095" w:author="Raphael Malyankar" w:date="2025-08-10T23:46:00Z" w16du:dateUtc="2025-08-11T06:46:00Z"/>
                <w:rFonts w:cs="Arial"/>
                <w:i/>
                <w:iCs/>
                <w:sz w:val="18"/>
                <w:szCs w:val="18"/>
              </w:rPr>
            </w:pPr>
            <w:ins w:id="1096" w:author="Raphael Malyankar" w:date="2025-08-10T23:51:00Z" w16du:dateUtc="2025-08-11T06:51:00Z">
              <w:r w:rsidRPr="0070620D">
                <w:rPr>
                  <w:rFonts w:cs="Arial"/>
                  <w:i/>
                  <w:iCs/>
                  <w:color w:val="EE0000"/>
                  <w:sz w:val="18"/>
                  <w:szCs w:val="18"/>
                </w:rPr>
                <w:t>&lt;edition of PC&gt;</w:t>
              </w:r>
            </w:ins>
          </w:p>
        </w:tc>
      </w:tr>
      <w:tr w:rsidR="00681354" w:rsidRPr="002D60A8" w14:paraId="5EE421AA" w14:textId="77777777" w:rsidTr="00213E83">
        <w:trPr>
          <w:cantSplit/>
          <w:jc w:val="center"/>
          <w:ins w:id="1097" w:author="Raphael Malyankar" w:date="2025-08-10T23:46:00Z"/>
        </w:trPr>
        <w:tc>
          <w:tcPr>
            <w:tcW w:w="200" w:type="pct"/>
            <w:tcBorders>
              <w:top w:val="single" w:sz="4" w:space="0" w:color="auto"/>
              <w:bottom w:val="single" w:sz="4" w:space="0" w:color="auto"/>
            </w:tcBorders>
          </w:tcPr>
          <w:p w14:paraId="753B2C57" w14:textId="77777777" w:rsidR="00681354" w:rsidRPr="002D60A8" w:rsidRDefault="00681354" w:rsidP="00213E83">
            <w:pPr>
              <w:spacing w:before="60" w:after="60" w:line="240" w:lineRule="auto"/>
              <w:rPr>
                <w:ins w:id="1098" w:author="Raphael Malyankar" w:date="2025-08-10T23:46:00Z" w16du:dateUtc="2025-08-11T06:46:00Z"/>
                <w:rFonts w:cs="Arial"/>
                <w:sz w:val="18"/>
                <w:szCs w:val="18"/>
              </w:rPr>
            </w:pPr>
            <w:ins w:id="1099" w:author="Raphael Malyankar" w:date="2025-08-10T23:46:00Z" w16du:dateUtc="2025-08-11T06:46:00Z">
              <w:r w:rsidRPr="002D60A8">
                <w:rPr>
                  <w:rFonts w:cs="Arial"/>
                  <w:sz w:val="18"/>
                  <w:szCs w:val="18"/>
                </w:rPr>
                <w:t>4</w:t>
              </w:r>
            </w:ins>
          </w:p>
        </w:tc>
        <w:tc>
          <w:tcPr>
            <w:tcW w:w="1270" w:type="pct"/>
            <w:tcBorders>
              <w:top w:val="single" w:sz="4" w:space="0" w:color="auto"/>
              <w:bottom w:val="single" w:sz="4" w:space="0" w:color="auto"/>
            </w:tcBorders>
          </w:tcPr>
          <w:p w14:paraId="7A20FCAA" w14:textId="77777777" w:rsidR="00681354" w:rsidRPr="002D60A8" w:rsidRDefault="00681354" w:rsidP="00213E83">
            <w:pPr>
              <w:spacing w:before="60" w:after="60" w:line="240" w:lineRule="auto"/>
              <w:rPr>
                <w:ins w:id="1100" w:author="Raphael Malyankar" w:date="2025-08-10T23:46:00Z" w16du:dateUtc="2025-08-11T06:46:00Z"/>
                <w:rFonts w:cs="Arial"/>
                <w:sz w:val="18"/>
                <w:szCs w:val="18"/>
              </w:rPr>
            </w:pPr>
            <w:ins w:id="1101" w:author="Raphael Malyankar" w:date="2025-08-10T23:46:00Z" w16du:dateUtc="2025-08-11T06:46:00Z">
              <w:r w:rsidRPr="002D60A8">
                <w:rPr>
                  <w:rFonts w:cs="Arial"/>
                  <w:sz w:val="18"/>
                  <w:szCs w:val="18"/>
                </w:rPr>
                <w:t xml:space="preserve">    editionDate</w:t>
              </w:r>
            </w:ins>
          </w:p>
        </w:tc>
        <w:tc>
          <w:tcPr>
            <w:tcW w:w="1087" w:type="pct"/>
            <w:tcBorders>
              <w:top w:val="single" w:sz="4" w:space="0" w:color="auto"/>
              <w:bottom w:val="single" w:sz="4" w:space="0" w:color="auto"/>
            </w:tcBorders>
          </w:tcPr>
          <w:p w14:paraId="5E89F7B9" w14:textId="77777777" w:rsidR="00681354" w:rsidRPr="002D60A8" w:rsidRDefault="00681354" w:rsidP="00213E83">
            <w:pPr>
              <w:spacing w:before="60" w:after="60" w:line="240" w:lineRule="auto"/>
              <w:rPr>
                <w:ins w:id="1102" w:author="Raphael Malyankar" w:date="2025-08-10T23:46:00Z" w16du:dateUtc="2025-08-11T06:46:00Z"/>
                <w:rFonts w:cs="Arial"/>
                <w:sz w:val="18"/>
                <w:szCs w:val="18"/>
              </w:rPr>
            </w:pPr>
            <w:ins w:id="1103" w:author="Raphael Malyankar" w:date="2025-08-10T23:46:00Z" w16du:dateUtc="2025-08-11T06:46:00Z">
              <w:r w:rsidRPr="002D60A8">
                <w:rPr>
                  <w:rFonts w:cs="Arial"/>
                  <w:sz w:val="18"/>
                  <w:szCs w:val="18"/>
                </w:rPr>
                <w:t>DateTime</w:t>
              </w:r>
            </w:ins>
          </w:p>
        </w:tc>
        <w:tc>
          <w:tcPr>
            <w:tcW w:w="2443" w:type="pct"/>
            <w:tcBorders>
              <w:top w:val="single" w:sz="4" w:space="0" w:color="auto"/>
              <w:bottom w:val="single" w:sz="4" w:space="0" w:color="auto"/>
            </w:tcBorders>
          </w:tcPr>
          <w:p w14:paraId="6DF158AF" w14:textId="51FF9C0B" w:rsidR="00681354" w:rsidRPr="002D60A8" w:rsidRDefault="0070620D" w:rsidP="00213E83">
            <w:pPr>
              <w:spacing w:before="60" w:after="60" w:line="240" w:lineRule="auto"/>
              <w:rPr>
                <w:ins w:id="1104" w:author="Raphael Malyankar" w:date="2025-08-10T23:46:00Z" w16du:dateUtc="2025-08-11T06:46:00Z"/>
                <w:rFonts w:cs="Arial"/>
                <w:sz w:val="18"/>
                <w:szCs w:val="18"/>
              </w:rPr>
            </w:pPr>
            <w:ins w:id="1105" w:author="Raphael Malyankar" w:date="2025-08-10T23:54:00Z" w16du:dateUtc="2025-08-11T06:54:00Z">
              <w:r w:rsidRPr="00213E83">
                <w:rPr>
                  <w:rFonts w:cs="Arial"/>
                  <w:i/>
                  <w:iCs/>
                  <w:color w:val="EE0000"/>
                  <w:sz w:val="18"/>
                  <w:szCs w:val="18"/>
                </w:rPr>
                <w:t>&lt;</w:t>
              </w:r>
              <w:r>
                <w:rPr>
                  <w:rFonts w:cs="Arial"/>
                  <w:i/>
                  <w:iCs/>
                  <w:color w:val="EE0000"/>
                  <w:sz w:val="18"/>
                  <w:szCs w:val="18"/>
                </w:rPr>
                <w:t>of PC edition</w:t>
              </w:r>
              <w:r w:rsidRPr="00213E83">
                <w:rPr>
                  <w:rFonts w:cs="Arial"/>
                  <w:i/>
                  <w:iCs/>
                  <w:color w:val="EE0000"/>
                  <w:sz w:val="18"/>
                  <w:szCs w:val="18"/>
                </w:rPr>
                <w:t>&gt;</w:t>
              </w:r>
            </w:ins>
          </w:p>
        </w:tc>
      </w:tr>
      <w:tr w:rsidR="00681354" w:rsidRPr="002D60A8" w14:paraId="3618D122" w14:textId="77777777" w:rsidTr="0070620D">
        <w:trPr>
          <w:cantSplit/>
          <w:jc w:val="center"/>
          <w:ins w:id="1106" w:author="Raphael Malyankar" w:date="2025-08-10T23:46:00Z"/>
        </w:trPr>
        <w:tc>
          <w:tcPr>
            <w:tcW w:w="200" w:type="pct"/>
            <w:tcBorders>
              <w:top w:val="single" w:sz="4" w:space="0" w:color="auto"/>
              <w:bottom w:val="single" w:sz="4" w:space="0" w:color="auto"/>
            </w:tcBorders>
            <w:shd w:val="clear" w:color="auto" w:fill="F2F2F2" w:themeFill="background1" w:themeFillShade="F2"/>
          </w:tcPr>
          <w:p w14:paraId="70EC6CC4" w14:textId="77777777" w:rsidR="00681354" w:rsidRPr="002D60A8" w:rsidRDefault="00681354" w:rsidP="00213E83">
            <w:pPr>
              <w:spacing w:before="60" w:after="60" w:line="240" w:lineRule="auto"/>
              <w:rPr>
                <w:ins w:id="1107" w:author="Raphael Malyankar" w:date="2025-08-10T23:46:00Z" w16du:dateUtc="2025-08-11T06:46:00Z"/>
                <w:rFonts w:cs="Arial"/>
                <w:sz w:val="18"/>
                <w:szCs w:val="18"/>
              </w:rPr>
            </w:pPr>
            <w:ins w:id="1108" w:author="Raphael Malyankar" w:date="2025-08-10T23:46:00Z" w16du:dateUtc="2025-08-11T06:46:00Z">
              <w:r w:rsidRPr="002D60A8">
                <w:rPr>
                  <w:rFonts w:cs="Arial"/>
                  <w:sz w:val="18"/>
                  <w:szCs w:val="18"/>
                </w:rPr>
                <w:t>5</w:t>
              </w:r>
            </w:ins>
          </w:p>
        </w:tc>
        <w:tc>
          <w:tcPr>
            <w:tcW w:w="1270" w:type="pct"/>
            <w:tcBorders>
              <w:top w:val="single" w:sz="4" w:space="0" w:color="auto"/>
              <w:bottom w:val="single" w:sz="4" w:space="0" w:color="auto"/>
            </w:tcBorders>
            <w:shd w:val="clear" w:color="auto" w:fill="F2F2F2" w:themeFill="background1" w:themeFillShade="F2"/>
          </w:tcPr>
          <w:p w14:paraId="39159EA1" w14:textId="77777777" w:rsidR="00681354" w:rsidRPr="002D60A8" w:rsidRDefault="00681354" w:rsidP="00213E83">
            <w:pPr>
              <w:spacing w:before="60" w:after="60" w:line="240" w:lineRule="auto"/>
              <w:rPr>
                <w:ins w:id="1109" w:author="Raphael Malyankar" w:date="2025-08-10T23:46:00Z" w16du:dateUtc="2025-08-11T06:46:00Z"/>
                <w:rFonts w:cs="Arial"/>
                <w:sz w:val="18"/>
                <w:szCs w:val="18"/>
              </w:rPr>
            </w:pPr>
            <w:ins w:id="1110" w:author="Raphael Malyankar" w:date="2025-08-10T23:46:00Z" w16du:dateUtc="2025-08-11T06:46:00Z">
              <w:r w:rsidRPr="002D60A8">
                <w:rPr>
                  <w:rFonts w:cs="Arial"/>
                  <w:sz w:val="18"/>
                  <w:szCs w:val="18"/>
                </w:rPr>
                <w:t xml:space="preserve">    citedResponsibleParty</w:t>
              </w:r>
            </w:ins>
          </w:p>
        </w:tc>
        <w:tc>
          <w:tcPr>
            <w:tcW w:w="1087" w:type="pct"/>
            <w:tcBorders>
              <w:top w:val="single" w:sz="4" w:space="0" w:color="auto"/>
              <w:bottom w:val="single" w:sz="4" w:space="0" w:color="auto"/>
            </w:tcBorders>
            <w:shd w:val="clear" w:color="auto" w:fill="F2F2F2" w:themeFill="background1" w:themeFillShade="F2"/>
          </w:tcPr>
          <w:p w14:paraId="0D73510C" w14:textId="77777777" w:rsidR="00681354" w:rsidRPr="002D60A8" w:rsidRDefault="00681354" w:rsidP="00213E83">
            <w:pPr>
              <w:spacing w:before="60" w:after="60" w:line="240" w:lineRule="auto"/>
              <w:rPr>
                <w:ins w:id="1111" w:author="Raphael Malyankar" w:date="2025-08-10T23:46:00Z" w16du:dateUtc="2025-08-11T06:46:00Z"/>
                <w:rFonts w:cs="Arial"/>
                <w:sz w:val="18"/>
                <w:szCs w:val="18"/>
              </w:rPr>
            </w:pPr>
            <w:ins w:id="1112" w:author="Raphael Malyankar" w:date="2025-08-10T23:46:00Z" w16du:dateUtc="2025-08-11T06:46:00Z">
              <w:r w:rsidRPr="002D60A8">
                <w:rPr>
                  <w:rFonts w:cs="Arial"/>
                  <w:sz w:val="18"/>
                  <w:szCs w:val="18"/>
                </w:rPr>
                <w:t>CI_Responsibility (class)</w:t>
              </w:r>
            </w:ins>
          </w:p>
        </w:tc>
        <w:tc>
          <w:tcPr>
            <w:tcW w:w="2443" w:type="pct"/>
            <w:tcBorders>
              <w:top w:val="single" w:sz="4" w:space="0" w:color="auto"/>
              <w:bottom w:val="single" w:sz="4" w:space="0" w:color="auto"/>
            </w:tcBorders>
            <w:shd w:val="clear" w:color="auto" w:fill="F2F2F2" w:themeFill="background1" w:themeFillShade="F2"/>
          </w:tcPr>
          <w:p w14:paraId="1BF8E293" w14:textId="77777777" w:rsidR="00681354" w:rsidRPr="002D60A8" w:rsidRDefault="00681354" w:rsidP="00213E83">
            <w:pPr>
              <w:spacing w:before="60" w:after="60" w:line="240" w:lineRule="auto"/>
              <w:rPr>
                <w:ins w:id="1113" w:author="Raphael Malyankar" w:date="2025-08-10T23:46:00Z" w16du:dateUtc="2025-08-11T06:46:00Z"/>
                <w:rFonts w:cs="Arial"/>
                <w:sz w:val="18"/>
                <w:szCs w:val="18"/>
              </w:rPr>
            </w:pPr>
            <w:ins w:id="1114" w:author="Raphael Malyankar" w:date="2025-08-10T23:46:00Z" w16du:dateUtc="2025-08-11T06:46:00Z">
              <w:r w:rsidRPr="002D60A8">
                <w:rPr>
                  <w:rFonts w:cs="Arial"/>
                  <w:sz w:val="18"/>
                  <w:szCs w:val="18"/>
                </w:rPr>
                <w:t>--</w:t>
              </w:r>
            </w:ins>
          </w:p>
        </w:tc>
      </w:tr>
      <w:tr w:rsidR="00681354" w:rsidRPr="002D60A8" w14:paraId="4AE99DE0" w14:textId="77777777" w:rsidTr="00213E83">
        <w:trPr>
          <w:cantSplit/>
          <w:jc w:val="center"/>
          <w:ins w:id="1115" w:author="Raphael Malyankar" w:date="2025-08-10T23:46:00Z"/>
        </w:trPr>
        <w:tc>
          <w:tcPr>
            <w:tcW w:w="200" w:type="pct"/>
            <w:tcBorders>
              <w:top w:val="single" w:sz="4" w:space="0" w:color="auto"/>
              <w:bottom w:val="single" w:sz="4" w:space="0" w:color="auto"/>
            </w:tcBorders>
          </w:tcPr>
          <w:p w14:paraId="711BD3E0" w14:textId="77777777" w:rsidR="00681354" w:rsidRPr="002D60A8" w:rsidRDefault="00681354" w:rsidP="00213E83">
            <w:pPr>
              <w:spacing w:before="60" w:after="60" w:line="240" w:lineRule="auto"/>
              <w:rPr>
                <w:ins w:id="1116" w:author="Raphael Malyankar" w:date="2025-08-10T23:46:00Z" w16du:dateUtc="2025-08-11T06:46:00Z"/>
                <w:rFonts w:cs="Arial"/>
                <w:sz w:val="18"/>
                <w:szCs w:val="18"/>
              </w:rPr>
            </w:pPr>
            <w:ins w:id="1117" w:author="Raphael Malyankar" w:date="2025-08-10T23:46:00Z" w16du:dateUtc="2025-08-11T06:46:00Z">
              <w:r w:rsidRPr="002D60A8">
                <w:rPr>
                  <w:rFonts w:cs="Arial"/>
                  <w:sz w:val="18"/>
                  <w:szCs w:val="18"/>
                </w:rPr>
                <w:t>5.1</w:t>
              </w:r>
            </w:ins>
          </w:p>
        </w:tc>
        <w:tc>
          <w:tcPr>
            <w:tcW w:w="1270" w:type="pct"/>
            <w:tcBorders>
              <w:top w:val="single" w:sz="4" w:space="0" w:color="auto"/>
              <w:bottom w:val="single" w:sz="4" w:space="0" w:color="auto"/>
            </w:tcBorders>
          </w:tcPr>
          <w:p w14:paraId="539C2000" w14:textId="77777777" w:rsidR="00681354" w:rsidRPr="002D60A8" w:rsidRDefault="00681354" w:rsidP="00213E83">
            <w:pPr>
              <w:spacing w:before="60" w:after="60" w:line="240" w:lineRule="auto"/>
              <w:rPr>
                <w:ins w:id="1118" w:author="Raphael Malyankar" w:date="2025-08-10T23:46:00Z" w16du:dateUtc="2025-08-11T06:46:00Z"/>
                <w:rFonts w:cs="Arial"/>
                <w:sz w:val="18"/>
                <w:szCs w:val="18"/>
              </w:rPr>
            </w:pPr>
            <w:ins w:id="1119" w:author="Raphael Malyankar" w:date="2025-08-10T23:46:00Z" w16du:dateUtc="2025-08-11T06:46:00Z">
              <w:r w:rsidRPr="002D60A8">
                <w:rPr>
                  <w:rFonts w:cs="Arial"/>
                  <w:sz w:val="18"/>
                  <w:szCs w:val="18"/>
                </w:rPr>
                <w:t xml:space="preserve">        role</w:t>
              </w:r>
            </w:ins>
          </w:p>
        </w:tc>
        <w:tc>
          <w:tcPr>
            <w:tcW w:w="1087" w:type="pct"/>
            <w:tcBorders>
              <w:top w:val="single" w:sz="4" w:space="0" w:color="auto"/>
              <w:bottom w:val="single" w:sz="4" w:space="0" w:color="auto"/>
            </w:tcBorders>
          </w:tcPr>
          <w:p w14:paraId="278481EF" w14:textId="77777777" w:rsidR="00681354" w:rsidRPr="002D60A8" w:rsidRDefault="00681354" w:rsidP="00213E83">
            <w:pPr>
              <w:spacing w:before="60" w:after="60" w:line="240" w:lineRule="auto"/>
              <w:rPr>
                <w:ins w:id="1120" w:author="Raphael Malyankar" w:date="2025-08-10T23:46:00Z" w16du:dateUtc="2025-08-11T06:46:00Z"/>
                <w:rFonts w:cs="Arial"/>
                <w:sz w:val="18"/>
                <w:szCs w:val="18"/>
              </w:rPr>
            </w:pPr>
            <w:ins w:id="1121" w:author="Raphael Malyankar" w:date="2025-08-10T23:46:00Z" w16du:dateUtc="2025-08-11T06:46:00Z">
              <w:r w:rsidRPr="002D60A8">
                <w:rPr>
                  <w:rFonts w:cs="Arial"/>
                  <w:sz w:val="18"/>
                  <w:szCs w:val="18"/>
                </w:rPr>
                <w:t>CI_RoleCode (ISO codelist)</w:t>
              </w:r>
            </w:ins>
          </w:p>
        </w:tc>
        <w:tc>
          <w:tcPr>
            <w:tcW w:w="2443" w:type="pct"/>
            <w:tcBorders>
              <w:top w:val="single" w:sz="4" w:space="0" w:color="auto"/>
              <w:bottom w:val="single" w:sz="4" w:space="0" w:color="auto"/>
            </w:tcBorders>
          </w:tcPr>
          <w:p w14:paraId="217970D0" w14:textId="4E1DFB15" w:rsidR="00681354" w:rsidRPr="002D60A8" w:rsidRDefault="0070620D" w:rsidP="00213E83">
            <w:pPr>
              <w:spacing w:before="60" w:after="60" w:line="240" w:lineRule="auto"/>
              <w:rPr>
                <w:ins w:id="1122" w:author="Raphael Malyankar" w:date="2025-08-10T23:46:00Z" w16du:dateUtc="2025-08-11T06:46:00Z"/>
                <w:rFonts w:cs="Arial"/>
                <w:sz w:val="18"/>
                <w:szCs w:val="18"/>
              </w:rPr>
            </w:pPr>
            <w:ins w:id="1123" w:author="Raphael Malyankar" w:date="2025-08-10T23:55:00Z" w16du:dateUtc="2025-08-11T06:55:00Z">
              <w:r w:rsidRPr="00213E83">
                <w:rPr>
                  <w:rFonts w:cs="Arial"/>
                  <w:i/>
                  <w:iCs/>
                  <w:color w:val="EE0000"/>
                  <w:sz w:val="18"/>
                  <w:szCs w:val="18"/>
                </w:rPr>
                <w:t>&lt;value from codelist&gt;</w:t>
              </w:r>
            </w:ins>
          </w:p>
        </w:tc>
      </w:tr>
      <w:tr w:rsidR="00681354" w:rsidRPr="002D60A8" w14:paraId="6CCAE2A0" w14:textId="77777777" w:rsidTr="0070620D">
        <w:trPr>
          <w:cantSplit/>
          <w:jc w:val="center"/>
          <w:ins w:id="1124" w:author="Raphael Malyankar" w:date="2025-08-10T23:46:00Z"/>
        </w:trPr>
        <w:tc>
          <w:tcPr>
            <w:tcW w:w="200" w:type="pct"/>
            <w:tcBorders>
              <w:top w:val="single" w:sz="4" w:space="0" w:color="auto"/>
              <w:bottom w:val="single" w:sz="4" w:space="0" w:color="auto"/>
            </w:tcBorders>
            <w:shd w:val="clear" w:color="auto" w:fill="F2F2F2" w:themeFill="background1" w:themeFillShade="F2"/>
          </w:tcPr>
          <w:p w14:paraId="7F5A6AB2" w14:textId="77777777" w:rsidR="00681354" w:rsidRPr="002D60A8" w:rsidRDefault="00681354" w:rsidP="00213E83">
            <w:pPr>
              <w:spacing w:before="60" w:after="60" w:line="240" w:lineRule="auto"/>
              <w:rPr>
                <w:ins w:id="1125" w:author="Raphael Malyankar" w:date="2025-08-10T23:46:00Z" w16du:dateUtc="2025-08-11T06:46:00Z"/>
                <w:rFonts w:cs="Arial"/>
                <w:sz w:val="18"/>
                <w:szCs w:val="18"/>
              </w:rPr>
            </w:pPr>
            <w:ins w:id="1126" w:author="Raphael Malyankar" w:date="2025-08-10T23:46:00Z" w16du:dateUtc="2025-08-11T06:46:00Z">
              <w:r w:rsidRPr="002D60A8">
                <w:rPr>
                  <w:rFonts w:cs="Arial"/>
                  <w:sz w:val="18"/>
                  <w:szCs w:val="18"/>
                </w:rPr>
                <w:t>5.2</w:t>
              </w:r>
            </w:ins>
          </w:p>
        </w:tc>
        <w:tc>
          <w:tcPr>
            <w:tcW w:w="1270" w:type="pct"/>
            <w:tcBorders>
              <w:top w:val="single" w:sz="4" w:space="0" w:color="auto"/>
              <w:bottom w:val="single" w:sz="4" w:space="0" w:color="auto"/>
            </w:tcBorders>
            <w:shd w:val="clear" w:color="auto" w:fill="F2F2F2" w:themeFill="background1" w:themeFillShade="F2"/>
          </w:tcPr>
          <w:p w14:paraId="4ABC2414" w14:textId="77777777" w:rsidR="00681354" w:rsidRPr="002D60A8" w:rsidRDefault="00681354" w:rsidP="00213E83">
            <w:pPr>
              <w:spacing w:before="60" w:after="60" w:line="240" w:lineRule="auto"/>
              <w:rPr>
                <w:ins w:id="1127" w:author="Raphael Malyankar" w:date="2025-08-10T23:46:00Z" w16du:dateUtc="2025-08-11T06:46:00Z"/>
                <w:rFonts w:cs="Arial"/>
                <w:sz w:val="18"/>
                <w:szCs w:val="18"/>
              </w:rPr>
            </w:pPr>
            <w:ins w:id="1128" w:author="Raphael Malyankar" w:date="2025-08-10T23:46:00Z" w16du:dateUtc="2025-08-11T06:46:00Z">
              <w:r w:rsidRPr="002D60A8">
                <w:rPr>
                  <w:rFonts w:cs="Arial"/>
                  <w:sz w:val="18"/>
                  <w:szCs w:val="18"/>
                </w:rPr>
                <w:t xml:space="preserve">        party</w:t>
              </w:r>
            </w:ins>
          </w:p>
        </w:tc>
        <w:tc>
          <w:tcPr>
            <w:tcW w:w="1087" w:type="pct"/>
            <w:tcBorders>
              <w:top w:val="single" w:sz="4" w:space="0" w:color="auto"/>
              <w:bottom w:val="single" w:sz="4" w:space="0" w:color="auto"/>
            </w:tcBorders>
            <w:shd w:val="clear" w:color="auto" w:fill="F2F2F2" w:themeFill="background1" w:themeFillShade="F2"/>
          </w:tcPr>
          <w:p w14:paraId="2EC0DF05" w14:textId="77777777" w:rsidR="00681354" w:rsidRPr="002D60A8" w:rsidRDefault="00681354" w:rsidP="00213E83">
            <w:pPr>
              <w:spacing w:before="60" w:after="60" w:line="240" w:lineRule="auto"/>
              <w:rPr>
                <w:ins w:id="1129" w:author="Raphael Malyankar" w:date="2025-08-10T23:46:00Z" w16du:dateUtc="2025-08-11T06:46:00Z"/>
                <w:rFonts w:cs="Arial"/>
                <w:sz w:val="18"/>
                <w:szCs w:val="18"/>
              </w:rPr>
            </w:pPr>
            <w:ins w:id="1130" w:author="Raphael Malyankar" w:date="2025-08-10T23:46:00Z" w16du:dateUtc="2025-08-11T06:46:00Z">
              <w:r w:rsidRPr="002D60A8">
                <w:rPr>
                  <w:rFonts w:cs="Arial"/>
                  <w:sz w:val="18"/>
                  <w:szCs w:val="18"/>
                </w:rPr>
                <w:t>CI_Organisation (class)</w:t>
              </w:r>
            </w:ins>
          </w:p>
        </w:tc>
        <w:tc>
          <w:tcPr>
            <w:tcW w:w="2443" w:type="pct"/>
            <w:tcBorders>
              <w:top w:val="single" w:sz="4" w:space="0" w:color="auto"/>
              <w:bottom w:val="single" w:sz="4" w:space="0" w:color="auto"/>
            </w:tcBorders>
            <w:shd w:val="clear" w:color="auto" w:fill="F2F2F2" w:themeFill="background1" w:themeFillShade="F2"/>
          </w:tcPr>
          <w:p w14:paraId="38388ECB" w14:textId="77777777" w:rsidR="00681354" w:rsidRPr="002D60A8" w:rsidRDefault="00681354" w:rsidP="00213E83">
            <w:pPr>
              <w:spacing w:before="60" w:after="60" w:line="240" w:lineRule="auto"/>
              <w:rPr>
                <w:ins w:id="1131" w:author="Raphael Malyankar" w:date="2025-08-10T23:46:00Z" w16du:dateUtc="2025-08-11T06:46:00Z"/>
                <w:rFonts w:cs="Arial"/>
                <w:sz w:val="18"/>
                <w:szCs w:val="18"/>
              </w:rPr>
            </w:pPr>
            <w:ins w:id="1132" w:author="Raphael Malyankar" w:date="2025-08-10T23:46:00Z" w16du:dateUtc="2025-08-11T06:46:00Z">
              <w:r w:rsidRPr="002D60A8">
                <w:rPr>
                  <w:rFonts w:cs="Arial"/>
                  <w:sz w:val="18"/>
                  <w:szCs w:val="18"/>
                </w:rPr>
                <w:t>--</w:t>
              </w:r>
            </w:ins>
          </w:p>
        </w:tc>
      </w:tr>
      <w:tr w:rsidR="00681354" w:rsidRPr="002D60A8" w14:paraId="79EBF813" w14:textId="77777777" w:rsidTr="00213E83">
        <w:trPr>
          <w:cantSplit/>
          <w:jc w:val="center"/>
          <w:ins w:id="1133" w:author="Raphael Malyankar" w:date="2025-08-10T23:46:00Z"/>
        </w:trPr>
        <w:tc>
          <w:tcPr>
            <w:tcW w:w="200" w:type="pct"/>
            <w:tcBorders>
              <w:top w:val="single" w:sz="4" w:space="0" w:color="auto"/>
              <w:bottom w:val="single" w:sz="4" w:space="0" w:color="auto"/>
            </w:tcBorders>
          </w:tcPr>
          <w:p w14:paraId="3E650F02" w14:textId="77777777" w:rsidR="00681354" w:rsidRPr="002D60A8" w:rsidRDefault="00681354" w:rsidP="00213E83">
            <w:pPr>
              <w:spacing w:before="60" w:after="60" w:line="240" w:lineRule="auto"/>
              <w:rPr>
                <w:ins w:id="1134" w:author="Raphael Malyankar" w:date="2025-08-10T23:46:00Z" w16du:dateUtc="2025-08-11T06:46:00Z"/>
                <w:rFonts w:cs="Arial"/>
                <w:sz w:val="18"/>
                <w:szCs w:val="18"/>
              </w:rPr>
            </w:pPr>
            <w:ins w:id="1135" w:author="Raphael Malyankar" w:date="2025-08-10T23:46:00Z" w16du:dateUtc="2025-08-11T06:46:00Z">
              <w:r w:rsidRPr="002D60A8">
                <w:rPr>
                  <w:rFonts w:cs="Arial"/>
                  <w:sz w:val="18"/>
                  <w:szCs w:val="18"/>
                </w:rPr>
                <w:t>5.2.1</w:t>
              </w:r>
            </w:ins>
          </w:p>
        </w:tc>
        <w:tc>
          <w:tcPr>
            <w:tcW w:w="1270" w:type="pct"/>
            <w:tcBorders>
              <w:top w:val="single" w:sz="4" w:space="0" w:color="auto"/>
              <w:bottom w:val="single" w:sz="4" w:space="0" w:color="auto"/>
            </w:tcBorders>
          </w:tcPr>
          <w:p w14:paraId="45FD955F" w14:textId="77777777" w:rsidR="00681354" w:rsidRPr="002D60A8" w:rsidRDefault="00681354" w:rsidP="00213E83">
            <w:pPr>
              <w:spacing w:before="60" w:after="60" w:line="240" w:lineRule="auto"/>
              <w:rPr>
                <w:ins w:id="1136" w:author="Raphael Malyankar" w:date="2025-08-10T23:46:00Z" w16du:dateUtc="2025-08-11T06:46:00Z"/>
                <w:rFonts w:cs="Arial"/>
                <w:sz w:val="18"/>
                <w:szCs w:val="18"/>
              </w:rPr>
            </w:pPr>
            <w:ins w:id="1137" w:author="Raphael Malyankar" w:date="2025-08-10T23:46:00Z" w16du:dateUtc="2025-08-11T06:46:00Z">
              <w:r w:rsidRPr="002D60A8">
                <w:rPr>
                  <w:rFonts w:cs="Arial"/>
                  <w:sz w:val="18"/>
                  <w:szCs w:val="18"/>
                </w:rPr>
                <w:t xml:space="preserve">            name</w:t>
              </w:r>
            </w:ins>
          </w:p>
        </w:tc>
        <w:tc>
          <w:tcPr>
            <w:tcW w:w="1087" w:type="pct"/>
            <w:tcBorders>
              <w:top w:val="single" w:sz="4" w:space="0" w:color="auto"/>
              <w:bottom w:val="single" w:sz="4" w:space="0" w:color="auto"/>
            </w:tcBorders>
          </w:tcPr>
          <w:p w14:paraId="2C582897" w14:textId="77777777" w:rsidR="00681354" w:rsidRPr="002D60A8" w:rsidRDefault="00681354" w:rsidP="00213E83">
            <w:pPr>
              <w:spacing w:before="60" w:after="60" w:line="240" w:lineRule="auto"/>
              <w:rPr>
                <w:ins w:id="1138" w:author="Raphael Malyankar" w:date="2025-08-10T23:46:00Z" w16du:dateUtc="2025-08-11T06:46:00Z"/>
                <w:rFonts w:cs="Arial"/>
                <w:sz w:val="18"/>
                <w:szCs w:val="18"/>
              </w:rPr>
            </w:pPr>
            <w:ins w:id="1139" w:author="Raphael Malyankar" w:date="2025-08-10T23:46:00Z" w16du:dateUtc="2025-08-11T06:46:00Z">
              <w:r w:rsidRPr="002D60A8">
                <w:rPr>
                  <w:rFonts w:cs="Arial"/>
                  <w:sz w:val="18"/>
                  <w:szCs w:val="18"/>
                </w:rPr>
                <w:t>CharacterString</w:t>
              </w:r>
            </w:ins>
          </w:p>
        </w:tc>
        <w:tc>
          <w:tcPr>
            <w:tcW w:w="2443" w:type="pct"/>
            <w:tcBorders>
              <w:top w:val="single" w:sz="4" w:space="0" w:color="auto"/>
              <w:bottom w:val="single" w:sz="4" w:space="0" w:color="auto"/>
            </w:tcBorders>
          </w:tcPr>
          <w:p w14:paraId="4D1A02D8" w14:textId="660E8520" w:rsidR="00681354" w:rsidRPr="0070620D" w:rsidRDefault="0070620D" w:rsidP="00213E83">
            <w:pPr>
              <w:spacing w:before="60" w:after="60" w:line="240" w:lineRule="auto"/>
              <w:rPr>
                <w:ins w:id="1140" w:author="Raphael Malyankar" w:date="2025-08-10T23:46:00Z" w16du:dateUtc="2025-08-11T06:46:00Z"/>
                <w:rFonts w:cs="Arial"/>
                <w:i/>
                <w:iCs/>
                <w:sz w:val="18"/>
                <w:szCs w:val="18"/>
              </w:rPr>
            </w:pPr>
            <w:ins w:id="1141" w:author="Raphael Malyankar" w:date="2025-08-10T23:55:00Z" w16du:dateUtc="2025-08-11T06:55:00Z">
              <w:r w:rsidRPr="0070620D">
                <w:rPr>
                  <w:rFonts w:cs="Arial"/>
                  <w:i/>
                  <w:iCs/>
                  <w:color w:val="EE0000"/>
                  <w:sz w:val="18"/>
                  <w:szCs w:val="18"/>
                </w:rPr>
                <w:t>&lt;name of organisation&gt;</w:t>
              </w:r>
            </w:ins>
          </w:p>
        </w:tc>
      </w:tr>
      <w:tr w:rsidR="00681354" w:rsidRPr="002D60A8" w14:paraId="7BC4262D" w14:textId="77777777" w:rsidTr="00213E83">
        <w:trPr>
          <w:cantSplit/>
          <w:jc w:val="center"/>
          <w:ins w:id="1142" w:author="Raphael Malyankar" w:date="2025-08-10T23:46:00Z"/>
        </w:trPr>
        <w:tc>
          <w:tcPr>
            <w:tcW w:w="200" w:type="pct"/>
            <w:tcBorders>
              <w:top w:val="single" w:sz="4" w:space="0" w:color="auto"/>
              <w:bottom w:val="single" w:sz="4" w:space="0" w:color="auto"/>
            </w:tcBorders>
          </w:tcPr>
          <w:p w14:paraId="6C98E869" w14:textId="77777777" w:rsidR="00681354" w:rsidRPr="002D60A8" w:rsidRDefault="00681354" w:rsidP="00213E83">
            <w:pPr>
              <w:spacing w:before="60" w:after="60" w:line="240" w:lineRule="auto"/>
              <w:rPr>
                <w:ins w:id="1143" w:author="Raphael Malyankar" w:date="2025-08-10T23:46:00Z" w16du:dateUtc="2025-08-11T06:46:00Z"/>
                <w:rFonts w:cs="Arial"/>
                <w:sz w:val="18"/>
                <w:szCs w:val="18"/>
              </w:rPr>
            </w:pPr>
            <w:ins w:id="1144" w:author="Raphael Malyankar" w:date="2025-08-10T23:46:00Z" w16du:dateUtc="2025-08-11T06:46:00Z">
              <w:r w:rsidRPr="002D60A8">
                <w:rPr>
                  <w:rFonts w:cs="Arial"/>
                  <w:sz w:val="18"/>
                  <w:szCs w:val="18"/>
                </w:rPr>
                <w:t>6</w:t>
              </w:r>
            </w:ins>
          </w:p>
        </w:tc>
        <w:tc>
          <w:tcPr>
            <w:tcW w:w="1270" w:type="pct"/>
            <w:tcBorders>
              <w:top w:val="single" w:sz="4" w:space="0" w:color="auto"/>
              <w:bottom w:val="single" w:sz="4" w:space="0" w:color="auto"/>
            </w:tcBorders>
          </w:tcPr>
          <w:p w14:paraId="4118F98F" w14:textId="77777777" w:rsidR="00681354" w:rsidRPr="002D60A8" w:rsidRDefault="00681354" w:rsidP="00213E83">
            <w:pPr>
              <w:spacing w:before="60" w:after="60" w:line="240" w:lineRule="auto"/>
              <w:rPr>
                <w:ins w:id="1145" w:author="Raphael Malyankar" w:date="2025-08-10T23:46:00Z" w16du:dateUtc="2025-08-11T06:46:00Z"/>
                <w:rFonts w:cs="Arial"/>
                <w:sz w:val="18"/>
                <w:szCs w:val="18"/>
              </w:rPr>
            </w:pPr>
            <w:ins w:id="1146" w:author="Raphael Malyankar" w:date="2025-08-10T23:46:00Z" w16du:dateUtc="2025-08-11T06:46:00Z">
              <w:r w:rsidRPr="002D60A8">
                <w:rPr>
                  <w:rFonts w:cs="Arial"/>
                  <w:sz w:val="18"/>
                  <w:szCs w:val="18"/>
                </w:rPr>
                <w:t xml:space="preserve">    otherCitationDetails</w:t>
              </w:r>
            </w:ins>
          </w:p>
        </w:tc>
        <w:tc>
          <w:tcPr>
            <w:tcW w:w="1087" w:type="pct"/>
            <w:tcBorders>
              <w:top w:val="single" w:sz="4" w:space="0" w:color="auto"/>
              <w:bottom w:val="single" w:sz="4" w:space="0" w:color="auto"/>
            </w:tcBorders>
          </w:tcPr>
          <w:p w14:paraId="762AAEB3" w14:textId="77777777" w:rsidR="00681354" w:rsidRPr="002D60A8" w:rsidRDefault="00681354" w:rsidP="00213E83">
            <w:pPr>
              <w:spacing w:before="60" w:after="60" w:line="240" w:lineRule="auto"/>
              <w:rPr>
                <w:ins w:id="1147" w:author="Raphael Malyankar" w:date="2025-08-10T23:46:00Z" w16du:dateUtc="2025-08-11T06:46:00Z"/>
                <w:rFonts w:cs="Arial"/>
                <w:sz w:val="18"/>
                <w:szCs w:val="18"/>
              </w:rPr>
            </w:pPr>
            <w:ins w:id="1148" w:author="Raphael Malyankar" w:date="2025-08-10T23:46:00Z" w16du:dateUtc="2025-08-11T06:46:00Z">
              <w:r w:rsidRPr="002D60A8">
                <w:rPr>
                  <w:rFonts w:cs="Arial"/>
                  <w:sz w:val="18"/>
                  <w:szCs w:val="18"/>
                </w:rPr>
                <w:t>CharacterString</w:t>
              </w:r>
            </w:ins>
          </w:p>
        </w:tc>
        <w:tc>
          <w:tcPr>
            <w:tcW w:w="2443" w:type="pct"/>
            <w:tcBorders>
              <w:top w:val="single" w:sz="4" w:space="0" w:color="auto"/>
              <w:bottom w:val="single" w:sz="4" w:space="0" w:color="auto"/>
            </w:tcBorders>
          </w:tcPr>
          <w:p w14:paraId="5E7CFB5E" w14:textId="579C270B" w:rsidR="00681354" w:rsidRPr="0070620D" w:rsidRDefault="0070620D" w:rsidP="00213E83">
            <w:pPr>
              <w:spacing w:before="60" w:after="60" w:line="240" w:lineRule="auto"/>
              <w:rPr>
                <w:ins w:id="1149" w:author="Raphael Malyankar" w:date="2025-08-10T23:46:00Z" w16du:dateUtc="2025-08-11T06:46:00Z"/>
                <w:rFonts w:cs="Arial"/>
                <w:i/>
                <w:iCs/>
                <w:sz w:val="18"/>
                <w:szCs w:val="18"/>
              </w:rPr>
            </w:pPr>
            <w:ins w:id="1150" w:author="Raphael Malyankar" w:date="2025-08-10T23:51:00Z" w16du:dateUtc="2025-08-11T06:51:00Z">
              <w:r w:rsidRPr="0070620D">
                <w:rPr>
                  <w:rFonts w:cs="Arial"/>
                  <w:i/>
                  <w:iCs/>
                  <w:color w:val="EE0000"/>
                  <w:sz w:val="18"/>
                  <w:szCs w:val="18"/>
                </w:rPr>
                <w:t>&lt;other details</w:t>
              </w:r>
            </w:ins>
            <w:ins w:id="1151" w:author="Raphael Malyankar" w:date="2025-08-10T23:52:00Z" w16du:dateUtc="2025-08-11T06:52:00Z">
              <w:r w:rsidRPr="0070620D">
                <w:rPr>
                  <w:rFonts w:cs="Arial"/>
                  <w:i/>
                  <w:iCs/>
                  <w:color w:val="EE0000"/>
                  <w:sz w:val="18"/>
                  <w:szCs w:val="18"/>
                </w:rPr>
                <w:t xml:space="preserve">, e.g., </w:t>
              </w:r>
            </w:ins>
            <w:ins w:id="1152" w:author="Raphael Malyankar" w:date="2025-08-10T23:46:00Z" w16du:dateUtc="2025-08-11T06:46:00Z">
              <w:r w:rsidR="00681354" w:rsidRPr="0070620D">
                <w:rPr>
                  <w:rFonts w:cs="Arial"/>
                  <w:i/>
                  <w:iCs/>
                  <w:color w:val="EE0000"/>
                  <w:sz w:val="18"/>
                  <w:szCs w:val="18"/>
                </w:rPr>
                <w:t>build date as YYYYMMDD</w:t>
              </w:r>
            </w:ins>
            <w:ins w:id="1153" w:author="Raphael Malyankar" w:date="2025-08-10T23:52:00Z" w16du:dateUtc="2025-08-11T06:52:00Z">
              <w:r w:rsidRPr="0070620D">
                <w:rPr>
                  <w:rFonts w:cs="Arial"/>
                  <w:i/>
                  <w:iCs/>
                  <w:color w:val="EE0000"/>
                  <w:sz w:val="18"/>
                  <w:szCs w:val="18"/>
                </w:rPr>
                <w:t>, or “most recent build”</w:t>
              </w:r>
            </w:ins>
            <w:ins w:id="1154" w:author="Raphael Malyankar" w:date="2025-08-10T23:51:00Z" w16du:dateUtc="2025-08-11T06:51:00Z">
              <w:r w:rsidRPr="0070620D">
                <w:rPr>
                  <w:rFonts w:cs="Arial"/>
                  <w:i/>
                  <w:iCs/>
                  <w:color w:val="EE0000"/>
                  <w:sz w:val="18"/>
                  <w:szCs w:val="18"/>
                </w:rPr>
                <w:t>&gt;</w:t>
              </w:r>
            </w:ins>
          </w:p>
        </w:tc>
      </w:tr>
      <w:tr w:rsidR="00681354" w:rsidRPr="002D60A8" w14:paraId="729628A6" w14:textId="77777777" w:rsidTr="0070620D">
        <w:trPr>
          <w:cantSplit/>
          <w:jc w:val="center"/>
          <w:ins w:id="1155" w:author="Raphael Malyankar" w:date="2025-08-10T23:46:00Z"/>
        </w:trPr>
        <w:tc>
          <w:tcPr>
            <w:tcW w:w="200" w:type="pct"/>
            <w:tcBorders>
              <w:top w:val="single" w:sz="4" w:space="0" w:color="auto"/>
              <w:bottom w:val="single" w:sz="4" w:space="0" w:color="auto"/>
            </w:tcBorders>
            <w:shd w:val="clear" w:color="auto" w:fill="F2F2F2" w:themeFill="background1" w:themeFillShade="F2"/>
          </w:tcPr>
          <w:p w14:paraId="2EF9952B" w14:textId="77777777" w:rsidR="00681354" w:rsidRPr="002D60A8" w:rsidRDefault="00681354" w:rsidP="00213E83">
            <w:pPr>
              <w:spacing w:before="60" w:after="60" w:line="240" w:lineRule="auto"/>
              <w:rPr>
                <w:ins w:id="1156" w:author="Raphael Malyankar" w:date="2025-08-10T23:46:00Z" w16du:dateUtc="2025-08-11T06:46:00Z"/>
                <w:rFonts w:cs="Arial"/>
                <w:sz w:val="18"/>
                <w:szCs w:val="18"/>
              </w:rPr>
            </w:pPr>
            <w:ins w:id="1157" w:author="Raphael Malyankar" w:date="2025-08-10T23:46:00Z" w16du:dateUtc="2025-08-11T06:46:00Z">
              <w:r w:rsidRPr="002D60A8">
                <w:rPr>
                  <w:rFonts w:cs="Arial"/>
                  <w:sz w:val="18"/>
                  <w:szCs w:val="18"/>
                </w:rPr>
                <w:t>7</w:t>
              </w:r>
            </w:ins>
          </w:p>
        </w:tc>
        <w:tc>
          <w:tcPr>
            <w:tcW w:w="1270" w:type="pct"/>
            <w:tcBorders>
              <w:top w:val="single" w:sz="4" w:space="0" w:color="auto"/>
              <w:bottom w:val="single" w:sz="4" w:space="0" w:color="auto"/>
            </w:tcBorders>
            <w:shd w:val="clear" w:color="auto" w:fill="F2F2F2" w:themeFill="background1" w:themeFillShade="F2"/>
          </w:tcPr>
          <w:p w14:paraId="37DC602C" w14:textId="77777777" w:rsidR="00681354" w:rsidRPr="002D60A8" w:rsidRDefault="00681354" w:rsidP="00213E83">
            <w:pPr>
              <w:spacing w:before="60" w:after="60" w:line="240" w:lineRule="auto"/>
              <w:rPr>
                <w:ins w:id="1158" w:author="Raphael Malyankar" w:date="2025-08-10T23:46:00Z" w16du:dateUtc="2025-08-11T06:46:00Z"/>
                <w:rFonts w:cs="Arial"/>
                <w:sz w:val="18"/>
                <w:szCs w:val="18"/>
              </w:rPr>
            </w:pPr>
            <w:ins w:id="1159" w:author="Raphael Malyankar" w:date="2025-08-10T23:46:00Z" w16du:dateUtc="2025-08-11T06:46:00Z">
              <w:r w:rsidRPr="002D60A8">
                <w:rPr>
                  <w:rFonts w:cs="Arial"/>
                  <w:sz w:val="18"/>
                  <w:szCs w:val="18"/>
                </w:rPr>
                <w:t xml:space="preserve">    onlineResource</w:t>
              </w:r>
            </w:ins>
          </w:p>
        </w:tc>
        <w:tc>
          <w:tcPr>
            <w:tcW w:w="1087" w:type="pct"/>
            <w:tcBorders>
              <w:top w:val="single" w:sz="4" w:space="0" w:color="auto"/>
              <w:bottom w:val="single" w:sz="4" w:space="0" w:color="auto"/>
            </w:tcBorders>
            <w:shd w:val="clear" w:color="auto" w:fill="F2F2F2" w:themeFill="background1" w:themeFillShade="F2"/>
          </w:tcPr>
          <w:p w14:paraId="1C6251C0" w14:textId="77777777" w:rsidR="00681354" w:rsidRPr="002D60A8" w:rsidRDefault="00681354" w:rsidP="00213E83">
            <w:pPr>
              <w:spacing w:before="60" w:after="60" w:line="240" w:lineRule="auto"/>
              <w:rPr>
                <w:ins w:id="1160" w:author="Raphael Malyankar" w:date="2025-08-10T23:46:00Z" w16du:dateUtc="2025-08-11T06:46:00Z"/>
                <w:rFonts w:cs="Arial"/>
                <w:sz w:val="18"/>
                <w:szCs w:val="18"/>
              </w:rPr>
            </w:pPr>
            <w:ins w:id="1161" w:author="Raphael Malyankar" w:date="2025-08-10T23:46:00Z" w16du:dateUtc="2025-08-11T06:46:00Z">
              <w:r w:rsidRPr="002D60A8">
                <w:rPr>
                  <w:rFonts w:cs="Arial"/>
                  <w:sz w:val="18"/>
                  <w:szCs w:val="18"/>
                </w:rPr>
                <w:t>CI_OnlineResource (class)</w:t>
              </w:r>
            </w:ins>
          </w:p>
        </w:tc>
        <w:tc>
          <w:tcPr>
            <w:tcW w:w="2443" w:type="pct"/>
            <w:tcBorders>
              <w:top w:val="single" w:sz="4" w:space="0" w:color="auto"/>
              <w:bottom w:val="single" w:sz="4" w:space="0" w:color="auto"/>
            </w:tcBorders>
            <w:shd w:val="clear" w:color="auto" w:fill="F2F2F2" w:themeFill="background1" w:themeFillShade="F2"/>
          </w:tcPr>
          <w:p w14:paraId="02E6FD75" w14:textId="77777777" w:rsidR="00681354" w:rsidRPr="002D60A8" w:rsidRDefault="00681354" w:rsidP="00213E83">
            <w:pPr>
              <w:spacing w:before="60" w:after="60" w:line="240" w:lineRule="auto"/>
              <w:rPr>
                <w:ins w:id="1162" w:author="Raphael Malyankar" w:date="2025-08-10T23:46:00Z" w16du:dateUtc="2025-08-11T06:46:00Z"/>
                <w:rFonts w:cs="Arial"/>
                <w:sz w:val="18"/>
                <w:szCs w:val="18"/>
              </w:rPr>
            </w:pPr>
            <w:ins w:id="1163" w:author="Raphael Malyankar" w:date="2025-08-10T23:46:00Z" w16du:dateUtc="2025-08-11T06:46:00Z">
              <w:r w:rsidRPr="002D60A8">
                <w:rPr>
                  <w:rFonts w:cs="Arial"/>
                  <w:sz w:val="18"/>
                  <w:szCs w:val="18"/>
                </w:rPr>
                <w:t>--</w:t>
              </w:r>
            </w:ins>
          </w:p>
        </w:tc>
      </w:tr>
      <w:tr w:rsidR="00681354" w:rsidRPr="002D60A8" w14:paraId="6335820A" w14:textId="77777777" w:rsidTr="00213E83">
        <w:trPr>
          <w:cantSplit/>
          <w:jc w:val="center"/>
          <w:ins w:id="1164" w:author="Raphael Malyankar" w:date="2025-08-10T23:46:00Z"/>
        </w:trPr>
        <w:tc>
          <w:tcPr>
            <w:tcW w:w="200" w:type="pct"/>
            <w:tcBorders>
              <w:top w:val="single" w:sz="4" w:space="0" w:color="auto"/>
              <w:bottom w:val="single" w:sz="4" w:space="0" w:color="auto"/>
            </w:tcBorders>
          </w:tcPr>
          <w:p w14:paraId="05A25C86" w14:textId="77777777" w:rsidR="00681354" w:rsidRPr="002D60A8" w:rsidRDefault="00681354" w:rsidP="00213E83">
            <w:pPr>
              <w:spacing w:before="60" w:after="60" w:line="240" w:lineRule="auto"/>
              <w:rPr>
                <w:ins w:id="1165" w:author="Raphael Malyankar" w:date="2025-08-10T23:46:00Z" w16du:dateUtc="2025-08-11T06:46:00Z"/>
                <w:rFonts w:cs="Arial"/>
                <w:sz w:val="18"/>
                <w:szCs w:val="18"/>
              </w:rPr>
            </w:pPr>
            <w:ins w:id="1166" w:author="Raphael Malyankar" w:date="2025-08-10T23:46:00Z" w16du:dateUtc="2025-08-11T06:46:00Z">
              <w:r w:rsidRPr="002D60A8">
                <w:rPr>
                  <w:rFonts w:cs="Arial"/>
                  <w:sz w:val="18"/>
                  <w:szCs w:val="18"/>
                </w:rPr>
                <w:t>7.1</w:t>
              </w:r>
            </w:ins>
          </w:p>
        </w:tc>
        <w:tc>
          <w:tcPr>
            <w:tcW w:w="1270" w:type="pct"/>
            <w:tcBorders>
              <w:top w:val="single" w:sz="4" w:space="0" w:color="auto"/>
              <w:bottom w:val="single" w:sz="4" w:space="0" w:color="auto"/>
            </w:tcBorders>
          </w:tcPr>
          <w:p w14:paraId="40C44098" w14:textId="77777777" w:rsidR="00681354" w:rsidRPr="002D60A8" w:rsidRDefault="00681354" w:rsidP="00213E83">
            <w:pPr>
              <w:spacing w:before="60" w:after="60" w:line="240" w:lineRule="auto"/>
              <w:rPr>
                <w:ins w:id="1167" w:author="Raphael Malyankar" w:date="2025-08-10T23:46:00Z" w16du:dateUtc="2025-08-11T06:46:00Z"/>
                <w:rFonts w:cs="Arial"/>
                <w:sz w:val="18"/>
                <w:szCs w:val="18"/>
              </w:rPr>
            </w:pPr>
            <w:ins w:id="1168" w:author="Raphael Malyankar" w:date="2025-08-10T23:46:00Z" w16du:dateUtc="2025-08-11T06:46:00Z">
              <w:r w:rsidRPr="002D60A8">
                <w:rPr>
                  <w:rFonts w:cs="Arial"/>
                  <w:sz w:val="18"/>
                  <w:szCs w:val="18"/>
                </w:rPr>
                <w:t xml:space="preserve">        linkage</w:t>
              </w:r>
            </w:ins>
          </w:p>
        </w:tc>
        <w:tc>
          <w:tcPr>
            <w:tcW w:w="1087" w:type="pct"/>
            <w:tcBorders>
              <w:top w:val="single" w:sz="4" w:space="0" w:color="auto"/>
              <w:bottom w:val="single" w:sz="4" w:space="0" w:color="auto"/>
            </w:tcBorders>
          </w:tcPr>
          <w:p w14:paraId="43EEDEBC" w14:textId="77777777" w:rsidR="00681354" w:rsidRPr="002D60A8" w:rsidRDefault="00681354" w:rsidP="00213E83">
            <w:pPr>
              <w:spacing w:before="60" w:after="60" w:line="240" w:lineRule="auto"/>
              <w:rPr>
                <w:ins w:id="1169" w:author="Raphael Malyankar" w:date="2025-08-10T23:46:00Z" w16du:dateUtc="2025-08-11T06:46:00Z"/>
                <w:rFonts w:cs="Arial"/>
                <w:sz w:val="18"/>
                <w:szCs w:val="18"/>
              </w:rPr>
            </w:pPr>
            <w:ins w:id="1170" w:author="Raphael Malyankar" w:date="2025-08-10T23:46:00Z" w16du:dateUtc="2025-08-11T06:46:00Z">
              <w:r w:rsidRPr="002D60A8">
                <w:rPr>
                  <w:rFonts w:cs="Arial"/>
                  <w:sz w:val="18"/>
                  <w:szCs w:val="18"/>
                </w:rPr>
                <w:t>CharacterString (URL)</w:t>
              </w:r>
            </w:ins>
          </w:p>
        </w:tc>
        <w:tc>
          <w:tcPr>
            <w:tcW w:w="2443" w:type="pct"/>
            <w:tcBorders>
              <w:top w:val="single" w:sz="4" w:space="0" w:color="auto"/>
              <w:bottom w:val="single" w:sz="4" w:space="0" w:color="auto"/>
            </w:tcBorders>
          </w:tcPr>
          <w:p w14:paraId="3DE3B221" w14:textId="0408F3CB" w:rsidR="00681354" w:rsidRPr="0070620D" w:rsidRDefault="00681354" w:rsidP="00213E83">
            <w:pPr>
              <w:spacing w:before="60" w:after="60" w:line="240" w:lineRule="auto"/>
              <w:rPr>
                <w:ins w:id="1171" w:author="Raphael Malyankar" w:date="2025-08-10T23:46:00Z" w16du:dateUtc="2025-08-11T06:46:00Z"/>
                <w:rFonts w:cs="Arial"/>
                <w:i/>
                <w:iCs/>
                <w:sz w:val="18"/>
                <w:szCs w:val="18"/>
              </w:rPr>
            </w:pPr>
            <w:ins w:id="1172" w:author="Raphael Malyankar" w:date="2025-08-10T23:47:00Z" w16du:dateUtc="2025-08-11T06:47:00Z">
              <w:r w:rsidRPr="0070620D">
                <w:rPr>
                  <w:i/>
                  <w:iCs/>
                  <w:color w:val="EE0000"/>
                  <w:sz w:val="18"/>
                  <w:szCs w:val="18"/>
                </w:rPr>
                <w:t>&lt;location where portrayal catalogue can be obtained&gt;</w:t>
              </w:r>
            </w:ins>
          </w:p>
        </w:tc>
      </w:tr>
      <w:tr w:rsidR="00681354" w:rsidRPr="002D60A8" w14:paraId="7B9933E3" w14:textId="77777777" w:rsidTr="00213E83">
        <w:trPr>
          <w:cantSplit/>
          <w:jc w:val="center"/>
          <w:ins w:id="1173" w:author="Raphael Malyankar" w:date="2025-08-10T23:46:00Z"/>
        </w:trPr>
        <w:tc>
          <w:tcPr>
            <w:tcW w:w="200" w:type="pct"/>
            <w:tcBorders>
              <w:top w:val="single" w:sz="4" w:space="0" w:color="auto"/>
              <w:bottom w:val="single" w:sz="4" w:space="0" w:color="auto"/>
            </w:tcBorders>
          </w:tcPr>
          <w:p w14:paraId="16CAA29C" w14:textId="77777777" w:rsidR="00681354" w:rsidRPr="002D60A8" w:rsidRDefault="00681354" w:rsidP="00213E83">
            <w:pPr>
              <w:spacing w:before="60" w:after="60" w:line="240" w:lineRule="auto"/>
              <w:rPr>
                <w:ins w:id="1174" w:author="Raphael Malyankar" w:date="2025-08-10T23:46:00Z" w16du:dateUtc="2025-08-11T06:46:00Z"/>
                <w:rFonts w:cs="Arial"/>
                <w:sz w:val="18"/>
                <w:szCs w:val="18"/>
              </w:rPr>
            </w:pPr>
            <w:ins w:id="1175" w:author="Raphael Malyankar" w:date="2025-08-10T23:46:00Z" w16du:dateUtc="2025-08-11T06:46:00Z">
              <w:r w:rsidRPr="002D60A8">
                <w:rPr>
                  <w:rFonts w:cs="Arial"/>
                  <w:sz w:val="18"/>
                  <w:szCs w:val="18"/>
                </w:rPr>
                <w:t>7.2</w:t>
              </w:r>
            </w:ins>
          </w:p>
        </w:tc>
        <w:tc>
          <w:tcPr>
            <w:tcW w:w="1270" w:type="pct"/>
            <w:tcBorders>
              <w:top w:val="single" w:sz="4" w:space="0" w:color="auto"/>
              <w:bottom w:val="single" w:sz="4" w:space="0" w:color="auto"/>
            </w:tcBorders>
          </w:tcPr>
          <w:p w14:paraId="76CD0081" w14:textId="77777777" w:rsidR="00681354" w:rsidRPr="002D60A8" w:rsidRDefault="00681354" w:rsidP="00213E83">
            <w:pPr>
              <w:spacing w:before="60" w:after="60" w:line="240" w:lineRule="auto"/>
              <w:rPr>
                <w:ins w:id="1176" w:author="Raphael Malyankar" w:date="2025-08-10T23:46:00Z" w16du:dateUtc="2025-08-11T06:46:00Z"/>
                <w:rFonts w:cs="Arial"/>
                <w:sz w:val="18"/>
                <w:szCs w:val="18"/>
              </w:rPr>
            </w:pPr>
            <w:ins w:id="1177" w:author="Raphael Malyankar" w:date="2025-08-10T23:46:00Z" w16du:dateUtc="2025-08-11T06:46:00Z">
              <w:r w:rsidRPr="002D60A8">
                <w:rPr>
                  <w:rFonts w:cs="Arial"/>
                  <w:sz w:val="18"/>
                  <w:szCs w:val="18"/>
                </w:rPr>
                <w:t xml:space="preserve">        name</w:t>
              </w:r>
            </w:ins>
          </w:p>
        </w:tc>
        <w:tc>
          <w:tcPr>
            <w:tcW w:w="1087" w:type="pct"/>
            <w:tcBorders>
              <w:top w:val="single" w:sz="4" w:space="0" w:color="auto"/>
              <w:bottom w:val="single" w:sz="4" w:space="0" w:color="auto"/>
            </w:tcBorders>
          </w:tcPr>
          <w:p w14:paraId="319939CB" w14:textId="77777777" w:rsidR="00681354" w:rsidRPr="002D60A8" w:rsidRDefault="00681354" w:rsidP="00213E83">
            <w:pPr>
              <w:spacing w:before="60" w:after="60" w:line="240" w:lineRule="auto"/>
              <w:rPr>
                <w:ins w:id="1178" w:author="Raphael Malyankar" w:date="2025-08-10T23:46:00Z" w16du:dateUtc="2025-08-11T06:46:00Z"/>
                <w:rFonts w:cs="Arial"/>
                <w:sz w:val="18"/>
                <w:szCs w:val="18"/>
              </w:rPr>
            </w:pPr>
            <w:ins w:id="1179" w:author="Raphael Malyankar" w:date="2025-08-10T23:46:00Z" w16du:dateUtc="2025-08-11T06:46:00Z">
              <w:r w:rsidRPr="002D60A8">
                <w:rPr>
                  <w:rFonts w:cs="Arial"/>
                  <w:sz w:val="18"/>
                  <w:szCs w:val="18"/>
                </w:rPr>
                <w:t>CharacterString</w:t>
              </w:r>
            </w:ins>
          </w:p>
        </w:tc>
        <w:tc>
          <w:tcPr>
            <w:tcW w:w="2443" w:type="pct"/>
            <w:tcBorders>
              <w:top w:val="single" w:sz="4" w:space="0" w:color="auto"/>
              <w:bottom w:val="single" w:sz="4" w:space="0" w:color="auto"/>
            </w:tcBorders>
          </w:tcPr>
          <w:p w14:paraId="5E4AEDFF" w14:textId="54ABBF25" w:rsidR="00681354" w:rsidRPr="002D60A8" w:rsidRDefault="00681354" w:rsidP="00213E83">
            <w:pPr>
              <w:spacing w:before="60" w:after="60" w:line="240" w:lineRule="auto"/>
              <w:rPr>
                <w:ins w:id="1180" w:author="Raphael Malyankar" w:date="2025-08-10T23:46:00Z" w16du:dateUtc="2025-08-11T06:46:00Z"/>
                <w:rFonts w:cs="Arial"/>
                <w:sz w:val="18"/>
                <w:szCs w:val="18"/>
              </w:rPr>
            </w:pPr>
            <w:ins w:id="1181" w:author="Raphael Malyankar" w:date="2025-08-10T23:48:00Z" w16du:dateUtc="2025-08-11T06:48:00Z">
              <w:r w:rsidRPr="0070620D">
                <w:rPr>
                  <w:rFonts w:cs="Arial"/>
                  <w:color w:val="EE0000"/>
                  <w:sz w:val="18"/>
                  <w:szCs w:val="18"/>
                </w:rPr>
                <w:t xml:space="preserve">S-1XX </w:t>
              </w:r>
              <w:r>
                <w:rPr>
                  <w:rFonts w:cs="Arial"/>
                  <w:sz w:val="18"/>
                  <w:szCs w:val="18"/>
                </w:rPr>
                <w:t>Portrayal Catalogue</w:t>
              </w:r>
            </w:ins>
          </w:p>
        </w:tc>
      </w:tr>
      <w:tr w:rsidR="00681354" w:rsidRPr="002D60A8" w14:paraId="425B9726" w14:textId="77777777" w:rsidTr="00213E83">
        <w:trPr>
          <w:cantSplit/>
          <w:jc w:val="center"/>
          <w:ins w:id="1182" w:author="Raphael Malyankar" w:date="2025-08-10T23:46:00Z"/>
        </w:trPr>
        <w:tc>
          <w:tcPr>
            <w:tcW w:w="200" w:type="pct"/>
            <w:tcBorders>
              <w:top w:val="single" w:sz="4" w:space="0" w:color="auto"/>
            </w:tcBorders>
          </w:tcPr>
          <w:p w14:paraId="3F688D04" w14:textId="77777777" w:rsidR="00681354" w:rsidRPr="002D60A8" w:rsidRDefault="00681354" w:rsidP="00213E83">
            <w:pPr>
              <w:spacing w:before="60" w:after="60" w:line="240" w:lineRule="auto"/>
              <w:rPr>
                <w:ins w:id="1183" w:author="Raphael Malyankar" w:date="2025-08-10T23:46:00Z" w16du:dateUtc="2025-08-11T06:46:00Z"/>
                <w:rFonts w:cs="Arial"/>
                <w:sz w:val="18"/>
                <w:szCs w:val="18"/>
              </w:rPr>
            </w:pPr>
            <w:ins w:id="1184" w:author="Raphael Malyankar" w:date="2025-08-10T23:46:00Z" w16du:dateUtc="2025-08-11T06:46:00Z">
              <w:r w:rsidRPr="002D60A8">
                <w:rPr>
                  <w:rFonts w:cs="Arial"/>
                  <w:sz w:val="18"/>
                  <w:szCs w:val="18"/>
                </w:rPr>
                <w:t>7.3</w:t>
              </w:r>
            </w:ins>
          </w:p>
        </w:tc>
        <w:tc>
          <w:tcPr>
            <w:tcW w:w="1270" w:type="pct"/>
            <w:tcBorders>
              <w:top w:val="single" w:sz="4" w:space="0" w:color="auto"/>
            </w:tcBorders>
          </w:tcPr>
          <w:p w14:paraId="28F6AE8B" w14:textId="77777777" w:rsidR="00681354" w:rsidRPr="002D60A8" w:rsidRDefault="00681354" w:rsidP="00213E83">
            <w:pPr>
              <w:spacing w:before="60" w:after="60" w:line="240" w:lineRule="auto"/>
              <w:rPr>
                <w:ins w:id="1185" w:author="Raphael Malyankar" w:date="2025-08-10T23:46:00Z" w16du:dateUtc="2025-08-11T06:46:00Z"/>
                <w:rFonts w:cs="Arial"/>
                <w:sz w:val="18"/>
                <w:szCs w:val="18"/>
              </w:rPr>
            </w:pPr>
            <w:ins w:id="1186" w:author="Raphael Malyankar" w:date="2025-08-10T23:46:00Z" w16du:dateUtc="2025-08-11T06:46:00Z">
              <w:r w:rsidRPr="002D60A8">
                <w:rPr>
                  <w:rFonts w:cs="Arial"/>
                  <w:sz w:val="18"/>
                  <w:szCs w:val="18"/>
                </w:rPr>
                <w:t xml:space="preserve">        description</w:t>
              </w:r>
            </w:ins>
          </w:p>
        </w:tc>
        <w:tc>
          <w:tcPr>
            <w:tcW w:w="1087" w:type="pct"/>
            <w:tcBorders>
              <w:top w:val="single" w:sz="4" w:space="0" w:color="auto"/>
            </w:tcBorders>
          </w:tcPr>
          <w:p w14:paraId="1A92C70A" w14:textId="77777777" w:rsidR="00681354" w:rsidRPr="002D60A8" w:rsidRDefault="00681354" w:rsidP="00213E83">
            <w:pPr>
              <w:spacing w:before="60" w:after="60" w:line="240" w:lineRule="auto"/>
              <w:rPr>
                <w:ins w:id="1187" w:author="Raphael Malyankar" w:date="2025-08-10T23:46:00Z" w16du:dateUtc="2025-08-11T06:46:00Z"/>
                <w:rFonts w:cs="Arial"/>
                <w:sz w:val="18"/>
                <w:szCs w:val="18"/>
              </w:rPr>
            </w:pPr>
            <w:ins w:id="1188" w:author="Raphael Malyankar" w:date="2025-08-10T23:46:00Z" w16du:dateUtc="2025-08-11T06:46:00Z">
              <w:r w:rsidRPr="002D60A8">
                <w:rPr>
                  <w:rFonts w:cs="Arial"/>
                  <w:sz w:val="18"/>
                  <w:szCs w:val="18"/>
                </w:rPr>
                <w:t>CharacterString</w:t>
              </w:r>
            </w:ins>
          </w:p>
        </w:tc>
        <w:tc>
          <w:tcPr>
            <w:tcW w:w="2443" w:type="pct"/>
            <w:tcBorders>
              <w:top w:val="single" w:sz="4" w:space="0" w:color="auto"/>
            </w:tcBorders>
          </w:tcPr>
          <w:p w14:paraId="0BEA9B7C" w14:textId="77777777" w:rsidR="00681354" w:rsidRPr="002D60A8" w:rsidRDefault="00681354" w:rsidP="00213E83">
            <w:pPr>
              <w:spacing w:before="60" w:after="60" w:line="240" w:lineRule="auto"/>
              <w:rPr>
                <w:ins w:id="1189" w:author="Raphael Malyankar" w:date="2025-08-10T23:46:00Z" w16du:dateUtc="2025-08-11T06:46:00Z"/>
                <w:rFonts w:cs="Arial"/>
                <w:sz w:val="18"/>
                <w:szCs w:val="18"/>
              </w:rPr>
            </w:pPr>
            <w:ins w:id="1190" w:author="Raphael Malyankar" w:date="2025-08-10T23:46:00Z" w16du:dateUtc="2025-08-11T06:46:00Z">
              <w:r w:rsidRPr="002D60A8">
                <w:rPr>
                  <w:rFonts w:cs="Arial"/>
                  <w:sz w:val="18"/>
                  <w:szCs w:val="18"/>
                </w:rPr>
                <w:t xml:space="preserve">XML </w:t>
              </w:r>
              <w:r>
                <w:rPr>
                  <w:rFonts w:cs="Arial"/>
                  <w:sz w:val="18"/>
                  <w:szCs w:val="18"/>
                </w:rPr>
                <w:t>P</w:t>
              </w:r>
              <w:r w:rsidRPr="002D60A8">
                <w:rPr>
                  <w:rFonts w:cs="Arial"/>
                  <w:sz w:val="18"/>
                  <w:szCs w:val="18"/>
                </w:rPr>
                <w:t xml:space="preserve">ortrayal </w:t>
              </w:r>
              <w:r>
                <w:rPr>
                  <w:rFonts w:cs="Arial"/>
                  <w:sz w:val="18"/>
                  <w:szCs w:val="18"/>
                </w:rPr>
                <w:t>C</w:t>
              </w:r>
              <w:r w:rsidRPr="002D60A8">
                <w:rPr>
                  <w:rFonts w:cs="Arial"/>
                  <w:sz w:val="18"/>
                  <w:szCs w:val="18"/>
                </w:rPr>
                <w:t>atalogue accompanied by related files for symbo</w:t>
              </w:r>
              <w:r>
                <w:rPr>
                  <w:rFonts w:cs="Arial"/>
                  <w:sz w:val="18"/>
                  <w:szCs w:val="18"/>
                </w:rPr>
                <w:t>ls, colour profiles, rules, etc</w:t>
              </w:r>
            </w:ins>
          </w:p>
        </w:tc>
      </w:tr>
    </w:tbl>
    <w:p w14:paraId="187B2E09" w14:textId="77777777" w:rsidR="00681354" w:rsidRPr="0009628C" w:rsidRDefault="00681354" w:rsidP="00681354"/>
    <w:tbl>
      <w:tblPr>
        <w:tblW w:w="95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85"/>
        <w:gridCol w:w="3498"/>
        <w:gridCol w:w="670"/>
        <w:gridCol w:w="670"/>
        <w:gridCol w:w="2088"/>
      </w:tblGrid>
      <w:tr w:rsidR="008018B3" w:rsidRPr="008233BF" w:rsidDel="00681354" w14:paraId="354BC9A8" w14:textId="51DB6B95">
        <w:trPr>
          <w:jc w:val="center"/>
          <w:del w:id="1191" w:author="Raphael Malyankar" w:date="2025-08-10T23:44:00Z"/>
        </w:trPr>
        <w:tc>
          <w:tcPr>
            <w:tcW w:w="2585" w:type="dxa"/>
            <w:tcBorders>
              <w:bottom w:val="double" w:sz="4" w:space="0" w:color="auto"/>
            </w:tcBorders>
          </w:tcPr>
          <w:p w14:paraId="053C0018" w14:textId="71C0F901" w:rsidR="008018B3" w:rsidRPr="008233BF" w:rsidDel="00681354" w:rsidRDefault="008018B3" w:rsidP="00C53B69">
            <w:pPr>
              <w:pStyle w:val="Tabletext"/>
              <w:spacing w:before="40" w:after="40"/>
              <w:jc w:val="both"/>
              <w:rPr>
                <w:del w:id="1192" w:author="Raphael Malyankar" w:date="2025-08-10T23:44:00Z" w16du:dateUtc="2025-08-11T06:44:00Z"/>
                <w:rFonts w:ascii="Arial" w:hAnsi="Arial" w:cs="Arial"/>
                <w:b/>
              </w:rPr>
            </w:pPr>
            <w:del w:id="1193" w:author="Raphael Malyankar" w:date="2025-08-10T23:44:00Z" w16du:dateUtc="2025-08-11T06:44:00Z">
              <w:r w:rsidRPr="008233BF" w:rsidDel="00681354">
                <w:rPr>
                  <w:rFonts w:ascii="Arial" w:hAnsi="Arial" w:cs="Arial"/>
                  <w:b/>
                </w:rPr>
                <w:delText>Item Name</w:delText>
              </w:r>
            </w:del>
          </w:p>
        </w:tc>
        <w:tc>
          <w:tcPr>
            <w:tcW w:w="3498" w:type="dxa"/>
            <w:tcBorders>
              <w:bottom w:val="double" w:sz="4" w:space="0" w:color="auto"/>
            </w:tcBorders>
          </w:tcPr>
          <w:p w14:paraId="69DC42AD" w14:textId="726175EF" w:rsidR="008018B3" w:rsidRPr="008233BF" w:rsidDel="00681354" w:rsidRDefault="008018B3" w:rsidP="00C53B69">
            <w:pPr>
              <w:pStyle w:val="Tabletext"/>
              <w:spacing w:before="40" w:after="40"/>
              <w:jc w:val="both"/>
              <w:rPr>
                <w:del w:id="1194" w:author="Raphael Malyankar" w:date="2025-08-10T23:44:00Z" w16du:dateUtc="2025-08-11T06:44:00Z"/>
                <w:rFonts w:ascii="Arial" w:hAnsi="Arial" w:cs="Arial"/>
                <w:b/>
              </w:rPr>
            </w:pPr>
            <w:del w:id="1195" w:author="Raphael Malyankar" w:date="2025-08-10T23:44:00Z" w16du:dateUtc="2025-08-11T06:44:00Z">
              <w:r w:rsidRPr="008233BF" w:rsidDel="00681354">
                <w:rPr>
                  <w:rFonts w:ascii="Arial" w:hAnsi="Arial" w:cs="Arial"/>
                  <w:b/>
                </w:rPr>
                <w:delText>Description</w:delText>
              </w:r>
            </w:del>
          </w:p>
        </w:tc>
        <w:tc>
          <w:tcPr>
            <w:tcW w:w="670" w:type="dxa"/>
            <w:tcBorders>
              <w:bottom w:val="double" w:sz="4" w:space="0" w:color="auto"/>
            </w:tcBorders>
          </w:tcPr>
          <w:p w14:paraId="41F6DC43" w14:textId="462BDA15" w:rsidR="008018B3" w:rsidRPr="008233BF" w:rsidDel="00681354" w:rsidRDefault="008018B3" w:rsidP="00C53B69">
            <w:pPr>
              <w:pStyle w:val="Tabletext"/>
              <w:spacing w:before="40" w:after="40"/>
              <w:jc w:val="both"/>
              <w:rPr>
                <w:del w:id="1196" w:author="Raphael Malyankar" w:date="2025-08-10T23:44:00Z" w16du:dateUtc="2025-08-11T06:44:00Z"/>
                <w:rFonts w:ascii="Arial" w:hAnsi="Arial" w:cs="Arial"/>
                <w:b/>
              </w:rPr>
            </w:pPr>
            <w:del w:id="1197" w:author="Raphael Malyankar" w:date="2025-08-10T23:44:00Z" w16du:dateUtc="2025-08-11T06:44:00Z">
              <w:r w:rsidRPr="008233BF" w:rsidDel="00681354">
                <w:rPr>
                  <w:rFonts w:ascii="Arial" w:hAnsi="Arial" w:cs="Arial"/>
                  <w:b/>
                </w:rPr>
                <w:delText>M/O</w:delText>
              </w:r>
            </w:del>
          </w:p>
        </w:tc>
        <w:tc>
          <w:tcPr>
            <w:tcW w:w="670" w:type="dxa"/>
            <w:tcBorders>
              <w:bottom w:val="double" w:sz="4" w:space="0" w:color="auto"/>
            </w:tcBorders>
          </w:tcPr>
          <w:p w14:paraId="366CC205" w14:textId="6E8D35BD" w:rsidR="008018B3" w:rsidRPr="008233BF" w:rsidDel="00681354" w:rsidRDefault="008018B3" w:rsidP="00C53B69">
            <w:pPr>
              <w:pStyle w:val="Tabletext"/>
              <w:spacing w:before="40" w:after="40"/>
              <w:jc w:val="both"/>
              <w:rPr>
                <w:del w:id="1198" w:author="Raphael Malyankar" w:date="2025-08-10T23:44:00Z" w16du:dateUtc="2025-08-11T06:44:00Z"/>
                <w:rFonts w:ascii="Arial" w:hAnsi="Arial" w:cs="Arial"/>
                <w:b/>
              </w:rPr>
            </w:pPr>
            <w:del w:id="1199" w:author="Raphael Malyankar" w:date="2025-08-10T23:44:00Z" w16du:dateUtc="2025-08-11T06:44:00Z">
              <w:r w:rsidRPr="008233BF" w:rsidDel="00681354">
                <w:rPr>
                  <w:rFonts w:ascii="Arial" w:hAnsi="Arial" w:cs="Arial"/>
                  <w:b/>
                </w:rPr>
                <w:delText>Card</w:delText>
              </w:r>
            </w:del>
          </w:p>
        </w:tc>
        <w:tc>
          <w:tcPr>
            <w:tcW w:w="2088" w:type="dxa"/>
            <w:tcBorders>
              <w:bottom w:val="double" w:sz="4" w:space="0" w:color="auto"/>
            </w:tcBorders>
          </w:tcPr>
          <w:p w14:paraId="055BFED4" w14:textId="2EECEA0B" w:rsidR="008018B3" w:rsidRPr="008233BF" w:rsidDel="00681354" w:rsidRDefault="008018B3" w:rsidP="00C53B69">
            <w:pPr>
              <w:pStyle w:val="Tabletext"/>
              <w:spacing w:before="40" w:after="40"/>
              <w:jc w:val="both"/>
              <w:rPr>
                <w:del w:id="1200" w:author="Raphael Malyankar" w:date="2025-08-10T23:44:00Z" w16du:dateUtc="2025-08-11T06:44:00Z"/>
                <w:rFonts w:ascii="Arial" w:hAnsi="Arial" w:cs="Arial"/>
                <w:b/>
              </w:rPr>
            </w:pPr>
            <w:del w:id="1201" w:author="Raphael Malyankar" w:date="2025-08-10T23:44:00Z" w16du:dateUtc="2025-08-11T06:44:00Z">
              <w:r w:rsidRPr="008233BF" w:rsidDel="00681354">
                <w:rPr>
                  <w:rFonts w:ascii="Arial" w:hAnsi="Arial" w:cs="Arial"/>
                  <w:b/>
                </w:rPr>
                <w:delText>type</w:delText>
              </w:r>
            </w:del>
          </w:p>
        </w:tc>
      </w:tr>
      <w:tr w:rsidR="008018B3" w:rsidRPr="008233BF" w:rsidDel="00681354" w14:paraId="6D88D990" w14:textId="3478820D">
        <w:trPr>
          <w:jc w:val="center"/>
          <w:del w:id="1202" w:author="Raphael Malyankar" w:date="2025-08-10T23:44:00Z"/>
        </w:trPr>
        <w:tc>
          <w:tcPr>
            <w:tcW w:w="2585" w:type="dxa"/>
            <w:tcBorders>
              <w:top w:val="double" w:sz="4" w:space="0" w:color="auto"/>
            </w:tcBorders>
          </w:tcPr>
          <w:p w14:paraId="3784062D" w14:textId="4701A25F" w:rsidR="008018B3" w:rsidRPr="008233BF" w:rsidDel="00681354" w:rsidRDefault="008018B3" w:rsidP="00C53B69">
            <w:pPr>
              <w:rPr>
                <w:del w:id="1203" w:author="Raphael Malyankar" w:date="2025-08-10T23:44:00Z" w16du:dateUtc="2025-08-11T06:44:00Z"/>
                <w:sz w:val="18"/>
                <w:szCs w:val="18"/>
              </w:rPr>
            </w:pPr>
            <w:del w:id="1204" w:author="Raphael Malyankar" w:date="2025-08-10T23:44:00Z" w16du:dateUtc="2025-08-11T06:44:00Z">
              <w:r w:rsidRPr="008233BF" w:rsidDel="00681354">
                <w:rPr>
                  <w:rFonts w:cs="Arial"/>
                  <w:sz w:val="18"/>
                  <w:szCs w:val="18"/>
                </w:rPr>
                <w:delText>portrayalLibraryCitation</w:delText>
              </w:r>
            </w:del>
          </w:p>
        </w:tc>
        <w:tc>
          <w:tcPr>
            <w:tcW w:w="3498" w:type="dxa"/>
            <w:tcBorders>
              <w:top w:val="double" w:sz="4" w:space="0" w:color="auto"/>
            </w:tcBorders>
          </w:tcPr>
          <w:p w14:paraId="5EEDC583" w14:textId="4AEC8BD1" w:rsidR="008018B3" w:rsidRPr="008233BF" w:rsidDel="00681354" w:rsidRDefault="008018B3" w:rsidP="00C53B69">
            <w:pPr>
              <w:rPr>
                <w:del w:id="1205" w:author="Raphael Malyankar" w:date="2025-08-10T23:44:00Z" w16du:dateUtc="2025-08-11T06:44:00Z"/>
                <w:rFonts w:cs="Arial"/>
                <w:sz w:val="18"/>
                <w:szCs w:val="18"/>
              </w:rPr>
            </w:pPr>
            <w:del w:id="1206" w:author="Raphael Malyankar" w:date="2025-08-10T23:44:00Z" w16du:dateUtc="2025-08-11T06:44:00Z">
              <w:r w:rsidRPr="008233BF" w:rsidDel="00681354">
                <w:rPr>
                  <w:rFonts w:cs="Arial"/>
                  <w:sz w:val="18"/>
                  <w:szCs w:val="18"/>
                </w:rPr>
                <w:delText>Bibliographic reference to the portrayal library</w:delText>
              </w:r>
            </w:del>
          </w:p>
        </w:tc>
        <w:tc>
          <w:tcPr>
            <w:tcW w:w="670" w:type="dxa"/>
            <w:tcBorders>
              <w:top w:val="double" w:sz="4" w:space="0" w:color="auto"/>
            </w:tcBorders>
          </w:tcPr>
          <w:p w14:paraId="62BF1245" w14:textId="34DBA845" w:rsidR="008018B3" w:rsidRPr="008233BF" w:rsidDel="00681354" w:rsidRDefault="008018B3" w:rsidP="00C53B69">
            <w:pPr>
              <w:rPr>
                <w:del w:id="1207" w:author="Raphael Malyankar" w:date="2025-08-10T23:44:00Z" w16du:dateUtc="2025-08-11T06:44:00Z"/>
                <w:sz w:val="18"/>
                <w:szCs w:val="18"/>
              </w:rPr>
            </w:pPr>
            <w:del w:id="1208" w:author="Raphael Malyankar" w:date="2025-08-10T23:44:00Z" w16du:dateUtc="2025-08-11T06:44:00Z">
              <w:r w:rsidRPr="008233BF" w:rsidDel="00681354">
                <w:rPr>
                  <w:sz w:val="18"/>
                  <w:szCs w:val="18"/>
                </w:rPr>
                <w:delText>O</w:delText>
              </w:r>
            </w:del>
          </w:p>
        </w:tc>
        <w:tc>
          <w:tcPr>
            <w:tcW w:w="670" w:type="dxa"/>
            <w:tcBorders>
              <w:top w:val="double" w:sz="4" w:space="0" w:color="auto"/>
            </w:tcBorders>
          </w:tcPr>
          <w:p w14:paraId="572CDF8B" w14:textId="6843620E" w:rsidR="008018B3" w:rsidRPr="008233BF" w:rsidDel="00681354" w:rsidRDefault="008018B3" w:rsidP="00C53B69">
            <w:pPr>
              <w:rPr>
                <w:del w:id="1209" w:author="Raphael Malyankar" w:date="2025-08-10T23:44:00Z" w16du:dateUtc="2025-08-11T06:44:00Z"/>
                <w:sz w:val="18"/>
                <w:szCs w:val="18"/>
              </w:rPr>
            </w:pPr>
            <w:del w:id="1210" w:author="Raphael Malyankar" w:date="2025-08-10T23:44:00Z" w16du:dateUtc="2025-08-11T06:44:00Z">
              <w:r w:rsidRPr="008233BF" w:rsidDel="00681354">
                <w:rPr>
                  <w:sz w:val="18"/>
                  <w:szCs w:val="18"/>
                </w:rPr>
                <w:delText>0..1</w:delText>
              </w:r>
            </w:del>
          </w:p>
        </w:tc>
        <w:tc>
          <w:tcPr>
            <w:tcW w:w="2088" w:type="dxa"/>
            <w:tcBorders>
              <w:top w:val="double" w:sz="4" w:space="0" w:color="auto"/>
            </w:tcBorders>
          </w:tcPr>
          <w:p w14:paraId="6F88C8B6" w14:textId="62676AC9" w:rsidR="008018B3" w:rsidRPr="008233BF" w:rsidDel="00681354" w:rsidRDefault="008018B3" w:rsidP="00C53B69">
            <w:pPr>
              <w:rPr>
                <w:del w:id="1211" w:author="Raphael Malyankar" w:date="2025-08-10T23:44:00Z" w16du:dateUtc="2025-08-11T06:44:00Z"/>
                <w:sz w:val="18"/>
                <w:szCs w:val="18"/>
              </w:rPr>
            </w:pPr>
            <w:del w:id="1212" w:author="Raphael Malyankar" w:date="2025-08-10T23:44:00Z" w16du:dateUtc="2025-08-11T06:44:00Z">
              <w:r w:rsidRPr="008233BF" w:rsidDel="00681354">
                <w:rPr>
                  <w:sz w:val="18"/>
                  <w:szCs w:val="18"/>
                </w:rPr>
                <w:delText>CI_Citation (ISO 19115)</w:delText>
              </w:r>
            </w:del>
          </w:p>
        </w:tc>
      </w:tr>
    </w:tbl>
    <w:p w14:paraId="360F556F" w14:textId="77777777" w:rsidR="008018B3" w:rsidRDefault="008018B3" w:rsidP="00C53B69">
      <w:pPr>
        <w:rPr>
          <w:ins w:id="1213" w:author="Raphael Malyankar" w:date="2025-08-10T23:34:00Z" w16du:dateUtc="2025-08-11T06:34:00Z"/>
        </w:rPr>
      </w:pPr>
    </w:p>
    <w:p w14:paraId="727A3ED8" w14:textId="77C72221" w:rsidR="00262A5B" w:rsidRDefault="00262A5B" w:rsidP="00A7510E">
      <w:pPr>
        <w:pStyle w:val="Heading2"/>
        <w:rPr>
          <w:ins w:id="1214" w:author="Raphael Malyankar" w:date="2025-08-10T23:41:00Z" w16du:dateUtc="2025-08-11T06:41:00Z"/>
        </w:rPr>
      </w:pPr>
      <w:bookmarkStart w:id="1215" w:name="_Toc205849849"/>
      <w:ins w:id="1216" w:author="Raphael Malyankar" w:date="2025-08-10T23:34:00Z" w16du:dateUtc="2025-08-11T06:34:00Z">
        <w:r>
          <w:t>Portrayal requirements and principles</w:t>
        </w:r>
      </w:ins>
      <w:bookmarkEnd w:id="1215"/>
    </w:p>
    <w:p w14:paraId="29C1FD1D" w14:textId="1ACF1F82" w:rsidR="0009628C" w:rsidRPr="00681354" w:rsidRDefault="0009628C" w:rsidP="00C53B69">
      <w:pPr>
        <w:rPr>
          <w:i/>
          <w:iCs/>
          <w:color w:val="EE0000"/>
        </w:rPr>
      </w:pPr>
      <w:ins w:id="1217" w:author="Raphael Malyankar" w:date="2025-08-10T23:41:00Z" w16du:dateUtc="2025-08-11T06:41:00Z">
        <w:r w:rsidRPr="00681354">
          <w:rPr>
            <w:i/>
            <w:iCs/>
            <w:color w:val="EE0000"/>
          </w:rPr>
          <w:t>&lt;An</w:t>
        </w:r>
      </w:ins>
      <w:ins w:id="1218" w:author="Raphael Malyankar" w:date="2025-08-10T23:42:00Z" w16du:dateUtc="2025-08-11T06:42:00Z">
        <w:r w:rsidRPr="00681354">
          <w:rPr>
            <w:i/>
            <w:iCs/>
            <w:color w:val="EE0000"/>
          </w:rPr>
          <w:t xml:space="preserve">y rules governing portrayal which developers should be aware of. </w:t>
        </w:r>
      </w:ins>
      <w:ins w:id="1219" w:author="Raphael Malyankar" w:date="2025-08-10T23:44:00Z" w16du:dateUtc="2025-08-11T06:44:00Z">
        <w:r w:rsidR="00681354" w:rsidRPr="00681354">
          <w:rPr>
            <w:i/>
            <w:iCs/>
            <w:color w:val="EE0000"/>
          </w:rPr>
          <w:t xml:space="preserve">for example, scaling, thinning, etc. </w:t>
        </w:r>
      </w:ins>
      <w:ins w:id="1220" w:author="Raphael Malyankar" w:date="2025-08-10T23:42:00Z" w16du:dateUtc="2025-08-11T06:42:00Z">
        <w:r w:rsidRPr="00681354">
          <w:rPr>
            <w:i/>
            <w:iCs/>
            <w:color w:val="EE0000"/>
          </w:rPr>
          <w:t xml:space="preserve">It is not necessary to </w:t>
        </w:r>
      </w:ins>
      <w:ins w:id="1221" w:author="Raphael Malyankar" w:date="2025-08-10T23:44:00Z" w16du:dateUtc="2025-08-11T06:44:00Z">
        <w:r w:rsidR="00681354" w:rsidRPr="00681354">
          <w:rPr>
            <w:i/>
            <w:iCs/>
            <w:color w:val="EE0000"/>
          </w:rPr>
          <w:t>repeat</w:t>
        </w:r>
      </w:ins>
      <w:ins w:id="1222" w:author="Raphael Malyankar" w:date="2025-08-10T23:42:00Z" w16du:dateUtc="2025-08-11T06:42:00Z">
        <w:r w:rsidRPr="00681354">
          <w:rPr>
            <w:i/>
            <w:iCs/>
            <w:color w:val="EE0000"/>
          </w:rPr>
          <w:t xml:space="preserve"> “portrayal rules</w:t>
        </w:r>
      </w:ins>
      <w:ins w:id="1223" w:author="Raphael Malyankar" w:date="2025-08-10T23:43:00Z" w16du:dateUtc="2025-08-11T06:43:00Z">
        <w:r w:rsidRPr="00681354">
          <w:rPr>
            <w:i/>
            <w:iCs/>
            <w:color w:val="EE0000"/>
          </w:rPr>
          <w:t xml:space="preserve">” </w:t>
        </w:r>
        <w:r w:rsidR="00681354" w:rsidRPr="00681354">
          <w:rPr>
            <w:i/>
            <w:iCs/>
            <w:color w:val="EE0000"/>
          </w:rPr>
          <w:t>as described in S-100 Part 9 in this section.&gt;</w:t>
        </w:r>
      </w:ins>
    </w:p>
    <w:p w14:paraId="054D615D" w14:textId="77777777" w:rsidR="006C34D9" w:rsidRDefault="00866DFE" w:rsidP="001C2735">
      <w:pPr>
        <w:pStyle w:val="Heading1"/>
      </w:pPr>
      <w:bookmarkStart w:id="1224" w:name="_Toc205849850"/>
      <w:r w:rsidRPr="008233BF">
        <w:t>Data Product format (encoding)</w:t>
      </w:r>
      <w:r w:rsidR="009E66AF">
        <w:t xml:space="preserve"> </w:t>
      </w:r>
      <w:r w:rsidR="009E66AF">
        <w:rPr>
          <w:color w:val="FF0000"/>
        </w:rPr>
        <w:t>&lt;S-100 Part 10&gt;</w:t>
      </w:r>
      <w:bookmarkEnd w:id="1224"/>
    </w:p>
    <w:p w14:paraId="049CDEB1" w14:textId="77777777" w:rsidR="00B82002" w:rsidRPr="008233BF" w:rsidRDefault="00B82002" w:rsidP="00666E30">
      <w:pPr>
        <w:pStyle w:val="Heading2"/>
      </w:pPr>
      <w:bookmarkStart w:id="1225" w:name="_Toc205849851"/>
      <w:r w:rsidRPr="008233BF">
        <w:t>Introduction</w:t>
      </w:r>
      <w:bookmarkEnd w:id="1225"/>
    </w:p>
    <w:p w14:paraId="1117DEBB" w14:textId="77777777" w:rsidR="004B3BA0" w:rsidRPr="00D73CA5" w:rsidRDefault="004B3BA0" w:rsidP="00972855">
      <w:pPr>
        <w:pStyle w:val="note0"/>
      </w:pPr>
      <w:r w:rsidRPr="00D73CA5">
        <w:t>&lt;</w:t>
      </w:r>
      <w:r w:rsidR="00B82002" w:rsidRPr="00D73CA5">
        <w:t xml:space="preserve">This clause </w:t>
      </w:r>
      <w:r w:rsidRPr="00D73CA5">
        <w:t>specifies the encoding for S-1</w:t>
      </w:r>
      <w:ins w:id="1226" w:author="Raphael Malyankar" w:date="2025-07-28T00:27:00Z">
        <w:r w:rsidR="00A15DCA">
          <w:t>XX</w:t>
        </w:r>
      </w:ins>
      <w:del w:id="1227" w:author="Raphael Malyankar" w:date="2025-07-28T00:27:00Z">
        <w:r w:rsidRPr="00D73CA5" w:rsidDel="00A15DCA">
          <w:delText>0n</w:delText>
        </w:r>
      </w:del>
      <w:r w:rsidRPr="00D73CA5">
        <w:t xml:space="preserve"> datasets.</w:t>
      </w:r>
      <w:ins w:id="1228" w:author="Raphael Malyankar" w:date="2025-07-28T00:28:00Z">
        <w:r w:rsidR="00A15DCA">
          <w:t xml:space="preserve"> If one of the data formats defined in S-100</w:t>
        </w:r>
      </w:ins>
      <w:ins w:id="1229" w:author="Raphael Malyankar" w:date="2025-07-28T00:29:00Z">
        <w:r w:rsidR="00A15DCA">
          <w:t xml:space="preserve"> Part 10</w:t>
        </w:r>
      </w:ins>
      <w:ins w:id="1230" w:author="Raphael Malyankar" w:date="2025-07-28T00:30:00Z">
        <w:r w:rsidR="007310B3">
          <w:t>a/b/c</w:t>
        </w:r>
      </w:ins>
      <w:ins w:id="1231" w:author="Raphael Malyankar" w:date="2025-07-28T00:28:00Z">
        <w:r w:rsidR="00A15DCA">
          <w:t xml:space="preserve"> is being used th</w:t>
        </w:r>
      </w:ins>
      <w:ins w:id="1232" w:author="Raphael Malyankar" w:date="2025-07-28T00:29:00Z">
        <w:r w:rsidR="00A15DCA">
          <w:t>e Part</w:t>
        </w:r>
      </w:ins>
      <w:ins w:id="1233" w:author="Raphael Malyankar" w:date="2025-07-28T00:28:00Z">
        <w:r w:rsidR="00A15DCA">
          <w:t xml:space="preserve"> should be </w:t>
        </w:r>
      </w:ins>
      <w:ins w:id="1234" w:author="Raphael Malyankar" w:date="2025-07-28T00:29:00Z">
        <w:r w:rsidR="00A15DCA">
          <w:t>indicated</w:t>
        </w:r>
      </w:ins>
      <w:ins w:id="1235" w:author="Raphael Malyankar" w:date="2025-07-28T00:28:00Z">
        <w:r w:rsidR="00A15DCA">
          <w:t xml:space="preserve">. If a format </w:t>
        </w:r>
      </w:ins>
      <w:ins w:id="1236" w:author="Raphael Malyankar" w:date="2025-07-28T00:30:00Z">
        <w:r w:rsidR="007310B3">
          <w:t>not</w:t>
        </w:r>
      </w:ins>
      <w:ins w:id="1237" w:author="Raphael Malyankar" w:date="2025-07-28T00:29:00Z">
        <w:r w:rsidR="00A15DCA">
          <w:t xml:space="preserve"> defined in S-100</w:t>
        </w:r>
      </w:ins>
      <w:ins w:id="1238" w:author="Raphael Malyankar" w:date="2025-07-28T00:30:00Z">
        <w:r w:rsidR="007310B3">
          <w:t xml:space="preserve"> is used</w:t>
        </w:r>
      </w:ins>
      <w:ins w:id="1239" w:author="Raphael Malyankar" w:date="2025-07-28T00:31:00Z">
        <w:r w:rsidR="007310B3">
          <w:t xml:space="preserve"> the Product Specification must specify it by reference to its defining standard </w:t>
        </w:r>
      </w:ins>
      <w:ins w:id="1240" w:author="Raphael Malyankar" w:date="2025-07-28T00:32:00Z">
        <w:r w:rsidR="007310B3">
          <w:t>and/or to</w:t>
        </w:r>
      </w:ins>
      <w:ins w:id="1241" w:author="Raphael Malyankar" w:date="2025-07-28T00:33:00Z">
        <w:r w:rsidR="007310B3">
          <w:t xml:space="preserve"> the component of </w:t>
        </w:r>
      </w:ins>
      <w:ins w:id="1242" w:author="Raphael Malyankar" w:date="2025-07-28T00:32:00Z">
        <w:r w:rsidR="007310B3">
          <w:t xml:space="preserve"> the Product Specification</w:t>
        </w:r>
      </w:ins>
      <w:ins w:id="1243" w:author="Raphael Malyankar" w:date="2025-07-28T00:33:00Z">
        <w:r w:rsidR="007310B3">
          <w:t xml:space="preserve"> </w:t>
        </w:r>
        <w:r w:rsidR="007310B3" w:rsidRPr="007310B3">
          <w:t>(Annex, clause, etc.)</w:t>
        </w:r>
      </w:ins>
      <w:ins w:id="1244" w:author="Raphael Malyankar" w:date="2025-07-28T00:32:00Z">
        <w:r w:rsidR="007310B3">
          <w:t xml:space="preserve"> which describes the format.</w:t>
        </w:r>
      </w:ins>
      <w:del w:id="1245" w:author="Raphael Malyankar" w:date="2025-07-28T00:28:00Z">
        <w:r w:rsidRPr="00D73CA5" w:rsidDel="00A15DCA">
          <w:delText xml:space="preserve">  While various encodings may be used such as GML and XML, if the primary intent is that this data will be used in conjunction with S-101 ENCs and on an ECDIS, then if possible the S-100 8211 encoding should be used.</w:delText>
        </w:r>
      </w:del>
      <w:r w:rsidRPr="00D73CA5">
        <w:t>&gt;</w:t>
      </w:r>
      <w:r w:rsidR="00B82002" w:rsidRPr="00D73CA5">
        <w:t xml:space="preserve">  </w:t>
      </w:r>
    </w:p>
    <w:p w14:paraId="5BC868C6" w14:textId="77777777" w:rsidR="005C26E0" w:rsidRDefault="005C26E0" w:rsidP="00972855">
      <w:pPr>
        <w:pStyle w:val="Label1"/>
      </w:pPr>
      <w:r w:rsidRPr="005C26E0">
        <w:t>Format Name:</w:t>
      </w:r>
      <w:r>
        <w:tab/>
      </w:r>
      <w:r>
        <w:tab/>
      </w:r>
    </w:p>
    <w:p w14:paraId="326860A7" w14:textId="77777777" w:rsidR="005C26E0" w:rsidRDefault="005C26E0" w:rsidP="00972855">
      <w:pPr>
        <w:pStyle w:val="Label1"/>
      </w:pPr>
      <w:r w:rsidRPr="005C26E0">
        <w:t>Version:</w:t>
      </w:r>
      <w:r w:rsidRPr="005C26E0">
        <w:tab/>
      </w:r>
      <w:r>
        <w:tab/>
      </w:r>
      <w:r>
        <w:tab/>
      </w:r>
    </w:p>
    <w:p w14:paraId="6950AFA5" w14:textId="77777777" w:rsidR="005C26E0" w:rsidRDefault="005C26E0" w:rsidP="00972855">
      <w:pPr>
        <w:pStyle w:val="Label1"/>
      </w:pPr>
      <w:r w:rsidRPr="005C26E0">
        <w:t>Character Set:</w:t>
      </w:r>
      <w:r>
        <w:tab/>
      </w:r>
    </w:p>
    <w:p w14:paraId="352DF51C" w14:textId="77777777" w:rsidR="00151E9A" w:rsidRDefault="005C26E0" w:rsidP="00972855">
      <w:pPr>
        <w:pStyle w:val="Label1"/>
        <w:rPr>
          <w:ins w:id="1246" w:author="Raphael Malyankar" w:date="2025-08-10T23:24:00Z" w16du:dateUtc="2025-08-11T06:24:00Z"/>
        </w:rPr>
      </w:pPr>
      <w:r w:rsidRPr="005C26E0">
        <w:t>Specification:</w:t>
      </w:r>
    </w:p>
    <w:p w14:paraId="576F49FF" w14:textId="211EF75D" w:rsidR="005C26E0" w:rsidRDefault="00151E9A" w:rsidP="00A7510E">
      <w:pPr>
        <w:pStyle w:val="Heading2"/>
        <w:rPr>
          <w:ins w:id="1247" w:author="Raphael Malyankar" w:date="2025-08-10T23:25:00Z" w16du:dateUtc="2025-08-11T06:25:00Z"/>
        </w:rPr>
      </w:pPr>
      <w:bookmarkStart w:id="1248" w:name="_Toc205849852"/>
      <w:ins w:id="1249" w:author="Raphael Malyankar" w:date="2025-08-10T23:24:00Z" w16du:dateUtc="2025-08-11T06:24:00Z">
        <w:r>
          <w:lastRenderedPageBreak/>
          <w:t>Dataset structure</w:t>
        </w:r>
      </w:ins>
      <w:bookmarkEnd w:id="1248"/>
      <w:del w:id="1250" w:author="Raphael Malyankar" w:date="2025-08-10T23:25:00Z" w16du:dateUtc="2025-08-11T06:25:00Z">
        <w:r w:rsidR="005C26E0" w:rsidDel="00151E9A">
          <w:tab/>
        </w:r>
        <w:r w:rsidR="005C26E0" w:rsidDel="00151E9A">
          <w:tab/>
        </w:r>
      </w:del>
    </w:p>
    <w:p w14:paraId="6022033C" w14:textId="7DACB474" w:rsidR="00151E9A" w:rsidRDefault="00151E9A" w:rsidP="00A7510E">
      <w:pPr>
        <w:rPr>
          <w:ins w:id="1251" w:author="Raphael Malyankar" w:date="2025-08-11T23:36:00Z" w16du:dateUtc="2025-08-12T06:36:00Z"/>
          <w:i/>
          <w:iCs/>
          <w:color w:val="EE0000"/>
        </w:rPr>
      </w:pPr>
      <w:ins w:id="1252" w:author="Raphael Malyankar" w:date="2025-08-10T23:25:00Z" w16du:dateUtc="2025-08-11T06:25:00Z">
        <w:r w:rsidRPr="0037715F">
          <w:rPr>
            <w:i/>
            <w:iCs/>
            <w:color w:val="EE0000"/>
          </w:rPr>
          <w:t>&lt;</w:t>
        </w:r>
      </w:ins>
      <w:ins w:id="1253" w:author="Raphael Malyankar" w:date="2025-08-10T23:27:00Z" w16du:dateUtc="2025-08-11T06:27:00Z">
        <w:r w:rsidRPr="0037715F">
          <w:rPr>
            <w:i/>
            <w:iCs/>
            <w:color w:val="EE0000"/>
          </w:rPr>
          <w:t xml:space="preserve">Any </w:t>
        </w:r>
      </w:ins>
      <w:ins w:id="1254" w:author="Raphael Malyankar" w:date="2025-08-10T23:28:00Z" w16du:dateUtc="2025-08-11T06:28:00Z">
        <w:r w:rsidRPr="0037715F">
          <w:rPr>
            <w:i/>
            <w:iCs/>
            <w:color w:val="EE0000"/>
          </w:rPr>
          <w:t>required</w:t>
        </w:r>
      </w:ins>
      <w:ins w:id="1255" w:author="Raphael Malyankar" w:date="2025-08-10T23:27:00Z" w16du:dateUtc="2025-08-11T06:27:00Z">
        <w:r w:rsidRPr="0037715F">
          <w:rPr>
            <w:i/>
            <w:iCs/>
            <w:color w:val="EE0000"/>
          </w:rPr>
          <w:t xml:space="preserve"> order </w:t>
        </w:r>
      </w:ins>
      <w:ins w:id="1256" w:author="Raphael Malyankar" w:date="2025-08-10T23:28:00Z" w16du:dateUtc="2025-08-11T06:28:00Z">
        <w:r w:rsidRPr="0037715F">
          <w:rPr>
            <w:i/>
            <w:iCs/>
            <w:color w:val="EE0000"/>
          </w:rPr>
          <w:t>for</w:t>
        </w:r>
      </w:ins>
      <w:ins w:id="1257" w:author="Raphael Malyankar" w:date="2025-08-10T23:27:00Z" w16du:dateUtc="2025-08-11T06:27:00Z">
        <w:r w:rsidRPr="0037715F">
          <w:rPr>
            <w:i/>
            <w:iCs/>
            <w:color w:val="EE0000"/>
          </w:rPr>
          <w:t xml:space="preserve"> objects within a dataset, or </w:t>
        </w:r>
      </w:ins>
      <w:ins w:id="1258" w:author="Raphael Malyankar" w:date="2025-08-10T23:29:00Z" w16du:dateUtc="2025-08-11T06:29:00Z">
        <w:r w:rsidR="00262A5B" w:rsidRPr="0037715F">
          <w:rPr>
            <w:i/>
            <w:iCs/>
            <w:color w:val="EE0000"/>
          </w:rPr>
          <w:t xml:space="preserve">any </w:t>
        </w:r>
      </w:ins>
      <w:ins w:id="1259" w:author="Raphael Malyankar" w:date="2025-08-10T23:27:00Z" w16du:dateUtc="2025-08-11T06:27:00Z">
        <w:r w:rsidRPr="0037715F">
          <w:rPr>
            <w:i/>
            <w:iCs/>
            <w:color w:val="EE0000"/>
          </w:rPr>
          <w:t xml:space="preserve">hierarchical structure </w:t>
        </w:r>
      </w:ins>
      <w:ins w:id="1260" w:author="Raphael Malyankar" w:date="2025-08-10T23:28:00Z" w16du:dateUtc="2025-08-11T06:28:00Z">
        <w:r w:rsidRPr="0037715F">
          <w:rPr>
            <w:i/>
            <w:iCs/>
            <w:color w:val="EE0000"/>
          </w:rPr>
          <w:t xml:space="preserve">within a dataset, should be explained here. For example, vector data products may specify </w:t>
        </w:r>
        <w:r w:rsidR="00262A5B" w:rsidRPr="0037715F">
          <w:rPr>
            <w:i/>
            <w:iCs/>
            <w:color w:val="EE0000"/>
          </w:rPr>
          <w:t>a relative</w:t>
        </w:r>
      </w:ins>
      <w:ins w:id="1261" w:author="Raphael Malyankar" w:date="2025-08-10T23:29:00Z" w16du:dateUtc="2025-08-11T06:29:00Z">
        <w:r w:rsidR="00262A5B" w:rsidRPr="0037715F">
          <w:rPr>
            <w:i/>
            <w:iCs/>
            <w:color w:val="EE0000"/>
          </w:rPr>
          <w:t xml:space="preserve"> ordering of features, information types, and spatial objects, </w:t>
        </w:r>
      </w:ins>
      <w:ins w:id="1262" w:author="Raphael Malyankar" w:date="2025-08-10T23:31:00Z" w16du:dateUtc="2025-08-11T06:31:00Z">
        <w:r w:rsidR="00262A5B" w:rsidRPr="0037715F">
          <w:rPr>
            <w:i/>
            <w:iCs/>
            <w:color w:val="EE0000"/>
          </w:rPr>
          <w:t>or</w:t>
        </w:r>
      </w:ins>
      <w:ins w:id="1263" w:author="Raphael Malyankar" w:date="2025-08-10T23:30:00Z" w16du:dateUtc="2025-08-11T06:30:00Z">
        <w:r w:rsidR="00262A5B" w:rsidRPr="0037715F">
          <w:rPr>
            <w:i/>
            <w:iCs/>
            <w:color w:val="EE0000"/>
          </w:rPr>
          <w:t xml:space="preserve"> Product Specifications for HDF-5 products may explain the hierarchical structure</w:t>
        </w:r>
      </w:ins>
      <w:ins w:id="1264" w:author="Raphael Malyankar" w:date="2025-08-10T23:31:00Z" w16du:dateUtc="2025-08-11T06:31:00Z">
        <w:r w:rsidR="00262A5B" w:rsidRPr="0037715F">
          <w:rPr>
            <w:i/>
            <w:iCs/>
            <w:color w:val="EE0000"/>
          </w:rPr>
          <w:t xml:space="preserve"> of their HDF-5 datasets.&gt;</w:t>
        </w:r>
      </w:ins>
    </w:p>
    <w:p w14:paraId="6E0159E6" w14:textId="484C641B" w:rsidR="008A6ED8" w:rsidRDefault="008A6ED8" w:rsidP="0037715F">
      <w:pPr>
        <w:pStyle w:val="Heading2"/>
        <w:rPr>
          <w:ins w:id="1265" w:author="Raphael Malyankar" w:date="2025-08-11T23:36:00Z" w16du:dateUtc="2025-08-12T06:36:00Z"/>
        </w:rPr>
      </w:pPr>
      <w:bookmarkStart w:id="1266" w:name="_Toc205849853"/>
      <w:ins w:id="1267" w:author="Raphael Malyankar" w:date="2025-08-11T23:36:00Z" w16du:dateUtc="2025-08-12T06:36:00Z">
        <w:r>
          <w:t>Encoding of codelists</w:t>
        </w:r>
        <w:bookmarkEnd w:id="1266"/>
      </w:ins>
    </w:p>
    <w:p w14:paraId="6C34D215" w14:textId="08B76E59" w:rsidR="008A6ED8" w:rsidRPr="0037715F" w:rsidRDefault="008A6ED8" w:rsidP="008A6ED8">
      <w:pPr>
        <w:rPr>
          <w:i/>
          <w:iCs/>
          <w:color w:val="EE0000"/>
        </w:rPr>
      </w:pPr>
      <w:ins w:id="1268" w:author="Raphael Malyankar" w:date="2025-08-11T23:36:00Z" w16du:dateUtc="2025-08-12T06:36:00Z">
        <w:r w:rsidRPr="0037715F">
          <w:rPr>
            <w:i/>
            <w:iCs/>
            <w:color w:val="EE0000"/>
          </w:rPr>
          <w:t xml:space="preserve">&lt;If the </w:t>
        </w:r>
      </w:ins>
      <w:ins w:id="1269" w:author="Raphael Malyankar" w:date="2025-08-11T23:37:00Z" w16du:dateUtc="2025-08-12T06:37:00Z">
        <w:r w:rsidRPr="0037715F">
          <w:rPr>
            <w:i/>
            <w:iCs/>
            <w:color w:val="EE0000"/>
          </w:rPr>
          <w:t>Application Schema includes codelists, the format for the chosen t</w:t>
        </w:r>
      </w:ins>
      <w:ins w:id="1270" w:author="Raphael Malyankar" w:date="2025-08-11T23:38:00Z" w16du:dateUtc="2025-08-12T06:38:00Z">
        <w:r w:rsidRPr="0037715F">
          <w:rPr>
            <w:i/>
            <w:iCs/>
            <w:color w:val="EE0000"/>
          </w:rPr>
          <w:t xml:space="preserve">ype(s) of codelists should be explained here. The format must conform to the format </w:t>
        </w:r>
      </w:ins>
      <w:ins w:id="1271" w:author="Raphael Malyankar" w:date="2025-08-11T23:41:00Z" w16du:dateUtc="2025-08-12T06:41:00Z">
        <w:r>
          <w:rPr>
            <w:i/>
            <w:iCs/>
            <w:color w:val="EE0000"/>
          </w:rPr>
          <w:t>guidance</w:t>
        </w:r>
      </w:ins>
      <w:ins w:id="1272" w:author="Raphael Malyankar" w:date="2025-08-11T23:38:00Z" w16du:dateUtc="2025-08-12T06:38:00Z">
        <w:r w:rsidRPr="0037715F">
          <w:rPr>
            <w:i/>
            <w:iCs/>
            <w:color w:val="EE0000"/>
          </w:rPr>
          <w:t xml:space="preserve"> in S-100 </w:t>
        </w:r>
      </w:ins>
      <w:ins w:id="1273" w:author="Raphael Malyankar" w:date="2025-08-11T23:39:00Z" w16du:dateUtc="2025-08-12T06:39:00Z">
        <w:r w:rsidRPr="0037715F">
          <w:rPr>
            <w:i/>
            <w:iCs/>
            <w:color w:val="EE0000"/>
          </w:rPr>
          <w:t>and S-97</w:t>
        </w:r>
      </w:ins>
      <w:ins w:id="1274" w:author="Raphael Malyankar" w:date="2025-08-11T23:41:00Z" w16du:dateUtc="2025-08-12T06:41:00Z">
        <w:r>
          <w:rPr>
            <w:i/>
            <w:iCs/>
            <w:color w:val="EE0000"/>
          </w:rPr>
          <w:t>, which must be treated as normative for the purposes of Product Specifications</w:t>
        </w:r>
      </w:ins>
      <w:ins w:id="1275" w:author="Raphael Malyankar" w:date="2025-08-11T23:39:00Z" w16du:dateUtc="2025-08-12T06:39:00Z">
        <w:r w:rsidRPr="0037715F">
          <w:rPr>
            <w:i/>
            <w:iCs/>
            <w:color w:val="EE0000"/>
          </w:rPr>
          <w:t>.</w:t>
        </w:r>
        <w:r>
          <w:rPr>
            <w:i/>
            <w:iCs/>
            <w:color w:val="EE0000"/>
          </w:rPr>
          <w:t xml:space="preserve"> </w:t>
        </w:r>
      </w:ins>
      <w:ins w:id="1276" w:author="Raphael Malyankar" w:date="2025-08-11T23:41:00Z" w16du:dateUtc="2025-08-12T06:41:00Z">
        <w:r w:rsidR="005B4605">
          <w:rPr>
            <w:i/>
            <w:iCs/>
            <w:color w:val="EE0000"/>
          </w:rPr>
          <w:t>This g</w:t>
        </w:r>
      </w:ins>
      <w:ins w:id="1277" w:author="Raphael Malyankar" w:date="2025-08-11T23:40:00Z" w16du:dateUtc="2025-08-12T06:40:00Z">
        <w:r>
          <w:rPr>
            <w:i/>
            <w:iCs/>
            <w:color w:val="EE0000"/>
          </w:rPr>
          <w:t>uidance</w:t>
        </w:r>
      </w:ins>
      <w:ins w:id="1278" w:author="Raphael Malyankar" w:date="2025-08-11T23:39:00Z" w16du:dateUtc="2025-08-12T06:39:00Z">
        <w:r>
          <w:rPr>
            <w:i/>
            <w:iCs/>
            <w:color w:val="EE0000"/>
          </w:rPr>
          <w:t xml:space="preserve"> is provided in S-100 Appendi</w:t>
        </w:r>
      </w:ins>
      <w:ins w:id="1279" w:author="Raphael Malyankar" w:date="2025-08-11T23:40:00Z" w16du:dateUtc="2025-08-12T06:40:00Z">
        <w:r>
          <w:rPr>
            <w:i/>
            <w:iCs/>
            <w:color w:val="EE0000"/>
          </w:rPr>
          <w:t xml:space="preserve">x 11-C and will be </w:t>
        </w:r>
      </w:ins>
      <w:ins w:id="1280" w:author="Raphael Malyankar" w:date="2025-08-11T23:41:00Z" w16du:dateUtc="2025-08-12T06:41:00Z">
        <w:r w:rsidR="005B4605">
          <w:rPr>
            <w:i/>
            <w:iCs/>
            <w:color w:val="EE0000"/>
          </w:rPr>
          <w:t>tran</w:t>
        </w:r>
      </w:ins>
      <w:ins w:id="1281" w:author="Raphael Malyankar" w:date="2025-08-11T23:42:00Z" w16du:dateUtc="2025-08-12T06:42:00Z">
        <w:r w:rsidR="005B4605">
          <w:rPr>
            <w:i/>
            <w:iCs/>
            <w:color w:val="EE0000"/>
          </w:rPr>
          <w:t>sferred to</w:t>
        </w:r>
      </w:ins>
      <w:ins w:id="1282" w:author="Raphael Malyankar" w:date="2025-08-11T23:40:00Z" w16du:dateUtc="2025-08-12T06:40:00Z">
        <w:r>
          <w:rPr>
            <w:i/>
            <w:iCs/>
            <w:color w:val="EE0000"/>
          </w:rPr>
          <w:t xml:space="preserve"> S-97 Edition 2.0.0.</w:t>
        </w:r>
      </w:ins>
      <w:ins w:id="1283" w:author="Raphael Malyankar" w:date="2025-08-11T23:39:00Z" w16du:dateUtc="2025-08-12T06:39:00Z">
        <w:r w:rsidRPr="0037715F">
          <w:rPr>
            <w:i/>
            <w:iCs/>
            <w:color w:val="EE0000"/>
          </w:rPr>
          <w:t>&gt;</w:t>
        </w:r>
      </w:ins>
    </w:p>
    <w:p w14:paraId="63769B8B" w14:textId="77777777" w:rsidR="0054652A" w:rsidRDefault="0054652A" w:rsidP="00972855">
      <w:pPr>
        <w:pStyle w:val="Heading1"/>
      </w:pPr>
      <w:bookmarkStart w:id="1284" w:name="_Toc225648364"/>
      <w:bookmarkStart w:id="1285" w:name="_Toc225065221"/>
      <w:bookmarkStart w:id="1286" w:name="_Toc225648340"/>
      <w:bookmarkStart w:id="1287" w:name="_Toc225065197"/>
      <w:bookmarkStart w:id="1288" w:name="_Toc205849854"/>
      <w:r w:rsidRPr="008233BF">
        <w:t>Data Product Delivery</w:t>
      </w:r>
      <w:bookmarkEnd w:id="1284"/>
      <w:bookmarkEnd w:id="1285"/>
      <w:bookmarkEnd w:id="1288"/>
      <w:r w:rsidR="004E22F9">
        <w:t xml:space="preserve"> </w:t>
      </w:r>
    </w:p>
    <w:p w14:paraId="583A1084" w14:textId="77777777" w:rsidR="00ED586A" w:rsidRPr="008233BF" w:rsidRDefault="00ED586A" w:rsidP="00666E30">
      <w:pPr>
        <w:pStyle w:val="Heading2"/>
      </w:pPr>
      <w:bookmarkStart w:id="1289" w:name="_Toc205849855"/>
      <w:r w:rsidRPr="008233BF">
        <w:t>Introduction</w:t>
      </w:r>
      <w:bookmarkEnd w:id="1289"/>
    </w:p>
    <w:p w14:paraId="46987CCE" w14:textId="77777777" w:rsidR="006767ED" w:rsidRPr="00D73CA5" w:rsidRDefault="004A4AF0" w:rsidP="00972855">
      <w:pPr>
        <w:pStyle w:val="note0"/>
      </w:pPr>
      <w:r w:rsidRPr="00D73CA5">
        <w:t>&lt;</w:t>
      </w:r>
      <w:r w:rsidR="00743583" w:rsidRPr="00D73CA5">
        <w:t xml:space="preserve">This clause specifies the delivery mechanisms for </w:t>
      </w:r>
      <w:r w:rsidRPr="00D73CA5">
        <w:t>datasets</w:t>
      </w:r>
      <w:r w:rsidR="00743583" w:rsidRPr="00D73CA5">
        <w:t>.</w:t>
      </w:r>
      <w:r w:rsidRPr="00D73CA5">
        <w:t xml:space="preserve"> &gt;</w:t>
      </w:r>
    </w:p>
    <w:p w14:paraId="62F8D768" w14:textId="77777777" w:rsidR="00FB54AB" w:rsidRPr="005C1DB9" w:rsidRDefault="00FB54AB" w:rsidP="00972855">
      <w:pPr>
        <w:pStyle w:val="Label1"/>
      </w:pPr>
      <w:r w:rsidRPr="005C1DB9">
        <w:t>Units of Delivery:</w:t>
      </w:r>
      <w:r w:rsidRPr="005C1DB9">
        <w:tab/>
      </w:r>
      <w:r w:rsidRPr="005C1DB9">
        <w:tab/>
      </w:r>
      <w:r w:rsidRPr="005C1DB9">
        <w:tab/>
      </w:r>
      <w:r w:rsidRPr="005C1DB9">
        <w:tab/>
      </w:r>
      <w:r w:rsidRPr="005C1DB9">
        <w:tab/>
      </w:r>
    </w:p>
    <w:p w14:paraId="7F6C922F" w14:textId="77777777" w:rsidR="00FB54AB" w:rsidRPr="005C1DB9" w:rsidRDefault="00FB54AB" w:rsidP="00972855">
      <w:pPr>
        <w:pStyle w:val="Label1"/>
      </w:pPr>
      <w:r w:rsidRPr="005C1DB9">
        <w:t>Transfer Size:</w:t>
      </w:r>
      <w:r w:rsidRPr="005C1DB9">
        <w:tab/>
      </w:r>
      <w:r w:rsidRPr="005C1DB9">
        <w:tab/>
      </w:r>
      <w:r w:rsidRPr="005C1DB9">
        <w:tab/>
      </w:r>
      <w:r w:rsidRPr="005C1DB9">
        <w:tab/>
      </w:r>
      <w:r w:rsidRPr="005C1DB9">
        <w:tab/>
      </w:r>
      <w:r w:rsidRPr="005C1DB9">
        <w:tab/>
      </w:r>
    </w:p>
    <w:p w14:paraId="03311A60" w14:textId="77777777" w:rsidR="00FB54AB" w:rsidRPr="005C1DB9" w:rsidRDefault="00FB54AB" w:rsidP="00972855">
      <w:pPr>
        <w:pStyle w:val="Label1"/>
      </w:pPr>
      <w:r w:rsidRPr="005C1DB9">
        <w:t>Medium Name:</w:t>
      </w:r>
      <w:r w:rsidRPr="005C1DB9">
        <w:tab/>
      </w:r>
      <w:r w:rsidRPr="005C1DB9">
        <w:tab/>
      </w:r>
      <w:r w:rsidRPr="005C1DB9">
        <w:tab/>
      </w:r>
      <w:r w:rsidRPr="005C1DB9">
        <w:tab/>
      </w:r>
      <w:r w:rsidRPr="005C1DB9">
        <w:tab/>
      </w:r>
    </w:p>
    <w:p w14:paraId="0DCD8DC0" w14:textId="77777777" w:rsidR="00FB54AB" w:rsidRPr="005C1DB9" w:rsidRDefault="00FB54AB" w:rsidP="00972855">
      <w:pPr>
        <w:pStyle w:val="Label1"/>
        <w:rPr>
          <w:lang w:eastAsia="en-GB"/>
        </w:rPr>
      </w:pPr>
      <w:r w:rsidRPr="005C1DB9">
        <w:t>Other Delivery Information:</w:t>
      </w:r>
      <w:r w:rsidRPr="005C1DB9">
        <w:tab/>
      </w:r>
    </w:p>
    <w:p w14:paraId="21C3AD0F" w14:textId="77777777" w:rsidR="00E83228" w:rsidRDefault="00E83228" w:rsidP="00666E30">
      <w:pPr>
        <w:pStyle w:val="Heading2"/>
        <w:rPr>
          <w:lang w:eastAsia="en-US"/>
        </w:rPr>
      </w:pPr>
      <w:bookmarkStart w:id="1290" w:name="_Toc205849856"/>
      <w:r>
        <w:rPr>
          <w:lang w:eastAsia="en-US"/>
        </w:rPr>
        <w:t>Dataset</w:t>
      </w:r>
      <w:bookmarkEnd w:id="1290"/>
    </w:p>
    <w:p w14:paraId="6AD2ECAB" w14:textId="77777777" w:rsidR="00183503" w:rsidRDefault="00183503" w:rsidP="009512F4">
      <w:pPr>
        <w:pStyle w:val="Heading3"/>
        <w:rPr>
          <w:lang w:eastAsia="en-US"/>
        </w:rPr>
      </w:pPr>
      <w:bookmarkStart w:id="1291" w:name="_Toc225648341"/>
      <w:bookmarkStart w:id="1292" w:name="_Toc225648342"/>
      <w:bookmarkStart w:id="1293" w:name="_Toc205849857"/>
      <w:r w:rsidRPr="008233BF">
        <w:rPr>
          <w:lang w:eastAsia="en-US"/>
        </w:rPr>
        <w:t>Data</w:t>
      </w:r>
      <w:r w:rsidR="00064E25">
        <w:rPr>
          <w:lang w:eastAsia="en-US"/>
        </w:rPr>
        <w:t>s</w:t>
      </w:r>
      <w:r w:rsidRPr="008233BF">
        <w:rPr>
          <w:lang w:eastAsia="en-US"/>
        </w:rPr>
        <w:t>ets</w:t>
      </w:r>
      <w:bookmarkEnd w:id="1291"/>
      <w:bookmarkEnd w:id="1292"/>
      <w:bookmarkEnd w:id="1293"/>
      <w:r>
        <w:rPr>
          <w:lang w:eastAsia="en-US"/>
        </w:rPr>
        <w:t xml:space="preserve"> </w:t>
      </w:r>
    </w:p>
    <w:p w14:paraId="38CE3C41" w14:textId="77777777" w:rsidR="004A4AF0" w:rsidRPr="00D73CA5" w:rsidRDefault="004A4AF0" w:rsidP="00972855">
      <w:pPr>
        <w:pStyle w:val="note0"/>
        <w:rPr>
          <w:lang w:eastAsia="en-US"/>
        </w:rPr>
      </w:pPr>
      <w:r w:rsidRPr="00D73CA5">
        <w:rPr>
          <w:lang w:eastAsia="en-US"/>
        </w:rPr>
        <w:t>&lt;Specify the types of datasets (New Edition, Update, Re-issue)&gt;</w:t>
      </w:r>
    </w:p>
    <w:p w14:paraId="5AEA6540" w14:textId="77777777" w:rsidR="00596CE7" w:rsidRDefault="00596CE7" w:rsidP="00D722DC">
      <w:pPr>
        <w:pStyle w:val="Heading4"/>
        <w:rPr>
          <w:lang w:eastAsia="en-US"/>
        </w:rPr>
      </w:pPr>
      <w:r>
        <w:rPr>
          <w:lang w:eastAsia="en-US"/>
        </w:rPr>
        <w:t>Dataset size</w:t>
      </w:r>
    </w:p>
    <w:p w14:paraId="6D3B27B5" w14:textId="77777777" w:rsidR="004A4AF0" w:rsidRPr="00D73CA5" w:rsidRDefault="004A4AF0" w:rsidP="00972855">
      <w:pPr>
        <w:pStyle w:val="note0"/>
        <w:rPr>
          <w:lang w:eastAsia="en-US"/>
        </w:rPr>
      </w:pPr>
      <w:r w:rsidRPr="00D73CA5">
        <w:rPr>
          <w:lang w:eastAsia="en-US"/>
        </w:rPr>
        <w:t>&lt;Specify the maximum dataset size&gt;</w:t>
      </w:r>
    </w:p>
    <w:p w14:paraId="116F3455" w14:textId="77777777" w:rsidR="00183503" w:rsidRDefault="002875C5" w:rsidP="009512F4">
      <w:pPr>
        <w:pStyle w:val="Heading3"/>
        <w:rPr>
          <w:lang w:eastAsia="en-US"/>
        </w:rPr>
      </w:pPr>
      <w:bookmarkStart w:id="1294" w:name="_Toc225648343"/>
      <w:bookmarkStart w:id="1295" w:name="_Toc225065200"/>
      <w:bookmarkStart w:id="1296" w:name="_Toc205849858"/>
      <w:r>
        <w:rPr>
          <w:lang w:eastAsia="en-US"/>
        </w:rPr>
        <w:t>Data</w:t>
      </w:r>
      <w:r w:rsidR="00183503">
        <w:rPr>
          <w:lang w:eastAsia="en-US"/>
        </w:rPr>
        <w:t>set file</w:t>
      </w:r>
      <w:r w:rsidR="00183503" w:rsidRPr="008233BF">
        <w:rPr>
          <w:lang w:eastAsia="en-US"/>
        </w:rPr>
        <w:t xml:space="preserve"> naming</w:t>
      </w:r>
      <w:bookmarkEnd w:id="1294"/>
      <w:bookmarkEnd w:id="1295"/>
      <w:bookmarkEnd w:id="1296"/>
      <w:r w:rsidR="00183503">
        <w:rPr>
          <w:lang w:eastAsia="en-US"/>
        </w:rPr>
        <w:t xml:space="preserve"> </w:t>
      </w:r>
    </w:p>
    <w:p w14:paraId="723751CE" w14:textId="77777777" w:rsidR="00183503" w:rsidRPr="008233BF" w:rsidRDefault="004A4AF0" w:rsidP="00972855">
      <w:pPr>
        <w:pStyle w:val="note0"/>
        <w:rPr>
          <w:lang w:eastAsia="en-US"/>
        </w:rPr>
      </w:pPr>
      <w:r w:rsidRPr="00D73CA5">
        <w:rPr>
          <w:lang w:eastAsia="en-US"/>
        </w:rPr>
        <w:t>&lt;Specify the dataset naming convention&gt;</w:t>
      </w:r>
    </w:p>
    <w:p w14:paraId="4F4A3D20" w14:textId="77777777" w:rsidR="00E83228" w:rsidRPr="005C1DB9" w:rsidRDefault="00E83228" w:rsidP="00666E30">
      <w:pPr>
        <w:pStyle w:val="Heading2"/>
        <w:rPr>
          <w:lang w:eastAsia="en-US"/>
        </w:rPr>
      </w:pPr>
      <w:bookmarkStart w:id="1297" w:name="_Toc205849859"/>
      <w:r w:rsidRPr="005C1DB9">
        <w:rPr>
          <w:lang w:eastAsia="en-US"/>
        </w:rPr>
        <w:t>Support Files</w:t>
      </w:r>
      <w:bookmarkEnd w:id="1297"/>
    </w:p>
    <w:p w14:paraId="6E17E70A" w14:textId="77777777" w:rsidR="00183503" w:rsidRPr="005C1DB9" w:rsidRDefault="00AC4424" w:rsidP="00972855">
      <w:pPr>
        <w:pStyle w:val="note0"/>
      </w:pPr>
      <w:r>
        <w:t>&lt;Specify if the product will utilize support files&gt;</w:t>
      </w:r>
    </w:p>
    <w:p w14:paraId="2607527C" w14:textId="77777777" w:rsidR="00183503" w:rsidRPr="005C1DB9" w:rsidRDefault="00183503" w:rsidP="009512F4">
      <w:pPr>
        <w:pStyle w:val="Heading3"/>
      </w:pPr>
      <w:bookmarkStart w:id="1298" w:name="_Toc225648345"/>
      <w:bookmarkStart w:id="1299" w:name="_Toc225065202"/>
      <w:bookmarkStart w:id="1300" w:name="_Toc226430998"/>
      <w:bookmarkStart w:id="1301" w:name="_Toc205849860"/>
      <w:r w:rsidRPr="005C1DB9">
        <w:t>Support File Naming</w:t>
      </w:r>
      <w:bookmarkEnd w:id="1298"/>
      <w:bookmarkEnd w:id="1299"/>
      <w:bookmarkEnd w:id="1300"/>
      <w:bookmarkEnd w:id="1301"/>
    </w:p>
    <w:p w14:paraId="01F42F99" w14:textId="77777777" w:rsidR="00183503" w:rsidRPr="00AC4424" w:rsidRDefault="00AC4424" w:rsidP="00972855">
      <w:pPr>
        <w:pStyle w:val="note0"/>
      </w:pPr>
      <w:r w:rsidRPr="00AC4424">
        <w:t>&lt;Specify if naming convention for support files&gt;</w:t>
      </w:r>
    </w:p>
    <w:p w14:paraId="0FD2BE2D" w14:textId="5CF608EC" w:rsidR="00E83228" w:rsidRPr="005C1DB9" w:rsidRDefault="00E83228" w:rsidP="00666E30">
      <w:pPr>
        <w:pStyle w:val="Heading2"/>
        <w:rPr>
          <w:lang w:eastAsia="en-US"/>
        </w:rPr>
      </w:pPr>
      <w:bookmarkStart w:id="1302" w:name="_Toc205849861"/>
      <w:r w:rsidRPr="005C1DB9">
        <w:rPr>
          <w:lang w:eastAsia="en-US"/>
        </w:rPr>
        <w:lastRenderedPageBreak/>
        <w:t>Exchange Catalogue</w:t>
      </w:r>
      <w:ins w:id="1303" w:author="Raphael Malyankar" w:date="2025-08-11T23:48:00Z" w16du:dateUtc="2025-08-12T06:48:00Z">
        <w:r w:rsidR="0037715F">
          <w:rPr>
            <w:lang w:eastAsia="en-US"/>
          </w:rPr>
          <w:t xml:space="preserve"> and Delivery Packaging</w:t>
        </w:r>
      </w:ins>
      <w:bookmarkEnd w:id="1302"/>
    </w:p>
    <w:bookmarkEnd w:id="1286"/>
    <w:bookmarkEnd w:id="1287"/>
    <w:p w14:paraId="22D683AB" w14:textId="57541712" w:rsidR="00982DCD" w:rsidRDefault="00AC4424" w:rsidP="00972855">
      <w:pPr>
        <w:pStyle w:val="note0"/>
        <w:rPr>
          <w:ins w:id="1304" w:author="Raphael Malyankar" w:date="2025-08-11T23:56:00Z" w16du:dateUtc="2025-08-12T06:56:00Z"/>
          <w:lang w:eastAsia="en-US"/>
        </w:rPr>
      </w:pPr>
      <w:r w:rsidRPr="00AC4424">
        <w:rPr>
          <w:lang w:eastAsia="en-US"/>
        </w:rPr>
        <w:t xml:space="preserve">&lt;Specify if the datasets will be part of an exchange </w:t>
      </w:r>
      <w:del w:id="1305" w:author="Raphael Malyankar" w:date="2025-08-11T23:47:00Z" w16du:dateUtc="2025-08-12T06:47:00Z">
        <w:r w:rsidRPr="00AC4424" w:rsidDel="0037715F">
          <w:rPr>
            <w:lang w:eastAsia="en-US"/>
          </w:rPr>
          <w:delText>catalogue</w:delText>
        </w:r>
      </w:del>
      <w:ins w:id="1306" w:author="Raphael Malyankar" w:date="2025-08-11T23:47:00Z" w16du:dateUtc="2025-08-12T06:47:00Z">
        <w:r w:rsidR="0037715F">
          <w:rPr>
            <w:lang w:eastAsia="en-US"/>
          </w:rPr>
          <w:t>set and accompanied by an exchange catalogue</w:t>
        </w:r>
      </w:ins>
      <w:ins w:id="1307" w:author="Raphael Malyankar" w:date="2025-08-11T23:48:00Z" w16du:dateUtc="2025-08-12T06:48:00Z">
        <w:r w:rsidR="00976A96">
          <w:rPr>
            <w:lang w:eastAsia="en-US"/>
          </w:rPr>
          <w:t>.</w:t>
        </w:r>
      </w:ins>
      <w:ins w:id="1308" w:author="Raphael Malyankar" w:date="2025-08-11T23:50:00Z" w16du:dateUtc="2025-08-12T06:50:00Z">
        <w:r w:rsidR="00976A96">
          <w:rPr>
            <w:lang w:eastAsia="en-US"/>
          </w:rPr>
          <w:t xml:space="preserve"> The</w:t>
        </w:r>
      </w:ins>
      <w:ins w:id="1309" w:author="Raphael Malyankar" w:date="2025-08-11T23:54:00Z" w16du:dateUtc="2025-08-12T06:54:00Z">
        <w:r w:rsidR="006668E5">
          <w:rPr>
            <w:lang w:eastAsia="en-US"/>
          </w:rPr>
          <w:t xml:space="preserve"> structure and </w:t>
        </w:r>
      </w:ins>
      <w:ins w:id="1310" w:author="Raphael Malyankar" w:date="2025-08-11T23:50:00Z" w16du:dateUtc="2025-08-12T06:50:00Z">
        <w:r w:rsidR="00976A96">
          <w:rPr>
            <w:lang w:eastAsia="en-US"/>
          </w:rPr>
          <w:t xml:space="preserve"> form(s) which the delivery package</w:t>
        </w:r>
      </w:ins>
      <w:ins w:id="1311" w:author="Raphael Malyankar" w:date="2025-08-11T23:51:00Z" w16du:dateUtc="2025-08-12T06:51:00Z">
        <w:r w:rsidR="00976A96">
          <w:rPr>
            <w:lang w:eastAsia="en-US"/>
          </w:rPr>
          <w:t>s</w:t>
        </w:r>
      </w:ins>
      <w:ins w:id="1312" w:author="Raphael Malyankar" w:date="2025-08-11T23:50:00Z" w16du:dateUtc="2025-08-12T06:50:00Z">
        <w:r w:rsidR="00976A96">
          <w:rPr>
            <w:lang w:eastAsia="en-US"/>
          </w:rPr>
          <w:t xml:space="preserve"> </w:t>
        </w:r>
      </w:ins>
      <w:ins w:id="1313" w:author="Raphael Malyankar" w:date="2025-08-11T23:51:00Z" w16du:dateUtc="2025-08-12T06:51:00Z">
        <w:r w:rsidR="00976A96">
          <w:rPr>
            <w:lang w:eastAsia="en-US"/>
          </w:rPr>
          <w:t>are expected to</w:t>
        </w:r>
      </w:ins>
      <w:ins w:id="1314" w:author="Raphael Malyankar" w:date="2025-08-11T23:50:00Z" w16du:dateUtc="2025-08-12T06:50:00Z">
        <w:r w:rsidR="00976A96">
          <w:rPr>
            <w:lang w:eastAsia="en-US"/>
          </w:rPr>
          <w:t xml:space="preserve"> take (e.g.,</w:t>
        </w:r>
      </w:ins>
      <w:ins w:id="1315" w:author="Raphael Malyankar" w:date="2025-08-11T23:51:00Z" w16du:dateUtc="2025-08-12T06:51:00Z">
        <w:r w:rsidR="00976A96">
          <w:rPr>
            <w:lang w:eastAsia="en-US"/>
          </w:rPr>
          <w:t xml:space="preserve"> zip archive</w:t>
        </w:r>
      </w:ins>
      <w:ins w:id="1316" w:author="Raphael Malyankar" w:date="2025-08-11T23:52:00Z" w16du:dateUtc="2025-08-12T06:52:00Z">
        <w:r w:rsidR="00976A96">
          <w:rPr>
            <w:lang w:eastAsia="en-US"/>
          </w:rPr>
          <w:t>s</w:t>
        </w:r>
      </w:ins>
      <w:ins w:id="1317" w:author="Raphael Malyankar" w:date="2025-08-11T23:51:00Z" w16du:dateUtc="2025-08-12T06:51:00Z">
        <w:r w:rsidR="00976A96">
          <w:rPr>
            <w:lang w:eastAsia="en-US"/>
          </w:rPr>
          <w:t>) may</w:t>
        </w:r>
      </w:ins>
      <w:ins w:id="1318" w:author="Raphael Malyankar" w:date="2025-08-11T23:50:00Z" w16du:dateUtc="2025-08-12T06:50:00Z">
        <w:r w:rsidR="00976A96">
          <w:rPr>
            <w:lang w:eastAsia="en-US"/>
          </w:rPr>
          <w:t xml:space="preserve"> also be described here</w:t>
        </w:r>
      </w:ins>
      <w:ins w:id="1319" w:author="Raphael Malyankar" w:date="2025-08-11T23:54:00Z" w16du:dateUtc="2025-08-12T06:54:00Z">
        <w:r w:rsidR="006668E5">
          <w:rPr>
            <w:lang w:eastAsia="en-US"/>
          </w:rPr>
          <w:t xml:space="preserve">. </w:t>
        </w:r>
      </w:ins>
      <w:ins w:id="1320" w:author="Raphael Malyankar" w:date="2025-08-11T23:55:00Z" w16du:dateUtc="2025-08-12T06:55:00Z">
        <w:r w:rsidR="006668E5">
          <w:rPr>
            <w:lang w:eastAsia="en-US"/>
          </w:rPr>
          <w:t xml:space="preserve">Typical </w:t>
        </w:r>
      </w:ins>
      <w:ins w:id="1321" w:author="Raphael Malyankar" w:date="2025-08-11T23:56:00Z" w16du:dateUtc="2025-08-12T06:56:00Z">
        <w:r w:rsidR="006668E5">
          <w:rPr>
            <w:lang w:eastAsia="en-US"/>
          </w:rPr>
          <w:t>sub-heads in this clause are listed below</w:t>
        </w:r>
      </w:ins>
      <w:ins w:id="1322" w:author="Raphael Malyankar" w:date="2025-08-11T23:55:00Z" w16du:dateUtc="2025-08-12T06:55:00Z">
        <w:r w:rsidR="006668E5">
          <w:rPr>
            <w:lang w:eastAsia="en-US"/>
          </w:rPr>
          <w:t xml:space="preserve"> </w:t>
        </w:r>
      </w:ins>
      <w:r w:rsidRPr="00AC4424">
        <w:rPr>
          <w:lang w:eastAsia="en-US"/>
        </w:rPr>
        <w:t>&gt;</w:t>
      </w:r>
    </w:p>
    <w:p w14:paraId="04F2AB32" w14:textId="1C37F879" w:rsidR="006668E5" w:rsidRDefault="00774EF9" w:rsidP="00774EF9">
      <w:pPr>
        <w:pStyle w:val="ListParagraph"/>
        <w:numPr>
          <w:ilvl w:val="0"/>
          <w:numId w:val="83"/>
        </w:numPr>
        <w:rPr>
          <w:ins w:id="1323" w:author="Raphael Malyankar" w:date="2025-08-11T23:56:00Z" w16du:dateUtc="2025-08-12T06:56:00Z"/>
          <w:lang w:eastAsia="en-US"/>
        </w:rPr>
      </w:pPr>
      <w:ins w:id="1324" w:author="Raphael Malyankar" w:date="2025-08-11T23:59:00Z" w16du:dateUtc="2025-08-12T06:59:00Z">
        <w:r>
          <w:rPr>
            <w:lang w:eastAsia="en-US"/>
          </w:rPr>
          <w:t>D</w:t>
        </w:r>
      </w:ins>
      <w:ins w:id="1325" w:author="Raphael Malyankar" w:date="2025-08-11T23:56:00Z" w16du:dateUtc="2025-08-12T06:56:00Z">
        <w:r w:rsidR="006668E5">
          <w:rPr>
            <w:lang w:eastAsia="en-US"/>
          </w:rPr>
          <w:t>ataset packaging</w:t>
        </w:r>
      </w:ins>
      <w:ins w:id="1326" w:author="Raphael Malyankar" w:date="2025-08-12T00:02:00Z" w16du:dateUtc="2025-08-12T07:02:00Z">
        <w:r>
          <w:rPr>
            <w:lang w:eastAsia="en-US"/>
          </w:rPr>
          <w:t xml:space="preserve"> </w:t>
        </w:r>
        <w:r w:rsidRPr="00774EF9">
          <w:rPr>
            <w:i/>
            <w:iCs/>
            <w:color w:val="EE0000"/>
            <w:lang w:eastAsia="en-US"/>
          </w:rPr>
          <w:t>&lt;E.g., archive format</w:t>
        </w:r>
      </w:ins>
      <w:ins w:id="1327" w:author="Raphael Malyankar" w:date="2025-08-12T00:04:00Z" w16du:dateUtc="2025-08-12T07:04:00Z">
        <w:r w:rsidR="00C7068A">
          <w:rPr>
            <w:i/>
            <w:iCs/>
            <w:color w:val="EE0000"/>
            <w:lang w:eastAsia="en-US"/>
          </w:rPr>
          <w:t>, delivery method</w:t>
        </w:r>
      </w:ins>
      <w:ins w:id="1328" w:author="Raphael Malyankar" w:date="2025-08-12T00:02:00Z" w16du:dateUtc="2025-08-12T07:02:00Z">
        <w:r w:rsidRPr="00774EF9">
          <w:rPr>
            <w:i/>
            <w:iCs/>
            <w:color w:val="EE0000"/>
            <w:lang w:eastAsia="en-US"/>
          </w:rPr>
          <w:t>&gt;</w:t>
        </w:r>
      </w:ins>
    </w:p>
    <w:p w14:paraId="6C9E4639" w14:textId="4E2E72EC" w:rsidR="006668E5" w:rsidRPr="00C7068A" w:rsidRDefault="006668E5" w:rsidP="00774EF9">
      <w:pPr>
        <w:pStyle w:val="ListParagraph"/>
        <w:numPr>
          <w:ilvl w:val="0"/>
          <w:numId w:val="83"/>
        </w:numPr>
        <w:rPr>
          <w:ins w:id="1329" w:author="Raphael Malyankar" w:date="2025-08-12T00:03:00Z" w16du:dateUtc="2025-08-12T07:03:00Z"/>
          <w:lang w:eastAsia="en-US"/>
        </w:rPr>
      </w:pPr>
      <w:ins w:id="1330" w:author="Raphael Malyankar" w:date="2025-08-11T23:56:00Z" w16du:dateUtc="2025-08-12T06:56:00Z">
        <w:r>
          <w:rPr>
            <w:lang w:eastAsia="en-US"/>
          </w:rPr>
          <w:t>Exchange Sets</w:t>
        </w:r>
      </w:ins>
      <w:ins w:id="1331" w:author="Raphael Malyankar" w:date="2025-08-11T23:58:00Z" w16du:dateUtc="2025-08-12T06:58:00Z">
        <w:r w:rsidR="00774EF9">
          <w:rPr>
            <w:lang w:eastAsia="en-US"/>
          </w:rPr>
          <w:t xml:space="preserve"> </w:t>
        </w:r>
        <w:r w:rsidR="00774EF9" w:rsidRPr="00774EF9">
          <w:rPr>
            <w:i/>
            <w:iCs/>
            <w:color w:val="EE0000"/>
            <w:lang w:eastAsia="en-US"/>
          </w:rPr>
          <w:t>&lt;</w:t>
        </w:r>
      </w:ins>
      <w:ins w:id="1332" w:author="Raphael Malyankar" w:date="2025-08-11T23:59:00Z" w16du:dateUtc="2025-08-12T06:59:00Z">
        <w:r w:rsidR="00774EF9" w:rsidRPr="00774EF9">
          <w:rPr>
            <w:i/>
            <w:iCs/>
            <w:color w:val="EE0000"/>
            <w:lang w:eastAsia="en-US"/>
          </w:rPr>
          <w:t xml:space="preserve">Explain exchange </w:t>
        </w:r>
      </w:ins>
      <w:ins w:id="1333" w:author="Raphael Malyankar" w:date="2025-08-12T00:01:00Z" w16du:dateUtc="2025-08-12T07:01:00Z">
        <w:r w:rsidR="00774EF9" w:rsidRPr="00774EF9">
          <w:rPr>
            <w:i/>
            <w:iCs/>
            <w:color w:val="EE0000"/>
            <w:lang w:eastAsia="en-US"/>
          </w:rPr>
          <w:t xml:space="preserve">set </w:t>
        </w:r>
      </w:ins>
      <w:ins w:id="1334" w:author="Raphael Malyankar" w:date="2025-08-11T23:59:00Z" w16du:dateUtc="2025-08-12T06:59:00Z">
        <w:r w:rsidR="00774EF9" w:rsidRPr="00774EF9">
          <w:rPr>
            <w:i/>
            <w:iCs/>
            <w:color w:val="EE0000"/>
            <w:lang w:eastAsia="en-US"/>
          </w:rPr>
          <w:t xml:space="preserve">structure, </w:t>
        </w:r>
      </w:ins>
      <w:ins w:id="1335" w:author="Raphael Malyankar" w:date="2025-08-12T00:01:00Z" w16du:dateUtc="2025-08-12T07:01:00Z">
        <w:r w:rsidR="00774EF9" w:rsidRPr="00774EF9">
          <w:rPr>
            <w:i/>
            <w:iCs/>
            <w:color w:val="EE0000"/>
            <w:lang w:eastAsia="en-US"/>
          </w:rPr>
          <w:t>which should be based on the structure described</w:t>
        </w:r>
      </w:ins>
      <w:ins w:id="1336" w:author="Raphael Malyankar" w:date="2025-08-11T23:59:00Z" w16du:dateUtc="2025-08-12T06:59:00Z">
        <w:r w:rsidR="00774EF9" w:rsidRPr="00774EF9">
          <w:rPr>
            <w:i/>
            <w:iCs/>
            <w:color w:val="EE0000"/>
            <w:lang w:eastAsia="en-US"/>
          </w:rPr>
          <w:t xml:space="preserve"> S-100 Part 17</w:t>
        </w:r>
      </w:ins>
      <w:ins w:id="1337" w:author="Raphael Malyankar" w:date="2025-08-12T00:00:00Z" w16du:dateUtc="2025-08-12T07:00:00Z">
        <w:r w:rsidR="00774EF9" w:rsidRPr="00774EF9">
          <w:rPr>
            <w:i/>
            <w:iCs/>
            <w:color w:val="EE0000"/>
            <w:lang w:eastAsia="en-US"/>
          </w:rPr>
          <w:t xml:space="preserve"> clause 17-4.2</w:t>
        </w:r>
      </w:ins>
      <w:ins w:id="1338" w:author="Raphael Malyankar" w:date="2025-08-12T00:01:00Z" w16du:dateUtc="2025-08-12T07:01:00Z">
        <w:r w:rsidR="00774EF9" w:rsidRPr="00774EF9">
          <w:rPr>
            <w:i/>
            <w:iCs/>
            <w:color w:val="EE0000"/>
            <w:lang w:eastAsia="en-US"/>
          </w:rPr>
          <w:t xml:space="preserve"> omitting components not used by th</w:t>
        </w:r>
      </w:ins>
      <w:ins w:id="1339" w:author="Raphael Malyankar" w:date="2025-08-12T00:02:00Z" w16du:dateUtc="2025-08-12T07:02:00Z">
        <w:r w:rsidR="00774EF9" w:rsidRPr="00774EF9">
          <w:rPr>
            <w:i/>
            <w:iCs/>
            <w:color w:val="EE0000"/>
            <w:lang w:eastAsia="en-US"/>
          </w:rPr>
          <w:t>e Product Specification.&gt;</w:t>
        </w:r>
      </w:ins>
    </w:p>
    <w:p w14:paraId="290C9D28" w14:textId="24968BFE" w:rsidR="00C7068A" w:rsidRDefault="00C7068A" w:rsidP="00774EF9">
      <w:pPr>
        <w:pStyle w:val="ListParagraph"/>
        <w:numPr>
          <w:ilvl w:val="0"/>
          <w:numId w:val="83"/>
        </w:numPr>
        <w:rPr>
          <w:ins w:id="1340" w:author="Raphael Malyankar" w:date="2025-08-11T23:56:00Z" w16du:dateUtc="2025-08-12T06:56:00Z"/>
          <w:lang w:eastAsia="en-US"/>
        </w:rPr>
      </w:pPr>
      <w:ins w:id="1341" w:author="Raphael Malyankar" w:date="2025-08-12T00:03:00Z" w16du:dateUtc="2025-08-12T07:03:00Z">
        <w:r>
          <w:rPr>
            <w:lang w:eastAsia="en-US"/>
          </w:rPr>
          <w:t xml:space="preserve">Exchange catalogue </w:t>
        </w:r>
      </w:ins>
      <w:ins w:id="1342" w:author="Raphael Malyankar" w:date="2025-08-12T00:04:00Z" w16du:dateUtc="2025-08-12T07:04:00Z">
        <w:r w:rsidRPr="00C7068A">
          <w:rPr>
            <w:i/>
            <w:iCs/>
            <w:color w:val="EE0000"/>
            <w:lang w:eastAsia="en-US"/>
          </w:rPr>
          <w:t>&lt;</w:t>
        </w:r>
      </w:ins>
      <w:ins w:id="1343" w:author="Raphael Malyankar" w:date="2025-08-12T00:05:00Z" w16du:dateUtc="2025-08-12T07:05:00Z">
        <w:r w:rsidRPr="00C7068A">
          <w:rPr>
            <w:i/>
            <w:iCs/>
            <w:color w:val="EE0000"/>
            <w:lang w:eastAsia="en-US"/>
          </w:rPr>
          <w:t xml:space="preserve">Statement about the </w:t>
        </w:r>
      </w:ins>
      <w:ins w:id="1344" w:author="Raphael Malyankar" w:date="2025-08-12T00:06:00Z" w16du:dateUtc="2025-08-12T07:06:00Z">
        <w:r w:rsidRPr="00C7068A">
          <w:rPr>
            <w:i/>
            <w:iCs/>
            <w:color w:val="EE0000"/>
            <w:lang w:eastAsia="en-US"/>
          </w:rPr>
          <w:t xml:space="preserve">necessity of exchange catalogue (required for exchange sets), its name (CATALOG.XML) and </w:t>
        </w:r>
      </w:ins>
      <w:ins w:id="1345" w:author="Raphael Malyankar" w:date="2025-08-12T00:05:00Z" w16du:dateUtc="2025-08-12T07:05:00Z">
        <w:r w:rsidRPr="00C7068A">
          <w:rPr>
            <w:i/>
            <w:iCs/>
            <w:color w:val="EE0000"/>
            <w:lang w:eastAsia="en-US"/>
          </w:rPr>
          <w:t>conformance to the S-100 exchange catalogue format</w:t>
        </w:r>
      </w:ins>
      <w:ins w:id="1346" w:author="Raphael Malyankar" w:date="2025-08-12T00:07:00Z" w16du:dateUtc="2025-08-12T07:07:00Z">
        <w:r>
          <w:rPr>
            <w:i/>
            <w:iCs/>
            <w:color w:val="EE0000"/>
            <w:lang w:eastAsia="en-US"/>
          </w:rPr>
          <w:t>, location of schema and/or product-speci</w:t>
        </w:r>
      </w:ins>
      <w:ins w:id="1347" w:author="Raphael Malyankar" w:date="2025-08-12T00:08:00Z" w16du:dateUtc="2025-08-12T07:08:00Z">
        <w:r>
          <w:rPr>
            <w:i/>
            <w:iCs/>
            <w:color w:val="EE0000"/>
            <w:lang w:eastAsia="en-US"/>
          </w:rPr>
          <w:t xml:space="preserve">fic validation support, e.g., availability of </w:t>
        </w:r>
      </w:ins>
      <w:ins w:id="1348" w:author="Raphael Malyankar" w:date="2025-08-12T00:07:00Z" w16du:dateUtc="2025-08-12T07:07:00Z">
        <w:r>
          <w:rPr>
            <w:i/>
            <w:iCs/>
            <w:color w:val="EE0000"/>
            <w:lang w:eastAsia="en-US"/>
          </w:rPr>
          <w:t>validation</w:t>
        </w:r>
      </w:ins>
      <w:ins w:id="1349" w:author="Raphael Malyankar" w:date="2025-08-12T00:08:00Z" w16du:dateUtc="2025-08-12T07:08:00Z">
        <w:r>
          <w:rPr>
            <w:i/>
            <w:iCs/>
            <w:color w:val="EE0000"/>
            <w:lang w:eastAsia="en-US"/>
          </w:rPr>
          <w:t xml:space="preserve"> software</w:t>
        </w:r>
      </w:ins>
      <w:ins w:id="1350" w:author="Raphael Malyankar" w:date="2025-08-12T00:05:00Z" w16du:dateUtc="2025-08-12T07:05:00Z">
        <w:r w:rsidRPr="00C7068A">
          <w:rPr>
            <w:i/>
            <w:iCs/>
            <w:color w:val="EE0000"/>
            <w:lang w:eastAsia="en-US"/>
          </w:rPr>
          <w:t>.</w:t>
        </w:r>
      </w:ins>
      <w:ins w:id="1351" w:author="Raphael Malyankar" w:date="2025-08-12T00:06:00Z" w16du:dateUtc="2025-08-12T07:06:00Z">
        <w:r w:rsidRPr="00C7068A">
          <w:rPr>
            <w:i/>
            <w:iCs/>
            <w:color w:val="EE0000"/>
            <w:lang w:eastAsia="en-US"/>
          </w:rPr>
          <w:t>&gt;</w:t>
        </w:r>
      </w:ins>
    </w:p>
    <w:p w14:paraId="1F370A1D" w14:textId="0B498A31" w:rsidR="006668E5" w:rsidRPr="00AC4424" w:rsidDel="00774EF9" w:rsidRDefault="006668E5" w:rsidP="00774EF9">
      <w:pPr>
        <w:rPr>
          <w:del w:id="1352" w:author="Raphael Malyankar" w:date="2025-08-12T00:03:00Z" w16du:dateUtc="2025-08-12T07:03:00Z"/>
          <w:lang w:eastAsia="en-US"/>
        </w:rPr>
      </w:pPr>
    </w:p>
    <w:p w14:paraId="1A85EDE5" w14:textId="77777777" w:rsidR="00292FF6" w:rsidRPr="00292FF6" w:rsidRDefault="00292FF6" w:rsidP="00292FF6">
      <w:pPr>
        <w:autoSpaceDE w:val="0"/>
        <w:autoSpaceDN w:val="0"/>
        <w:adjustRightInd w:val="0"/>
        <w:spacing w:after="0" w:line="240" w:lineRule="auto"/>
        <w:rPr>
          <w:rFonts w:eastAsia="Times New Roman" w:cs="Arial"/>
          <w:lang w:eastAsia="en-US"/>
        </w:rPr>
      </w:pPr>
    </w:p>
    <w:p w14:paraId="1F043B91" w14:textId="152B231A" w:rsidR="00B3315D" w:rsidRDefault="00B3315D" w:rsidP="001C2735">
      <w:pPr>
        <w:pStyle w:val="Heading1"/>
        <w:rPr>
          <w:ins w:id="1353" w:author="Raphael Malyankar" w:date="2025-08-10T18:08:00Z" w16du:dateUtc="2025-08-11T01:08:00Z"/>
          <w:color w:val="FF0000"/>
        </w:rPr>
      </w:pPr>
      <w:bookmarkStart w:id="1354" w:name="_Toc225648311"/>
      <w:bookmarkStart w:id="1355" w:name="_Toc225065168"/>
      <w:bookmarkStart w:id="1356" w:name="_Toc205849862"/>
      <w:r w:rsidRPr="008233BF">
        <w:t>Metadata</w:t>
      </w:r>
      <w:bookmarkEnd w:id="1354"/>
      <w:bookmarkEnd w:id="1355"/>
      <w:r w:rsidR="009E66AF">
        <w:t xml:space="preserve"> </w:t>
      </w:r>
      <w:r w:rsidR="009E66AF" w:rsidRPr="00F63F5C">
        <w:rPr>
          <w:color w:val="FF0000"/>
        </w:rPr>
        <w:t xml:space="preserve">&lt;S-100 Part </w:t>
      </w:r>
      <w:ins w:id="1357" w:author="Raphael Malyankar" w:date="2025-08-10T02:23:00Z" w16du:dateUtc="2025-08-10T09:23:00Z">
        <w:r w:rsidR="00907226">
          <w:rPr>
            <w:color w:val="FF0000"/>
          </w:rPr>
          <w:t>17</w:t>
        </w:r>
      </w:ins>
      <w:del w:id="1358" w:author="Raphael Malyankar" w:date="2025-08-10T02:23:00Z" w16du:dateUtc="2025-08-10T09:23:00Z">
        <w:r w:rsidR="009E66AF" w:rsidRPr="00F63F5C" w:rsidDel="00907226">
          <w:rPr>
            <w:color w:val="FF0000"/>
          </w:rPr>
          <w:delText>4</w:delText>
        </w:r>
      </w:del>
      <w:r w:rsidR="009E66AF" w:rsidRPr="00F63F5C">
        <w:rPr>
          <w:color w:val="FF0000"/>
        </w:rPr>
        <w:t>&gt;</w:t>
      </w:r>
      <w:bookmarkEnd w:id="1356"/>
    </w:p>
    <w:p w14:paraId="448E7081" w14:textId="3E9F9BE6" w:rsidR="00CD3473" w:rsidRPr="00197F99" w:rsidRDefault="00CD3473" w:rsidP="00197F99">
      <w:ins w:id="1359" w:author="Raphael Malyankar" w:date="2025-08-10T18:08:00Z" w16du:dateUtc="2025-08-11T01:08:00Z">
        <w:r w:rsidRPr="00197F99">
          <w:t>&lt;Th</w:t>
        </w:r>
      </w:ins>
      <w:ins w:id="1360" w:author="Raphael Malyankar" w:date="2025-08-10T18:09:00Z" w16du:dateUtc="2025-08-11T01:09:00Z">
        <w:r w:rsidRPr="00197F99">
          <w:t>e Metadata clause should consist of o</w:t>
        </w:r>
      </w:ins>
      <w:ins w:id="1361" w:author="Raphael Malyankar" w:date="2025-08-10T18:08:00Z" w16du:dateUtc="2025-08-11T01:08:00Z">
        <w:r w:rsidRPr="00197F99">
          <w:t>ne or more introductory clauses providing an overview of the exchange catalogue for S-1XX</w:t>
        </w:r>
      </w:ins>
      <w:ins w:id="1362" w:author="Raphael Malyankar" w:date="2025-08-10T18:09:00Z" w16du:dateUtc="2025-08-11T01:09:00Z">
        <w:r w:rsidRPr="00197F99">
          <w:t xml:space="preserve"> </w:t>
        </w:r>
      </w:ins>
      <w:ins w:id="1363" w:author="Raphael Malyankar" w:date="2025-08-10T18:13:00Z" w16du:dateUtc="2025-08-11T01:13:00Z">
        <w:r w:rsidR="00197F99" w:rsidRPr="00197F99">
          <w:t>followed by clauses specifying</w:t>
        </w:r>
      </w:ins>
      <w:ins w:id="1364" w:author="Raphael Malyankar" w:date="2025-08-10T18:09:00Z" w16du:dateUtc="2025-08-11T01:09:00Z">
        <w:r w:rsidRPr="00197F99">
          <w:t xml:space="preserve"> the </w:t>
        </w:r>
      </w:ins>
      <w:ins w:id="1365" w:author="Raphael Malyankar" w:date="2025-08-10T18:10:00Z" w16du:dateUtc="2025-08-11T01:10:00Z">
        <w:r w:rsidRPr="00197F99">
          <w:t xml:space="preserve">requirements for </w:t>
        </w:r>
      </w:ins>
      <w:ins w:id="1366" w:author="Raphael Malyankar" w:date="2025-08-10T18:14:00Z" w16du:dateUtc="2025-08-11T01:14:00Z">
        <w:r w:rsidR="00197F99" w:rsidRPr="00197F99">
          <w:t xml:space="preserve">exchange catalogues and discovery </w:t>
        </w:r>
      </w:ins>
      <w:ins w:id="1367" w:author="Raphael Malyankar" w:date="2025-08-10T18:10:00Z" w16du:dateUtc="2025-08-11T01:10:00Z">
        <w:r w:rsidRPr="00197F99">
          <w:t xml:space="preserve">metadata in </w:t>
        </w:r>
      </w:ins>
      <w:ins w:id="1368" w:author="Raphael Malyankar" w:date="2025-08-10T18:11:00Z" w16du:dateUtc="2025-08-11T01:11:00Z">
        <w:r w:rsidRPr="00197F99">
          <w:t xml:space="preserve">S-1XX </w:t>
        </w:r>
      </w:ins>
      <w:ins w:id="1369" w:author="Raphael Malyankar" w:date="2025-08-10T18:10:00Z" w16du:dateUtc="2025-08-11T01:10:00Z">
        <w:r w:rsidRPr="00197F99">
          <w:t xml:space="preserve">exchange catalogues, especially </w:t>
        </w:r>
      </w:ins>
      <w:ins w:id="1370" w:author="Raphael Malyankar" w:date="2025-08-10T18:11:00Z" w16du:dateUtc="2025-08-11T01:11:00Z">
        <w:r w:rsidRPr="00197F99">
          <w:t xml:space="preserve">product-specific restrictions on </w:t>
        </w:r>
      </w:ins>
      <w:ins w:id="1371" w:author="Raphael Malyankar" w:date="2025-08-10T18:13:00Z" w16du:dateUtc="2025-08-11T01:13:00Z">
        <w:r w:rsidR="00197F99" w:rsidRPr="00197F99">
          <w:t xml:space="preserve">the </w:t>
        </w:r>
      </w:ins>
      <w:ins w:id="1372" w:author="Raphael Malyankar" w:date="2025-08-10T18:12:00Z" w16du:dateUtc="2025-08-11T01:12:00Z">
        <w:r w:rsidR="00197F99" w:rsidRPr="00197F99">
          <w:t>classes and attributes described in S-100</w:t>
        </w:r>
      </w:ins>
      <w:ins w:id="1373" w:author="Raphael Malyankar" w:date="2025-08-10T18:08:00Z" w16du:dateUtc="2025-08-11T01:08:00Z">
        <w:r w:rsidRPr="00197F99">
          <w:t>.</w:t>
        </w:r>
      </w:ins>
      <w:ins w:id="1374" w:author="Raphael Malyankar" w:date="2025-08-10T18:16:00Z" w16du:dateUtc="2025-08-11T01:16:00Z">
        <w:r w:rsidR="00197F99">
          <w:t>&gt;</w:t>
        </w:r>
      </w:ins>
    </w:p>
    <w:p w14:paraId="006DE732" w14:textId="77777777" w:rsidR="00780142" w:rsidRDefault="00780142" w:rsidP="00666E30">
      <w:pPr>
        <w:pStyle w:val="Heading2"/>
      </w:pPr>
      <w:bookmarkStart w:id="1375" w:name="_Toc205849863"/>
      <w:r>
        <w:t>Introduction</w:t>
      </w:r>
      <w:bookmarkEnd w:id="1375"/>
    </w:p>
    <w:p w14:paraId="134B2183" w14:textId="21C21FB5" w:rsidR="00D62903" w:rsidRDefault="00AC4424" w:rsidP="00972855">
      <w:pPr>
        <w:pStyle w:val="note0"/>
        <w:rPr>
          <w:ins w:id="1376" w:author="Raphael Malyankar" w:date="2025-08-10T18:17:00Z" w16du:dateUtc="2025-08-11T01:17:00Z"/>
          <w:lang w:eastAsia="de-DE"/>
        </w:rPr>
      </w:pPr>
      <w:r w:rsidRPr="00AC4424">
        <w:rPr>
          <w:lang w:eastAsia="de-DE"/>
        </w:rPr>
        <w:t>&lt;</w:t>
      </w:r>
      <w:ins w:id="1377" w:author="Raphael Malyankar" w:date="2025-08-10T17:59:00Z" w16du:dateUtc="2025-08-11T00:59:00Z">
        <w:r w:rsidR="009C2BC4" w:rsidRPr="009C2BC4">
          <w:rPr>
            <w:lang w:eastAsia="de-DE"/>
          </w:rPr>
          <w:t xml:space="preserve">One or more introductory </w:t>
        </w:r>
        <w:r w:rsidR="009C2BC4">
          <w:rPr>
            <w:lang w:eastAsia="de-DE"/>
          </w:rPr>
          <w:t xml:space="preserve">clauses </w:t>
        </w:r>
        <w:r w:rsidR="009C2BC4" w:rsidRPr="009C2BC4">
          <w:rPr>
            <w:lang w:eastAsia="de-DE"/>
          </w:rPr>
          <w:t>providing an overview of the exchange catalogue for S-1XX</w:t>
        </w:r>
      </w:ins>
      <w:ins w:id="1378" w:author="Raphael Malyankar" w:date="2025-08-10T18:02:00Z" w16du:dateUtc="2025-08-11T01:02:00Z">
        <w:r w:rsidR="009C2BC4">
          <w:rPr>
            <w:lang w:eastAsia="de-DE"/>
          </w:rPr>
          <w:t xml:space="preserve">. </w:t>
        </w:r>
      </w:ins>
      <w:ins w:id="1379" w:author="Raphael Malyankar" w:date="2025-08-10T18:03:00Z" w16du:dateUtc="2025-08-11T01:03:00Z">
        <w:r w:rsidR="009C2BC4">
          <w:rPr>
            <w:lang w:eastAsia="de-DE"/>
          </w:rPr>
          <w:t>Include an overview of</w:t>
        </w:r>
      </w:ins>
      <w:ins w:id="1380" w:author="Raphael Malyankar" w:date="2025-08-10T18:02:00Z" w16du:dateUtc="2025-08-11T01:02:00Z">
        <w:r w:rsidR="009C2BC4">
          <w:rPr>
            <w:lang w:eastAsia="de-DE"/>
          </w:rPr>
          <w:t xml:space="preserve"> </w:t>
        </w:r>
      </w:ins>
      <w:ins w:id="1381" w:author="Raphael Malyankar" w:date="2025-08-10T18:03:00Z" w16du:dateUtc="2025-08-11T01:03:00Z">
        <w:r w:rsidR="009C2BC4">
          <w:rPr>
            <w:lang w:eastAsia="de-DE"/>
          </w:rPr>
          <w:t>any signif</w:t>
        </w:r>
      </w:ins>
      <w:ins w:id="1382" w:author="Raphael Malyankar" w:date="2025-08-10T18:04:00Z" w16du:dateUtc="2025-08-11T01:04:00Z">
        <w:r w:rsidR="009C2BC4">
          <w:rPr>
            <w:lang w:eastAsia="de-DE"/>
          </w:rPr>
          <w:t>icant</w:t>
        </w:r>
      </w:ins>
      <w:ins w:id="1383" w:author="Raphael Malyankar" w:date="2025-08-10T17:59:00Z" w16du:dateUtc="2025-08-11T00:59:00Z">
        <w:r w:rsidR="009C2BC4" w:rsidRPr="009C2BC4">
          <w:rPr>
            <w:lang w:eastAsia="de-DE"/>
          </w:rPr>
          <w:t xml:space="preserve"> differences from the exchange catalogue </w:t>
        </w:r>
      </w:ins>
      <w:ins w:id="1384" w:author="Raphael Malyankar" w:date="2025-08-10T18:01:00Z" w16du:dateUtc="2025-08-11T01:01:00Z">
        <w:r w:rsidR="009C2BC4">
          <w:rPr>
            <w:lang w:eastAsia="de-DE"/>
          </w:rPr>
          <w:t>elements</w:t>
        </w:r>
      </w:ins>
      <w:ins w:id="1385" w:author="Raphael Malyankar" w:date="2025-08-10T17:59:00Z" w16du:dateUtc="2025-08-11T00:59:00Z">
        <w:r w:rsidR="009C2BC4" w:rsidRPr="009C2BC4">
          <w:rPr>
            <w:lang w:eastAsia="de-DE"/>
          </w:rPr>
          <w:t xml:space="preserve"> described in S-100 Part 17</w:t>
        </w:r>
      </w:ins>
      <w:del w:id="1386" w:author="Raphael Malyankar" w:date="2025-08-10T17:59:00Z" w16du:dateUtc="2025-08-11T00:59:00Z">
        <w:r w:rsidRPr="00AC4424" w:rsidDel="009C2BC4">
          <w:rPr>
            <w:lang w:eastAsia="de-DE"/>
          </w:rPr>
          <w:delText xml:space="preserve">This clause </w:delText>
        </w:r>
        <w:r w:rsidR="00F63F5C" w:rsidRPr="00AC4424" w:rsidDel="009C2BC4">
          <w:rPr>
            <w:lang w:eastAsia="de-DE"/>
          </w:rPr>
          <w:delText>specifies</w:delText>
        </w:r>
        <w:r w:rsidRPr="00AC4424" w:rsidDel="009C2BC4">
          <w:rPr>
            <w:lang w:eastAsia="de-DE"/>
          </w:rPr>
          <w:delText xml:space="preserve"> the discovery metadata for the dataset, it is usually in an XML format and conforms to S-100 metadata</w:delText>
        </w:r>
      </w:del>
      <w:ins w:id="1387" w:author="Raphael Malyankar" w:date="2025-08-10T18:05:00Z" w16du:dateUtc="2025-08-11T01:05:00Z">
        <w:r w:rsidR="00CD3473">
          <w:rPr>
            <w:lang w:eastAsia="de-DE"/>
          </w:rPr>
          <w:t>. For example, if the product specification does  not permit support files</w:t>
        </w:r>
      </w:ins>
      <w:ins w:id="1388" w:author="Raphael Malyankar" w:date="2025-08-10T18:06:00Z" w16du:dateUtc="2025-08-11T01:06:00Z">
        <w:r w:rsidR="00CD3473">
          <w:rPr>
            <w:lang w:eastAsia="de-DE"/>
          </w:rPr>
          <w:t xml:space="preserve"> and therefore does not use</w:t>
        </w:r>
      </w:ins>
      <w:ins w:id="1389" w:author="Raphael Malyankar" w:date="2025-08-10T18:05:00Z" w16du:dateUtc="2025-08-11T01:05:00Z">
        <w:r w:rsidR="00CD3473">
          <w:rPr>
            <w:lang w:eastAsia="de-DE"/>
          </w:rPr>
          <w:t xml:space="preserve"> </w:t>
        </w:r>
      </w:ins>
      <w:ins w:id="1390" w:author="Raphael Malyankar" w:date="2025-08-10T18:06:00Z" w16du:dateUtc="2025-08-11T01:06:00Z">
        <w:r w:rsidR="00CD3473">
          <w:rPr>
            <w:lang w:eastAsia="de-DE"/>
          </w:rPr>
          <w:t>the class S100_SupportFileDiscoveryMetadata</w:t>
        </w:r>
      </w:ins>
      <w:ins w:id="1391" w:author="Raphael Malyankar" w:date="2025-08-10T18:07:00Z" w16du:dateUtc="2025-08-11T01:07:00Z">
        <w:r w:rsidR="00CD3473">
          <w:rPr>
            <w:lang w:eastAsia="de-DE"/>
          </w:rPr>
          <w:t>, this should be mentioned ini the overview.</w:t>
        </w:r>
      </w:ins>
      <w:ins w:id="1392" w:author="Raphael Malyankar" w:date="2025-08-10T18:17:00Z" w16du:dateUtc="2025-08-11T01:17:00Z">
        <w:r w:rsidR="00197F99">
          <w:rPr>
            <w:lang w:eastAsia="de-DE"/>
          </w:rPr>
          <w:t xml:space="preserve"> An example follows.</w:t>
        </w:r>
      </w:ins>
      <w:ins w:id="1393" w:author="Raphael Malyankar" w:date="2025-08-10T18:24:00Z" w16du:dateUtc="2025-08-11T01:24:00Z">
        <w:r w:rsidR="00935DA7">
          <w:rPr>
            <w:lang w:eastAsia="de-DE"/>
          </w:rPr>
          <w:t xml:space="preserve"> Product Specification de</w:t>
        </w:r>
      </w:ins>
      <w:ins w:id="1394" w:author="Raphael Malyankar" w:date="2025-08-10T18:25:00Z" w16du:dateUtc="2025-08-11T01:25:00Z">
        <w:r w:rsidR="00935DA7">
          <w:rPr>
            <w:lang w:eastAsia="de-DE"/>
          </w:rPr>
          <w:t xml:space="preserve">velopers </w:t>
        </w:r>
      </w:ins>
      <w:ins w:id="1395" w:author="Raphael Malyankar" w:date="2025-08-10T18:27:00Z" w16du:dateUtc="2025-08-11T01:27:00Z">
        <w:r w:rsidR="0029402B">
          <w:rPr>
            <w:lang w:eastAsia="de-DE"/>
          </w:rPr>
          <w:t>should</w:t>
        </w:r>
      </w:ins>
      <w:ins w:id="1396" w:author="Raphael Malyankar" w:date="2025-08-10T18:25:00Z" w16du:dateUtc="2025-08-11T01:25:00Z">
        <w:r w:rsidR="00935DA7">
          <w:rPr>
            <w:lang w:eastAsia="de-DE"/>
          </w:rPr>
          <w:t xml:space="preserve"> c</w:t>
        </w:r>
      </w:ins>
      <w:ins w:id="1397" w:author="Raphael Malyankar" w:date="2025-08-10T18:26:00Z" w16du:dateUtc="2025-08-11T01:26:00Z">
        <w:r w:rsidR="00935DA7">
          <w:rPr>
            <w:lang w:eastAsia="de-DE"/>
          </w:rPr>
          <w:t>ustomize the example</w:t>
        </w:r>
      </w:ins>
      <w:ins w:id="1398" w:author="Raphael Malyankar" w:date="2025-08-10T18:27:00Z" w16du:dateUtc="2025-08-11T01:27:00Z">
        <w:r w:rsidR="0029402B">
          <w:rPr>
            <w:lang w:eastAsia="de-DE"/>
          </w:rPr>
          <w:t xml:space="preserve"> for their own data products </w:t>
        </w:r>
      </w:ins>
      <w:ins w:id="1399" w:author="Raphael Malyankar" w:date="2025-08-10T18:25:00Z" w16du:dateUtc="2025-08-11T01:25:00Z">
        <w:r w:rsidR="00935DA7">
          <w:rPr>
            <w:lang w:eastAsia="de-DE"/>
          </w:rPr>
          <w:t xml:space="preserve"> or substitute their own description.</w:t>
        </w:r>
      </w:ins>
      <w:r w:rsidRPr="00AC4424">
        <w:rPr>
          <w:lang w:eastAsia="de-DE"/>
        </w:rPr>
        <w:t>&gt;</w:t>
      </w:r>
    </w:p>
    <w:p w14:paraId="5523EE5D" w14:textId="77777777" w:rsidR="00197F99" w:rsidRPr="00935DA7" w:rsidRDefault="00197F99" w:rsidP="00935DA7">
      <w:pPr>
        <w:ind w:left="720"/>
        <w:rPr>
          <w:ins w:id="1400" w:author="Raphael Malyankar" w:date="2025-08-10T18:18:00Z" w16du:dateUtc="2025-08-11T01:18:00Z"/>
          <w:b/>
          <w:bCs/>
          <w:lang w:eastAsia="de-DE"/>
        </w:rPr>
      </w:pPr>
      <w:ins w:id="1401" w:author="Raphael Malyankar" w:date="2025-08-10T18:18:00Z" w16du:dateUtc="2025-08-11T01:18:00Z">
        <w:r w:rsidRPr="00935DA7">
          <w:rPr>
            <w:b/>
            <w:bCs/>
            <w:lang w:eastAsia="de-DE"/>
          </w:rPr>
          <w:t>12.1.</w:t>
        </w:r>
        <w:r w:rsidRPr="00935DA7">
          <w:rPr>
            <w:b/>
            <w:bCs/>
            <w:lang w:eastAsia="de-DE"/>
          </w:rPr>
          <w:tab/>
          <w:t>Introduction</w:t>
        </w:r>
      </w:ins>
    </w:p>
    <w:p w14:paraId="2DEDE7FD" w14:textId="77777777" w:rsidR="00935DA7" w:rsidRDefault="00197F99" w:rsidP="00935DA7">
      <w:pPr>
        <w:ind w:left="720"/>
        <w:rPr>
          <w:ins w:id="1402" w:author="Raphael Malyankar" w:date="2025-08-10T18:23:00Z" w16du:dateUtc="2025-08-11T01:23:00Z"/>
          <w:lang w:eastAsia="de-DE"/>
        </w:rPr>
      </w:pPr>
      <w:ins w:id="1403" w:author="Raphael Malyankar" w:date="2025-08-10T18:18:00Z" w16du:dateUtc="2025-08-11T01:18:00Z">
        <w:r>
          <w:rPr>
            <w:lang w:eastAsia="de-DE"/>
          </w:rPr>
          <w:t>S-100 provides for supplying the following categories of metadata with S-100 based Exchange Sets:</w:t>
        </w:r>
      </w:ins>
    </w:p>
    <w:p w14:paraId="060E4D65" w14:textId="77777777" w:rsidR="00935DA7" w:rsidRDefault="00197F99" w:rsidP="00935DA7">
      <w:pPr>
        <w:pStyle w:val="ListParagraph"/>
        <w:numPr>
          <w:ilvl w:val="0"/>
          <w:numId w:val="71"/>
        </w:numPr>
        <w:rPr>
          <w:ins w:id="1404" w:author="Raphael Malyankar" w:date="2025-08-10T18:23:00Z" w16du:dateUtc="2025-08-11T01:23:00Z"/>
          <w:lang w:eastAsia="de-DE"/>
        </w:rPr>
      </w:pPr>
      <w:ins w:id="1405" w:author="Raphael Malyankar" w:date="2025-08-10T18:18:00Z" w16du:dateUtc="2025-08-11T01:18:00Z">
        <w:r>
          <w:rPr>
            <w:lang w:eastAsia="de-DE"/>
          </w:rPr>
          <w:t>Metadata about the overall Exchange Set and the Exchange Catalogue;</w:t>
        </w:r>
      </w:ins>
    </w:p>
    <w:p w14:paraId="6F679DB8" w14:textId="77777777" w:rsidR="00935DA7" w:rsidRDefault="00197F99" w:rsidP="00935DA7">
      <w:pPr>
        <w:pStyle w:val="ListParagraph"/>
        <w:numPr>
          <w:ilvl w:val="0"/>
          <w:numId w:val="71"/>
        </w:numPr>
        <w:rPr>
          <w:ins w:id="1406" w:author="Raphael Malyankar" w:date="2025-08-10T18:23:00Z" w16du:dateUtc="2025-08-11T01:23:00Z"/>
          <w:lang w:eastAsia="de-DE"/>
        </w:rPr>
      </w:pPr>
      <w:ins w:id="1407" w:author="Raphael Malyankar" w:date="2025-08-10T18:18:00Z" w16du:dateUtc="2025-08-11T01:18:00Z">
        <w:r>
          <w:rPr>
            <w:lang w:eastAsia="de-DE"/>
          </w:rPr>
          <w:t>Discovery metadata about each of the datasets contained in the Exchange Set; and</w:t>
        </w:r>
      </w:ins>
    </w:p>
    <w:p w14:paraId="6C5EBEEF" w14:textId="77777777" w:rsidR="00935DA7" w:rsidRDefault="00197F99" w:rsidP="00935DA7">
      <w:pPr>
        <w:pStyle w:val="ListParagraph"/>
        <w:numPr>
          <w:ilvl w:val="0"/>
          <w:numId w:val="71"/>
        </w:numPr>
        <w:rPr>
          <w:ins w:id="1408" w:author="Raphael Malyankar" w:date="2025-08-10T18:23:00Z" w16du:dateUtc="2025-08-11T01:23:00Z"/>
          <w:lang w:eastAsia="de-DE"/>
        </w:rPr>
      </w:pPr>
      <w:ins w:id="1409" w:author="Raphael Malyankar" w:date="2025-08-10T18:18:00Z" w16du:dateUtc="2025-08-11T01:18:00Z">
        <w:r>
          <w:rPr>
            <w:lang w:eastAsia="de-DE"/>
          </w:rPr>
          <w:t>Discovery metadata about the support files that make up the package;</w:t>
        </w:r>
      </w:ins>
    </w:p>
    <w:p w14:paraId="630AFE4A" w14:textId="24E47B66" w:rsidR="00197F99" w:rsidRDefault="00197F99" w:rsidP="00935DA7">
      <w:pPr>
        <w:pStyle w:val="ListParagraph"/>
        <w:numPr>
          <w:ilvl w:val="0"/>
          <w:numId w:val="71"/>
        </w:numPr>
        <w:rPr>
          <w:ins w:id="1410" w:author="Raphael Malyankar" w:date="2025-08-10T18:18:00Z" w16du:dateUtc="2025-08-11T01:18:00Z"/>
          <w:lang w:eastAsia="de-DE"/>
        </w:rPr>
      </w:pPr>
      <w:ins w:id="1411" w:author="Raphael Malyankar" w:date="2025-08-10T18:18:00Z" w16du:dateUtc="2025-08-11T01:18:00Z">
        <w:r>
          <w:rPr>
            <w:lang w:eastAsia="de-DE"/>
          </w:rPr>
          <w:t>Metadata about any Feature, Portrayal, or Interoperability Catalogues included in the Exchange Set.</w:t>
        </w:r>
      </w:ins>
    </w:p>
    <w:p w14:paraId="37CA55F8" w14:textId="77777777" w:rsidR="00197F99" w:rsidRDefault="00197F99" w:rsidP="00935DA7">
      <w:pPr>
        <w:ind w:left="720"/>
        <w:rPr>
          <w:ins w:id="1412" w:author="Raphael Malyankar" w:date="2025-08-10T18:18:00Z" w16du:dateUtc="2025-08-11T01:18:00Z"/>
          <w:lang w:eastAsia="de-DE"/>
        </w:rPr>
      </w:pPr>
      <w:ins w:id="1413" w:author="Raphael Malyankar" w:date="2025-08-10T18:18:00Z" w16du:dateUtc="2025-08-11T01:18:00Z">
        <w:r>
          <w:rPr>
            <w:lang w:eastAsia="de-DE"/>
          </w:rPr>
          <w:t>In an S-100 Exchange Set, the above metadata is provided by the Exchange Catalogue, which is an XML file containing XML blocks describing discovery metadata for the exchange set and its components.</w:t>
        </w:r>
      </w:ins>
    </w:p>
    <w:p w14:paraId="6850D2F3" w14:textId="591CF4CB" w:rsidR="00197F99" w:rsidRDefault="00197F99" w:rsidP="00935DA7">
      <w:pPr>
        <w:ind w:left="720"/>
        <w:rPr>
          <w:ins w:id="1414" w:author="Raphael Malyankar" w:date="2025-08-10T18:18:00Z" w16du:dateUtc="2025-08-11T01:18:00Z"/>
          <w:lang w:eastAsia="de-DE"/>
        </w:rPr>
      </w:pPr>
      <w:ins w:id="1415" w:author="Raphael Malyankar" w:date="2025-08-10T18:18:00Z" w16du:dateUtc="2025-08-11T01:18:00Z">
        <w:r>
          <w:rPr>
            <w:lang w:eastAsia="de-DE"/>
          </w:rPr>
          <w:t xml:space="preserve">The discovery metadata classes described in S-100 Part 17 have numerous attributes which enable important information about the datasets and accompanying support files to be examined without the need to process the data, for example, decrypt, decompress, load, etc. S-100 Figure 17-2 depicts the conceptual structure of an S-100 Exchange Set and the relationships between components of the Exchange Set and discovery metadata in the </w:t>
        </w:r>
        <w:r>
          <w:rPr>
            <w:lang w:eastAsia="de-DE"/>
          </w:rPr>
          <w:lastRenderedPageBreak/>
          <w:t>Exchange Catalogue. The Exchange Catalogue is structured as depicted in S-100 Figures 17</w:t>
        </w:r>
      </w:ins>
      <w:ins w:id="1416" w:author="Raphael Malyankar" w:date="2025-08-10T18:28:00Z" w16du:dateUtc="2025-08-11T01:28:00Z">
        <w:r w:rsidR="0029402B">
          <w:rPr>
            <w:lang w:eastAsia="de-DE"/>
          </w:rPr>
          <w:noBreakHyphen/>
        </w:r>
      </w:ins>
      <w:ins w:id="1417" w:author="Raphael Malyankar" w:date="2025-08-10T18:18:00Z" w16du:dateUtc="2025-08-11T01:18:00Z">
        <w:r>
          <w:rPr>
            <w:lang w:eastAsia="de-DE"/>
          </w:rPr>
          <w:t>6 and 17-7. Detailed specifications for metadata are provided in S-100 clause 17-4.5.</w:t>
        </w:r>
      </w:ins>
    </w:p>
    <w:p w14:paraId="7FB99588" w14:textId="306B5246" w:rsidR="00197F99" w:rsidRDefault="00197F99" w:rsidP="00935DA7">
      <w:pPr>
        <w:ind w:left="720"/>
        <w:rPr>
          <w:ins w:id="1418" w:author="Raphael Malyankar" w:date="2025-08-10T18:18:00Z" w16du:dateUtc="2025-08-11T01:18:00Z"/>
          <w:lang w:eastAsia="de-DE"/>
        </w:rPr>
      </w:pPr>
      <w:ins w:id="1419" w:author="Raphael Malyankar" w:date="2025-08-10T18:18:00Z" w16du:dateUtc="2025-08-11T01:18:00Z">
        <w:r>
          <w:rPr>
            <w:lang w:eastAsia="de-DE"/>
          </w:rPr>
          <w:t>This edition of S-1</w:t>
        </w:r>
      </w:ins>
      <w:ins w:id="1420" w:author="Raphael Malyankar" w:date="2025-08-10T18:24:00Z" w16du:dateUtc="2025-08-11T01:24:00Z">
        <w:r w:rsidR="00935DA7">
          <w:rPr>
            <w:lang w:eastAsia="de-DE"/>
          </w:rPr>
          <w:t>XX</w:t>
        </w:r>
      </w:ins>
      <w:ins w:id="1421" w:author="Raphael Malyankar" w:date="2025-08-10T18:18:00Z" w16du:dateUtc="2025-08-11T01:18:00Z">
        <w:r>
          <w:rPr>
            <w:lang w:eastAsia="de-DE"/>
          </w:rPr>
          <w:t xml:space="preserve"> implements the metadata structure and encoding defined in S-100 Edition 5.2.0 Part 17. This Edition of S-1</w:t>
        </w:r>
      </w:ins>
      <w:ins w:id="1422" w:author="Raphael Malyankar" w:date="2025-08-10T18:24:00Z" w16du:dateUtc="2025-08-11T01:24:00Z">
        <w:r w:rsidR="00935DA7">
          <w:rPr>
            <w:lang w:eastAsia="de-DE"/>
          </w:rPr>
          <w:t>XX</w:t>
        </w:r>
      </w:ins>
      <w:ins w:id="1423" w:author="Raphael Malyankar" w:date="2025-08-10T18:18:00Z" w16du:dateUtc="2025-08-11T01:18:00Z">
        <w:r>
          <w:rPr>
            <w:lang w:eastAsia="de-DE"/>
          </w:rPr>
          <w:t xml:space="preserve"> does not include a Portrayal Catalogue, does not use ISO metadata files, and does not provide for S-130 datasets to reference support files. The optional discovery metadata which S-100 Part 17 provides for portrayal catalogues and ISO metadata files are therefore not permitted for S-1</w:t>
        </w:r>
      </w:ins>
      <w:ins w:id="1424" w:author="Raphael Malyankar" w:date="2025-08-10T18:24:00Z" w16du:dateUtc="2025-08-11T01:24:00Z">
        <w:r w:rsidR="00935DA7">
          <w:rPr>
            <w:lang w:eastAsia="de-DE"/>
          </w:rPr>
          <w:t>XX</w:t>
        </w:r>
      </w:ins>
      <w:ins w:id="1425" w:author="Raphael Malyankar" w:date="2025-08-10T18:18:00Z" w16du:dateUtc="2025-08-11T01:18:00Z">
        <w:r>
          <w:rPr>
            <w:lang w:eastAsia="de-DE"/>
          </w:rPr>
          <w:t xml:space="preserve"> data.</w:t>
        </w:r>
      </w:ins>
    </w:p>
    <w:p w14:paraId="0DAA79C5" w14:textId="1C2D1979" w:rsidR="00197F99" w:rsidRDefault="00197F99" w:rsidP="00935DA7">
      <w:pPr>
        <w:ind w:left="720"/>
        <w:rPr>
          <w:ins w:id="1426" w:author="Raphael Malyankar" w:date="2025-08-10T18:30:00Z" w16du:dateUtc="2025-08-11T01:30:00Z"/>
          <w:lang w:eastAsia="de-DE"/>
        </w:rPr>
      </w:pPr>
      <w:ins w:id="1427" w:author="Raphael Malyankar" w:date="2025-08-10T18:18:00Z" w16du:dateUtc="2025-08-11T01:18:00Z">
        <w:r>
          <w:rPr>
            <w:lang w:eastAsia="de-DE"/>
          </w:rPr>
          <w:t>Clause 12.2 provides details about the mandatory and optional metadata for S-1</w:t>
        </w:r>
      </w:ins>
      <w:ins w:id="1428" w:author="Raphael Malyankar" w:date="2025-08-10T18:26:00Z" w16du:dateUtc="2025-08-11T01:26:00Z">
        <w:r w:rsidR="00935DA7">
          <w:rPr>
            <w:lang w:eastAsia="de-DE"/>
          </w:rPr>
          <w:t>XX</w:t>
        </w:r>
      </w:ins>
      <w:ins w:id="1429" w:author="Raphael Malyankar" w:date="2025-08-10T18:18:00Z" w16du:dateUtc="2025-08-11T01:18:00Z">
        <w:r>
          <w:rPr>
            <w:lang w:eastAsia="de-DE"/>
          </w:rPr>
          <w:t>.</w:t>
        </w:r>
      </w:ins>
    </w:p>
    <w:p w14:paraId="03F1E400" w14:textId="0AF494A0" w:rsidR="0029402B" w:rsidRDefault="0029402B" w:rsidP="00750EF8">
      <w:pPr>
        <w:pStyle w:val="Heading2"/>
        <w:rPr>
          <w:ins w:id="1430" w:author="Raphael Malyankar" w:date="2025-08-10T18:18:00Z" w16du:dateUtc="2025-08-11T01:18:00Z"/>
          <w:lang w:eastAsia="de-DE"/>
        </w:rPr>
      </w:pPr>
      <w:bookmarkStart w:id="1431" w:name="_Toc205849864"/>
      <w:ins w:id="1432" w:author="Raphael Malyankar" w:date="2025-08-10T18:31:00Z" w16du:dateUtc="2025-08-11T01:31:00Z">
        <w:r>
          <w:rPr>
            <w:lang w:eastAsia="de-DE"/>
          </w:rPr>
          <w:t>Elements of S-1XX Exchange Catalogues</w:t>
        </w:r>
      </w:ins>
      <w:bookmarkEnd w:id="1431"/>
    </w:p>
    <w:p w14:paraId="600E3BAD" w14:textId="7698869B" w:rsidR="00197F99" w:rsidRPr="00935DA7" w:rsidRDefault="00197F99" w:rsidP="00935DA7">
      <w:pPr>
        <w:ind w:left="720"/>
        <w:rPr>
          <w:ins w:id="1433" w:author="Raphael Malyankar" w:date="2025-08-10T18:18:00Z" w16du:dateUtc="2025-08-11T01:18:00Z"/>
          <w:b/>
          <w:bCs/>
          <w:lang w:eastAsia="de-DE"/>
        </w:rPr>
      </w:pPr>
      <w:ins w:id="1434" w:author="Raphael Malyankar" w:date="2025-08-10T18:18:00Z" w16du:dateUtc="2025-08-11T01:18:00Z">
        <w:r w:rsidRPr="00935DA7">
          <w:rPr>
            <w:b/>
            <w:bCs/>
            <w:lang w:eastAsia="de-DE"/>
          </w:rPr>
          <w:t>12.2.</w:t>
        </w:r>
        <w:r w:rsidRPr="00935DA7">
          <w:rPr>
            <w:b/>
            <w:bCs/>
            <w:lang w:eastAsia="de-DE"/>
          </w:rPr>
          <w:tab/>
          <w:t>Elements of S-1</w:t>
        </w:r>
      </w:ins>
      <w:ins w:id="1435" w:author="Raphael Malyankar" w:date="2025-08-10T18:26:00Z" w16du:dateUtc="2025-08-11T01:26:00Z">
        <w:r w:rsidR="00935DA7">
          <w:rPr>
            <w:b/>
            <w:bCs/>
            <w:lang w:eastAsia="de-DE"/>
          </w:rPr>
          <w:t>XX</w:t>
        </w:r>
      </w:ins>
      <w:ins w:id="1436" w:author="Raphael Malyankar" w:date="2025-08-10T18:18:00Z" w16du:dateUtc="2025-08-11T01:18:00Z">
        <w:r w:rsidRPr="00935DA7">
          <w:rPr>
            <w:b/>
            <w:bCs/>
            <w:lang w:eastAsia="de-DE"/>
          </w:rPr>
          <w:t xml:space="preserve"> Exchange Catalogues</w:t>
        </w:r>
      </w:ins>
    </w:p>
    <w:p w14:paraId="638D422A" w14:textId="7EE5E11C" w:rsidR="00935DA7" w:rsidRDefault="00197F99" w:rsidP="00935DA7">
      <w:pPr>
        <w:ind w:left="720"/>
        <w:rPr>
          <w:ins w:id="1437" w:author="Raphael Malyankar" w:date="2025-08-10T18:23:00Z" w16du:dateUtc="2025-08-11T01:23:00Z"/>
          <w:lang w:eastAsia="de-DE"/>
        </w:rPr>
      </w:pPr>
      <w:ins w:id="1438" w:author="Raphael Malyankar" w:date="2025-08-10T18:18:00Z" w16du:dateUtc="2025-08-11T01:18:00Z">
        <w:r>
          <w:rPr>
            <w:lang w:eastAsia="de-DE"/>
          </w:rPr>
          <w:t>S-1</w:t>
        </w:r>
      </w:ins>
      <w:ins w:id="1439" w:author="Raphael Malyankar" w:date="2025-08-10T18:26:00Z" w16du:dateUtc="2025-08-11T01:26:00Z">
        <w:r w:rsidR="00935DA7">
          <w:rPr>
            <w:lang w:eastAsia="de-DE"/>
          </w:rPr>
          <w:t>XX</w:t>
        </w:r>
      </w:ins>
      <w:ins w:id="1440" w:author="Raphael Malyankar" w:date="2025-08-10T18:18:00Z" w16du:dateUtc="2025-08-11T01:18:00Z">
        <w:r>
          <w:rPr>
            <w:lang w:eastAsia="de-DE"/>
          </w:rPr>
          <w:t xml:space="preserve"> metadata in Exchange Catalogues is derived from S-100 Part 17, Figure 17-7, with the following restrictions:</w:t>
        </w:r>
      </w:ins>
    </w:p>
    <w:p w14:paraId="7F214ED7" w14:textId="1038E13F" w:rsidR="00935DA7" w:rsidRDefault="00197F99" w:rsidP="00935DA7">
      <w:pPr>
        <w:pStyle w:val="ListParagraph"/>
        <w:numPr>
          <w:ilvl w:val="0"/>
          <w:numId w:val="72"/>
        </w:numPr>
        <w:rPr>
          <w:ins w:id="1441" w:author="Raphael Malyankar" w:date="2025-08-10T18:23:00Z" w16du:dateUtc="2025-08-11T01:23:00Z"/>
          <w:lang w:eastAsia="de-DE"/>
        </w:rPr>
      </w:pPr>
      <w:ins w:id="1442" w:author="Raphael Malyankar" w:date="2025-08-10T18:18:00Z" w16du:dateUtc="2025-08-11T01:18:00Z">
        <w:r>
          <w:rPr>
            <w:lang w:eastAsia="de-DE"/>
          </w:rPr>
          <w:t>S-1</w:t>
        </w:r>
      </w:ins>
      <w:ins w:id="1443" w:author="Raphael Malyankar" w:date="2025-08-10T18:26:00Z" w16du:dateUtc="2025-08-11T01:26:00Z">
        <w:r w:rsidR="00935DA7">
          <w:rPr>
            <w:lang w:eastAsia="de-DE"/>
          </w:rPr>
          <w:t>XX</w:t>
        </w:r>
      </w:ins>
      <w:ins w:id="1444" w:author="Raphael Malyankar" w:date="2025-08-10T18:18:00Z" w16du:dateUtc="2025-08-11T01:18:00Z">
        <w:r>
          <w:rPr>
            <w:lang w:eastAsia="de-DE"/>
          </w:rPr>
          <w:t xml:space="preserve"> does not use certain optional elements and fields defined in S-100 generic metadata. Elements that are optional in the generic S-100 catalogue model but not used in S-130 are not shown.</w:t>
        </w:r>
      </w:ins>
    </w:p>
    <w:p w14:paraId="4FD223E7" w14:textId="050B0B81" w:rsidR="00935DA7" w:rsidRDefault="00197F99" w:rsidP="00935DA7">
      <w:pPr>
        <w:pStyle w:val="ListParagraph"/>
        <w:numPr>
          <w:ilvl w:val="0"/>
          <w:numId w:val="72"/>
        </w:numPr>
        <w:rPr>
          <w:ins w:id="1445" w:author="Raphael Malyankar" w:date="2025-08-10T18:23:00Z" w16du:dateUtc="2025-08-11T01:23:00Z"/>
          <w:lang w:eastAsia="de-DE"/>
        </w:rPr>
      </w:pPr>
      <w:ins w:id="1446" w:author="Raphael Malyankar" w:date="2025-08-10T18:18:00Z" w16du:dateUtc="2025-08-11T01:18:00Z">
        <w:r>
          <w:rPr>
            <w:lang w:eastAsia="de-DE"/>
          </w:rPr>
          <w:t>S-1</w:t>
        </w:r>
      </w:ins>
      <w:ins w:id="1447" w:author="Raphael Malyankar" w:date="2025-08-10T18:26:00Z" w16du:dateUtc="2025-08-11T01:26:00Z">
        <w:r w:rsidR="00935DA7">
          <w:rPr>
            <w:lang w:eastAsia="de-DE"/>
          </w:rPr>
          <w:t>XX</w:t>
        </w:r>
      </w:ins>
      <w:ins w:id="1448" w:author="Raphael Malyankar" w:date="2025-08-10T18:18:00Z" w16du:dateUtc="2025-08-11T01:18:00Z">
        <w:r>
          <w:rPr>
            <w:lang w:eastAsia="de-DE"/>
          </w:rPr>
          <w:t xml:space="preserve"> makes certain optional S-100 elements or fields mandatory. Elements that are optional in S-100 but mandatory in S-130 are shown with the restricted multiplicity in place of that given in S-100 Part 17 (for example, as “1” instead of the generic “0..1”) and the restriction is noted in the Remarks column.</w:t>
        </w:r>
      </w:ins>
    </w:p>
    <w:p w14:paraId="60BA4792" w14:textId="6297CDB5" w:rsidR="00935DA7" w:rsidRDefault="00197F99" w:rsidP="00935DA7">
      <w:pPr>
        <w:pStyle w:val="ListParagraph"/>
        <w:numPr>
          <w:ilvl w:val="0"/>
          <w:numId w:val="72"/>
        </w:numPr>
        <w:rPr>
          <w:ins w:id="1449" w:author="Raphael Malyankar" w:date="2025-08-10T18:23:00Z" w16du:dateUtc="2025-08-11T01:23:00Z"/>
          <w:lang w:eastAsia="de-DE"/>
        </w:rPr>
      </w:pPr>
      <w:ins w:id="1450" w:author="Raphael Malyankar" w:date="2025-08-10T18:18:00Z" w16du:dateUtc="2025-08-11T01:18:00Z">
        <w:r>
          <w:rPr>
            <w:lang w:eastAsia="de-DE"/>
          </w:rPr>
          <w:t>S-1</w:t>
        </w:r>
      </w:ins>
      <w:ins w:id="1451" w:author="Raphael Malyankar" w:date="2025-08-10T18:26:00Z" w16du:dateUtc="2025-08-11T01:26:00Z">
        <w:r w:rsidR="00935DA7">
          <w:rPr>
            <w:lang w:eastAsia="de-DE"/>
          </w:rPr>
          <w:t>XX</w:t>
        </w:r>
      </w:ins>
      <w:ins w:id="1452" w:author="Raphael Malyankar" w:date="2025-08-10T18:18:00Z" w16du:dateUtc="2025-08-11T01:18:00Z">
        <w:r>
          <w:rPr>
            <w:lang w:eastAsia="de-DE"/>
          </w:rPr>
          <w:t xml:space="preserve"> imposes certain product-specific requirements on the values of some metadata fields. These requirements are described in the Remarks column.</w:t>
        </w:r>
      </w:ins>
    </w:p>
    <w:p w14:paraId="437A3A29" w14:textId="1400EC0B" w:rsidR="00197F99" w:rsidRDefault="00197F99" w:rsidP="00935DA7">
      <w:pPr>
        <w:pStyle w:val="ListParagraph"/>
        <w:numPr>
          <w:ilvl w:val="0"/>
          <w:numId w:val="72"/>
        </w:numPr>
        <w:rPr>
          <w:ins w:id="1453" w:author="Raphael Malyankar" w:date="2025-08-10T18:18:00Z" w16du:dateUtc="2025-08-11T01:18:00Z"/>
          <w:lang w:eastAsia="de-DE"/>
        </w:rPr>
      </w:pPr>
      <w:ins w:id="1454" w:author="Raphael Malyankar" w:date="2025-08-10T18:18:00Z" w16du:dateUtc="2025-08-11T01:18:00Z">
        <w:r>
          <w:rPr>
            <w:lang w:eastAsia="de-DE"/>
          </w:rPr>
          <w:t>In S-1</w:t>
        </w:r>
      </w:ins>
      <w:ins w:id="1455" w:author="Raphael Malyankar" w:date="2025-08-10T18:26:00Z" w16du:dateUtc="2025-08-11T01:26:00Z">
        <w:r w:rsidR="0029402B">
          <w:rPr>
            <w:lang w:eastAsia="de-DE"/>
          </w:rPr>
          <w:t>XX</w:t>
        </w:r>
      </w:ins>
      <w:ins w:id="1456" w:author="Raphael Malyankar" w:date="2025-08-10T18:18:00Z" w16du:dateUtc="2025-08-11T01:18:00Z">
        <w:r>
          <w:rPr>
            <w:lang w:eastAsia="de-DE"/>
          </w:rPr>
          <w:t xml:space="preserve"> Edition 2.0.0 the only catalogues defined for S-1</w:t>
        </w:r>
      </w:ins>
      <w:ins w:id="1457" w:author="Raphael Malyankar" w:date="2025-08-10T18:27:00Z" w16du:dateUtc="2025-08-11T01:27:00Z">
        <w:r w:rsidR="0029402B">
          <w:rPr>
            <w:lang w:eastAsia="de-DE"/>
          </w:rPr>
          <w:t>XX</w:t>
        </w:r>
      </w:ins>
      <w:ins w:id="1458" w:author="Raphael Malyankar" w:date="2025-08-10T18:18:00Z" w16du:dateUtc="2025-08-11T01:18:00Z">
        <w:r>
          <w:rPr>
            <w:lang w:eastAsia="de-DE"/>
          </w:rPr>
          <w:t xml:space="preserve"> products are Feature Catalogues.</w:t>
        </w:r>
      </w:ins>
    </w:p>
    <w:p w14:paraId="4316136E" w14:textId="77777777" w:rsidR="00197F99" w:rsidRDefault="00197F99" w:rsidP="00750EF8">
      <w:pPr>
        <w:ind w:left="720"/>
        <w:rPr>
          <w:ins w:id="1459" w:author="Raphael Malyankar" w:date="2025-08-10T18:18:00Z" w16du:dateUtc="2025-08-11T01:18:00Z"/>
          <w:lang w:eastAsia="de-DE"/>
        </w:rPr>
      </w:pPr>
      <w:ins w:id="1460" w:author="Raphael Malyankar" w:date="2025-08-10T18:18:00Z" w16du:dateUtc="2025-08-11T01:18:00Z">
        <w:r>
          <w:rPr>
            <w:lang w:eastAsia="de-DE"/>
          </w:rPr>
          <w:t>The default language used by the Exchange Catalogue may be specified in the defaultLocale field of S100_ExchangeCatalogue (clause 0). If omitted, the default language is English. See S-100 Part 17, clauses 17-4.6 – 17-4.8 for guidance on encoding of metadata in languages other than English.</w:t>
        </w:r>
      </w:ins>
    </w:p>
    <w:p w14:paraId="40F44950" w14:textId="4707C277" w:rsidR="00197F99" w:rsidRDefault="00197F99" w:rsidP="00750EF8">
      <w:pPr>
        <w:ind w:left="720"/>
        <w:rPr>
          <w:ins w:id="1461" w:author="Raphael Malyankar" w:date="2025-08-10T18:18:00Z" w16du:dateUtc="2025-08-11T01:18:00Z"/>
          <w:lang w:eastAsia="de-DE"/>
        </w:rPr>
      </w:pPr>
      <w:ins w:id="1462" w:author="Raphael Malyankar" w:date="2025-08-10T18:18:00Z" w16du:dateUtc="2025-08-11T01:18:00Z">
        <w:r>
          <w:rPr>
            <w:lang w:eastAsia="de-DE"/>
          </w:rPr>
          <w:t>The following clauses define the mandatory and optional metadata used by S-1</w:t>
        </w:r>
      </w:ins>
      <w:ins w:id="1463" w:author="Raphael Malyankar" w:date="2025-08-10T18:27:00Z" w16du:dateUtc="2025-08-11T01:27:00Z">
        <w:r w:rsidR="0029402B">
          <w:rPr>
            <w:lang w:eastAsia="de-DE"/>
          </w:rPr>
          <w:t>XX</w:t>
        </w:r>
      </w:ins>
      <w:ins w:id="1464" w:author="Raphael Malyankar" w:date="2025-08-10T18:18:00Z" w16du:dateUtc="2025-08-11T01:18:00Z">
        <w:r>
          <w:rPr>
            <w:lang w:eastAsia="de-DE"/>
          </w:rPr>
          <w:t>. Differences from generic S-100 metadata are emphasized for developer convenience in bold text in the documentation tables, and comments noting the difference are included in the Remarks column. Where S-1</w:t>
        </w:r>
      </w:ins>
      <w:ins w:id="1465" w:author="Raphael Malyankar" w:date="2025-08-10T18:27:00Z" w16du:dateUtc="2025-08-11T01:27:00Z">
        <w:r w:rsidR="0029402B">
          <w:rPr>
            <w:lang w:eastAsia="de-DE"/>
          </w:rPr>
          <w:t>XX</w:t>
        </w:r>
      </w:ins>
      <w:ins w:id="1466" w:author="Raphael Malyankar" w:date="2025-08-10T18:18:00Z" w16du:dateUtc="2025-08-11T01:18:00Z">
        <w:r>
          <w:rPr>
            <w:lang w:eastAsia="de-DE"/>
          </w:rPr>
          <w:t xml:space="preserve"> does not impose any restrictions on the S-100 class, the corresponding documentation table has been omitted from this document.</w:t>
        </w:r>
      </w:ins>
    </w:p>
    <w:p w14:paraId="209236ED" w14:textId="0BA9B77D" w:rsidR="00197F99" w:rsidRDefault="00197F99" w:rsidP="00750EF8">
      <w:pPr>
        <w:ind w:left="720"/>
        <w:rPr>
          <w:ins w:id="1467" w:author="Raphael Malyankar" w:date="2025-08-10T18:19:00Z" w16du:dateUtc="2025-08-11T01:19:00Z"/>
          <w:lang w:eastAsia="de-DE"/>
        </w:rPr>
      </w:pPr>
      <w:ins w:id="1468" w:author="Raphael Malyankar" w:date="2025-08-10T18:18:00Z" w16du:dateUtc="2025-08-11T01:18:00Z">
        <w:r>
          <w:rPr>
            <w:lang w:eastAsia="de-DE"/>
          </w:rPr>
          <w:t>Figure 12-1 below depicts the detailed structure of the S-130 Exchange Catalogue. This Figure is derived from S-100 Part 17, Figure 17-7, modified to omit elements (classes, attributes, and enumeration values) that are optional in the generic S-100 catalogue model and not used in S-1</w:t>
        </w:r>
      </w:ins>
      <w:ins w:id="1469" w:author="Raphael Malyankar" w:date="2025-08-10T18:27:00Z" w16du:dateUtc="2025-08-11T01:27:00Z">
        <w:r w:rsidR="0029402B">
          <w:rPr>
            <w:lang w:eastAsia="de-DE"/>
          </w:rPr>
          <w:t>XX</w:t>
        </w:r>
      </w:ins>
      <w:ins w:id="1470" w:author="Raphael Malyankar" w:date="2025-08-10T18:18:00Z" w16du:dateUtc="2025-08-11T01:18:00Z">
        <w:r>
          <w:rPr>
            <w:lang w:eastAsia="de-DE"/>
          </w:rPr>
          <w:t>.</w:t>
        </w:r>
      </w:ins>
    </w:p>
    <w:p w14:paraId="46A706A5" w14:textId="067E39F1" w:rsidR="00197F99" w:rsidRPr="00380698" w:rsidRDefault="00935DA7" w:rsidP="00197F99">
      <w:pPr>
        <w:rPr>
          <w:ins w:id="1471" w:author="Raphael Malyankar" w:date="2025-08-10T18:49:00Z" w16du:dateUtc="2025-08-11T01:49:00Z"/>
          <w:i/>
          <w:iCs/>
          <w:color w:val="EE0000"/>
          <w:lang w:eastAsia="de-DE"/>
        </w:rPr>
      </w:pPr>
      <w:ins w:id="1472" w:author="Raphael Malyankar" w:date="2025-08-10T18:19:00Z" w16du:dateUtc="2025-08-11T01:19:00Z">
        <w:r w:rsidRPr="00380698">
          <w:rPr>
            <w:i/>
            <w:iCs/>
            <w:color w:val="EE0000"/>
            <w:lang w:eastAsia="de-DE"/>
          </w:rPr>
          <w:t>&lt;The UML di</w:t>
        </w:r>
      </w:ins>
      <w:ins w:id="1473" w:author="Raphael Malyankar" w:date="2025-08-10T18:20:00Z" w16du:dateUtc="2025-08-11T01:20:00Z">
        <w:r w:rsidRPr="00380698">
          <w:rPr>
            <w:i/>
            <w:iCs/>
            <w:color w:val="EE0000"/>
            <w:lang w:eastAsia="de-DE"/>
          </w:rPr>
          <w:t xml:space="preserve">agram from Part 17 depicting metadata classes may be included at Project Team discretion. If included, it </w:t>
        </w:r>
      </w:ins>
      <w:ins w:id="1474" w:author="Raphael Malyankar" w:date="2025-08-10T18:29:00Z" w16du:dateUtc="2025-08-11T01:29:00Z">
        <w:r w:rsidR="0029402B" w:rsidRPr="00380698">
          <w:rPr>
            <w:i/>
            <w:iCs/>
            <w:color w:val="EE0000"/>
            <w:lang w:eastAsia="de-DE"/>
          </w:rPr>
          <w:t xml:space="preserve">may </w:t>
        </w:r>
      </w:ins>
      <w:ins w:id="1475" w:author="Raphael Malyankar" w:date="2025-08-10T18:20:00Z" w16du:dateUtc="2025-08-11T01:20:00Z">
        <w:r w:rsidRPr="00380698">
          <w:rPr>
            <w:i/>
            <w:iCs/>
            <w:color w:val="EE0000"/>
            <w:lang w:eastAsia="de-DE"/>
          </w:rPr>
          <w:t xml:space="preserve"> be customized to apply product</w:t>
        </w:r>
      </w:ins>
      <w:ins w:id="1476" w:author="Raphael Malyankar" w:date="2025-08-10T18:21:00Z" w16du:dateUtc="2025-08-11T01:21:00Z">
        <w:r w:rsidRPr="00380698">
          <w:rPr>
            <w:i/>
            <w:iCs/>
            <w:color w:val="EE0000"/>
            <w:lang w:eastAsia="de-DE"/>
          </w:rPr>
          <w:t xml:space="preserve">-specific restrictions; if the diagram from S-100 Part 17 is reproduced as is, a note should be added saying </w:t>
        </w:r>
      </w:ins>
      <w:ins w:id="1477" w:author="Raphael Malyankar" w:date="2025-08-10T18:22:00Z" w16du:dateUtc="2025-08-11T01:22:00Z">
        <w:r w:rsidRPr="00380698">
          <w:rPr>
            <w:i/>
            <w:iCs/>
            <w:color w:val="EE0000"/>
            <w:lang w:eastAsia="de-DE"/>
          </w:rPr>
          <w:t>that product-specific changes are not depicted.</w:t>
        </w:r>
      </w:ins>
      <w:ins w:id="1478" w:author="Raphael Malyankar" w:date="2025-08-10T18:29:00Z" w16du:dateUtc="2025-08-11T01:29:00Z">
        <w:r w:rsidR="0029402B" w:rsidRPr="00380698">
          <w:rPr>
            <w:i/>
            <w:iCs/>
            <w:color w:val="EE0000"/>
            <w:lang w:eastAsia="de-DE"/>
          </w:rPr>
          <w:t>&gt;</w:t>
        </w:r>
      </w:ins>
    </w:p>
    <w:p w14:paraId="0FE73742" w14:textId="292F8E73" w:rsidR="008672E9" w:rsidRPr="00380698" w:rsidRDefault="008672E9" w:rsidP="00197F99">
      <w:pPr>
        <w:rPr>
          <w:ins w:id="1479" w:author="Raphael Malyankar" w:date="2025-08-10T20:05:00Z" w16du:dateUtc="2025-08-11T03:05:00Z"/>
          <w:i/>
          <w:iCs/>
          <w:color w:val="EE0000"/>
          <w:lang w:eastAsia="de-DE"/>
        </w:rPr>
      </w:pPr>
      <w:ins w:id="1480" w:author="Raphael Malyankar" w:date="2025-08-10T18:49:00Z" w16du:dateUtc="2025-08-11T01:49:00Z">
        <w:r w:rsidRPr="00380698">
          <w:rPr>
            <w:i/>
            <w:iCs/>
            <w:color w:val="EE0000"/>
            <w:lang w:eastAsia="de-DE"/>
          </w:rPr>
          <w:t>&lt;</w:t>
        </w:r>
      </w:ins>
      <w:ins w:id="1481" w:author="Raphael Malyankar" w:date="2025-08-10T19:55:00Z" w16du:dateUtc="2025-08-11T02:55:00Z">
        <w:r w:rsidR="00D852DC" w:rsidRPr="00380698">
          <w:rPr>
            <w:i/>
            <w:iCs/>
            <w:color w:val="EE0000"/>
            <w:lang w:eastAsia="de-DE"/>
          </w:rPr>
          <w:t>S-100 m</w:t>
        </w:r>
      </w:ins>
      <w:ins w:id="1482" w:author="Raphael Malyankar" w:date="2025-08-10T18:49:00Z" w16du:dateUtc="2025-08-11T01:49:00Z">
        <w:r w:rsidRPr="00380698">
          <w:rPr>
            <w:i/>
            <w:iCs/>
            <w:color w:val="EE0000"/>
            <w:lang w:eastAsia="de-DE"/>
          </w:rPr>
          <w:t xml:space="preserve">etadata classes </w:t>
        </w:r>
      </w:ins>
      <w:ins w:id="1483" w:author="Raphael Malyankar" w:date="2025-08-10T19:54:00Z" w16du:dateUtc="2025-08-11T02:54:00Z">
        <w:r w:rsidR="00D852DC" w:rsidRPr="00380698">
          <w:rPr>
            <w:i/>
            <w:iCs/>
            <w:color w:val="EE0000"/>
            <w:lang w:eastAsia="de-DE"/>
          </w:rPr>
          <w:t xml:space="preserve">and attributes </w:t>
        </w:r>
      </w:ins>
      <w:ins w:id="1484" w:author="Raphael Malyankar" w:date="2025-08-10T18:49:00Z" w16du:dateUtc="2025-08-11T01:49:00Z">
        <w:r w:rsidRPr="00380698">
          <w:rPr>
            <w:i/>
            <w:iCs/>
            <w:color w:val="EE0000"/>
            <w:lang w:eastAsia="de-DE"/>
          </w:rPr>
          <w:t xml:space="preserve">used in </w:t>
        </w:r>
      </w:ins>
      <w:ins w:id="1485" w:author="Raphael Malyankar" w:date="2025-08-10T19:45:00Z" w16du:dateUtc="2025-08-11T02:45:00Z">
        <w:r w:rsidR="00750EF8" w:rsidRPr="00380698">
          <w:rPr>
            <w:i/>
            <w:iCs/>
            <w:color w:val="EE0000"/>
            <w:lang w:eastAsia="de-DE"/>
          </w:rPr>
          <w:t>the Product Specification</w:t>
        </w:r>
      </w:ins>
      <w:ins w:id="1486" w:author="Raphael Malyankar" w:date="2025-08-10T18:49:00Z" w16du:dateUtc="2025-08-11T01:49:00Z">
        <w:r w:rsidRPr="00380698">
          <w:rPr>
            <w:i/>
            <w:iCs/>
            <w:color w:val="EE0000"/>
            <w:lang w:eastAsia="de-DE"/>
          </w:rPr>
          <w:t xml:space="preserve"> </w:t>
        </w:r>
      </w:ins>
      <w:ins w:id="1487" w:author="Raphael Malyankar" w:date="2025-08-10T18:50:00Z" w16du:dateUtc="2025-08-11T01:50:00Z">
        <w:r w:rsidRPr="00380698">
          <w:rPr>
            <w:i/>
            <w:iCs/>
            <w:color w:val="EE0000"/>
            <w:lang w:eastAsia="de-DE"/>
          </w:rPr>
          <w:t>must</w:t>
        </w:r>
      </w:ins>
      <w:ins w:id="1488" w:author="Raphael Malyankar" w:date="2025-08-10T18:49:00Z" w16du:dateUtc="2025-08-11T01:49:00Z">
        <w:r w:rsidRPr="00380698">
          <w:rPr>
            <w:i/>
            <w:iCs/>
            <w:color w:val="EE0000"/>
            <w:lang w:eastAsia="de-DE"/>
          </w:rPr>
          <w:t xml:space="preserve"> be documented</w:t>
        </w:r>
      </w:ins>
      <w:ins w:id="1489" w:author="Raphael Malyankar" w:date="2025-08-10T19:46:00Z" w16du:dateUtc="2025-08-11T02:46:00Z">
        <w:r w:rsidR="00750EF8" w:rsidRPr="00380698">
          <w:rPr>
            <w:i/>
            <w:iCs/>
            <w:color w:val="EE0000"/>
            <w:lang w:eastAsia="de-DE"/>
          </w:rPr>
          <w:t>. The</w:t>
        </w:r>
      </w:ins>
      <w:ins w:id="1490" w:author="Raphael Malyankar" w:date="2025-08-10T19:54:00Z" w16du:dateUtc="2025-08-11T02:54:00Z">
        <w:r w:rsidR="00D852DC" w:rsidRPr="00380698">
          <w:rPr>
            <w:i/>
            <w:iCs/>
            <w:color w:val="EE0000"/>
            <w:lang w:eastAsia="de-DE"/>
          </w:rPr>
          <w:t xml:space="preserve"> classes and attributes</w:t>
        </w:r>
      </w:ins>
      <w:ins w:id="1491" w:author="Raphael Malyankar" w:date="2025-08-10T19:46:00Z" w16du:dateUtc="2025-08-11T02:46:00Z">
        <w:r w:rsidR="00750EF8" w:rsidRPr="00380698">
          <w:rPr>
            <w:i/>
            <w:iCs/>
            <w:color w:val="EE0000"/>
            <w:lang w:eastAsia="de-DE"/>
          </w:rPr>
          <w:t xml:space="preserve"> may be documented by reference to S-100</w:t>
        </w:r>
      </w:ins>
      <w:ins w:id="1492" w:author="Raphael Malyankar" w:date="2025-08-10T19:49:00Z" w16du:dateUtc="2025-08-11T02:49:00Z">
        <w:r w:rsidR="00750EF8" w:rsidRPr="00380698">
          <w:rPr>
            <w:i/>
            <w:iCs/>
            <w:color w:val="EE0000"/>
            <w:lang w:eastAsia="de-DE"/>
          </w:rPr>
          <w:t xml:space="preserve"> Part 17</w:t>
        </w:r>
      </w:ins>
      <w:ins w:id="1493" w:author="Raphael Malyankar" w:date="2025-08-10T19:46:00Z" w16du:dateUtc="2025-08-11T02:46:00Z">
        <w:r w:rsidR="00750EF8" w:rsidRPr="00380698">
          <w:rPr>
            <w:i/>
            <w:iCs/>
            <w:color w:val="EE0000"/>
            <w:lang w:eastAsia="de-DE"/>
          </w:rPr>
          <w:t xml:space="preserve"> or </w:t>
        </w:r>
      </w:ins>
      <w:ins w:id="1494" w:author="Raphael Malyankar" w:date="2025-08-10T19:47:00Z" w16du:dateUtc="2025-08-11T02:47:00Z">
        <w:r w:rsidR="00750EF8" w:rsidRPr="00380698">
          <w:rPr>
            <w:i/>
            <w:iCs/>
            <w:color w:val="EE0000"/>
            <w:lang w:eastAsia="de-DE"/>
          </w:rPr>
          <w:t>in the form of documentation tables</w:t>
        </w:r>
      </w:ins>
      <w:ins w:id="1495" w:author="Raphael Malyankar" w:date="2025-08-10T19:48:00Z" w16du:dateUtc="2025-08-11T02:48:00Z">
        <w:r w:rsidR="00750EF8" w:rsidRPr="00380698">
          <w:rPr>
            <w:i/>
            <w:iCs/>
            <w:color w:val="EE0000"/>
            <w:lang w:eastAsia="de-DE"/>
          </w:rPr>
          <w:t xml:space="preserve"> for all permitted classes, each  listing </w:t>
        </w:r>
      </w:ins>
      <w:ins w:id="1496" w:author="Raphael Malyankar" w:date="2025-08-10T19:55:00Z" w16du:dateUtc="2025-08-11T02:55:00Z">
        <w:r w:rsidR="00D852DC" w:rsidRPr="00380698">
          <w:rPr>
            <w:i/>
            <w:iCs/>
            <w:color w:val="EE0000"/>
            <w:lang w:eastAsia="de-DE"/>
          </w:rPr>
          <w:t xml:space="preserve">all </w:t>
        </w:r>
      </w:ins>
      <w:ins w:id="1497" w:author="Raphael Malyankar" w:date="2025-08-10T19:48:00Z" w16du:dateUtc="2025-08-11T02:48:00Z">
        <w:r w:rsidR="00750EF8" w:rsidRPr="00380698">
          <w:rPr>
            <w:i/>
            <w:iCs/>
            <w:color w:val="EE0000"/>
            <w:lang w:eastAsia="de-DE"/>
          </w:rPr>
          <w:t>the permitted attributes and roles for each class</w:t>
        </w:r>
      </w:ins>
      <w:ins w:id="1498" w:author="Raphael Malyankar" w:date="2025-08-10T19:47:00Z" w16du:dateUtc="2025-08-11T02:47:00Z">
        <w:r w:rsidR="00750EF8" w:rsidRPr="00380698">
          <w:rPr>
            <w:i/>
            <w:iCs/>
            <w:color w:val="EE0000"/>
            <w:lang w:eastAsia="de-DE"/>
          </w:rPr>
          <w:t>.</w:t>
        </w:r>
      </w:ins>
      <w:ins w:id="1499" w:author="Raphael Malyankar" w:date="2025-08-10T19:48:00Z" w16du:dateUtc="2025-08-11T02:48:00Z">
        <w:r w:rsidR="00750EF8" w:rsidRPr="00380698">
          <w:rPr>
            <w:i/>
            <w:iCs/>
            <w:color w:val="EE0000"/>
            <w:lang w:eastAsia="de-DE"/>
          </w:rPr>
          <w:t xml:space="preserve"> </w:t>
        </w:r>
      </w:ins>
      <w:ins w:id="1500" w:author="Raphael Malyankar" w:date="2025-08-10T20:26:00Z" w16du:dateUtc="2025-08-11T03:26:00Z">
        <w:r w:rsidR="003B419E">
          <w:rPr>
            <w:i/>
            <w:iCs/>
            <w:color w:val="EE0000"/>
            <w:lang w:eastAsia="de-DE"/>
          </w:rPr>
          <w:t xml:space="preserve">If there are no product-specific restrictions for a class, the table may be </w:t>
        </w:r>
      </w:ins>
      <w:ins w:id="1501" w:author="Raphael Malyankar" w:date="2025-08-10T20:27:00Z" w16du:dateUtc="2025-08-11T03:27:00Z">
        <w:r w:rsidR="003B419E">
          <w:rPr>
            <w:i/>
            <w:iCs/>
            <w:color w:val="EE0000"/>
            <w:lang w:eastAsia="de-DE"/>
          </w:rPr>
          <w:t xml:space="preserve">omitted and replaced by a statement that the S-100 class is used without product-specific restrictions. </w:t>
        </w:r>
      </w:ins>
      <w:ins w:id="1502" w:author="Raphael Malyankar" w:date="2025-08-10T19:48:00Z" w16du:dateUtc="2025-08-11T02:48:00Z">
        <w:r w:rsidR="00750EF8" w:rsidRPr="00380698">
          <w:rPr>
            <w:i/>
            <w:iCs/>
            <w:color w:val="EE0000"/>
            <w:lang w:eastAsia="de-DE"/>
          </w:rPr>
          <w:t xml:space="preserve">Whichever form is </w:t>
        </w:r>
        <w:r w:rsidR="00750EF8" w:rsidRPr="00380698">
          <w:rPr>
            <w:i/>
            <w:iCs/>
            <w:color w:val="EE0000"/>
            <w:lang w:eastAsia="de-DE"/>
          </w:rPr>
          <w:lastRenderedPageBreak/>
          <w:t>used,</w:t>
        </w:r>
      </w:ins>
      <w:ins w:id="1503" w:author="Raphael Malyankar" w:date="2025-08-10T19:49:00Z" w16du:dateUtc="2025-08-11T02:49:00Z">
        <w:r w:rsidR="00750EF8" w:rsidRPr="00380698">
          <w:rPr>
            <w:i/>
            <w:iCs/>
            <w:color w:val="EE0000"/>
            <w:lang w:eastAsia="de-DE"/>
          </w:rPr>
          <w:t xml:space="preserve"> any product-specific restrictions </w:t>
        </w:r>
      </w:ins>
      <w:ins w:id="1504" w:author="Raphael Malyankar" w:date="2025-08-10T19:50:00Z" w16du:dateUtc="2025-08-11T02:50:00Z">
        <w:r w:rsidR="00750EF8" w:rsidRPr="00380698">
          <w:rPr>
            <w:i/>
            <w:iCs/>
            <w:color w:val="EE0000"/>
            <w:lang w:eastAsia="de-DE"/>
          </w:rPr>
          <w:t xml:space="preserve">on S-100 classes and attributes </w:t>
        </w:r>
      </w:ins>
      <w:ins w:id="1505" w:author="Raphael Malyankar" w:date="2025-08-10T19:49:00Z" w16du:dateUtc="2025-08-11T02:49:00Z">
        <w:r w:rsidR="00750EF8" w:rsidRPr="00380698">
          <w:rPr>
            <w:i/>
            <w:iCs/>
            <w:color w:val="EE0000"/>
            <w:lang w:eastAsia="de-DE"/>
          </w:rPr>
          <w:t>must be specified</w:t>
        </w:r>
      </w:ins>
      <w:ins w:id="1506" w:author="Raphael Malyankar" w:date="2025-08-10T19:50:00Z" w16du:dateUtc="2025-08-11T02:50:00Z">
        <w:r w:rsidR="00750EF8" w:rsidRPr="00380698">
          <w:rPr>
            <w:i/>
            <w:iCs/>
            <w:color w:val="EE0000"/>
            <w:lang w:eastAsia="de-DE"/>
          </w:rPr>
          <w:t>, including restrictions</w:t>
        </w:r>
      </w:ins>
      <w:ins w:id="1507" w:author="Raphael Malyankar" w:date="2025-08-10T19:51:00Z" w16du:dateUtc="2025-08-11T02:51:00Z">
        <w:r w:rsidR="00D852DC" w:rsidRPr="00380698">
          <w:rPr>
            <w:i/>
            <w:iCs/>
            <w:color w:val="EE0000"/>
            <w:lang w:eastAsia="de-DE"/>
          </w:rPr>
          <w:t xml:space="preserve"> </w:t>
        </w:r>
      </w:ins>
      <w:ins w:id="1508" w:author="Raphael Malyankar" w:date="2025-08-10T19:50:00Z" w16du:dateUtc="2025-08-11T02:50:00Z">
        <w:r w:rsidR="00750EF8" w:rsidRPr="00380698">
          <w:rPr>
            <w:i/>
            <w:iCs/>
            <w:color w:val="EE0000"/>
            <w:lang w:eastAsia="de-DE"/>
          </w:rPr>
          <w:t>on multiplicity and values.</w:t>
        </w:r>
      </w:ins>
      <w:ins w:id="1509" w:author="Raphael Malyankar" w:date="2025-08-10T19:56:00Z" w16du:dateUtc="2025-08-11T02:56:00Z">
        <w:r w:rsidR="00D852DC" w:rsidRPr="00380698">
          <w:rPr>
            <w:i/>
            <w:iCs/>
            <w:color w:val="EE0000"/>
            <w:lang w:eastAsia="de-DE"/>
          </w:rPr>
          <w:t xml:space="preserve"> It is strongly recommended that the documentation include </w:t>
        </w:r>
      </w:ins>
      <w:ins w:id="1510" w:author="Raphael Malyankar" w:date="2025-08-10T19:57:00Z" w16du:dateUtc="2025-08-11T02:57:00Z">
        <w:r w:rsidR="00D852DC" w:rsidRPr="00380698">
          <w:rPr>
            <w:i/>
            <w:iCs/>
            <w:color w:val="EE0000"/>
            <w:lang w:eastAsia="de-DE"/>
          </w:rPr>
          <w:t xml:space="preserve">specific statements regarding any S-100 elements which are are not used in the Product Specification. </w:t>
        </w:r>
      </w:ins>
      <w:ins w:id="1511" w:author="Raphael Malyankar" w:date="2025-08-10T20:22:00Z" w16du:dateUtc="2025-08-11T03:22:00Z">
        <w:r w:rsidR="003B419E" w:rsidRPr="00380698">
          <w:rPr>
            <w:i/>
            <w:iCs/>
            <w:color w:val="EE0000"/>
            <w:lang w:eastAsia="de-DE"/>
          </w:rPr>
          <w:t>E</w:t>
        </w:r>
      </w:ins>
      <w:ins w:id="1512" w:author="Raphael Malyankar" w:date="2025-08-10T19:50:00Z" w16du:dateUtc="2025-08-11T02:50:00Z">
        <w:r w:rsidR="00750EF8" w:rsidRPr="00380698">
          <w:rPr>
            <w:i/>
            <w:iCs/>
            <w:color w:val="EE0000"/>
            <w:lang w:eastAsia="de-DE"/>
          </w:rPr>
          <w:t>xample</w:t>
        </w:r>
      </w:ins>
      <w:ins w:id="1513" w:author="Raphael Malyankar" w:date="2025-08-10T20:22:00Z" w16du:dateUtc="2025-08-11T03:22:00Z">
        <w:r w:rsidR="003B419E" w:rsidRPr="00380698">
          <w:rPr>
            <w:i/>
            <w:iCs/>
            <w:color w:val="EE0000"/>
            <w:lang w:eastAsia="de-DE"/>
          </w:rPr>
          <w:t>s</w:t>
        </w:r>
      </w:ins>
      <w:ins w:id="1514" w:author="Raphael Malyankar" w:date="2025-08-10T19:50:00Z" w16du:dateUtc="2025-08-11T02:50:00Z">
        <w:r w:rsidR="00750EF8" w:rsidRPr="00380698">
          <w:rPr>
            <w:i/>
            <w:iCs/>
            <w:color w:val="EE0000"/>
            <w:lang w:eastAsia="de-DE"/>
          </w:rPr>
          <w:t xml:space="preserve"> </w:t>
        </w:r>
      </w:ins>
      <w:ins w:id="1515" w:author="Raphael Malyankar" w:date="2025-08-10T20:22:00Z" w16du:dateUtc="2025-08-11T03:22:00Z">
        <w:r w:rsidR="003B419E" w:rsidRPr="00380698">
          <w:rPr>
            <w:i/>
            <w:iCs/>
            <w:color w:val="EE0000"/>
            <w:lang w:eastAsia="de-DE"/>
          </w:rPr>
          <w:t>are</w:t>
        </w:r>
      </w:ins>
      <w:ins w:id="1516" w:author="Raphael Malyankar" w:date="2025-08-10T19:50:00Z" w16du:dateUtc="2025-08-11T02:50:00Z">
        <w:r w:rsidR="00750EF8" w:rsidRPr="00380698">
          <w:rPr>
            <w:i/>
            <w:iCs/>
            <w:color w:val="EE0000"/>
            <w:lang w:eastAsia="de-DE"/>
          </w:rPr>
          <w:t xml:space="preserve"> </w:t>
        </w:r>
      </w:ins>
      <w:ins w:id="1517" w:author="Raphael Malyankar" w:date="2025-08-10T19:51:00Z" w16du:dateUtc="2025-08-11T02:51:00Z">
        <w:r w:rsidR="00750EF8" w:rsidRPr="00380698">
          <w:rPr>
            <w:i/>
            <w:iCs/>
            <w:color w:val="EE0000"/>
            <w:lang w:eastAsia="de-DE"/>
          </w:rPr>
          <w:t xml:space="preserve">included for </w:t>
        </w:r>
      </w:ins>
      <w:ins w:id="1518" w:author="Raphael Malyankar" w:date="2025-08-10T20:22:00Z" w16du:dateUtc="2025-08-11T03:22:00Z">
        <w:r w:rsidR="003B419E" w:rsidRPr="00380698">
          <w:rPr>
            <w:i/>
            <w:iCs/>
            <w:color w:val="EE0000"/>
            <w:lang w:eastAsia="de-DE"/>
          </w:rPr>
          <w:t xml:space="preserve">S100_ExchangeCatalogue and </w:t>
        </w:r>
      </w:ins>
      <w:ins w:id="1519" w:author="Raphael Malyankar" w:date="2025-08-10T19:51:00Z" w16du:dateUtc="2025-08-11T02:51:00Z">
        <w:r w:rsidR="00750EF8" w:rsidRPr="00380698">
          <w:rPr>
            <w:i/>
            <w:iCs/>
            <w:color w:val="EE0000"/>
            <w:lang w:eastAsia="de-DE"/>
          </w:rPr>
          <w:t>S100_DiscoveryMetadata below.</w:t>
        </w:r>
      </w:ins>
      <w:ins w:id="1520" w:author="Raphael Malyankar" w:date="2025-08-10T19:50:00Z" w16du:dateUtc="2025-08-11T02:50:00Z">
        <w:r w:rsidR="00750EF8" w:rsidRPr="00380698">
          <w:rPr>
            <w:i/>
            <w:iCs/>
            <w:color w:val="EE0000"/>
            <w:lang w:eastAsia="de-DE"/>
          </w:rPr>
          <w:t>&gt;</w:t>
        </w:r>
      </w:ins>
    </w:p>
    <w:p w14:paraId="3A1EC0D4" w14:textId="67C0BB3C" w:rsidR="001D7937" w:rsidRPr="00380698" w:rsidRDefault="001D7937" w:rsidP="00197F99">
      <w:pPr>
        <w:rPr>
          <w:ins w:id="1521" w:author="Raphael Malyankar" w:date="2025-08-10T20:16:00Z" w16du:dateUtc="2025-08-11T03:16:00Z"/>
          <w:b/>
          <w:bCs/>
          <w:i/>
          <w:iCs/>
          <w:color w:val="EE0000"/>
          <w:lang w:eastAsia="de-DE"/>
        </w:rPr>
      </w:pPr>
      <w:ins w:id="1522" w:author="Raphael Malyankar" w:date="2025-08-10T20:05:00Z" w16du:dateUtc="2025-08-11T03:05:00Z">
        <w:r w:rsidRPr="00380698">
          <w:rPr>
            <w:b/>
            <w:bCs/>
            <w:i/>
            <w:iCs/>
            <w:color w:val="EE0000"/>
            <w:lang w:eastAsia="de-DE"/>
          </w:rPr>
          <w:t>&lt;</w:t>
        </w:r>
      </w:ins>
      <w:ins w:id="1523" w:author="Raphael Malyankar" w:date="2025-08-10T20:07:00Z" w16du:dateUtc="2025-08-11T03:07:00Z">
        <w:r w:rsidR="002354B2" w:rsidRPr="00380698">
          <w:rPr>
            <w:b/>
            <w:bCs/>
            <w:i/>
            <w:iCs/>
            <w:color w:val="EE0000"/>
            <w:lang w:eastAsia="de-DE"/>
          </w:rPr>
          <w:t xml:space="preserve">Since the S-100 WG </w:t>
        </w:r>
      </w:ins>
      <w:ins w:id="1524" w:author="Raphael Malyankar" w:date="2025-08-10T20:08:00Z" w16du:dateUtc="2025-08-11T03:08:00Z">
        <w:r w:rsidR="002354B2" w:rsidRPr="00380698">
          <w:rPr>
            <w:b/>
            <w:bCs/>
            <w:i/>
            <w:iCs/>
            <w:color w:val="EE0000"/>
            <w:lang w:eastAsia="de-DE"/>
          </w:rPr>
          <w:t>may have</w:t>
        </w:r>
      </w:ins>
      <w:ins w:id="1525" w:author="Raphael Malyankar" w:date="2025-08-10T20:07:00Z" w16du:dateUtc="2025-08-11T03:07:00Z">
        <w:r w:rsidR="002354B2" w:rsidRPr="00380698">
          <w:rPr>
            <w:b/>
            <w:bCs/>
            <w:i/>
            <w:iCs/>
            <w:color w:val="EE0000"/>
            <w:lang w:eastAsia="de-DE"/>
          </w:rPr>
          <w:t xml:space="preserve"> </w:t>
        </w:r>
      </w:ins>
      <w:ins w:id="1526" w:author="Raphael Malyankar" w:date="2025-08-10T20:08:00Z" w16du:dateUtc="2025-08-11T03:08:00Z">
        <w:r w:rsidR="002354B2" w:rsidRPr="00380698">
          <w:rPr>
            <w:b/>
            <w:bCs/>
            <w:i/>
            <w:iCs/>
            <w:color w:val="EE0000"/>
            <w:lang w:eastAsia="de-DE"/>
          </w:rPr>
          <w:t xml:space="preserve">revised </w:t>
        </w:r>
      </w:ins>
      <w:ins w:id="1527" w:author="Raphael Malyankar" w:date="2025-08-10T20:07:00Z" w16du:dateUtc="2025-08-11T03:07:00Z">
        <w:r w:rsidR="002354B2" w:rsidRPr="00380698">
          <w:rPr>
            <w:b/>
            <w:bCs/>
            <w:i/>
            <w:iCs/>
            <w:color w:val="EE0000"/>
            <w:lang w:eastAsia="de-DE"/>
          </w:rPr>
          <w:t>Part 17</w:t>
        </w:r>
      </w:ins>
      <w:ins w:id="1528" w:author="Raphael Malyankar" w:date="2025-08-10T20:08:00Z" w16du:dateUtc="2025-08-11T03:08:00Z">
        <w:r w:rsidR="002354B2" w:rsidRPr="00380698">
          <w:rPr>
            <w:b/>
            <w:bCs/>
            <w:i/>
            <w:iCs/>
            <w:color w:val="EE0000"/>
            <w:lang w:eastAsia="de-DE"/>
          </w:rPr>
          <w:t xml:space="preserve"> after preparation of </w:t>
        </w:r>
      </w:ins>
      <w:ins w:id="1529" w:author="Raphael Malyankar" w:date="2025-08-10T20:12:00Z" w16du:dateUtc="2025-08-11T03:12:00Z">
        <w:r w:rsidR="00267167" w:rsidRPr="00380698">
          <w:rPr>
            <w:b/>
            <w:bCs/>
            <w:i/>
            <w:iCs/>
            <w:color w:val="EE0000"/>
            <w:lang w:eastAsia="de-DE"/>
          </w:rPr>
          <w:t xml:space="preserve">this edition of </w:t>
        </w:r>
      </w:ins>
      <w:ins w:id="1530" w:author="Raphael Malyankar" w:date="2025-08-10T20:08:00Z" w16du:dateUtc="2025-08-11T03:08:00Z">
        <w:r w:rsidR="002354B2" w:rsidRPr="00380698">
          <w:rPr>
            <w:b/>
            <w:bCs/>
            <w:i/>
            <w:iCs/>
            <w:color w:val="EE0000"/>
            <w:lang w:eastAsia="de-DE"/>
          </w:rPr>
          <w:t>S-97</w:t>
        </w:r>
      </w:ins>
      <w:ins w:id="1531" w:author="Raphael Malyankar" w:date="2025-08-10T20:07:00Z" w16du:dateUtc="2025-08-11T03:07:00Z">
        <w:r w:rsidR="002354B2" w:rsidRPr="00380698">
          <w:rPr>
            <w:b/>
            <w:bCs/>
            <w:i/>
            <w:iCs/>
            <w:color w:val="EE0000"/>
            <w:lang w:eastAsia="de-DE"/>
          </w:rPr>
          <w:t xml:space="preserve">, </w:t>
        </w:r>
      </w:ins>
      <w:ins w:id="1532" w:author="Raphael Malyankar" w:date="2025-08-10T20:05:00Z" w16du:dateUtc="2025-08-11T03:05:00Z">
        <w:r w:rsidRPr="00380698">
          <w:rPr>
            <w:b/>
            <w:bCs/>
            <w:i/>
            <w:iCs/>
            <w:color w:val="EE0000"/>
            <w:lang w:eastAsia="de-DE"/>
          </w:rPr>
          <w:t xml:space="preserve">Product Specification developers must </w:t>
        </w:r>
      </w:ins>
      <w:ins w:id="1533" w:author="Raphael Malyankar" w:date="2025-08-10T20:10:00Z" w16du:dateUtc="2025-08-11T03:10:00Z">
        <w:r w:rsidR="002354B2" w:rsidRPr="00380698">
          <w:rPr>
            <w:b/>
            <w:bCs/>
            <w:i/>
            <w:iCs/>
            <w:color w:val="EE0000"/>
            <w:lang w:eastAsia="de-DE"/>
          </w:rPr>
          <w:t xml:space="preserve">use the </w:t>
        </w:r>
      </w:ins>
      <w:ins w:id="1534" w:author="Raphael Malyankar" w:date="2025-08-10T20:11:00Z" w16du:dateUtc="2025-08-11T03:11:00Z">
        <w:r w:rsidR="002354B2" w:rsidRPr="00380698">
          <w:rPr>
            <w:b/>
            <w:bCs/>
            <w:i/>
            <w:iCs/>
            <w:color w:val="EE0000"/>
            <w:lang w:eastAsia="de-DE"/>
          </w:rPr>
          <w:t>elements and tables</w:t>
        </w:r>
      </w:ins>
      <w:ins w:id="1535" w:author="Raphael Malyankar" w:date="2025-08-10T20:10:00Z" w16du:dateUtc="2025-08-11T03:10:00Z">
        <w:r w:rsidR="002354B2" w:rsidRPr="00380698">
          <w:rPr>
            <w:b/>
            <w:bCs/>
            <w:i/>
            <w:iCs/>
            <w:color w:val="EE0000"/>
            <w:lang w:eastAsia="de-DE"/>
          </w:rPr>
          <w:t xml:space="preserve"> from the current ed</w:t>
        </w:r>
      </w:ins>
      <w:ins w:id="1536" w:author="Raphael Malyankar" w:date="2025-08-10T20:11:00Z" w16du:dateUtc="2025-08-11T03:11:00Z">
        <w:r w:rsidR="002354B2" w:rsidRPr="00380698">
          <w:rPr>
            <w:b/>
            <w:bCs/>
            <w:i/>
            <w:iCs/>
            <w:color w:val="EE0000"/>
            <w:lang w:eastAsia="de-DE"/>
          </w:rPr>
          <w:t xml:space="preserve">ition of </w:t>
        </w:r>
      </w:ins>
      <w:ins w:id="1537" w:author="Raphael Malyankar" w:date="2025-08-10T20:10:00Z" w16du:dateUtc="2025-08-11T03:10:00Z">
        <w:r w:rsidR="002354B2" w:rsidRPr="00380698">
          <w:rPr>
            <w:b/>
            <w:bCs/>
            <w:i/>
            <w:iCs/>
            <w:color w:val="EE0000"/>
            <w:lang w:eastAsia="de-DE"/>
          </w:rPr>
          <w:t>S-100 as a starting point</w:t>
        </w:r>
      </w:ins>
      <w:ins w:id="1538" w:author="Raphael Malyankar" w:date="2025-08-10T20:11:00Z" w16du:dateUtc="2025-08-11T03:11:00Z">
        <w:r w:rsidR="002354B2" w:rsidRPr="00380698">
          <w:rPr>
            <w:b/>
            <w:bCs/>
            <w:i/>
            <w:iCs/>
            <w:color w:val="EE0000"/>
            <w:lang w:eastAsia="de-DE"/>
          </w:rPr>
          <w:t xml:space="preserve"> and </w:t>
        </w:r>
      </w:ins>
      <w:ins w:id="1539" w:author="Raphael Malyankar" w:date="2025-08-10T20:12:00Z" w16du:dateUtc="2025-08-11T03:12:00Z">
        <w:r w:rsidR="002354B2" w:rsidRPr="00380698">
          <w:rPr>
            <w:b/>
            <w:bCs/>
            <w:i/>
            <w:iCs/>
            <w:color w:val="EE0000"/>
            <w:lang w:eastAsia="de-DE"/>
          </w:rPr>
          <w:t xml:space="preserve">either </w:t>
        </w:r>
      </w:ins>
      <w:ins w:id="1540" w:author="Raphael Malyankar" w:date="2025-08-10T20:13:00Z" w16du:dateUtc="2025-08-11T03:13:00Z">
        <w:r w:rsidR="00267167" w:rsidRPr="00380698">
          <w:rPr>
            <w:b/>
            <w:bCs/>
            <w:i/>
            <w:iCs/>
            <w:color w:val="EE0000"/>
            <w:lang w:eastAsia="de-DE"/>
          </w:rPr>
          <w:t xml:space="preserve">compare </w:t>
        </w:r>
      </w:ins>
      <w:ins w:id="1541" w:author="Raphael Malyankar" w:date="2025-08-10T20:12:00Z" w16du:dateUtc="2025-08-11T03:12:00Z">
        <w:r w:rsidR="002354B2" w:rsidRPr="00380698">
          <w:rPr>
            <w:b/>
            <w:bCs/>
            <w:i/>
            <w:iCs/>
            <w:color w:val="EE0000"/>
            <w:lang w:eastAsia="de-DE"/>
          </w:rPr>
          <w:t xml:space="preserve">the tables below </w:t>
        </w:r>
      </w:ins>
      <w:ins w:id="1542" w:author="Raphael Malyankar" w:date="2025-08-10T20:13:00Z" w16du:dateUtc="2025-08-11T03:13:00Z">
        <w:r w:rsidR="00267167" w:rsidRPr="00380698">
          <w:rPr>
            <w:b/>
            <w:bCs/>
            <w:i/>
            <w:iCs/>
            <w:color w:val="EE0000"/>
            <w:lang w:eastAsia="de-DE"/>
          </w:rPr>
          <w:t xml:space="preserve">with S-100 or replace them with </w:t>
        </w:r>
        <w:r w:rsidR="008D4156" w:rsidRPr="00380698">
          <w:rPr>
            <w:b/>
            <w:bCs/>
            <w:i/>
            <w:iCs/>
            <w:color w:val="EE0000"/>
            <w:lang w:eastAsia="de-DE"/>
          </w:rPr>
          <w:t xml:space="preserve">the </w:t>
        </w:r>
        <w:r w:rsidR="00267167" w:rsidRPr="00380698">
          <w:rPr>
            <w:b/>
            <w:bCs/>
            <w:i/>
            <w:iCs/>
            <w:color w:val="EE0000"/>
            <w:lang w:eastAsia="de-DE"/>
          </w:rPr>
          <w:t xml:space="preserve">S-100 tables modified </w:t>
        </w:r>
        <w:r w:rsidR="008D4156" w:rsidRPr="00380698">
          <w:rPr>
            <w:b/>
            <w:bCs/>
            <w:i/>
            <w:iCs/>
            <w:color w:val="EE0000"/>
            <w:lang w:eastAsia="de-DE"/>
          </w:rPr>
          <w:t>with product-specific restrictions and annotations</w:t>
        </w:r>
      </w:ins>
      <w:ins w:id="1543" w:author="Raphael Malyankar" w:date="2025-08-10T20:09:00Z" w16du:dateUtc="2025-08-11T03:09:00Z">
        <w:r w:rsidR="002354B2" w:rsidRPr="00380698">
          <w:rPr>
            <w:b/>
            <w:bCs/>
            <w:i/>
            <w:iCs/>
            <w:color w:val="EE0000"/>
            <w:lang w:eastAsia="de-DE"/>
          </w:rPr>
          <w:t>.&gt;</w:t>
        </w:r>
      </w:ins>
    </w:p>
    <w:p w14:paraId="49341B05" w14:textId="72585B33" w:rsidR="007151EC" w:rsidRPr="00380698" w:rsidRDefault="007151EC" w:rsidP="00197F99">
      <w:pPr>
        <w:rPr>
          <w:b/>
          <w:bCs/>
          <w:i/>
          <w:iCs/>
          <w:color w:val="EE0000"/>
          <w:lang w:eastAsia="de-DE"/>
        </w:rPr>
      </w:pPr>
      <w:ins w:id="1544" w:author="Raphael Malyankar" w:date="2025-08-10T20:16:00Z" w16du:dateUtc="2025-08-11T03:16:00Z">
        <w:r w:rsidRPr="00380698">
          <w:rPr>
            <w:b/>
            <w:bCs/>
            <w:i/>
            <w:iCs/>
            <w:color w:val="EE0000"/>
            <w:lang w:eastAsia="de-DE"/>
          </w:rPr>
          <w:t>&lt;Differences from S-100 should be emphasized</w:t>
        </w:r>
      </w:ins>
      <w:ins w:id="1545" w:author="Raphael Malyankar" w:date="2025-08-10T20:17:00Z" w16du:dateUtc="2025-08-11T03:17:00Z">
        <w:r w:rsidRPr="00380698">
          <w:rPr>
            <w:b/>
            <w:bCs/>
            <w:i/>
            <w:iCs/>
            <w:color w:val="EE0000"/>
            <w:lang w:eastAsia="de-DE"/>
          </w:rPr>
          <w:t xml:space="preserve"> so that they stand out to the reader, for example by using bold font in red colour for </w:t>
        </w:r>
      </w:ins>
      <w:ins w:id="1546" w:author="Raphael Malyankar" w:date="2025-08-10T20:18:00Z" w16du:dateUtc="2025-08-11T03:18:00Z">
        <w:r w:rsidRPr="00380698">
          <w:rPr>
            <w:b/>
            <w:bCs/>
            <w:i/>
            <w:iCs/>
            <w:color w:val="EE0000"/>
            <w:lang w:eastAsia="de-DE"/>
          </w:rPr>
          <w:t>differences.&gt;</w:t>
        </w:r>
      </w:ins>
    </w:p>
    <w:p w14:paraId="445168D8" w14:textId="75624284" w:rsidR="00B3315D" w:rsidRPr="008233BF" w:rsidDel="00585211" w:rsidRDefault="00B3315D" w:rsidP="00666E30">
      <w:pPr>
        <w:pStyle w:val="Heading2"/>
        <w:rPr>
          <w:del w:id="1547" w:author="Raphael Malyankar" w:date="2025-08-10T18:37:00Z" w16du:dateUtc="2025-08-11T01:37:00Z"/>
          <w:lang w:eastAsia="en-GB"/>
        </w:rPr>
      </w:pPr>
      <w:bookmarkStart w:id="1548" w:name="_Toc225648314"/>
      <w:bookmarkStart w:id="1549" w:name="_Toc225065171"/>
      <w:del w:id="1550" w:author="Raphael Malyankar" w:date="2025-08-10T18:37:00Z" w16du:dateUtc="2025-08-11T01:37:00Z">
        <w:r w:rsidRPr="008233BF" w:rsidDel="00585211">
          <w:rPr>
            <w:lang w:eastAsia="en-GB"/>
          </w:rPr>
          <w:delText>Language</w:delText>
        </w:r>
        <w:bookmarkEnd w:id="1548"/>
        <w:bookmarkEnd w:id="1549"/>
        <w:r w:rsidRPr="008233BF" w:rsidDel="00585211">
          <w:rPr>
            <w:lang w:eastAsia="en-GB"/>
          </w:rPr>
          <w:delText xml:space="preserve"> </w:delText>
        </w:r>
      </w:del>
    </w:p>
    <w:p w14:paraId="02300C0A" w14:textId="468E2A13" w:rsidR="00231701" w:rsidRPr="00AC4424" w:rsidDel="00585211" w:rsidRDefault="00AC4424" w:rsidP="00972855">
      <w:pPr>
        <w:pStyle w:val="note0"/>
        <w:rPr>
          <w:del w:id="1551" w:author="Raphael Malyankar" w:date="2025-08-10T18:37:00Z" w16du:dateUtc="2025-08-11T01:37:00Z"/>
        </w:rPr>
      </w:pPr>
      <w:bookmarkStart w:id="1552" w:name="_Toc225648365"/>
      <w:bookmarkStart w:id="1553" w:name="_Toc225065222"/>
      <w:del w:id="1554" w:author="Raphael Malyankar" w:date="2025-08-10T18:37:00Z" w16du:dateUtc="2025-08-11T01:37:00Z">
        <w:r w:rsidRPr="00AC4424" w:rsidDel="00585211">
          <w:rPr>
            <w:lang w:eastAsia="en-GB"/>
          </w:rPr>
          <w:delText>&lt;Specify the language to be used&gt;</w:delText>
        </w:r>
      </w:del>
    </w:p>
    <w:p w14:paraId="084A8419" w14:textId="77777777" w:rsidR="00B413FE" w:rsidRDefault="00B413FE" w:rsidP="00C53B69">
      <w:pPr>
        <w:autoSpaceDE w:val="0"/>
        <w:autoSpaceDN w:val="0"/>
        <w:adjustRightInd w:val="0"/>
        <w:spacing w:line="240" w:lineRule="auto"/>
        <w:rPr>
          <w:lang w:eastAsia="en-GB"/>
        </w:rPr>
      </w:pPr>
    </w:p>
    <w:p w14:paraId="2DBA69DC" w14:textId="77777777" w:rsidR="006F742F" w:rsidRDefault="006F742F" w:rsidP="00C53B69">
      <w:pPr>
        <w:autoSpaceDE w:val="0"/>
        <w:autoSpaceDN w:val="0"/>
        <w:adjustRightInd w:val="0"/>
        <w:spacing w:line="240" w:lineRule="auto"/>
        <w:rPr>
          <w:lang w:eastAsia="en-GB"/>
        </w:rPr>
        <w:sectPr w:rsidR="006F742F" w:rsidSect="00937674">
          <w:footerReference w:type="even" r:id="rId20"/>
          <w:footerReference w:type="default" r:id="rId21"/>
          <w:headerReference w:type="first" r:id="rId22"/>
          <w:footerReference w:type="first" r:id="rId23"/>
          <w:pgSz w:w="11906" w:h="16838"/>
          <w:pgMar w:top="1440" w:right="1440" w:bottom="1440" w:left="1440" w:header="709" w:footer="709" w:gutter="0"/>
          <w:pgNumType w:start="1"/>
          <w:cols w:space="720"/>
          <w:docGrid w:linePitch="272"/>
        </w:sectPr>
      </w:pPr>
    </w:p>
    <w:p w14:paraId="637BDEEC" w14:textId="77777777" w:rsidR="00B413FE" w:rsidRPr="007C307C" w:rsidRDefault="00B413FE">
      <w:pPr>
        <w:pStyle w:val="Heading3"/>
        <w:pPrChange w:id="1557" w:author="Raphael Malyankar" w:date="2025-08-10T18:37:00Z" w16du:dateUtc="2025-08-11T01:37:00Z">
          <w:pPr>
            <w:pStyle w:val="Heading2"/>
          </w:pPr>
        </w:pPrChange>
      </w:pPr>
      <w:bookmarkStart w:id="1558" w:name="_Toc403560564"/>
      <w:bookmarkStart w:id="1559" w:name="_Toc205849865"/>
      <w:r w:rsidRPr="007C307C">
        <w:lastRenderedPageBreak/>
        <w:t>S100_ExchangeCatalogue</w:t>
      </w:r>
      <w:bookmarkEnd w:id="1558"/>
      <w:bookmarkEnd w:id="1559"/>
    </w:p>
    <w:p w14:paraId="2223F5AA" w14:textId="7A02EBC2" w:rsidR="00B413FE" w:rsidRDefault="00B413FE" w:rsidP="00B413FE">
      <w:pPr>
        <w:rPr>
          <w:ins w:id="1560" w:author="Raphael Malyankar" w:date="2025-08-10T20:04:00Z" w16du:dateUtc="2025-08-11T03:04:00Z"/>
        </w:rPr>
      </w:pPr>
      <w:del w:id="1561" w:author="Raphael Malyankar" w:date="2025-08-10T19:58:00Z" w16du:dateUtc="2025-08-11T02:58:00Z">
        <w:r w:rsidRPr="007C307C" w:rsidDel="008264CC">
          <w:delText xml:space="preserve">Each </w:delText>
        </w:r>
      </w:del>
      <w:ins w:id="1562" w:author="Raphael Malyankar" w:date="2025-08-10T20:01:00Z" w16du:dateUtc="2025-08-11T03:01:00Z">
        <w:r w:rsidR="001D7937">
          <w:t>S-1XX uses the</w:t>
        </w:r>
      </w:ins>
      <w:del w:id="1563" w:author="Raphael Malyankar" w:date="2025-08-10T20:01:00Z" w16du:dateUtc="2025-08-11T03:01:00Z">
        <w:r w:rsidRPr="007C307C" w:rsidDel="001D7937">
          <w:delText>exchange</w:delText>
        </w:r>
      </w:del>
      <w:r w:rsidRPr="007C307C">
        <w:t xml:space="preserve"> </w:t>
      </w:r>
      <w:del w:id="1564" w:author="Raphael Malyankar" w:date="2025-08-10T20:00:00Z" w16du:dateUtc="2025-08-11T03:00:00Z">
        <w:r w:rsidRPr="007C307C" w:rsidDel="001D7937">
          <w:delText xml:space="preserve">set has a single </w:delText>
        </w:r>
      </w:del>
      <w:r w:rsidRPr="007C307C">
        <w:t xml:space="preserve">S100_ExchangeCatalogue </w:t>
      </w:r>
      <w:ins w:id="1565" w:author="Raphael Malyankar" w:date="2025-08-10T20:01:00Z" w16du:dateUtc="2025-08-11T03:01:00Z">
        <w:r w:rsidR="001D7937">
          <w:t xml:space="preserve">class </w:t>
        </w:r>
      </w:ins>
      <w:del w:id="1566" w:author="Raphael Malyankar" w:date="2025-08-10T20:01:00Z" w16du:dateUtc="2025-08-11T03:01:00Z">
        <w:r w:rsidRPr="007C307C" w:rsidDel="001D7937">
          <w:delText xml:space="preserve">which </w:delText>
        </w:r>
      </w:del>
      <w:ins w:id="1567" w:author="Raphael Malyankar" w:date="2025-08-10T20:01:00Z" w16du:dateUtc="2025-08-11T03:01:00Z">
        <w:r w:rsidR="001D7937">
          <w:t>with</w:t>
        </w:r>
        <w:r w:rsidR="001D7937" w:rsidRPr="007C307C">
          <w:t xml:space="preserve"> </w:t>
        </w:r>
      </w:ins>
      <w:del w:id="1568" w:author="Raphael Malyankar" w:date="2025-08-10T20:01:00Z" w16du:dateUtc="2025-08-11T03:01:00Z">
        <w:r w:rsidRPr="007C307C" w:rsidDel="001D7937">
          <w:delText>contains meta information for the data and support files in the exchange set</w:delText>
        </w:r>
      </w:del>
      <w:ins w:id="1569" w:author="Raphael Malyankar" w:date="2025-08-10T20:01:00Z" w16du:dateUtc="2025-08-11T03:01:00Z">
        <w:r w:rsidR="001D7937">
          <w:t>additional restrictions and constraints as described below.</w:t>
        </w:r>
      </w:ins>
      <w:r w:rsidRPr="007C307C">
        <w:t>.</w:t>
      </w:r>
      <w:del w:id="1570" w:author="Raphael Malyankar" w:date="2025-08-10T20:04:00Z" w16du:dateUtc="2025-08-11T03:04:00Z">
        <w:r w:rsidRPr="007C307C" w:rsidDel="001D7937">
          <w:delText xml:space="preserve"> </w:delText>
        </w:r>
      </w:del>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60"/>
        <w:gridCol w:w="3420"/>
        <w:gridCol w:w="804"/>
        <w:gridCol w:w="2436"/>
        <w:gridCol w:w="3060"/>
      </w:tblGrid>
      <w:tr w:rsidR="001D7937" w:rsidRPr="001D7937" w14:paraId="1916689F" w14:textId="77777777" w:rsidTr="001D7937">
        <w:trPr>
          <w:cantSplit/>
          <w:trHeight w:val="150"/>
          <w:ins w:id="1571" w:author="Raphael Malyankar" w:date="2025-08-10T20:05:00Z"/>
        </w:trPr>
        <w:tc>
          <w:tcPr>
            <w:tcW w:w="306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370D5EB5" w14:textId="77777777" w:rsidR="001D7937" w:rsidRPr="001D7937" w:rsidRDefault="001D7937" w:rsidP="001D7937">
            <w:pPr>
              <w:suppressAutoHyphens/>
              <w:snapToGrid w:val="0"/>
              <w:spacing w:before="60" w:after="60" w:line="240" w:lineRule="auto"/>
              <w:rPr>
                <w:ins w:id="1572" w:author="Raphael Malyankar" w:date="2025-08-10T20:05:00Z" w16du:dateUtc="2025-08-11T03:05:00Z"/>
                <w:b/>
                <w:sz w:val="16"/>
                <w:szCs w:val="16"/>
                <w:lang w:eastAsia="ar-SA"/>
              </w:rPr>
            </w:pPr>
            <w:ins w:id="1573" w:author="Raphael Malyankar" w:date="2025-08-10T20:05:00Z" w16du:dateUtc="2025-08-11T03:05:00Z">
              <w:r w:rsidRPr="001D7937">
                <w:rPr>
                  <w:b/>
                  <w:sz w:val="16"/>
                  <w:szCs w:val="16"/>
                  <w:lang w:eastAsia="ar-SA"/>
                </w:rPr>
                <w:t>Name</w:t>
              </w:r>
            </w:ins>
          </w:p>
        </w:tc>
        <w:tc>
          <w:tcPr>
            <w:tcW w:w="342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16F713AF" w14:textId="77777777" w:rsidR="001D7937" w:rsidRPr="001D7937" w:rsidRDefault="001D7937" w:rsidP="001D7937">
            <w:pPr>
              <w:suppressAutoHyphens/>
              <w:snapToGrid w:val="0"/>
              <w:spacing w:before="60" w:after="60" w:line="240" w:lineRule="auto"/>
              <w:rPr>
                <w:ins w:id="1574" w:author="Raphael Malyankar" w:date="2025-08-10T20:05:00Z" w16du:dateUtc="2025-08-11T03:05:00Z"/>
                <w:b/>
                <w:sz w:val="16"/>
                <w:szCs w:val="16"/>
                <w:lang w:eastAsia="ar-SA"/>
              </w:rPr>
            </w:pPr>
            <w:ins w:id="1575" w:author="Raphael Malyankar" w:date="2025-08-10T20:05:00Z" w16du:dateUtc="2025-08-11T03:05:00Z">
              <w:r w:rsidRPr="001D7937">
                <w:rPr>
                  <w:b/>
                  <w:sz w:val="16"/>
                  <w:szCs w:val="16"/>
                  <w:lang w:eastAsia="ar-SA"/>
                </w:rPr>
                <w:t>Description</w:t>
              </w:r>
            </w:ins>
          </w:p>
        </w:tc>
        <w:tc>
          <w:tcPr>
            <w:tcW w:w="804"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1FBAD075" w14:textId="77777777" w:rsidR="001D7937" w:rsidRPr="001D7937" w:rsidRDefault="001D7937" w:rsidP="001D7937">
            <w:pPr>
              <w:suppressAutoHyphens/>
              <w:snapToGrid w:val="0"/>
              <w:spacing w:before="60" w:after="60" w:line="240" w:lineRule="auto"/>
              <w:jc w:val="center"/>
              <w:rPr>
                <w:ins w:id="1576" w:author="Raphael Malyankar" w:date="2025-08-10T20:05:00Z" w16du:dateUtc="2025-08-11T03:05:00Z"/>
                <w:b/>
                <w:sz w:val="16"/>
                <w:szCs w:val="16"/>
                <w:lang w:eastAsia="ar-SA"/>
              </w:rPr>
            </w:pPr>
            <w:ins w:id="1577" w:author="Raphael Malyankar" w:date="2025-08-10T20:05:00Z" w16du:dateUtc="2025-08-11T03:05:00Z">
              <w:r w:rsidRPr="001D7937">
                <w:rPr>
                  <w:b/>
                  <w:sz w:val="16"/>
                  <w:szCs w:val="16"/>
                  <w:lang w:eastAsia="ar-SA"/>
                </w:rPr>
                <w:t>Mult</w:t>
              </w:r>
            </w:ins>
          </w:p>
        </w:tc>
        <w:tc>
          <w:tcPr>
            <w:tcW w:w="243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CDBCE9A" w14:textId="77777777" w:rsidR="001D7937" w:rsidRPr="001D7937" w:rsidRDefault="001D7937" w:rsidP="001D7937">
            <w:pPr>
              <w:suppressAutoHyphens/>
              <w:snapToGrid w:val="0"/>
              <w:spacing w:before="60" w:after="60" w:line="240" w:lineRule="auto"/>
              <w:rPr>
                <w:ins w:id="1578" w:author="Raphael Malyankar" w:date="2025-08-10T20:05:00Z" w16du:dateUtc="2025-08-11T03:05:00Z"/>
                <w:b/>
                <w:sz w:val="16"/>
                <w:szCs w:val="16"/>
                <w:lang w:eastAsia="ar-SA"/>
              </w:rPr>
            </w:pPr>
            <w:ins w:id="1579" w:author="Raphael Malyankar" w:date="2025-08-10T20:05:00Z" w16du:dateUtc="2025-08-11T03:05:00Z">
              <w:r w:rsidRPr="001D7937">
                <w:rPr>
                  <w:b/>
                  <w:sz w:val="16"/>
                  <w:szCs w:val="16"/>
                  <w:lang w:eastAsia="ar-SA"/>
                </w:rPr>
                <w:t>Type</w:t>
              </w:r>
            </w:ins>
          </w:p>
        </w:tc>
        <w:tc>
          <w:tcPr>
            <w:tcW w:w="306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7791C953" w14:textId="77777777" w:rsidR="001D7937" w:rsidRPr="001D7937" w:rsidRDefault="001D7937" w:rsidP="001D7937">
            <w:pPr>
              <w:suppressAutoHyphens/>
              <w:snapToGrid w:val="0"/>
              <w:spacing w:before="60" w:after="60" w:line="240" w:lineRule="auto"/>
              <w:rPr>
                <w:ins w:id="1580" w:author="Raphael Malyankar" w:date="2025-08-10T20:05:00Z" w16du:dateUtc="2025-08-11T03:05:00Z"/>
                <w:b/>
                <w:sz w:val="16"/>
                <w:szCs w:val="16"/>
                <w:lang w:eastAsia="ar-SA"/>
              </w:rPr>
            </w:pPr>
            <w:ins w:id="1581" w:author="Raphael Malyankar" w:date="2025-08-10T20:05:00Z" w16du:dateUtc="2025-08-11T03:05:00Z">
              <w:r w:rsidRPr="001D7937">
                <w:rPr>
                  <w:b/>
                  <w:sz w:val="16"/>
                  <w:szCs w:val="16"/>
                  <w:lang w:eastAsia="ar-SA"/>
                </w:rPr>
                <w:t>Remarks</w:t>
              </w:r>
            </w:ins>
          </w:p>
        </w:tc>
      </w:tr>
      <w:tr w:rsidR="001D7937" w:rsidRPr="001D7937" w14:paraId="6C584034" w14:textId="77777777">
        <w:trPr>
          <w:trHeight w:val="480"/>
          <w:ins w:id="1582" w:author="Raphael Malyankar" w:date="2025-08-10T20:05:00Z"/>
        </w:trPr>
        <w:tc>
          <w:tcPr>
            <w:tcW w:w="3060" w:type="dxa"/>
            <w:tcBorders>
              <w:top w:val="single" w:sz="4" w:space="0" w:color="000000"/>
              <w:left w:val="single" w:sz="4" w:space="0" w:color="000000"/>
              <w:bottom w:val="single" w:sz="4" w:space="0" w:color="000000"/>
              <w:right w:val="single" w:sz="4" w:space="0" w:color="000000"/>
            </w:tcBorders>
            <w:hideMark/>
          </w:tcPr>
          <w:p w14:paraId="3524469A" w14:textId="77777777" w:rsidR="001D7937" w:rsidRPr="001D7937" w:rsidRDefault="001D7937" w:rsidP="001D7937">
            <w:pPr>
              <w:suppressAutoHyphens/>
              <w:snapToGrid w:val="0"/>
              <w:spacing w:before="60" w:after="60" w:line="240" w:lineRule="auto"/>
              <w:jc w:val="left"/>
              <w:rPr>
                <w:ins w:id="1583" w:author="Raphael Malyankar" w:date="2025-08-10T20:05:00Z" w16du:dateUtc="2025-08-11T03:05:00Z"/>
                <w:sz w:val="16"/>
                <w:szCs w:val="16"/>
                <w:lang w:eastAsia="ar-SA"/>
              </w:rPr>
            </w:pPr>
            <w:ins w:id="1584" w:author="Raphael Malyankar" w:date="2025-08-10T20:05:00Z" w16du:dateUtc="2025-08-11T03:05:00Z">
              <w:r w:rsidRPr="001D7937">
                <w:rPr>
                  <w:sz w:val="16"/>
                  <w:szCs w:val="16"/>
                  <w:lang w:eastAsia="ar-SA"/>
                </w:rPr>
                <w:t>S100_ExchangeCatalogue</w:t>
              </w:r>
            </w:ins>
          </w:p>
        </w:tc>
        <w:tc>
          <w:tcPr>
            <w:tcW w:w="3420" w:type="dxa"/>
            <w:tcBorders>
              <w:top w:val="single" w:sz="4" w:space="0" w:color="000000"/>
              <w:left w:val="single" w:sz="4" w:space="0" w:color="000000"/>
              <w:bottom w:val="single" w:sz="4" w:space="0" w:color="000000"/>
              <w:right w:val="single" w:sz="4" w:space="0" w:color="000000"/>
            </w:tcBorders>
            <w:hideMark/>
          </w:tcPr>
          <w:p w14:paraId="4BB54588" w14:textId="77777777" w:rsidR="001D7937" w:rsidRPr="001D7937" w:rsidRDefault="001D7937" w:rsidP="001D7937">
            <w:pPr>
              <w:suppressAutoHyphens/>
              <w:snapToGrid w:val="0"/>
              <w:spacing w:before="60" w:after="60" w:line="240" w:lineRule="auto"/>
              <w:jc w:val="left"/>
              <w:rPr>
                <w:ins w:id="1585" w:author="Raphael Malyankar" w:date="2025-08-10T20:05:00Z" w16du:dateUtc="2025-08-11T03:05:00Z"/>
                <w:sz w:val="16"/>
                <w:szCs w:val="16"/>
                <w:lang w:eastAsia="ar-SA"/>
              </w:rPr>
            </w:pPr>
            <w:ins w:id="1586" w:author="Raphael Malyankar" w:date="2025-08-10T20:05:00Z" w16du:dateUtc="2025-08-11T03:05:00Z">
              <w:r w:rsidRPr="001D7937">
                <w:rPr>
                  <w:sz w:val="16"/>
                  <w:szCs w:val="16"/>
                  <w:lang w:eastAsia="ar-SA"/>
                </w:rPr>
                <w:t>An Exchange Catalogue contains the discovery metadata about the exchange datasets and support files</w:t>
              </w:r>
            </w:ins>
          </w:p>
        </w:tc>
        <w:tc>
          <w:tcPr>
            <w:tcW w:w="804" w:type="dxa"/>
            <w:tcBorders>
              <w:top w:val="single" w:sz="4" w:space="0" w:color="000000"/>
              <w:left w:val="single" w:sz="4" w:space="0" w:color="000000"/>
              <w:bottom w:val="single" w:sz="4" w:space="0" w:color="000000"/>
              <w:right w:val="single" w:sz="4" w:space="0" w:color="000000"/>
            </w:tcBorders>
            <w:hideMark/>
          </w:tcPr>
          <w:p w14:paraId="0439461B" w14:textId="77777777" w:rsidR="001D7937" w:rsidRPr="001D7937" w:rsidRDefault="001D7937" w:rsidP="001D7937">
            <w:pPr>
              <w:suppressAutoHyphens/>
              <w:snapToGrid w:val="0"/>
              <w:spacing w:before="60" w:after="60" w:line="240" w:lineRule="auto"/>
              <w:jc w:val="center"/>
              <w:rPr>
                <w:ins w:id="1587" w:author="Raphael Malyankar" w:date="2025-08-10T20:05:00Z" w16du:dateUtc="2025-08-11T03:05:00Z"/>
                <w:sz w:val="16"/>
                <w:szCs w:val="16"/>
                <w:lang w:eastAsia="ar-SA"/>
              </w:rPr>
            </w:pPr>
            <w:ins w:id="1588" w:author="Raphael Malyankar" w:date="2025-08-10T20:05:00Z" w16du:dateUtc="2025-08-11T03:05:00Z">
              <w:r w:rsidRPr="001D7937">
                <w:rPr>
                  <w:sz w:val="16"/>
                  <w:szCs w:val="16"/>
                  <w:lang w:eastAsia="ar-SA"/>
                </w:rPr>
                <w:t>-</w:t>
              </w:r>
            </w:ins>
          </w:p>
        </w:tc>
        <w:tc>
          <w:tcPr>
            <w:tcW w:w="2436" w:type="dxa"/>
            <w:tcBorders>
              <w:top w:val="single" w:sz="4" w:space="0" w:color="000000"/>
              <w:left w:val="single" w:sz="4" w:space="0" w:color="000000"/>
              <w:bottom w:val="single" w:sz="4" w:space="0" w:color="000000"/>
              <w:right w:val="single" w:sz="4" w:space="0" w:color="000000"/>
            </w:tcBorders>
            <w:hideMark/>
          </w:tcPr>
          <w:p w14:paraId="2443292A" w14:textId="77777777" w:rsidR="001D7937" w:rsidRPr="001D7937" w:rsidRDefault="001D7937" w:rsidP="001D7937">
            <w:pPr>
              <w:suppressAutoHyphens/>
              <w:snapToGrid w:val="0"/>
              <w:spacing w:before="60" w:after="60" w:line="240" w:lineRule="auto"/>
              <w:jc w:val="left"/>
              <w:rPr>
                <w:ins w:id="1589" w:author="Raphael Malyankar" w:date="2025-08-10T20:05:00Z" w16du:dateUtc="2025-08-11T03:05:00Z"/>
                <w:sz w:val="16"/>
                <w:szCs w:val="16"/>
                <w:lang w:eastAsia="ar-SA"/>
              </w:rPr>
            </w:pPr>
            <w:ins w:id="1590" w:author="Raphael Malyankar" w:date="2025-08-10T20:05:00Z" w16du:dateUtc="2025-08-11T03:05:00Z">
              <w:r w:rsidRPr="001D7937">
                <w:rPr>
                  <w:sz w:val="16"/>
                  <w:szCs w:val="16"/>
                  <w:lang w:eastAsia="ar-SA"/>
                </w:rPr>
                <w:t>-</w:t>
              </w:r>
            </w:ins>
          </w:p>
        </w:tc>
        <w:tc>
          <w:tcPr>
            <w:tcW w:w="3060" w:type="dxa"/>
            <w:tcBorders>
              <w:top w:val="single" w:sz="4" w:space="0" w:color="000000"/>
              <w:left w:val="single" w:sz="4" w:space="0" w:color="000000"/>
              <w:bottom w:val="single" w:sz="4" w:space="0" w:color="000000"/>
              <w:right w:val="single" w:sz="4" w:space="0" w:color="000000"/>
            </w:tcBorders>
            <w:hideMark/>
          </w:tcPr>
          <w:p w14:paraId="3F8F024E" w14:textId="77777777" w:rsidR="001D7937" w:rsidRPr="001D7937" w:rsidRDefault="001D7937" w:rsidP="001D7937">
            <w:pPr>
              <w:suppressAutoHyphens/>
              <w:snapToGrid w:val="0"/>
              <w:spacing w:before="60" w:after="60" w:line="240" w:lineRule="auto"/>
              <w:jc w:val="left"/>
              <w:rPr>
                <w:ins w:id="1591" w:author="Raphael Malyankar" w:date="2025-08-10T20:05:00Z" w16du:dateUtc="2025-08-11T03:05:00Z"/>
                <w:sz w:val="16"/>
                <w:szCs w:val="16"/>
                <w:lang w:eastAsia="ar-SA"/>
              </w:rPr>
            </w:pPr>
            <w:ins w:id="1592" w:author="Raphael Malyankar" w:date="2025-08-10T20:05:00Z" w16du:dateUtc="2025-08-11T03:05:00Z">
              <w:r w:rsidRPr="001D7937">
                <w:rPr>
                  <w:sz w:val="16"/>
                  <w:szCs w:val="16"/>
                  <w:lang w:eastAsia="ar-SA"/>
                </w:rPr>
                <w:t>-</w:t>
              </w:r>
            </w:ins>
          </w:p>
        </w:tc>
      </w:tr>
      <w:tr w:rsidR="001D7937" w:rsidRPr="001D7937" w14:paraId="4A8C4FF9" w14:textId="77777777">
        <w:trPr>
          <w:trHeight w:val="315"/>
          <w:ins w:id="1593" w:author="Raphael Malyankar" w:date="2025-08-10T20:05:00Z"/>
        </w:trPr>
        <w:tc>
          <w:tcPr>
            <w:tcW w:w="3060" w:type="dxa"/>
            <w:tcBorders>
              <w:top w:val="single" w:sz="4" w:space="0" w:color="000000"/>
              <w:left w:val="single" w:sz="4" w:space="0" w:color="000000"/>
              <w:bottom w:val="single" w:sz="4" w:space="0" w:color="000000"/>
              <w:right w:val="single" w:sz="4" w:space="0" w:color="000000"/>
            </w:tcBorders>
            <w:hideMark/>
          </w:tcPr>
          <w:p w14:paraId="10A3EAE1" w14:textId="77777777" w:rsidR="001D7937" w:rsidRPr="001D7937" w:rsidRDefault="001D7937" w:rsidP="001D7937">
            <w:pPr>
              <w:suppressAutoHyphens/>
              <w:snapToGrid w:val="0"/>
              <w:spacing w:before="60" w:after="60" w:line="240" w:lineRule="auto"/>
              <w:jc w:val="left"/>
              <w:rPr>
                <w:ins w:id="1594" w:author="Raphael Malyankar" w:date="2025-08-10T20:05:00Z" w16du:dateUtc="2025-08-11T03:05:00Z"/>
                <w:sz w:val="16"/>
                <w:szCs w:val="16"/>
                <w:lang w:eastAsia="ar-SA"/>
              </w:rPr>
            </w:pPr>
            <w:ins w:id="1595" w:author="Raphael Malyankar" w:date="2025-08-10T20:05:00Z" w16du:dateUtc="2025-08-11T03:05:00Z">
              <w:r w:rsidRPr="001D7937">
                <w:rPr>
                  <w:sz w:val="16"/>
                  <w:szCs w:val="16"/>
                  <w:lang w:eastAsia="ar-SA"/>
                </w:rPr>
                <w:t>identifier</w:t>
              </w:r>
            </w:ins>
          </w:p>
        </w:tc>
        <w:tc>
          <w:tcPr>
            <w:tcW w:w="3420" w:type="dxa"/>
            <w:tcBorders>
              <w:top w:val="single" w:sz="4" w:space="0" w:color="000000"/>
              <w:left w:val="single" w:sz="4" w:space="0" w:color="000000"/>
              <w:bottom w:val="single" w:sz="4" w:space="0" w:color="000000"/>
              <w:right w:val="single" w:sz="4" w:space="0" w:color="000000"/>
            </w:tcBorders>
            <w:hideMark/>
          </w:tcPr>
          <w:p w14:paraId="7B766113" w14:textId="77777777" w:rsidR="001D7937" w:rsidRPr="001D7937" w:rsidRDefault="001D7937" w:rsidP="001D7937">
            <w:pPr>
              <w:suppressAutoHyphens/>
              <w:snapToGrid w:val="0"/>
              <w:spacing w:before="60" w:after="60" w:line="240" w:lineRule="auto"/>
              <w:jc w:val="left"/>
              <w:rPr>
                <w:ins w:id="1596" w:author="Raphael Malyankar" w:date="2025-08-10T20:05:00Z" w16du:dateUtc="2025-08-11T03:05:00Z"/>
                <w:sz w:val="16"/>
                <w:szCs w:val="16"/>
                <w:lang w:eastAsia="ar-SA"/>
              </w:rPr>
            </w:pPr>
            <w:ins w:id="1597" w:author="Raphael Malyankar" w:date="2025-08-10T20:05:00Z" w16du:dateUtc="2025-08-11T03:05:00Z">
              <w:r w:rsidRPr="001D7937">
                <w:rPr>
                  <w:sz w:val="16"/>
                  <w:szCs w:val="16"/>
                  <w:lang w:eastAsia="ar-SA"/>
                </w:rPr>
                <w:t>Uniquely identifies this Exchange Catalogue</w:t>
              </w:r>
            </w:ins>
          </w:p>
        </w:tc>
        <w:tc>
          <w:tcPr>
            <w:tcW w:w="804" w:type="dxa"/>
            <w:tcBorders>
              <w:top w:val="single" w:sz="4" w:space="0" w:color="000000"/>
              <w:left w:val="single" w:sz="4" w:space="0" w:color="000000"/>
              <w:bottom w:val="single" w:sz="4" w:space="0" w:color="000000"/>
              <w:right w:val="single" w:sz="4" w:space="0" w:color="000000"/>
            </w:tcBorders>
            <w:hideMark/>
          </w:tcPr>
          <w:p w14:paraId="0776FD9B" w14:textId="51975FBA" w:rsidR="001D7937" w:rsidRPr="003B419E" w:rsidRDefault="007151EC" w:rsidP="001D7937">
            <w:pPr>
              <w:suppressAutoHyphens/>
              <w:snapToGrid w:val="0"/>
              <w:spacing w:before="60" w:after="60" w:line="240" w:lineRule="auto"/>
              <w:jc w:val="center"/>
              <w:rPr>
                <w:ins w:id="1598" w:author="Raphael Malyankar" w:date="2025-08-10T20:05:00Z" w16du:dateUtc="2025-08-11T03:05:00Z"/>
                <w:b/>
                <w:bCs/>
                <w:sz w:val="16"/>
                <w:szCs w:val="16"/>
                <w:lang w:eastAsia="ar-SA"/>
              </w:rPr>
            </w:pPr>
            <w:ins w:id="1599" w:author="Raphael Malyankar" w:date="2025-08-10T20:18:00Z" w16du:dateUtc="2025-08-11T03:18:00Z">
              <w:r w:rsidRPr="003B419E">
                <w:rPr>
                  <w:b/>
                  <w:bCs/>
                  <w:color w:val="EE0000"/>
                  <w:sz w:val="16"/>
                  <w:szCs w:val="16"/>
                  <w:lang w:eastAsia="ar-SA"/>
                </w:rPr>
                <w:t>1</w:t>
              </w:r>
            </w:ins>
          </w:p>
        </w:tc>
        <w:tc>
          <w:tcPr>
            <w:tcW w:w="2436" w:type="dxa"/>
            <w:tcBorders>
              <w:top w:val="single" w:sz="4" w:space="0" w:color="000000"/>
              <w:left w:val="single" w:sz="4" w:space="0" w:color="000000"/>
              <w:bottom w:val="single" w:sz="4" w:space="0" w:color="000000"/>
              <w:right w:val="single" w:sz="4" w:space="0" w:color="000000"/>
            </w:tcBorders>
            <w:hideMark/>
          </w:tcPr>
          <w:p w14:paraId="7AEBE5C4" w14:textId="77777777" w:rsidR="001D7937" w:rsidRPr="001D7937" w:rsidRDefault="001D7937" w:rsidP="001D7937">
            <w:pPr>
              <w:suppressAutoHyphens/>
              <w:snapToGrid w:val="0"/>
              <w:spacing w:before="60" w:after="60" w:line="240" w:lineRule="auto"/>
              <w:jc w:val="left"/>
              <w:rPr>
                <w:ins w:id="1600" w:author="Raphael Malyankar" w:date="2025-08-10T20:05:00Z" w16du:dateUtc="2025-08-11T03:05:00Z"/>
                <w:sz w:val="16"/>
                <w:szCs w:val="16"/>
                <w:lang w:eastAsia="ar-SA"/>
              </w:rPr>
            </w:pPr>
            <w:ins w:id="1601" w:author="Raphael Malyankar" w:date="2025-08-10T20:05:00Z" w16du:dateUtc="2025-08-11T03:05:00Z">
              <w:r w:rsidRPr="001D7937">
                <w:rPr>
                  <w:sz w:val="16"/>
                  <w:szCs w:val="16"/>
                  <w:lang w:eastAsia="ar-SA"/>
                </w:rPr>
                <w:t>S100_ExchangeCatalogueIdentifier</w:t>
              </w:r>
            </w:ins>
          </w:p>
        </w:tc>
        <w:tc>
          <w:tcPr>
            <w:tcW w:w="3060" w:type="dxa"/>
            <w:tcBorders>
              <w:top w:val="single" w:sz="4" w:space="0" w:color="000000"/>
              <w:left w:val="single" w:sz="4" w:space="0" w:color="000000"/>
              <w:bottom w:val="single" w:sz="4" w:space="0" w:color="000000"/>
              <w:right w:val="single" w:sz="4" w:space="0" w:color="000000"/>
            </w:tcBorders>
          </w:tcPr>
          <w:p w14:paraId="46DA94D3" w14:textId="12254484" w:rsidR="001D7937" w:rsidRPr="003B419E" w:rsidRDefault="007151EC" w:rsidP="001D7937">
            <w:pPr>
              <w:suppressAutoHyphens/>
              <w:snapToGrid w:val="0"/>
              <w:spacing w:before="60" w:after="60" w:line="240" w:lineRule="auto"/>
              <w:jc w:val="left"/>
              <w:rPr>
                <w:ins w:id="1602" w:author="Raphael Malyankar" w:date="2025-08-10T20:05:00Z" w16du:dateUtc="2025-08-11T03:05:00Z"/>
                <w:b/>
                <w:bCs/>
                <w:sz w:val="16"/>
                <w:szCs w:val="16"/>
                <w:lang w:eastAsia="ar-SA"/>
              </w:rPr>
            </w:pPr>
            <w:ins w:id="1603" w:author="Raphael Malyankar" w:date="2025-08-10T20:19:00Z" w16du:dateUtc="2025-08-11T03:19:00Z">
              <w:r w:rsidRPr="003B419E">
                <w:rPr>
                  <w:b/>
                  <w:bCs/>
                  <w:color w:val="EE0000"/>
                  <w:sz w:val="16"/>
                  <w:szCs w:val="16"/>
                  <w:lang w:eastAsia="ar-SA"/>
                </w:rPr>
                <w:t>0..1 multiplicity in S-100 restricted to 1 in S-1</w:t>
              </w:r>
            </w:ins>
            <w:ins w:id="1604" w:author="Raphael Malyankar" w:date="2025-08-10T20:21:00Z" w16du:dateUtc="2025-08-11T03:21:00Z">
              <w:r w:rsidR="00597750">
                <w:rPr>
                  <w:b/>
                  <w:bCs/>
                  <w:color w:val="EE0000"/>
                  <w:sz w:val="16"/>
                  <w:szCs w:val="16"/>
                  <w:lang w:eastAsia="ar-SA"/>
                </w:rPr>
                <w:t>XX</w:t>
              </w:r>
            </w:ins>
          </w:p>
        </w:tc>
      </w:tr>
      <w:tr w:rsidR="001D7937" w:rsidRPr="001D7937" w14:paraId="3B375895" w14:textId="77777777">
        <w:trPr>
          <w:trHeight w:val="315"/>
          <w:ins w:id="1605" w:author="Raphael Malyankar" w:date="2025-08-10T20:05:00Z"/>
        </w:trPr>
        <w:tc>
          <w:tcPr>
            <w:tcW w:w="3060" w:type="dxa"/>
            <w:tcBorders>
              <w:top w:val="single" w:sz="4" w:space="0" w:color="000000"/>
              <w:left w:val="single" w:sz="4" w:space="0" w:color="000000"/>
              <w:bottom w:val="single" w:sz="4" w:space="0" w:color="000000"/>
              <w:right w:val="single" w:sz="4" w:space="0" w:color="000000"/>
            </w:tcBorders>
            <w:hideMark/>
          </w:tcPr>
          <w:p w14:paraId="03E4DDD3" w14:textId="77777777" w:rsidR="001D7937" w:rsidRPr="001D7937" w:rsidRDefault="001D7937" w:rsidP="001D7937">
            <w:pPr>
              <w:suppressAutoHyphens/>
              <w:snapToGrid w:val="0"/>
              <w:spacing w:before="60" w:after="60" w:line="240" w:lineRule="auto"/>
              <w:jc w:val="left"/>
              <w:rPr>
                <w:ins w:id="1606" w:author="Raphael Malyankar" w:date="2025-08-10T20:05:00Z" w16du:dateUtc="2025-08-11T03:05:00Z"/>
                <w:sz w:val="16"/>
                <w:szCs w:val="16"/>
                <w:lang w:eastAsia="ar-SA"/>
              </w:rPr>
            </w:pPr>
            <w:ins w:id="1607" w:author="Raphael Malyankar" w:date="2025-08-10T20:05:00Z" w16du:dateUtc="2025-08-11T03:05:00Z">
              <w:r w:rsidRPr="001D7937">
                <w:rPr>
                  <w:sz w:val="16"/>
                  <w:szCs w:val="16"/>
                  <w:lang w:eastAsia="ar-SA"/>
                </w:rPr>
                <w:t>contact</w:t>
              </w:r>
            </w:ins>
          </w:p>
        </w:tc>
        <w:tc>
          <w:tcPr>
            <w:tcW w:w="3420" w:type="dxa"/>
            <w:tcBorders>
              <w:top w:val="single" w:sz="4" w:space="0" w:color="000000"/>
              <w:left w:val="single" w:sz="4" w:space="0" w:color="000000"/>
              <w:bottom w:val="single" w:sz="4" w:space="0" w:color="000000"/>
              <w:right w:val="single" w:sz="4" w:space="0" w:color="000000"/>
            </w:tcBorders>
            <w:hideMark/>
          </w:tcPr>
          <w:p w14:paraId="7E1E9D5F" w14:textId="77777777" w:rsidR="001D7937" w:rsidRPr="001D7937" w:rsidRDefault="001D7937" w:rsidP="001D7937">
            <w:pPr>
              <w:suppressAutoHyphens/>
              <w:snapToGrid w:val="0"/>
              <w:spacing w:before="60" w:after="60" w:line="240" w:lineRule="auto"/>
              <w:jc w:val="left"/>
              <w:rPr>
                <w:ins w:id="1608" w:author="Raphael Malyankar" w:date="2025-08-10T20:05:00Z" w16du:dateUtc="2025-08-11T03:05:00Z"/>
                <w:sz w:val="16"/>
                <w:szCs w:val="16"/>
                <w:lang w:eastAsia="ar-SA"/>
              </w:rPr>
            </w:pPr>
            <w:ins w:id="1609" w:author="Raphael Malyankar" w:date="2025-08-10T20:05:00Z" w16du:dateUtc="2025-08-11T03:05:00Z">
              <w:r w:rsidRPr="001D7937">
                <w:rPr>
                  <w:sz w:val="16"/>
                  <w:szCs w:val="16"/>
                  <w:lang w:eastAsia="ar-SA"/>
                </w:rPr>
                <w:t>Details about the issuer of this Exchange Catalogue</w:t>
              </w:r>
            </w:ins>
          </w:p>
        </w:tc>
        <w:tc>
          <w:tcPr>
            <w:tcW w:w="804" w:type="dxa"/>
            <w:tcBorders>
              <w:top w:val="single" w:sz="4" w:space="0" w:color="000000"/>
              <w:left w:val="single" w:sz="4" w:space="0" w:color="000000"/>
              <w:bottom w:val="single" w:sz="4" w:space="0" w:color="000000"/>
              <w:right w:val="single" w:sz="4" w:space="0" w:color="000000"/>
            </w:tcBorders>
            <w:hideMark/>
          </w:tcPr>
          <w:p w14:paraId="77884EC7" w14:textId="36A7BA09" w:rsidR="001D7937" w:rsidRPr="003B419E" w:rsidRDefault="001D7937" w:rsidP="001D7937">
            <w:pPr>
              <w:suppressAutoHyphens/>
              <w:snapToGrid w:val="0"/>
              <w:spacing w:before="60" w:after="60" w:line="240" w:lineRule="auto"/>
              <w:jc w:val="center"/>
              <w:rPr>
                <w:ins w:id="1610" w:author="Raphael Malyankar" w:date="2025-08-10T20:05:00Z" w16du:dateUtc="2025-08-11T03:05:00Z"/>
                <w:b/>
                <w:bCs/>
                <w:sz w:val="16"/>
                <w:szCs w:val="16"/>
                <w:lang w:eastAsia="ar-SA"/>
              </w:rPr>
            </w:pPr>
            <w:ins w:id="1611" w:author="Raphael Malyankar" w:date="2025-08-10T20:05:00Z" w16du:dateUtc="2025-08-11T03:05:00Z">
              <w:r w:rsidRPr="003B419E">
                <w:rPr>
                  <w:b/>
                  <w:bCs/>
                  <w:color w:val="EE0000"/>
                  <w:sz w:val="16"/>
                  <w:szCs w:val="16"/>
                  <w:lang w:eastAsia="ar-SA"/>
                </w:rPr>
                <w:t>1</w:t>
              </w:r>
            </w:ins>
          </w:p>
        </w:tc>
        <w:tc>
          <w:tcPr>
            <w:tcW w:w="2436" w:type="dxa"/>
            <w:tcBorders>
              <w:top w:val="single" w:sz="4" w:space="0" w:color="000000"/>
              <w:left w:val="single" w:sz="4" w:space="0" w:color="000000"/>
              <w:bottom w:val="single" w:sz="4" w:space="0" w:color="000000"/>
              <w:right w:val="single" w:sz="4" w:space="0" w:color="000000"/>
            </w:tcBorders>
            <w:hideMark/>
          </w:tcPr>
          <w:p w14:paraId="43431F81" w14:textId="77777777" w:rsidR="001D7937" w:rsidRPr="001D7937" w:rsidRDefault="001D7937" w:rsidP="001D7937">
            <w:pPr>
              <w:suppressAutoHyphens/>
              <w:snapToGrid w:val="0"/>
              <w:spacing w:before="60" w:after="60" w:line="240" w:lineRule="auto"/>
              <w:jc w:val="left"/>
              <w:rPr>
                <w:ins w:id="1612" w:author="Raphael Malyankar" w:date="2025-08-10T20:05:00Z" w16du:dateUtc="2025-08-11T03:05:00Z"/>
                <w:sz w:val="16"/>
                <w:szCs w:val="16"/>
                <w:lang w:eastAsia="ar-SA"/>
              </w:rPr>
            </w:pPr>
            <w:ins w:id="1613" w:author="Raphael Malyankar" w:date="2025-08-10T20:05:00Z" w16du:dateUtc="2025-08-11T03:05:00Z">
              <w:r w:rsidRPr="001D7937">
                <w:rPr>
                  <w:sz w:val="16"/>
                  <w:szCs w:val="16"/>
                  <w:lang w:eastAsia="ar-SA"/>
                </w:rPr>
                <w:t>S100_CataloguePointOfContact</w:t>
              </w:r>
            </w:ins>
          </w:p>
        </w:tc>
        <w:tc>
          <w:tcPr>
            <w:tcW w:w="3060" w:type="dxa"/>
            <w:tcBorders>
              <w:top w:val="single" w:sz="4" w:space="0" w:color="000000"/>
              <w:left w:val="single" w:sz="4" w:space="0" w:color="000000"/>
              <w:bottom w:val="single" w:sz="4" w:space="0" w:color="000000"/>
              <w:right w:val="single" w:sz="4" w:space="0" w:color="000000"/>
            </w:tcBorders>
          </w:tcPr>
          <w:p w14:paraId="011C7168" w14:textId="5BD5553E" w:rsidR="001D7937" w:rsidRPr="003B419E" w:rsidRDefault="007151EC" w:rsidP="001D7937">
            <w:pPr>
              <w:suppressAutoHyphens/>
              <w:snapToGrid w:val="0"/>
              <w:spacing w:before="60" w:after="60" w:line="240" w:lineRule="auto"/>
              <w:jc w:val="left"/>
              <w:rPr>
                <w:ins w:id="1614" w:author="Raphael Malyankar" w:date="2025-08-10T20:05:00Z" w16du:dateUtc="2025-08-11T03:05:00Z"/>
                <w:b/>
                <w:bCs/>
                <w:sz w:val="16"/>
                <w:szCs w:val="16"/>
                <w:lang w:eastAsia="ar-SA"/>
              </w:rPr>
            </w:pPr>
            <w:ins w:id="1615" w:author="Raphael Malyankar" w:date="2025-08-10T20:20:00Z" w16du:dateUtc="2025-08-11T03:20:00Z">
              <w:r w:rsidRPr="003B419E">
                <w:rPr>
                  <w:b/>
                  <w:bCs/>
                  <w:color w:val="EE0000"/>
                  <w:sz w:val="16"/>
                  <w:szCs w:val="16"/>
                  <w:lang w:eastAsia="ar-SA"/>
                </w:rPr>
                <w:t>0..1 multiplicity in S-100 restricted to 1 in S-1</w:t>
              </w:r>
            </w:ins>
            <w:ins w:id="1616" w:author="Raphael Malyankar" w:date="2025-08-10T20:21:00Z" w16du:dateUtc="2025-08-11T03:21:00Z">
              <w:r w:rsidR="00597750">
                <w:rPr>
                  <w:b/>
                  <w:bCs/>
                  <w:color w:val="EE0000"/>
                  <w:sz w:val="16"/>
                  <w:szCs w:val="16"/>
                  <w:lang w:eastAsia="ar-SA"/>
                </w:rPr>
                <w:t>XX</w:t>
              </w:r>
            </w:ins>
          </w:p>
        </w:tc>
      </w:tr>
      <w:tr w:rsidR="001D7937" w:rsidRPr="001D7937" w14:paraId="303E10F0" w14:textId="77777777">
        <w:trPr>
          <w:trHeight w:val="495"/>
          <w:ins w:id="1617" w:author="Raphael Malyankar" w:date="2025-08-10T20:05:00Z"/>
        </w:trPr>
        <w:tc>
          <w:tcPr>
            <w:tcW w:w="3060" w:type="dxa"/>
            <w:tcBorders>
              <w:top w:val="single" w:sz="4" w:space="0" w:color="000000"/>
              <w:left w:val="single" w:sz="4" w:space="0" w:color="000000"/>
              <w:bottom w:val="single" w:sz="4" w:space="0" w:color="000000"/>
              <w:right w:val="single" w:sz="4" w:space="0" w:color="000000"/>
            </w:tcBorders>
            <w:hideMark/>
          </w:tcPr>
          <w:p w14:paraId="554E0FA4" w14:textId="77777777" w:rsidR="001D7937" w:rsidRPr="001D7937" w:rsidRDefault="001D7937" w:rsidP="001D7937">
            <w:pPr>
              <w:suppressAutoHyphens/>
              <w:snapToGrid w:val="0"/>
              <w:spacing w:before="60" w:after="60" w:line="240" w:lineRule="auto"/>
              <w:jc w:val="left"/>
              <w:rPr>
                <w:ins w:id="1618" w:author="Raphael Malyankar" w:date="2025-08-10T20:05:00Z" w16du:dateUtc="2025-08-11T03:05:00Z"/>
                <w:sz w:val="16"/>
                <w:szCs w:val="16"/>
                <w:lang w:eastAsia="ar-SA"/>
              </w:rPr>
            </w:pPr>
            <w:ins w:id="1619" w:author="Raphael Malyankar" w:date="2025-08-10T20:05:00Z" w16du:dateUtc="2025-08-11T03:05:00Z">
              <w:r w:rsidRPr="001D7937">
                <w:rPr>
                  <w:sz w:val="16"/>
                  <w:szCs w:val="16"/>
                  <w:lang w:eastAsia="ar-SA"/>
                </w:rPr>
                <w:t>productSpecification</w:t>
              </w:r>
            </w:ins>
          </w:p>
        </w:tc>
        <w:tc>
          <w:tcPr>
            <w:tcW w:w="3420" w:type="dxa"/>
            <w:tcBorders>
              <w:top w:val="single" w:sz="4" w:space="0" w:color="000000"/>
              <w:left w:val="single" w:sz="4" w:space="0" w:color="000000"/>
              <w:bottom w:val="single" w:sz="4" w:space="0" w:color="000000"/>
              <w:right w:val="single" w:sz="4" w:space="0" w:color="000000"/>
            </w:tcBorders>
            <w:hideMark/>
          </w:tcPr>
          <w:p w14:paraId="2EBADEC5" w14:textId="77777777" w:rsidR="001D7937" w:rsidRPr="001D7937" w:rsidRDefault="001D7937" w:rsidP="001D7937">
            <w:pPr>
              <w:suppressAutoHyphens/>
              <w:snapToGrid w:val="0"/>
              <w:spacing w:before="60" w:after="60" w:line="240" w:lineRule="auto"/>
              <w:jc w:val="left"/>
              <w:rPr>
                <w:ins w:id="1620" w:author="Raphael Malyankar" w:date="2025-08-10T20:05:00Z" w16du:dateUtc="2025-08-11T03:05:00Z"/>
                <w:sz w:val="16"/>
                <w:szCs w:val="16"/>
                <w:lang w:eastAsia="ar-SA"/>
              </w:rPr>
            </w:pPr>
            <w:ins w:id="1621" w:author="Raphael Malyankar" w:date="2025-08-10T20:05:00Z" w16du:dateUtc="2025-08-11T03:05:00Z">
              <w:r w:rsidRPr="001D7937">
                <w:rPr>
                  <w:sz w:val="16"/>
                  <w:szCs w:val="16"/>
                  <w:lang w:eastAsia="ar-SA"/>
                </w:rPr>
                <w:t>Details about the Product Specifications used for the datasets contained in the Exchange Catalogue</w:t>
              </w:r>
            </w:ins>
          </w:p>
        </w:tc>
        <w:tc>
          <w:tcPr>
            <w:tcW w:w="804" w:type="dxa"/>
            <w:tcBorders>
              <w:top w:val="single" w:sz="4" w:space="0" w:color="000000"/>
              <w:left w:val="single" w:sz="4" w:space="0" w:color="000000"/>
              <w:bottom w:val="single" w:sz="4" w:space="0" w:color="000000"/>
              <w:right w:val="single" w:sz="4" w:space="0" w:color="000000"/>
            </w:tcBorders>
            <w:hideMark/>
          </w:tcPr>
          <w:p w14:paraId="5200FD63" w14:textId="5A6DCFEB" w:rsidR="001D7937" w:rsidRPr="001D7937" w:rsidRDefault="007151EC" w:rsidP="001D7937">
            <w:pPr>
              <w:suppressAutoHyphens/>
              <w:snapToGrid w:val="0"/>
              <w:spacing w:before="60" w:after="60" w:line="240" w:lineRule="auto"/>
              <w:jc w:val="center"/>
              <w:rPr>
                <w:ins w:id="1622" w:author="Raphael Malyankar" w:date="2025-08-10T20:05:00Z" w16du:dateUtc="2025-08-11T03:05:00Z"/>
                <w:sz w:val="16"/>
                <w:szCs w:val="16"/>
                <w:lang w:eastAsia="ar-SA"/>
              </w:rPr>
            </w:pPr>
            <w:ins w:id="1623" w:author="Raphael Malyankar" w:date="2025-08-10T20:20:00Z" w16du:dateUtc="2025-08-11T03:20:00Z">
              <w:r w:rsidRPr="003B419E">
                <w:rPr>
                  <w:b/>
                  <w:bCs/>
                  <w:color w:val="EE0000"/>
                  <w:sz w:val="16"/>
                  <w:szCs w:val="16"/>
                  <w:lang w:eastAsia="ar-SA"/>
                </w:rPr>
                <w:t>1</w:t>
              </w:r>
            </w:ins>
            <w:ins w:id="1624" w:author="Raphael Malyankar" w:date="2025-08-10T20:05:00Z" w16du:dateUtc="2025-08-11T03:05:00Z">
              <w:r w:rsidR="001D7937" w:rsidRPr="001D7937">
                <w:rPr>
                  <w:sz w:val="16"/>
                  <w:szCs w:val="16"/>
                  <w:lang w:eastAsia="ar-SA"/>
                </w:rPr>
                <w:t>..*</w:t>
              </w:r>
            </w:ins>
          </w:p>
        </w:tc>
        <w:tc>
          <w:tcPr>
            <w:tcW w:w="2436" w:type="dxa"/>
            <w:tcBorders>
              <w:top w:val="single" w:sz="4" w:space="0" w:color="000000"/>
              <w:left w:val="single" w:sz="4" w:space="0" w:color="000000"/>
              <w:bottom w:val="single" w:sz="4" w:space="0" w:color="000000"/>
              <w:right w:val="single" w:sz="4" w:space="0" w:color="000000"/>
            </w:tcBorders>
            <w:hideMark/>
          </w:tcPr>
          <w:p w14:paraId="0B05A64B" w14:textId="77777777" w:rsidR="001D7937" w:rsidRPr="001D7937" w:rsidRDefault="001D7937" w:rsidP="001D7937">
            <w:pPr>
              <w:suppressAutoHyphens/>
              <w:snapToGrid w:val="0"/>
              <w:spacing w:before="60" w:after="60" w:line="240" w:lineRule="auto"/>
              <w:jc w:val="left"/>
              <w:rPr>
                <w:ins w:id="1625" w:author="Raphael Malyankar" w:date="2025-08-10T20:05:00Z" w16du:dateUtc="2025-08-11T03:05:00Z"/>
                <w:sz w:val="16"/>
                <w:szCs w:val="16"/>
                <w:lang w:eastAsia="ar-SA"/>
              </w:rPr>
            </w:pPr>
            <w:ins w:id="1626" w:author="Raphael Malyankar" w:date="2025-08-10T20:05:00Z" w16du:dateUtc="2025-08-11T03:05:00Z">
              <w:r w:rsidRPr="001D7937">
                <w:rPr>
                  <w:sz w:val="16"/>
                  <w:szCs w:val="16"/>
                  <w:lang w:eastAsia="ar-SA"/>
                </w:rPr>
                <w:t>S100_ProductSpecification</w:t>
              </w:r>
            </w:ins>
          </w:p>
        </w:tc>
        <w:tc>
          <w:tcPr>
            <w:tcW w:w="3060" w:type="dxa"/>
            <w:tcBorders>
              <w:top w:val="single" w:sz="4" w:space="0" w:color="000000"/>
              <w:left w:val="single" w:sz="4" w:space="0" w:color="000000"/>
              <w:bottom w:val="single" w:sz="4" w:space="0" w:color="000000"/>
              <w:right w:val="single" w:sz="4" w:space="0" w:color="000000"/>
            </w:tcBorders>
          </w:tcPr>
          <w:p w14:paraId="72C9513A" w14:textId="0296D484" w:rsidR="001D7937" w:rsidRPr="003B419E" w:rsidRDefault="00597750" w:rsidP="001D7937">
            <w:pPr>
              <w:suppressAutoHyphens/>
              <w:snapToGrid w:val="0"/>
              <w:spacing w:before="60" w:after="60" w:line="240" w:lineRule="auto"/>
              <w:jc w:val="left"/>
              <w:rPr>
                <w:ins w:id="1627" w:author="Raphael Malyankar" w:date="2025-08-10T20:05:00Z" w16du:dateUtc="2025-08-11T03:05:00Z"/>
                <w:b/>
                <w:bCs/>
                <w:sz w:val="16"/>
                <w:szCs w:val="16"/>
                <w:lang w:eastAsia="ar-SA"/>
              </w:rPr>
            </w:pPr>
            <w:ins w:id="1628" w:author="Raphael Malyankar" w:date="2025-08-10T20:20:00Z" w16du:dateUtc="2025-08-11T03:20:00Z">
              <w:r w:rsidRPr="003B419E">
                <w:rPr>
                  <w:b/>
                  <w:bCs/>
                  <w:color w:val="EE0000"/>
                  <w:sz w:val="16"/>
                  <w:szCs w:val="16"/>
                  <w:lang w:eastAsia="ar-SA"/>
                </w:rPr>
                <w:t>0..* multiplicity in S-100 restricted to 1..* in S-1</w:t>
              </w:r>
            </w:ins>
            <w:ins w:id="1629" w:author="Raphael Malyankar" w:date="2025-08-10T20:21:00Z" w16du:dateUtc="2025-08-11T03:21:00Z">
              <w:r w:rsidRPr="003B419E">
                <w:rPr>
                  <w:b/>
                  <w:bCs/>
                  <w:color w:val="EE0000"/>
                  <w:sz w:val="16"/>
                  <w:szCs w:val="16"/>
                  <w:lang w:eastAsia="ar-SA"/>
                </w:rPr>
                <w:t>XX</w:t>
              </w:r>
            </w:ins>
          </w:p>
        </w:tc>
      </w:tr>
      <w:tr w:rsidR="001D7937" w:rsidRPr="001D7937" w14:paraId="10D3847F" w14:textId="77777777">
        <w:trPr>
          <w:ins w:id="1630" w:author="Raphael Malyankar" w:date="2025-08-10T20:05:00Z"/>
        </w:trPr>
        <w:tc>
          <w:tcPr>
            <w:tcW w:w="3060" w:type="dxa"/>
            <w:tcBorders>
              <w:top w:val="single" w:sz="4" w:space="0" w:color="000000"/>
              <w:left w:val="single" w:sz="4" w:space="0" w:color="000000"/>
              <w:bottom w:val="single" w:sz="4" w:space="0" w:color="000000"/>
              <w:right w:val="single" w:sz="4" w:space="0" w:color="000000"/>
            </w:tcBorders>
            <w:shd w:val="clear" w:color="auto" w:fill="FFFFFF"/>
            <w:hideMark/>
          </w:tcPr>
          <w:p w14:paraId="581C8C32" w14:textId="77777777" w:rsidR="001D7937" w:rsidRPr="001D7937" w:rsidRDefault="001D7937" w:rsidP="001D7937">
            <w:pPr>
              <w:suppressAutoHyphens/>
              <w:snapToGrid w:val="0"/>
              <w:spacing w:before="60" w:after="60" w:line="240" w:lineRule="auto"/>
              <w:jc w:val="left"/>
              <w:rPr>
                <w:ins w:id="1631" w:author="Raphael Malyankar" w:date="2025-08-10T20:05:00Z" w16du:dateUtc="2025-08-11T03:05:00Z"/>
                <w:rFonts w:cs="Arial"/>
                <w:sz w:val="16"/>
                <w:szCs w:val="16"/>
                <w:lang w:eastAsia="ar-SA"/>
              </w:rPr>
            </w:pPr>
            <w:ins w:id="1632" w:author="Raphael Malyankar" w:date="2025-08-10T20:05:00Z" w16du:dateUtc="2025-08-11T03:05:00Z">
              <w:r w:rsidRPr="001D7937">
                <w:rPr>
                  <w:rFonts w:cs="Arial"/>
                  <w:sz w:val="16"/>
                  <w:szCs w:val="16"/>
                  <w:lang w:eastAsia="ar-SA"/>
                </w:rPr>
                <w:t>defaultLocale</w:t>
              </w:r>
            </w:ins>
          </w:p>
        </w:tc>
        <w:tc>
          <w:tcPr>
            <w:tcW w:w="3420" w:type="dxa"/>
            <w:tcBorders>
              <w:top w:val="single" w:sz="4" w:space="0" w:color="000000"/>
              <w:left w:val="single" w:sz="4" w:space="0" w:color="000000"/>
              <w:bottom w:val="single" w:sz="4" w:space="0" w:color="000000"/>
              <w:right w:val="single" w:sz="4" w:space="0" w:color="000000"/>
            </w:tcBorders>
            <w:shd w:val="clear" w:color="auto" w:fill="FFFFFF"/>
            <w:hideMark/>
          </w:tcPr>
          <w:p w14:paraId="5A3B3F2B" w14:textId="77777777" w:rsidR="001D7937" w:rsidRPr="001D7937" w:rsidRDefault="001D7937" w:rsidP="001D7937">
            <w:pPr>
              <w:suppressAutoHyphens/>
              <w:snapToGrid w:val="0"/>
              <w:spacing w:before="60" w:after="60" w:line="240" w:lineRule="auto"/>
              <w:jc w:val="left"/>
              <w:rPr>
                <w:ins w:id="1633" w:author="Raphael Malyankar" w:date="2025-08-10T20:05:00Z" w16du:dateUtc="2025-08-11T03:05:00Z"/>
                <w:rFonts w:cs="Arial"/>
                <w:sz w:val="16"/>
                <w:szCs w:val="16"/>
                <w:lang w:eastAsia="ar-SA"/>
              </w:rPr>
            </w:pPr>
            <w:ins w:id="1634" w:author="Raphael Malyankar" w:date="2025-08-10T20:05:00Z" w16du:dateUtc="2025-08-11T03:05:00Z">
              <w:r w:rsidRPr="001D7937">
                <w:rPr>
                  <w:rFonts w:cs="Arial"/>
                  <w:sz w:val="16"/>
                  <w:szCs w:val="16"/>
                  <w:lang w:eastAsia="ar-SA"/>
                </w:rPr>
                <w:t>Default language and character set used for all metadata records in this Exchange Catalogue</w:t>
              </w:r>
            </w:ins>
          </w:p>
        </w:tc>
        <w:tc>
          <w:tcPr>
            <w:tcW w:w="804" w:type="dxa"/>
            <w:tcBorders>
              <w:top w:val="single" w:sz="4" w:space="0" w:color="000000"/>
              <w:left w:val="single" w:sz="4" w:space="0" w:color="000000"/>
              <w:bottom w:val="single" w:sz="4" w:space="0" w:color="000000"/>
              <w:right w:val="single" w:sz="4" w:space="0" w:color="000000"/>
            </w:tcBorders>
            <w:shd w:val="clear" w:color="auto" w:fill="FFFFFF"/>
            <w:hideMark/>
          </w:tcPr>
          <w:p w14:paraId="2DF328C4" w14:textId="77777777" w:rsidR="001D7937" w:rsidRPr="001D7937" w:rsidRDefault="001D7937" w:rsidP="001D7937">
            <w:pPr>
              <w:suppressAutoHyphens/>
              <w:snapToGrid w:val="0"/>
              <w:spacing w:before="60" w:after="60" w:line="240" w:lineRule="auto"/>
              <w:jc w:val="center"/>
              <w:rPr>
                <w:ins w:id="1635" w:author="Raphael Malyankar" w:date="2025-08-10T20:05:00Z" w16du:dateUtc="2025-08-11T03:05:00Z"/>
                <w:rFonts w:cs="Arial"/>
                <w:sz w:val="16"/>
                <w:szCs w:val="16"/>
                <w:lang w:eastAsia="ar-SA"/>
              </w:rPr>
            </w:pPr>
            <w:ins w:id="1636" w:author="Raphael Malyankar" w:date="2025-08-10T20:05:00Z" w16du:dateUtc="2025-08-11T03:05:00Z">
              <w:r w:rsidRPr="001D7937">
                <w:rPr>
                  <w:rFonts w:cs="Arial"/>
                  <w:sz w:val="16"/>
                  <w:szCs w:val="16"/>
                  <w:lang w:eastAsia="ar-SA"/>
                </w:rPr>
                <w:t>0..1</w:t>
              </w:r>
            </w:ins>
          </w:p>
        </w:tc>
        <w:tc>
          <w:tcPr>
            <w:tcW w:w="2436" w:type="dxa"/>
            <w:tcBorders>
              <w:top w:val="single" w:sz="4" w:space="0" w:color="000000"/>
              <w:left w:val="single" w:sz="4" w:space="0" w:color="000000"/>
              <w:bottom w:val="single" w:sz="4" w:space="0" w:color="000000"/>
              <w:right w:val="single" w:sz="4" w:space="0" w:color="000000"/>
            </w:tcBorders>
            <w:shd w:val="clear" w:color="auto" w:fill="FFFFFF"/>
            <w:hideMark/>
          </w:tcPr>
          <w:p w14:paraId="646FC05E" w14:textId="77777777" w:rsidR="001D7937" w:rsidRPr="001D7937" w:rsidRDefault="001D7937" w:rsidP="001D7937">
            <w:pPr>
              <w:suppressAutoHyphens/>
              <w:snapToGrid w:val="0"/>
              <w:spacing w:before="60" w:after="60" w:line="240" w:lineRule="auto"/>
              <w:jc w:val="left"/>
              <w:rPr>
                <w:ins w:id="1637" w:author="Raphael Malyankar" w:date="2025-08-10T20:05:00Z" w16du:dateUtc="2025-08-11T03:05:00Z"/>
                <w:rFonts w:cs="Arial"/>
                <w:sz w:val="16"/>
                <w:szCs w:val="16"/>
                <w:lang w:eastAsia="ar-SA"/>
              </w:rPr>
            </w:pPr>
            <w:ins w:id="1638" w:author="Raphael Malyankar" w:date="2025-08-10T20:05:00Z" w16du:dateUtc="2025-08-11T03:05:00Z">
              <w:r w:rsidRPr="001D7937">
                <w:rPr>
                  <w:rFonts w:cs="Arial"/>
                  <w:sz w:val="16"/>
                  <w:szCs w:val="16"/>
                  <w:lang w:eastAsia="ar-SA"/>
                </w:rPr>
                <w:t>PT_Locale</w:t>
              </w:r>
            </w:ins>
          </w:p>
        </w:tc>
        <w:tc>
          <w:tcPr>
            <w:tcW w:w="3060" w:type="dxa"/>
            <w:tcBorders>
              <w:top w:val="single" w:sz="4" w:space="0" w:color="000000"/>
              <w:left w:val="single" w:sz="4" w:space="0" w:color="000000"/>
              <w:bottom w:val="single" w:sz="4" w:space="0" w:color="000000"/>
              <w:right w:val="single" w:sz="4" w:space="0" w:color="000000"/>
            </w:tcBorders>
            <w:shd w:val="clear" w:color="auto" w:fill="FFFFFF"/>
            <w:hideMark/>
          </w:tcPr>
          <w:p w14:paraId="2E33B5D5" w14:textId="77777777" w:rsidR="001D7937" w:rsidRPr="001D7937" w:rsidRDefault="001D7937" w:rsidP="001D7937">
            <w:pPr>
              <w:suppressAutoHyphens/>
              <w:snapToGrid w:val="0"/>
              <w:spacing w:before="60" w:after="60" w:line="240" w:lineRule="auto"/>
              <w:jc w:val="left"/>
              <w:rPr>
                <w:ins w:id="1639" w:author="Raphael Malyankar" w:date="2025-08-10T20:05:00Z" w16du:dateUtc="2025-08-11T03:05:00Z"/>
                <w:sz w:val="16"/>
                <w:szCs w:val="16"/>
                <w:lang w:eastAsia="ar-SA"/>
              </w:rPr>
            </w:pPr>
            <w:ins w:id="1640" w:author="Raphael Malyankar" w:date="2025-08-10T20:05:00Z" w16du:dateUtc="2025-08-11T03:05:00Z">
              <w:r w:rsidRPr="001D7937">
                <w:rPr>
                  <w:sz w:val="16"/>
                  <w:szCs w:val="16"/>
                  <w:lang w:eastAsia="ar-SA"/>
                </w:rPr>
                <w:t>Default is English and UTF-8</w:t>
              </w:r>
            </w:ins>
          </w:p>
        </w:tc>
      </w:tr>
      <w:tr w:rsidR="001D7937" w:rsidRPr="001D7937" w14:paraId="79C36029" w14:textId="77777777">
        <w:trPr>
          <w:ins w:id="1641" w:author="Raphael Malyankar" w:date="2025-08-10T20:05:00Z"/>
        </w:trPr>
        <w:tc>
          <w:tcPr>
            <w:tcW w:w="3060" w:type="dxa"/>
            <w:tcBorders>
              <w:top w:val="single" w:sz="4" w:space="0" w:color="000000"/>
              <w:left w:val="single" w:sz="4" w:space="0" w:color="000000"/>
              <w:bottom w:val="single" w:sz="4" w:space="0" w:color="000000"/>
              <w:right w:val="single" w:sz="4" w:space="0" w:color="000000"/>
            </w:tcBorders>
            <w:shd w:val="clear" w:color="auto" w:fill="FFFFFF"/>
            <w:hideMark/>
          </w:tcPr>
          <w:p w14:paraId="1D8EC6FE" w14:textId="77777777" w:rsidR="001D7937" w:rsidRPr="001D7937" w:rsidRDefault="001D7937" w:rsidP="001D7937">
            <w:pPr>
              <w:suppressAutoHyphens/>
              <w:snapToGrid w:val="0"/>
              <w:spacing w:before="60" w:after="60" w:line="240" w:lineRule="auto"/>
              <w:jc w:val="left"/>
              <w:rPr>
                <w:ins w:id="1642" w:author="Raphael Malyankar" w:date="2025-08-10T20:05:00Z" w16du:dateUtc="2025-08-11T03:05:00Z"/>
                <w:rFonts w:cs="Arial"/>
                <w:sz w:val="16"/>
                <w:szCs w:val="16"/>
                <w:lang w:eastAsia="ar-SA"/>
              </w:rPr>
            </w:pPr>
            <w:ins w:id="1643" w:author="Raphael Malyankar" w:date="2025-08-10T20:05:00Z" w16du:dateUtc="2025-08-11T03:05:00Z">
              <w:r w:rsidRPr="001D7937">
                <w:rPr>
                  <w:rFonts w:cs="Arial"/>
                  <w:sz w:val="16"/>
                  <w:szCs w:val="16"/>
                  <w:lang w:eastAsia="ar-SA"/>
                </w:rPr>
                <w:t>otherLocale</w:t>
              </w:r>
            </w:ins>
          </w:p>
        </w:tc>
        <w:tc>
          <w:tcPr>
            <w:tcW w:w="3420" w:type="dxa"/>
            <w:tcBorders>
              <w:top w:val="single" w:sz="4" w:space="0" w:color="000000"/>
              <w:left w:val="single" w:sz="4" w:space="0" w:color="000000"/>
              <w:bottom w:val="single" w:sz="4" w:space="0" w:color="000000"/>
              <w:right w:val="single" w:sz="4" w:space="0" w:color="000000"/>
            </w:tcBorders>
            <w:shd w:val="clear" w:color="auto" w:fill="FFFFFF"/>
            <w:hideMark/>
          </w:tcPr>
          <w:p w14:paraId="0974C35C" w14:textId="77777777" w:rsidR="001D7937" w:rsidRPr="001D7937" w:rsidRDefault="001D7937" w:rsidP="001D7937">
            <w:pPr>
              <w:suppressAutoHyphens/>
              <w:snapToGrid w:val="0"/>
              <w:spacing w:before="60" w:after="60" w:line="240" w:lineRule="auto"/>
              <w:jc w:val="left"/>
              <w:rPr>
                <w:ins w:id="1644" w:author="Raphael Malyankar" w:date="2025-08-10T20:05:00Z" w16du:dateUtc="2025-08-11T03:05:00Z"/>
                <w:rFonts w:cs="Arial"/>
                <w:sz w:val="16"/>
                <w:szCs w:val="16"/>
                <w:lang w:eastAsia="ar-SA"/>
              </w:rPr>
            </w:pPr>
            <w:ins w:id="1645" w:author="Raphael Malyankar" w:date="2025-08-10T20:05:00Z" w16du:dateUtc="2025-08-11T03:05:00Z">
              <w:r w:rsidRPr="001D7937">
                <w:rPr>
                  <w:rFonts w:cs="Arial"/>
                  <w:sz w:val="16"/>
                  <w:szCs w:val="16"/>
                  <w:lang w:eastAsia="ar-SA"/>
                </w:rPr>
                <w:t xml:space="preserve">Other languages and character sets used for the localized metadata records in this Exchange Catalogue </w:t>
              </w:r>
            </w:ins>
          </w:p>
        </w:tc>
        <w:tc>
          <w:tcPr>
            <w:tcW w:w="804" w:type="dxa"/>
            <w:tcBorders>
              <w:top w:val="single" w:sz="4" w:space="0" w:color="000000"/>
              <w:left w:val="single" w:sz="4" w:space="0" w:color="000000"/>
              <w:bottom w:val="single" w:sz="4" w:space="0" w:color="000000"/>
              <w:right w:val="single" w:sz="4" w:space="0" w:color="000000"/>
            </w:tcBorders>
            <w:shd w:val="clear" w:color="auto" w:fill="FFFFFF"/>
            <w:hideMark/>
          </w:tcPr>
          <w:p w14:paraId="5F776607" w14:textId="77777777" w:rsidR="001D7937" w:rsidRPr="001D7937" w:rsidRDefault="001D7937" w:rsidP="001D7937">
            <w:pPr>
              <w:suppressAutoHyphens/>
              <w:snapToGrid w:val="0"/>
              <w:spacing w:before="60" w:after="60" w:line="240" w:lineRule="auto"/>
              <w:jc w:val="center"/>
              <w:rPr>
                <w:ins w:id="1646" w:author="Raphael Malyankar" w:date="2025-08-10T20:05:00Z" w16du:dateUtc="2025-08-11T03:05:00Z"/>
                <w:rFonts w:cs="Arial"/>
                <w:sz w:val="16"/>
                <w:szCs w:val="16"/>
                <w:lang w:eastAsia="ar-SA"/>
              </w:rPr>
            </w:pPr>
            <w:ins w:id="1647" w:author="Raphael Malyankar" w:date="2025-08-10T20:05:00Z" w16du:dateUtc="2025-08-11T03:05:00Z">
              <w:r w:rsidRPr="001D7937">
                <w:rPr>
                  <w:rFonts w:cs="Arial"/>
                  <w:sz w:val="16"/>
                  <w:szCs w:val="16"/>
                  <w:lang w:eastAsia="ar-SA"/>
                </w:rPr>
                <w:t>0..*</w:t>
              </w:r>
            </w:ins>
          </w:p>
        </w:tc>
        <w:tc>
          <w:tcPr>
            <w:tcW w:w="2436" w:type="dxa"/>
            <w:tcBorders>
              <w:top w:val="single" w:sz="4" w:space="0" w:color="000000"/>
              <w:left w:val="single" w:sz="4" w:space="0" w:color="000000"/>
              <w:bottom w:val="single" w:sz="4" w:space="0" w:color="000000"/>
              <w:right w:val="single" w:sz="4" w:space="0" w:color="000000"/>
            </w:tcBorders>
            <w:shd w:val="clear" w:color="auto" w:fill="FFFFFF"/>
            <w:hideMark/>
          </w:tcPr>
          <w:p w14:paraId="029210EF" w14:textId="77777777" w:rsidR="001D7937" w:rsidRPr="001D7937" w:rsidRDefault="001D7937" w:rsidP="001D7937">
            <w:pPr>
              <w:suppressAutoHyphens/>
              <w:snapToGrid w:val="0"/>
              <w:spacing w:before="60" w:after="60" w:line="240" w:lineRule="auto"/>
              <w:jc w:val="left"/>
              <w:rPr>
                <w:ins w:id="1648" w:author="Raphael Malyankar" w:date="2025-08-10T20:05:00Z" w16du:dateUtc="2025-08-11T03:05:00Z"/>
                <w:rFonts w:cs="Arial"/>
                <w:sz w:val="16"/>
                <w:szCs w:val="16"/>
                <w:lang w:eastAsia="ar-SA"/>
              </w:rPr>
            </w:pPr>
            <w:ins w:id="1649" w:author="Raphael Malyankar" w:date="2025-08-10T20:05:00Z" w16du:dateUtc="2025-08-11T03:05:00Z">
              <w:r w:rsidRPr="001D7937">
                <w:rPr>
                  <w:rFonts w:cs="Arial"/>
                  <w:sz w:val="16"/>
                  <w:szCs w:val="16"/>
                  <w:lang w:eastAsia="ar-SA"/>
                </w:rPr>
                <w:t>PT_Locale</w:t>
              </w:r>
            </w:ins>
          </w:p>
        </w:tc>
        <w:tc>
          <w:tcPr>
            <w:tcW w:w="3060" w:type="dxa"/>
            <w:tcBorders>
              <w:top w:val="single" w:sz="4" w:space="0" w:color="000000"/>
              <w:left w:val="single" w:sz="4" w:space="0" w:color="000000"/>
              <w:bottom w:val="single" w:sz="4" w:space="0" w:color="000000"/>
              <w:right w:val="single" w:sz="4" w:space="0" w:color="000000"/>
            </w:tcBorders>
            <w:shd w:val="clear" w:color="auto" w:fill="FFFFFF"/>
            <w:hideMark/>
          </w:tcPr>
          <w:p w14:paraId="38A05400" w14:textId="77777777" w:rsidR="001D7937" w:rsidRPr="001D7937" w:rsidRDefault="001D7937" w:rsidP="001D7937">
            <w:pPr>
              <w:suppressAutoHyphens/>
              <w:snapToGrid w:val="0"/>
              <w:spacing w:before="60" w:after="60" w:line="240" w:lineRule="auto"/>
              <w:jc w:val="left"/>
              <w:rPr>
                <w:ins w:id="1650" w:author="Raphael Malyankar" w:date="2025-08-10T20:05:00Z" w16du:dateUtc="2025-08-11T03:05:00Z"/>
                <w:sz w:val="16"/>
                <w:szCs w:val="16"/>
                <w:lang w:eastAsia="ar-SA"/>
              </w:rPr>
            </w:pPr>
            <w:ins w:id="1651" w:author="Raphael Malyankar" w:date="2025-08-10T20:05:00Z" w16du:dateUtc="2025-08-11T03:05:00Z">
              <w:r w:rsidRPr="001D7937">
                <w:rPr>
                  <w:sz w:val="16"/>
                  <w:szCs w:val="16"/>
                  <w:lang w:eastAsia="ar-SA"/>
                </w:rPr>
                <w:t>Required if any localized entries are present in the Exchange Catalogue</w:t>
              </w:r>
            </w:ins>
          </w:p>
        </w:tc>
      </w:tr>
      <w:tr w:rsidR="001D7937" w:rsidRPr="001D7937" w14:paraId="2C349914" w14:textId="77777777">
        <w:trPr>
          <w:trHeight w:val="495"/>
          <w:ins w:id="1652" w:author="Raphael Malyankar" w:date="2025-08-10T20:05:00Z"/>
        </w:trPr>
        <w:tc>
          <w:tcPr>
            <w:tcW w:w="3060" w:type="dxa"/>
            <w:tcBorders>
              <w:top w:val="single" w:sz="4" w:space="0" w:color="000000"/>
              <w:left w:val="single" w:sz="4" w:space="0" w:color="000000"/>
              <w:bottom w:val="single" w:sz="4" w:space="0" w:color="000000"/>
              <w:right w:val="single" w:sz="4" w:space="0" w:color="000000"/>
            </w:tcBorders>
            <w:shd w:val="clear" w:color="auto" w:fill="FFFFFF"/>
            <w:hideMark/>
          </w:tcPr>
          <w:p w14:paraId="574D05C5" w14:textId="77777777" w:rsidR="001D7937" w:rsidRPr="001D7937" w:rsidRDefault="001D7937" w:rsidP="001D7937">
            <w:pPr>
              <w:suppressAutoHyphens/>
              <w:snapToGrid w:val="0"/>
              <w:spacing w:before="60" w:after="60" w:line="240" w:lineRule="auto"/>
              <w:jc w:val="left"/>
              <w:rPr>
                <w:ins w:id="1653" w:author="Raphael Malyankar" w:date="2025-08-10T20:05:00Z" w16du:dateUtc="2025-08-11T03:05:00Z"/>
                <w:sz w:val="16"/>
                <w:szCs w:val="16"/>
                <w:lang w:eastAsia="ar-SA"/>
              </w:rPr>
            </w:pPr>
            <w:ins w:id="1654" w:author="Raphael Malyankar" w:date="2025-08-10T20:05:00Z" w16du:dateUtc="2025-08-11T03:05:00Z">
              <w:r w:rsidRPr="001D7937">
                <w:rPr>
                  <w:rFonts w:cs="Arial"/>
                  <w:sz w:val="16"/>
                  <w:szCs w:val="16"/>
                  <w:lang w:eastAsia="ar-SA"/>
                </w:rPr>
                <w:t>exchangeCatalogueDescription</w:t>
              </w:r>
            </w:ins>
          </w:p>
        </w:tc>
        <w:tc>
          <w:tcPr>
            <w:tcW w:w="3420" w:type="dxa"/>
            <w:tcBorders>
              <w:top w:val="single" w:sz="4" w:space="0" w:color="000000"/>
              <w:left w:val="single" w:sz="4" w:space="0" w:color="000000"/>
              <w:bottom w:val="single" w:sz="4" w:space="0" w:color="000000"/>
              <w:right w:val="single" w:sz="4" w:space="0" w:color="000000"/>
            </w:tcBorders>
            <w:shd w:val="clear" w:color="auto" w:fill="FFFFFF"/>
          </w:tcPr>
          <w:p w14:paraId="40E34097" w14:textId="77777777" w:rsidR="001D7937" w:rsidRPr="001D7937" w:rsidRDefault="001D7937" w:rsidP="001D7937">
            <w:pPr>
              <w:suppressAutoHyphens/>
              <w:spacing w:before="60" w:after="60" w:line="240" w:lineRule="auto"/>
              <w:jc w:val="left"/>
              <w:rPr>
                <w:ins w:id="1655" w:author="Raphael Malyankar" w:date="2025-08-10T20:05:00Z" w16du:dateUtc="2025-08-11T03:05:00Z"/>
                <w:rFonts w:cs="Arial"/>
                <w:sz w:val="16"/>
                <w:szCs w:val="16"/>
                <w:lang w:eastAsia="ar-SA"/>
              </w:rPr>
            </w:pPr>
            <w:ins w:id="1656" w:author="Raphael Malyankar" w:date="2025-08-10T20:05:00Z" w16du:dateUtc="2025-08-11T03:05:00Z">
              <w:r w:rsidRPr="001D7937">
                <w:rPr>
                  <w:rFonts w:cs="Arial"/>
                  <w:sz w:val="16"/>
                  <w:szCs w:val="16"/>
                  <w:lang w:eastAsia="ar-SA"/>
                </w:rPr>
                <w:t>Description of what the Exchange Catalogue contains</w:t>
              </w:r>
            </w:ins>
          </w:p>
          <w:p w14:paraId="6931BB84" w14:textId="77777777" w:rsidR="001D7937" w:rsidRPr="001D7937" w:rsidRDefault="001D7937" w:rsidP="001D7937">
            <w:pPr>
              <w:suppressAutoHyphens/>
              <w:snapToGrid w:val="0"/>
              <w:spacing w:before="60" w:after="60" w:line="240" w:lineRule="auto"/>
              <w:jc w:val="left"/>
              <w:rPr>
                <w:ins w:id="1657" w:author="Raphael Malyankar" w:date="2025-08-10T20:05:00Z" w16du:dateUtc="2025-08-11T03:05:00Z"/>
                <w:sz w:val="16"/>
                <w:szCs w:val="16"/>
                <w:lang w:eastAsia="ar-SA"/>
              </w:rPr>
            </w:pPr>
          </w:p>
        </w:tc>
        <w:tc>
          <w:tcPr>
            <w:tcW w:w="804" w:type="dxa"/>
            <w:tcBorders>
              <w:top w:val="single" w:sz="4" w:space="0" w:color="000000"/>
              <w:left w:val="single" w:sz="4" w:space="0" w:color="000000"/>
              <w:bottom w:val="single" w:sz="4" w:space="0" w:color="000000"/>
              <w:right w:val="single" w:sz="4" w:space="0" w:color="000000"/>
            </w:tcBorders>
            <w:shd w:val="clear" w:color="auto" w:fill="FFFFFF"/>
            <w:hideMark/>
          </w:tcPr>
          <w:p w14:paraId="33F3AEEA" w14:textId="77777777" w:rsidR="001D7937" w:rsidRPr="001D7937" w:rsidRDefault="001D7937" w:rsidP="001D7937">
            <w:pPr>
              <w:suppressAutoHyphens/>
              <w:snapToGrid w:val="0"/>
              <w:spacing w:before="60" w:after="60" w:line="240" w:lineRule="auto"/>
              <w:jc w:val="center"/>
              <w:rPr>
                <w:ins w:id="1658" w:author="Raphael Malyankar" w:date="2025-08-10T20:05:00Z" w16du:dateUtc="2025-08-11T03:05:00Z"/>
                <w:sz w:val="16"/>
                <w:szCs w:val="16"/>
                <w:lang w:eastAsia="ar-SA"/>
              </w:rPr>
            </w:pPr>
            <w:ins w:id="1659" w:author="Raphael Malyankar" w:date="2025-08-10T20:05:00Z" w16du:dateUtc="2025-08-11T03:05:00Z">
              <w:r w:rsidRPr="001D7937">
                <w:rPr>
                  <w:rFonts w:cs="Arial"/>
                  <w:sz w:val="16"/>
                  <w:szCs w:val="16"/>
                  <w:lang w:eastAsia="ar-SA"/>
                </w:rPr>
                <w:t>0..1</w:t>
              </w:r>
            </w:ins>
          </w:p>
        </w:tc>
        <w:tc>
          <w:tcPr>
            <w:tcW w:w="2436" w:type="dxa"/>
            <w:tcBorders>
              <w:top w:val="single" w:sz="4" w:space="0" w:color="000000"/>
              <w:left w:val="single" w:sz="4" w:space="0" w:color="000000"/>
              <w:bottom w:val="single" w:sz="4" w:space="0" w:color="000000"/>
              <w:right w:val="single" w:sz="4" w:space="0" w:color="000000"/>
            </w:tcBorders>
            <w:shd w:val="clear" w:color="auto" w:fill="FFFFFF"/>
            <w:hideMark/>
          </w:tcPr>
          <w:p w14:paraId="268A196E" w14:textId="77777777" w:rsidR="001D7937" w:rsidRPr="001D7937" w:rsidRDefault="001D7937" w:rsidP="001D7937">
            <w:pPr>
              <w:suppressAutoHyphens/>
              <w:snapToGrid w:val="0"/>
              <w:spacing w:before="60" w:after="60" w:line="240" w:lineRule="auto"/>
              <w:jc w:val="left"/>
              <w:rPr>
                <w:ins w:id="1660" w:author="Raphael Malyankar" w:date="2025-08-10T20:05:00Z" w16du:dateUtc="2025-08-11T03:05:00Z"/>
                <w:sz w:val="16"/>
                <w:szCs w:val="16"/>
                <w:lang w:eastAsia="ar-SA"/>
              </w:rPr>
            </w:pPr>
            <w:ins w:id="1661" w:author="Raphael Malyankar" w:date="2025-08-10T20:05:00Z" w16du:dateUtc="2025-08-11T03:05:00Z">
              <w:r w:rsidRPr="001D7937">
                <w:rPr>
                  <w:rFonts w:cs="Arial"/>
                  <w:sz w:val="16"/>
                  <w:szCs w:val="16"/>
                  <w:lang w:eastAsia="ar-SA"/>
                </w:rPr>
                <w:t>CharacterString</w:t>
              </w:r>
            </w:ins>
          </w:p>
        </w:tc>
        <w:tc>
          <w:tcPr>
            <w:tcW w:w="3060" w:type="dxa"/>
            <w:tcBorders>
              <w:top w:val="single" w:sz="4" w:space="0" w:color="000000"/>
              <w:left w:val="single" w:sz="4" w:space="0" w:color="000000"/>
              <w:bottom w:val="single" w:sz="4" w:space="0" w:color="000000"/>
              <w:right w:val="single" w:sz="4" w:space="0" w:color="000000"/>
            </w:tcBorders>
            <w:shd w:val="clear" w:color="auto" w:fill="FFFFFF"/>
          </w:tcPr>
          <w:p w14:paraId="1AFE634F" w14:textId="77777777" w:rsidR="001D7937" w:rsidRPr="001D7937" w:rsidRDefault="001D7937" w:rsidP="001D7937">
            <w:pPr>
              <w:suppressAutoHyphens/>
              <w:snapToGrid w:val="0"/>
              <w:spacing w:before="60" w:after="60" w:line="240" w:lineRule="auto"/>
              <w:jc w:val="left"/>
              <w:rPr>
                <w:ins w:id="1662" w:author="Raphael Malyankar" w:date="2025-08-10T20:05:00Z" w16du:dateUtc="2025-08-11T03:05:00Z"/>
                <w:sz w:val="16"/>
                <w:szCs w:val="16"/>
                <w:lang w:eastAsia="ar-SA"/>
              </w:rPr>
            </w:pPr>
          </w:p>
        </w:tc>
      </w:tr>
      <w:tr w:rsidR="001D7937" w:rsidRPr="001D7937" w14:paraId="057073C6" w14:textId="77777777">
        <w:trPr>
          <w:trHeight w:val="495"/>
          <w:ins w:id="1663" w:author="Raphael Malyankar" w:date="2025-08-10T20:05:00Z"/>
        </w:trPr>
        <w:tc>
          <w:tcPr>
            <w:tcW w:w="3060" w:type="dxa"/>
            <w:tcBorders>
              <w:top w:val="single" w:sz="4" w:space="0" w:color="000000"/>
              <w:left w:val="single" w:sz="4" w:space="0" w:color="000000"/>
              <w:bottom w:val="single" w:sz="4" w:space="0" w:color="000000"/>
              <w:right w:val="single" w:sz="4" w:space="0" w:color="000000"/>
            </w:tcBorders>
            <w:shd w:val="clear" w:color="auto" w:fill="FFFFFF"/>
            <w:hideMark/>
          </w:tcPr>
          <w:p w14:paraId="78E163C3" w14:textId="77777777" w:rsidR="001D7937" w:rsidRPr="001D7937" w:rsidRDefault="001D7937" w:rsidP="001D7937">
            <w:pPr>
              <w:suppressAutoHyphens/>
              <w:snapToGrid w:val="0"/>
              <w:spacing w:before="60" w:after="60" w:line="240" w:lineRule="auto"/>
              <w:jc w:val="left"/>
              <w:rPr>
                <w:ins w:id="1664" w:author="Raphael Malyankar" w:date="2025-08-10T20:05:00Z" w16du:dateUtc="2025-08-11T03:05:00Z"/>
                <w:sz w:val="16"/>
                <w:szCs w:val="16"/>
                <w:lang w:eastAsia="ar-SA"/>
              </w:rPr>
            </w:pPr>
            <w:ins w:id="1665" w:author="Raphael Malyankar" w:date="2025-08-10T20:05:00Z" w16du:dateUtc="2025-08-11T03:05:00Z">
              <w:r w:rsidRPr="001D7937">
                <w:rPr>
                  <w:rFonts w:cs="Arial"/>
                  <w:sz w:val="16"/>
                  <w:szCs w:val="16"/>
                  <w:lang w:eastAsia="ar-SA"/>
                </w:rPr>
                <w:t>exchangeCatalogueComment</w:t>
              </w:r>
            </w:ins>
          </w:p>
        </w:tc>
        <w:tc>
          <w:tcPr>
            <w:tcW w:w="3420" w:type="dxa"/>
            <w:tcBorders>
              <w:top w:val="single" w:sz="4" w:space="0" w:color="000000"/>
              <w:left w:val="single" w:sz="4" w:space="0" w:color="000000"/>
              <w:bottom w:val="single" w:sz="4" w:space="0" w:color="000000"/>
              <w:right w:val="single" w:sz="4" w:space="0" w:color="000000"/>
            </w:tcBorders>
            <w:shd w:val="clear" w:color="auto" w:fill="FFFFFF"/>
          </w:tcPr>
          <w:p w14:paraId="79BD2553" w14:textId="77777777" w:rsidR="001D7937" w:rsidRPr="001D7937" w:rsidRDefault="001D7937" w:rsidP="001D7937">
            <w:pPr>
              <w:suppressAutoHyphens/>
              <w:spacing w:before="60" w:after="60" w:line="240" w:lineRule="auto"/>
              <w:jc w:val="left"/>
              <w:rPr>
                <w:ins w:id="1666" w:author="Raphael Malyankar" w:date="2025-08-10T20:05:00Z" w16du:dateUtc="2025-08-11T03:05:00Z"/>
                <w:rFonts w:cs="Arial"/>
                <w:sz w:val="16"/>
                <w:szCs w:val="16"/>
                <w:lang w:eastAsia="ar-SA"/>
              </w:rPr>
            </w:pPr>
            <w:ins w:id="1667" w:author="Raphael Malyankar" w:date="2025-08-10T20:05:00Z" w16du:dateUtc="2025-08-11T03:05:00Z">
              <w:r w:rsidRPr="001D7937">
                <w:rPr>
                  <w:rFonts w:cs="Arial"/>
                  <w:sz w:val="16"/>
                  <w:szCs w:val="16"/>
                  <w:lang w:eastAsia="ar-SA"/>
                </w:rPr>
                <w:t>Any additional Information</w:t>
              </w:r>
            </w:ins>
          </w:p>
          <w:p w14:paraId="684DDA29" w14:textId="77777777" w:rsidR="001D7937" w:rsidRPr="001D7937" w:rsidRDefault="001D7937" w:rsidP="001D7937">
            <w:pPr>
              <w:suppressAutoHyphens/>
              <w:snapToGrid w:val="0"/>
              <w:spacing w:before="60" w:after="60" w:line="240" w:lineRule="auto"/>
              <w:jc w:val="left"/>
              <w:rPr>
                <w:ins w:id="1668" w:author="Raphael Malyankar" w:date="2025-08-10T20:05:00Z" w16du:dateUtc="2025-08-11T03:05:00Z"/>
                <w:sz w:val="16"/>
                <w:szCs w:val="16"/>
                <w:lang w:eastAsia="ar-SA"/>
              </w:rPr>
            </w:pPr>
          </w:p>
        </w:tc>
        <w:tc>
          <w:tcPr>
            <w:tcW w:w="804" w:type="dxa"/>
            <w:tcBorders>
              <w:top w:val="single" w:sz="4" w:space="0" w:color="000000"/>
              <w:left w:val="single" w:sz="4" w:space="0" w:color="000000"/>
              <w:bottom w:val="single" w:sz="4" w:space="0" w:color="000000"/>
              <w:right w:val="single" w:sz="4" w:space="0" w:color="000000"/>
            </w:tcBorders>
            <w:shd w:val="clear" w:color="auto" w:fill="FFFFFF"/>
            <w:hideMark/>
          </w:tcPr>
          <w:p w14:paraId="0DB73E39" w14:textId="77777777" w:rsidR="001D7937" w:rsidRPr="001D7937" w:rsidRDefault="001D7937" w:rsidP="001D7937">
            <w:pPr>
              <w:suppressAutoHyphens/>
              <w:snapToGrid w:val="0"/>
              <w:spacing w:before="60" w:after="60" w:line="240" w:lineRule="auto"/>
              <w:jc w:val="center"/>
              <w:rPr>
                <w:ins w:id="1669" w:author="Raphael Malyankar" w:date="2025-08-10T20:05:00Z" w16du:dateUtc="2025-08-11T03:05:00Z"/>
                <w:sz w:val="16"/>
                <w:szCs w:val="16"/>
                <w:lang w:eastAsia="ar-SA"/>
              </w:rPr>
            </w:pPr>
            <w:ins w:id="1670" w:author="Raphael Malyankar" w:date="2025-08-10T20:05:00Z" w16du:dateUtc="2025-08-11T03:05:00Z">
              <w:r w:rsidRPr="001D7937">
                <w:rPr>
                  <w:rFonts w:cs="Arial"/>
                  <w:sz w:val="16"/>
                  <w:szCs w:val="16"/>
                  <w:lang w:eastAsia="ar-SA"/>
                </w:rPr>
                <w:t>0..1</w:t>
              </w:r>
            </w:ins>
          </w:p>
        </w:tc>
        <w:tc>
          <w:tcPr>
            <w:tcW w:w="2436" w:type="dxa"/>
            <w:tcBorders>
              <w:top w:val="single" w:sz="4" w:space="0" w:color="000000"/>
              <w:left w:val="single" w:sz="4" w:space="0" w:color="000000"/>
              <w:bottom w:val="single" w:sz="4" w:space="0" w:color="000000"/>
              <w:right w:val="single" w:sz="4" w:space="0" w:color="000000"/>
            </w:tcBorders>
            <w:shd w:val="clear" w:color="auto" w:fill="FFFFFF"/>
            <w:hideMark/>
          </w:tcPr>
          <w:p w14:paraId="49DAD6B1" w14:textId="77777777" w:rsidR="001D7937" w:rsidRPr="001D7937" w:rsidRDefault="001D7937" w:rsidP="001D7937">
            <w:pPr>
              <w:suppressAutoHyphens/>
              <w:snapToGrid w:val="0"/>
              <w:spacing w:before="60" w:after="60" w:line="240" w:lineRule="auto"/>
              <w:jc w:val="left"/>
              <w:rPr>
                <w:ins w:id="1671" w:author="Raphael Malyankar" w:date="2025-08-10T20:05:00Z" w16du:dateUtc="2025-08-11T03:05:00Z"/>
                <w:sz w:val="16"/>
                <w:szCs w:val="16"/>
                <w:lang w:eastAsia="ar-SA"/>
              </w:rPr>
            </w:pPr>
            <w:ins w:id="1672" w:author="Raphael Malyankar" w:date="2025-08-10T20:05:00Z" w16du:dateUtc="2025-08-11T03:05:00Z">
              <w:r w:rsidRPr="001D7937">
                <w:rPr>
                  <w:rFonts w:cs="Arial"/>
                  <w:sz w:val="16"/>
                  <w:szCs w:val="16"/>
                  <w:lang w:eastAsia="ar-SA"/>
                </w:rPr>
                <w:t>CharacterString</w:t>
              </w:r>
            </w:ins>
          </w:p>
        </w:tc>
        <w:tc>
          <w:tcPr>
            <w:tcW w:w="3060" w:type="dxa"/>
            <w:tcBorders>
              <w:top w:val="single" w:sz="4" w:space="0" w:color="000000"/>
              <w:left w:val="single" w:sz="4" w:space="0" w:color="000000"/>
              <w:bottom w:val="single" w:sz="4" w:space="0" w:color="000000"/>
              <w:right w:val="single" w:sz="4" w:space="0" w:color="000000"/>
            </w:tcBorders>
            <w:shd w:val="clear" w:color="auto" w:fill="FFFFFF"/>
          </w:tcPr>
          <w:p w14:paraId="6B6B10CD" w14:textId="77777777" w:rsidR="001D7937" w:rsidRPr="001D7937" w:rsidRDefault="001D7937" w:rsidP="001D7937">
            <w:pPr>
              <w:suppressAutoHyphens/>
              <w:snapToGrid w:val="0"/>
              <w:spacing w:before="60" w:after="60" w:line="240" w:lineRule="auto"/>
              <w:jc w:val="left"/>
              <w:rPr>
                <w:ins w:id="1673" w:author="Raphael Malyankar" w:date="2025-08-10T20:05:00Z" w16du:dateUtc="2025-08-11T03:05:00Z"/>
                <w:sz w:val="16"/>
                <w:szCs w:val="16"/>
                <w:lang w:eastAsia="ar-SA"/>
              </w:rPr>
            </w:pPr>
          </w:p>
        </w:tc>
      </w:tr>
      <w:tr w:rsidR="001D7937" w:rsidRPr="001D7937" w14:paraId="5D20860C" w14:textId="77777777">
        <w:trPr>
          <w:trHeight w:val="495"/>
          <w:ins w:id="1674" w:author="Raphael Malyankar" w:date="2025-08-10T20:05:00Z"/>
        </w:trPr>
        <w:tc>
          <w:tcPr>
            <w:tcW w:w="3060" w:type="dxa"/>
            <w:tcBorders>
              <w:top w:val="single" w:sz="4" w:space="0" w:color="000000"/>
              <w:left w:val="single" w:sz="4" w:space="0" w:color="000000"/>
              <w:bottom w:val="single" w:sz="4" w:space="0" w:color="000000"/>
              <w:right w:val="single" w:sz="4" w:space="0" w:color="000000"/>
            </w:tcBorders>
            <w:shd w:val="clear" w:color="auto" w:fill="FFFFFF"/>
            <w:hideMark/>
          </w:tcPr>
          <w:p w14:paraId="46162A9A" w14:textId="77777777" w:rsidR="001D7937" w:rsidRPr="001D7937" w:rsidRDefault="001D7937" w:rsidP="001D7937">
            <w:pPr>
              <w:suppressAutoHyphens/>
              <w:snapToGrid w:val="0"/>
              <w:spacing w:before="60" w:after="60" w:line="240" w:lineRule="auto"/>
              <w:jc w:val="left"/>
              <w:rPr>
                <w:ins w:id="1675" w:author="Raphael Malyankar" w:date="2025-08-10T20:05:00Z" w16du:dateUtc="2025-08-11T03:05:00Z"/>
                <w:rFonts w:cs="Arial"/>
                <w:sz w:val="16"/>
                <w:szCs w:val="16"/>
                <w:lang w:eastAsia="ar-SA"/>
              </w:rPr>
            </w:pPr>
            <w:ins w:id="1676" w:author="Raphael Malyankar" w:date="2025-08-10T20:05:00Z" w16du:dateUtc="2025-08-11T03:05:00Z">
              <w:r w:rsidRPr="001D7937">
                <w:rPr>
                  <w:rFonts w:cs="Arial"/>
                  <w:sz w:val="16"/>
                  <w:szCs w:val="16"/>
                  <w:lang w:eastAsia="ar-SA"/>
                </w:rPr>
                <w:t>certificates</w:t>
              </w:r>
            </w:ins>
          </w:p>
        </w:tc>
        <w:tc>
          <w:tcPr>
            <w:tcW w:w="3420" w:type="dxa"/>
            <w:tcBorders>
              <w:top w:val="single" w:sz="4" w:space="0" w:color="000000"/>
              <w:left w:val="single" w:sz="4" w:space="0" w:color="000000"/>
              <w:bottom w:val="single" w:sz="4" w:space="0" w:color="000000"/>
              <w:right w:val="single" w:sz="4" w:space="0" w:color="000000"/>
            </w:tcBorders>
            <w:shd w:val="clear" w:color="auto" w:fill="FFFFFF"/>
            <w:hideMark/>
          </w:tcPr>
          <w:p w14:paraId="5B6D2E36" w14:textId="77777777" w:rsidR="001D7937" w:rsidRPr="001D7937" w:rsidRDefault="001D7937" w:rsidP="001D7937">
            <w:pPr>
              <w:suppressAutoHyphens/>
              <w:spacing w:before="60" w:after="60" w:line="240" w:lineRule="auto"/>
              <w:jc w:val="left"/>
              <w:rPr>
                <w:ins w:id="1677" w:author="Raphael Malyankar" w:date="2025-08-10T20:05:00Z" w16du:dateUtc="2025-08-11T03:05:00Z"/>
                <w:rFonts w:cs="Arial"/>
                <w:sz w:val="16"/>
                <w:szCs w:val="16"/>
                <w:lang w:eastAsia="ar-SA"/>
              </w:rPr>
            </w:pPr>
            <w:ins w:id="1678" w:author="Raphael Malyankar" w:date="2025-08-10T20:05:00Z" w16du:dateUtc="2025-08-11T03:05:00Z">
              <w:r w:rsidRPr="001D7937">
                <w:rPr>
                  <w:rFonts w:cs="Arial"/>
                  <w:sz w:val="16"/>
                  <w:szCs w:val="16"/>
                  <w:lang w:eastAsia="ar-SA"/>
                </w:rPr>
                <w:t>Signed public key certificates referred to by digital signatures in the Exchange Set</w:t>
              </w:r>
            </w:ins>
          </w:p>
        </w:tc>
        <w:tc>
          <w:tcPr>
            <w:tcW w:w="804" w:type="dxa"/>
            <w:tcBorders>
              <w:top w:val="single" w:sz="4" w:space="0" w:color="000000"/>
              <w:left w:val="single" w:sz="4" w:space="0" w:color="000000"/>
              <w:bottom w:val="single" w:sz="4" w:space="0" w:color="000000"/>
              <w:right w:val="single" w:sz="4" w:space="0" w:color="000000"/>
            </w:tcBorders>
            <w:shd w:val="clear" w:color="auto" w:fill="FFFFFF"/>
            <w:hideMark/>
          </w:tcPr>
          <w:p w14:paraId="0692A669" w14:textId="77777777" w:rsidR="001D7937" w:rsidRPr="001D7937" w:rsidRDefault="001D7937" w:rsidP="001D7937">
            <w:pPr>
              <w:suppressAutoHyphens/>
              <w:snapToGrid w:val="0"/>
              <w:spacing w:before="60" w:after="60" w:line="240" w:lineRule="auto"/>
              <w:jc w:val="center"/>
              <w:rPr>
                <w:ins w:id="1679" w:author="Raphael Malyankar" w:date="2025-08-10T20:05:00Z" w16du:dateUtc="2025-08-11T03:05:00Z"/>
                <w:rFonts w:cs="Arial"/>
                <w:sz w:val="16"/>
                <w:szCs w:val="16"/>
                <w:lang w:eastAsia="ar-SA"/>
              </w:rPr>
            </w:pPr>
            <w:ins w:id="1680" w:author="Raphael Malyankar" w:date="2025-08-10T20:05:00Z" w16du:dateUtc="2025-08-11T03:05:00Z">
              <w:r w:rsidRPr="001D7937">
                <w:rPr>
                  <w:rFonts w:cs="Arial"/>
                  <w:sz w:val="16"/>
                  <w:szCs w:val="16"/>
                  <w:lang w:eastAsia="ar-SA"/>
                </w:rPr>
                <w:t>0..*</w:t>
              </w:r>
            </w:ins>
          </w:p>
        </w:tc>
        <w:tc>
          <w:tcPr>
            <w:tcW w:w="2436" w:type="dxa"/>
            <w:tcBorders>
              <w:top w:val="single" w:sz="4" w:space="0" w:color="000000"/>
              <w:left w:val="single" w:sz="4" w:space="0" w:color="000000"/>
              <w:bottom w:val="single" w:sz="4" w:space="0" w:color="000000"/>
              <w:right w:val="single" w:sz="4" w:space="0" w:color="000000"/>
            </w:tcBorders>
            <w:shd w:val="clear" w:color="auto" w:fill="FFFFFF"/>
            <w:hideMark/>
          </w:tcPr>
          <w:p w14:paraId="4306C6FD" w14:textId="77777777" w:rsidR="001D7937" w:rsidRPr="001D7937" w:rsidRDefault="001D7937" w:rsidP="001D7937">
            <w:pPr>
              <w:suppressAutoHyphens/>
              <w:snapToGrid w:val="0"/>
              <w:spacing w:before="60" w:after="60" w:line="240" w:lineRule="auto"/>
              <w:jc w:val="left"/>
              <w:rPr>
                <w:ins w:id="1681" w:author="Raphael Malyankar" w:date="2025-08-10T20:05:00Z" w16du:dateUtc="2025-08-11T03:05:00Z"/>
                <w:rFonts w:cs="Arial"/>
                <w:sz w:val="16"/>
                <w:szCs w:val="16"/>
                <w:lang w:eastAsia="ar-SA"/>
              </w:rPr>
            </w:pPr>
            <w:ins w:id="1682" w:author="Raphael Malyankar" w:date="2025-08-10T20:05:00Z" w16du:dateUtc="2025-08-11T03:05:00Z">
              <w:r w:rsidRPr="001D7937">
                <w:rPr>
                  <w:rFonts w:cs="Arial"/>
                  <w:sz w:val="16"/>
                  <w:szCs w:val="16"/>
                  <w:lang w:eastAsia="ar-SA"/>
                </w:rPr>
                <w:t>S100_SE_CertificateContainerType</w:t>
              </w:r>
            </w:ins>
          </w:p>
        </w:tc>
        <w:tc>
          <w:tcPr>
            <w:tcW w:w="3060" w:type="dxa"/>
            <w:tcBorders>
              <w:top w:val="single" w:sz="4" w:space="0" w:color="000000"/>
              <w:left w:val="single" w:sz="4" w:space="0" w:color="000000"/>
              <w:bottom w:val="single" w:sz="4" w:space="0" w:color="000000"/>
              <w:right w:val="single" w:sz="4" w:space="0" w:color="000000"/>
            </w:tcBorders>
            <w:shd w:val="clear" w:color="auto" w:fill="FFFFFF"/>
            <w:hideMark/>
          </w:tcPr>
          <w:p w14:paraId="760C9E44" w14:textId="77777777" w:rsidR="001D7937" w:rsidRPr="001D7937" w:rsidRDefault="001D7937" w:rsidP="001D7937">
            <w:pPr>
              <w:suppressAutoHyphens/>
              <w:snapToGrid w:val="0"/>
              <w:spacing w:before="60" w:after="60" w:line="240" w:lineRule="auto"/>
              <w:jc w:val="left"/>
              <w:rPr>
                <w:ins w:id="1683" w:author="Raphael Malyankar" w:date="2025-08-10T20:05:00Z" w16du:dateUtc="2025-08-11T03:05:00Z"/>
                <w:sz w:val="16"/>
                <w:szCs w:val="16"/>
                <w:lang w:eastAsia="ar-SA"/>
              </w:rPr>
            </w:pPr>
            <w:ins w:id="1684" w:author="Raphael Malyankar" w:date="2025-08-10T20:05:00Z" w16du:dateUtc="2025-08-11T03:05:00Z">
              <w:r w:rsidRPr="001D7937">
                <w:rPr>
                  <w:sz w:val="16"/>
                  <w:szCs w:val="16"/>
                  <w:lang w:eastAsia="ar-SA"/>
                </w:rPr>
                <w:t>Content defined in S-100 Part 15. All certificates used, except the SA root certificate (installed separately by the implementing system) shall be included</w:t>
              </w:r>
            </w:ins>
          </w:p>
        </w:tc>
      </w:tr>
      <w:tr w:rsidR="001D7937" w:rsidRPr="001D7937" w14:paraId="68B5E7F6" w14:textId="77777777">
        <w:trPr>
          <w:trHeight w:val="495"/>
          <w:ins w:id="1685" w:author="Raphael Malyankar" w:date="2025-08-10T20:05:00Z"/>
        </w:trPr>
        <w:tc>
          <w:tcPr>
            <w:tcW w:w="3060" w:type="dxa"/>
            <w:tcBorders>
              <w:top w:val="single" w:sz="4" w:space="0" w:color="000000"/>
              <w:left w:val="single" w:sz="4" w:space="0" w:color="000000"/>
              <w:bottom w:val="single" w:sz="4" w:space="0" w:color="000000"/>
              <w:right w:val="single" w:sz="4" w:space="0" w:color="000000"/>
            </w:tcBorders>
            <w:shd w:val="clear" w:color="auto" w:fill="FFFFFF"/>
            <w:hideMark/>
          </w:tcPr>
          <w:p w14:paraId="43C35134" w14:textId="77777777" w:rsidR="001D7937" w:rsidRPr="001D7937" w:rsidRDefault="001D7937" w:rsidP="001D7937">
            <w:pPr>
              <w:suppressAutoHyphens/>
              <w:snapToGrid w:val="0"/>
              <w:spacing w:before="60" w:after="60" w:line="240" w:lineRule="auto"/>
              <w:jc w:val="left"/>
              <w:rPr>
                <w:ins w:id="1686" w:author="Raphael Malyankar" w:date="2025-08-10T20:05:00Z" w16du:dateUtc="2025-08-11T03:05:00Z"/>
                <w:rFonts w:cs="Arial"/>
                <w:sz w:val="16"/>
                <w:szCs w:val="16"/>
                <w:lang w:eastAsia="ar-SA"/>
              </w:rPr>
            </w:pPr>
            <w:ins w:id="1687" w:author="Raphael Malyankar" w:date="2025-08-10T20:05:00Z" w16du:dateUtc="2025-08-11T03:05:00Z">
              <w:r w:rsidRPr="001D7937">
                <w:rPr>
                  <w:rFonts w:cs="Arial"/>
                  <w:sz w:val="16"/>
                  <w:szCs w:val="16"/>
                  <w:lang w:eastAsia="ar-SA"/>
                </w:rPr>
                <w:t>dataServerIdentifier</w:t>
              </w:r>
            </w:ins>
          </w:p>
        </w:tc>
        <w:tc>
          <w:tcPr>
            <w:tcW w:w="3420" w:type="dxa"/>
            <w:tcBorders>
              <w:top w:val="single" w:sz="4" w:space="0" w:color="000000"/>
              <w:left w:val="single" w:sz="4" w:space="0" w:color="000000"/>
              <w:bottom w:val="single" w:sz="4" w:space="0" w:color="000000"/>
              <w:right w:val="single" w:sz="4" w:space="0" w:color="000000"/>
            </w:tcBorders>
            <w:shd w:val="clear" w:color="auto" w:fill="FFFFFF"/>
            <w:hideMark/>
          </w:tcPr>
          <w:p w14:paraId="370EFF60" w14:textId="77777777" w:rsidR="001D7937" w:rsidRPr="001D7937" w:rsidRDefault="001D7937" w:rsidP="001D7937">
            <w:pPr>
              <w:suppressAutoHyphens/>
              <w:spacing w:before="60" w:after="60" w:line="240" w:lineRule="auto"/>
              <w:jc w:val="left"/>
              <w:rPr>
                <w:ins w:id="1688" w:author="Raphael Malyankar" w:date="2025-08-10T20:05:00Z" w16du:dateUtc="2025-08-11T03:05:00Z"/>
                <w:rFonts w:cs="Arial"/>
                <w:sz w:val="16"/>
                <w:szCs w:val="16"/>
                <w:lang w:eastAsia="ar-SA"/>
              </w:rPr>
            </w:pPr>
            <w:ins w:id="1689" w:author="Raphael Malyankar" w:date="2025-08-10T20:05:00Z" w16du:dateUtc="2025-08-11T03:05:00Z">
              <w:r w:rsidRPr="001D7937">
                <w:rPr>
                  <w:rFonts w:cs="Arial"/>
                  <w:sz w:val="16"/>
                  <w:szCs w:val="16"/>
                  <w:lang w:eastAsia="ar-SA"/>
                </w:rPr>
                <w:t>Identifies the data server for the permit</w:t>
              </w:r>
            </w:ins>
          </w:p>
        </w:tc>
        <w:tc>
          <w:tcPr>
            <w:tcW w:w="804" w:type="dxa"/>
            <w:tcBorders>
              <w:top w:val="single" w:sz="4" w:space="0" w:color="000000"/>
              <w:left w:val="single" w:sz="4" w:space="0" w:color="000000"/>
              <w:bottom w:val="single" w:sz="4" w:space="0" w:color="000000"/>
              <w:right w:val="single" w:sz="4" w:space="0" w:color="000000"/>
            </w:tcBorders>
            <w:shd w:val="clear" w:color="auto" w:fill="FFFFFF"/>
            <w:hideMark/>
          </w:tcPr>
          <w:p w14:paraId="5567C44A" w14:textId="77777777" w:rsidR="001D7937" w:rsidRPr="001D7937" w:rsidRDefault="001D7937" w:rsidP="001D7937">
            <w:pPr>
              <w:suppressAutoHyphens/>
              <w:snapToGrid w:val="0"/>
              <w:spacing w:before="60" w:after="60" w:line="240" w:lineRule="auto"/>
              <w:jc w:val="center"/>
              <w:rPr>
                <w:ins w:id="1690" w:author="Raphael Malyankar" w:date="2025-08-10T20:05:00Z" w16du:dateUtc="2025-08-11T03:05:00Z"/>
                <w:rFonts w:cs="Arial"/>
                <w:sz w:val="16"/>
                <w:szCs w:val="16"/>
                <w:lang w:eastAsia="ar-SA"/>
              </w:rPr>
            </w:pPr>
            <w:ins w:id="1691" w:author="Raphael Malyankar" w:date="2025-08-10T20:05:00Z" w16du:dateUtc="2025-08-11T03:05:00Z">
              <w:r w:rsidRPr="001D7937">
                <w:rPr>
                  <w:rFonts w:cs="Arial"/>
                  <w:sz w:val="16"/>
                  <w:szCs w:val="16"/>
                  <w:lang w:eastAsia="ar-SA"/>
                </w:rPr>
                <w:t>0..1</w:t>
              </w:r>
            </w:ins>
          </w:p>
        </w:tc>
        <w:tc>
          <w:tcPr>
            <w:tcW w:w="2436" w:type="dxa"/>
            <w:tcBorders>
              <w:top w:val="single" w:sz="4" w:space="0" w:color="000000"/>
              <w:left w:val="single" w:sz="4" w:space="0" w:color="000000"/>
              <w:bottom w:val="single" w:sz="4" w:space="0" w:color="000000"/>
              <w:right w:val="single" w:sz="4" w:space="0" w:color="000000"/>
            </w:tcBorders>
            <w:shd w:val="clear" w:color="auto" w:fill="FFFFFF"/>
            <w:hideMark/>
          </w:tcPr>
          <w:p w14:paraId="08E2307D" w14:textId="77777777" w:rsidR="001D7937" w:rsidRPr="001D7937" w:rsidRDefault="001D7937" w:rsidP="001D7937">
            <w:pPr>
              <w:suppressAutoHyphens/>
              <w:snapToGrid w:val="0"/>
              <w:spacing w:before="60" w:after="60" w:line="240" w:lineRule="auto"/>
              <w:jc w:val="left"/>
              <w:rPr>
                <w:ins w:id="1692" w:author="Raphael Malyankar" w:date="2025-08-10T20:05:00Z" w16du:dateUtc="2025-08-11T03:05:00Z"/>
                <w:rFonts w:cs="Arial"/>
                <w:sz w:val="16"/>
                <w:szCs w:val="16"/>
                <w:lang w:eastAsia="ar-SA"/>
              </w:rPr>
            </w:pPr>
            <w:ins w:id="1693" w:author="Raphael Malyankar" w:date="2025-08-10T20:05:00Z" w16du:dateUtc="2025-08-11T03:05:00Z">
              <w:r w:rsidRPr="001D7937">
                <w:rPr>
                  <w:rFonts w:cs="Arial"/>
                  <w:sz w:val="16"/>
                  <w:szCs w:val="16"/>
                  <w:lang w:eastAsia="ar-SA"/>
                </w:rPr>
                <w:t>CharacterString</w:t>
              </w:r>
            </w:ins>
          </w:p>
        </w:tc>
        <w:tc>
          <w:tcPr>
            <w:tcW w:w="3060" w:type="dxa"/>
            <w:tcBorders>
              <w:top w:val="single" w:sz="4" w:space="0" w:color="000000"/>
              <w:left w:val="single" w:sz="4" w:space="0" w:color="000000"/>
              <w:bottom w:val="single" w:sz="4" w:space="0" w:color="000000"/>
              <w:right w:val="single" w:sz="4" w:space="0" w:color="000000"/>
            </w:tcBorders>
            <w:shd w:val="clear" w:color="auto" w:fill="FFFFFF"/>
          </w:tcPr>
          <w:p w14:paraId="686AEA93" w14:textId="77777777" w:rsidR="001D7937" w:rsidRPr="001D7937" w:rsidRDefault="001D7937" w:rsidP="001D7937">
            <w:pPr>
              <w:suppressAutoHyphens/>
              <w:snapToGrid w:val="0"/>
              <w:spacing w:before="60" w:after="60" w:line="240" w:lineRule="auto"/>
              <w:jc w:val="left"/>
              <w:rPr>
                <w:ins w:id="1694" w:author="Raphael Malyankar" w:date="2025-08-10T20:05:00Z" w16du:dateUtc="2025-08-11T03:05:00Z"/>
                <w:sz w:val="16"/>
                <w:szCs w:val="16"/>
                <w:lang w:eastAsia="ar-SA"/>
              </w:rPr>
            </w:pPr>
          </w:p>
        </w:tc>
      </w:tr>
      <w:tr w:rsidR="001D7937" w:rsidRPr="001D7937" w14:paraId="6F8FA2C5" w14:textId="77777777">
        <w:trPr>
          <w:ins w:id="1695" w:author="Raphael Malyankar" w:date="2025-08-10T20:05:00Z"/>
        </w:trPr>
        <w:tc>
          <w:tcPr>
            <w:tcW w:w="3060" w:type="dxa"/>
            <w:tcBorders>
              <w:top w:val="single" w:sz="4" w:space="0" w:color="000000"/>
              <w:left w:val="single" w:sz="4" w:space="0" w:color="000000"/>
              <w:bottom w:val="single" w:sz="4" w:space="0" w:color="000000"/>
              <w:right w:val="single" w:sz="4" w:space="0" w:color="000000"/>
            </w:tcBorders>
            <w:shd w:val="clear" w:color="auto" w:fill="FFFFFF"/>
            <w:hideMark/>
          </w:tcPr>
          <w:p w14:paraId="2590AB0D" w14:textId="77777777" w:rsidR="001D7937" w:rsidRPr="001D7937" w:rsidRDefault="001D7937" w:rsidP="001D7937">
            <w:pPr>
              <w:suppressAutoHyphens/>
              <w:snapToGrid w:val="0"/>
              <w:spacing w:before="60" w:after="60" w:line="240" w:lineRule="auto"/>
              <w:jc w:val="left"/>
              <w:rPr>
                <w:ins w:id="1696" w:author="Raphael Malyankar" w:date="2025-08-10T20:05:00Z" w16du:dateUtc="2025-08-11T03:05:00Z"/>
                <w:rFonts w:cs="Arial"/>
                <w:sz w:val="16"/>
                <w:szCs w:val="16"/>
                <w:lang w:eastAsia="ar-SA"/>
              </w:rPr>
            </w:pPr>
            <w:ins w:id="1697" w:author="Raphael Malyankar" w:date="2025-08-10T20:05:00Z" w16du:dateUtc="2025-08-11T03:05:00Z">
              <w:r w:rsidRPr="001D7937">
                <w:rPr>
                  <w:rFonts w:cs="Arial"/>
                  <w:sz w:val="16"/>
                  <w:szCs w:val="16"/>
                  <w:lang w:eastAsia="ar-SA"/>
                </w:rPr>
                <w:t>datasetDiscoveryMetadata</w:t>
              </w:r>
            </w:ins>
          </w:p>
        </w:tc>
        <w:tc>
          <w:tcPr>
            <w:tcW w:w="3420" w:type="dxa"/>
            <w:tcBorders>
              <w:top w:val="single" w:sz="4" w:space="0" w:color="000000"/>
              <w:left w:val="single" w:sz="4" w:space="0" w:color="000000"/>
              <w:bottom w:val="single" w:sz="4" w:space="0" w:color="000000"/>
              <w:right w:val="single" w:sz="4" w:space="0" w:color="000000"/>
            </w:tcBorders>
            <w:shd w:val="clear" w:color="auto" w:fill="FFFFFF"/>
            <w:hideMark/>
          </w:tcPr>
          <w:p w14:paraId="39FECDAA" w14:textId="77777777" w:rsidR="001D7937" w:rsidRPr="001D7937" w:rsidRDefault="001D7937" w:rsidP="001D7937">
            <w:pPr>
              <w:suppressAutoHyphens/>
              <w:snapToGrid w:val="0"/>
              <w:spacing w:before="60" w:after="60" w:line="240" w:lineRule="auto"/>
              <w:jc w:val="left"/>
              <w:rPr>
                <w:ins w:id="1698" w:author="Raphael Malyankar" w:date="2025-08-10T20:05:00Z" w16du:dateUtc="2025-08-11T03:05:00Z"/>
                <w:rFonts w:cs="Arial"/>
                <w:sz w:val="16"/>
                <w:szCs w:val="16"/>
                <w:lang w:eastAsia="ar-SA"/>
              </w:rPr>
            </w:pPr>
            <w:ins w:id="1699" w:author="Raphael Malyankar" w:date="2025-08-10T20:05:00Z" w16du:dateUtc="2025-08-11T03:05:00Z">
              <w:r w:rsidRPr="001D7937">
                <w:rPr>
                  <w:rFonts w:cs="Arial"/>
                  <w:sz w:val="16"/>
                  <w:szCs w:val="16"/>
                  <w:lang w:eastAsia="ar-SA"/>
                </w:rPr>
                <w:t>Exchange Catalogues may include or reference discovery metadata for the datasets in the Exchange Set</w:t>
              </w:r>
            </w:ins>
          </w:p>
        </w:tc>
        <w:tc>
          <w:tcPr>
            <w:tcW w:w="804" w:type="dxa"/>
            <w:tcBorders>
              <w:top w:val="single" w:sz="4" w:space="0" w:color="000000"/>
              <w:left w:val="single" w:sz="4" w:space="0" w:color="000000"/>
              <w:bottom w:val="single" w:sz="4" w:space="0" w:color="000000"/>
              <w:right w:val="single" w:sz="4" w:space="0" w:color="000000"/>
            </w:tcBorders>
            <w:shd w:val="clear" w:color="auto" w:fill="FFFFFF"/>
            <w:hideMark/>
          </w:tcPr>
          <w:p w14:paraId="7F24D895" w14:textId="77777777" w:rsidR="001D7937" w:rsidRPr="001D7937" w:rsidRDefault="001D7937" w:rsidP="001D7937">
            <w:pPr>
              <w:suppressAutoHyphens/>
              <w:snapToGrid w:val="0"/>
              <w:spacing w:before="60" w:after="60" w:line="240" w:lineRule="auto"/>
              <w:jc w:val="center"/>
              <w:rPr>
                <w:ins w:id="1700" w:author="Raphael Malyankar" w:date="2025-08-10T20:05:00Z" w16du:dateUtc="2025-08-11T03:05:00Z"/>
                <w:rFonts w:cs="Arial"/>
                <w:sz w:val="16"/>
                <w:szCs w:val="16"/>
                <w:lang w:eastAsia="ar-SA"/>
              </w:rPr>
            </w:pPr>
            <w:ins w:id="1701" w:author="Raphael Malyankar" w:date="2025-08-10T20:05:00Z" w16du:dateUtc="2025-08-11T03:05:00Z">
              <w:r w:rsidRPr="001D7937">
                <w:rPr>
                  <w:rFonts w:cs="Arial"/>
                  <w:sz w:val="16"/>
                  <w:szCs w:val="16"/>
                  <w:lang w:eastAsia="ar-SA"/>
                </w:rPr>
                <w:t>0..*</w:t>
              </w:r>
            </w:ins>
          </w:p>
        </w:tc>
        <w:tc>
          <w:tcPr>
            <w:tcW w:w="2436" w:type="dxa"/>
            <w:tcBorders>
              <w:top w:val="single" w:sz="4" w:space="0" w:color="000000"/>
              <w:left w:val="single" w:sz="4" w:space="0" w:color="000000"/>
              <w:bottom w:val="single" w:sz="4" w:space="0" w:color="000000"/>
              <w:right w:val="single" w:sz="4" w:space="0" w:color="000000"/>
            </w:tcBorders>
            <w:shd w:val="clear" w:color="auto" w:fill="FFFFFF"/>
            <w:hideMark/>
          </w:tcPr>
          <w:p w14:paraId="4395C690" w14:textId="77777777" w:rsidR="001D7937" w:rsidRPr="001D7937" w:rsidRDefault="001D7937" w:rsidP="001D7937">
            <w:pPr>
              <w:suppressAutoHyphens/>
              <w:snapToGrid w:val="0"/>
              <w:spacing w:before="60" w:after="60" w:line="240" w:lineRule="auto"/>
              <w:rPr>
                <w:ins w:id="1702" w:author="Raphael Malyankar" w:date="2025-08-10T20:05:00Z" w16du:dateUtc="2025-08-11T03:05:00Z"/>
                <w:sz w:val="16"/>
                <w:szCs w:val="16"/>
                <w:lang w:eastAsia="ar-SA"/>
              </w:rPr>
            </w:pPr>
            <w:ins w:id="1703" w:author="Raphael Malyankar" w:date="2025-08-10T20:05:00Z" w16du:dateUtc="2025-08-11T03:05:00Z">
              <w:r w:rsidRPr="001D7937">
                <w:rPr>
                  <w:sz w:val="16"/>
                  <w:szCs w:val="16"/>
                  <w:lang w:eastAsia="ar-SA"/>
                </w:rPr>
                <w:t>Aggregation S100_DatasetDiscoveryMetadata</w:t>
              </w:r>
            </w:ins>
          </w:p>
        </w:tc>
        <w:tc>
          <w:tcPr>
            <w:tcW w:w="3060" w:type="dxa"/>
            <w:tcBorders>
              <w:top w:val="single" w:sz="4" w:space="0" w:color="000000"/>
              <w:left w:val="single" w:sz="4" w:space="0" w:color="000000"/>
              <w:bottom w:val="single" w:sz="4" w:space="0" w:color="000000"/>
              <w:right w:val="single" w:sz="4" w:space="0" w:color="000000"/>
            </w:tcBorders>
            <w:shd w:val="clear" w:color="auto" w:fill="FFFFFF"/>
          </w:tcPr>
          <w:p w14:paraId="63EF54A8" w14:textId="77777777" w:rsidR="001D7937" w:rsidRPr="001D7937" w:rsidRDefault="001D7937" w:rsidP="001D7937">
            <w:pPr>
              <w:suppressAutoHyphens/>
              <w:snapToGrid w:val="0"/>
              <w:spacing w:before="60" w:after="60" w:line="240" w:lineRule="auto"/>
              <w:jc w:val="left"/>
              <w:rPr>
                <w:ins w:id="1704" w:author="Raphael Malyankar" w:date="2025-08-10T20:05:00Z" w16du:dateUtc="2025-08-11T03:05:00Z"/>
                <w:rFonts w:cs="Arial"/>
                <w:sz w:val="16"/>
                <w:szCs w:val="16"/>
                <w:lang w:eastAsia="ar-SA"/>
              </w:rPr>
            </w:pPr>
          </w:p>
        </w:tc>
      </w:tr>
      <w:tr w:rsidR="001D7937" w:rsidRPr="001D7937" w14:paraId="745060DD" w14:textId="77777777">
        <w:trPr>
          <w:ins w:id="1705" w:author="Raphael Malyankar" w:date="2025-08-10T20:05:00Z"/>
        </w:trPr>
        <w:tc>
          <w:tcPr>
            <w:tcW w:w="3060" w:type="dxa"/>
            <w:tcBorders>
              <w:top w:val="single" w:sz="4" w:space="0" w:color="000000"/>
              <w:left w:val="single" w:sz="4" w:space="0" w:color="000000"/>
              <w:bottom w:val="single" w:sz="4" w:space="0" w:color="000000"/>
              <w:right w:val="single" w:sz="4" w:space="0" w:color="000000"/>
            </w:tcBorders>
            <w:shd w:val="clear" w:color="auto" w:fill="FFFFFF"/>
            <w:hideMark/>
          </w:tcPr>
          <w:p w14:paraId="7464556D" w14:textId="77777777" w:rsidR="001D7937" w:rsidRPr="001D7937" w:rsidRDefault="001D7937" w:rsidP="001D7937">
            <w:pPr>
              <w:suppressAutoHyphens/>
              <w:snapToGrid w:val="0"/>
              <w:spacing w:before="60" w:after="60" w:line="240" w:lineRule="auto"/>
              <w:jc w:val="left"/>
              <w:rPr>
                <w:ins w:id="1706" w:author="Raphael Malyankar" w:date="2025-08-10T20:05:00Z" w16du:dateUtc="2025-08-11T03:05:00Z"/>
                <w:rFonts w:cs="Arial"/>
                <w:sz w:val="16"/>
                <w:szCs w:val="16"/>
                <w:lang w:eastAsia="ar-SA"/>
              </w:rPr>
            </w:pPr>
            <w:ins w:id="1707" w:author="Raphael Malyankar" w:date="2025-08-10T20:05:00Z" w16du:dateUtc="2025-08-11T03:05:00Z">
              <w:r w:rsidRPr="001D7937">
                <w:rPr>
                  <w:rFonts w:cs="Arial"/>
                  <w:sz w:val="16"/>
                  <w:szCs w:val="16"/>
                  <w:lang w:eastAsia="ar-SA"/>
                </w:rPr>
                <w:lastRenderedPageBreak/>
                <w:t>catalogueDiscoveryMetadata</w:t>
              </w:r>
            </w:ins>
          </w:p>
        </w:tc>
        <w:tc>
          <w:tcPr>
            <w:tcW w:w="3420" w:type="dxa"/>
            <w:tcBorders>
              <w:top w:val="single" w:sz="4" w:space="0" w:color="000000"/>
              <w:left w:val="single" w:sz="4" w:space="0" w:color="000000"/>
              <w:bottom w:val="single" w:sz="4" w:space="0" w:color="000000"/>
              <w:right w:val="single" w:sz="4" w:space="0" w:color="000000"/>
            </w:tcBorders>
            <w:shd w:val="clear" w:color="auto" w:fill="FFFFFF"/>
            <w:hideMark/>
          </w:tcPr>
          <w:p w14:paraId="482E2C29" w14:textId="77777777" w:rsidR="001D7937" w:rsidRPr="001D7937" w:rsidRDefault="001D7937" w:rsidP="001D7937">
            <w:pPr>
              <w:suppressAutoHyphens/>
              <w:snapToGrid w:val="0"/>
              <w:spacing w:before="60" w:after="60" w:line="240" w:lineRule="auto"/>
              <w:jc w:val="left"/>
              <w:rPr>
                <w:ins w:id="1708" w:author="Raphael Malyankar" w:date="2025-08-10T20:05:00Z" w16du:dateUtc="2025-08-11T03:05:00Z"/>
                <w:rFonts w:cs="Arial"/>
                <w:sz w:val="16"/>
                <w:szCs w:val="16"/>
                <w:lang w:eastAsia="ar-SA"/>
              </w:rPr>
            </w:pPr>
            <w:ins w:id="1709" w:author="Raphael Malyankar" w:date="2025-08-10T20:05:00Z" w16du:dateUtc="2025-08-11T03:05:00Z">
              <w:r w:rsidRPr="001D7937">
                <w:rPr>
                  <w:rFonts w:cs="Arial"/>
                  <w:sz w:val="16"/>
                  <w:szCs w:val="16"/>
                  <w:lang w:eastAsia="ar-SA"/>
                </w:rPr>
                <w:t>Metadata for Catalogue</w:t>
              </w:r>
            </w:ins>
          </w:p>
        </w:tc>
        <w:tc>
          <w:tcPr>
            <w:tcW w:w="804" w:type="dxa"/>
            <w:tcBorders>
              <w:top w:val="single" w:sz="4" w:space="0" w:color="000000"/>
              <w:left w:val="single" w:sz="4" w:space="0" w:color="000000"/>
              <w:bottom w:val="single" w:sz="4" w:space="0" w:color="000000"/>
              <w:right w:val="single" w:sz="4" w:space="0" w:color="000000"/>
            </w:tcBorders>
            <w:shd w:val="clear" w:color="auto" w:fill="FFFFFF"/>
            <w:hideMark/>
          </w:tcPr>
          <w:p w14:paraId="2E60FA96" w14:textId="77777777" w:rsidR="001D7937" w:rsidRPr="001D7937" w:rsidRDefault="001D7937" w:rsidP="001D7937">
            <w:pPr>
              <w:suppressAutoHyphens/>
              <w:snapToGrid w:val="0"/>
              <w:spacing w:before="60" w:after="60" w:line="240" w:lineRule="auto"/>
              <w:jc w:val="center"/>
              <w:rPr>
                <w:ins w:id="1710" w:author="Raphael Malyankar" w:date="2025-08-10T20:05:00Z" w16du:dateUtc="2025-08-11T03:05:00Z"/>
                <w:rFonts w:cs="Arial"/>
                <w:sz w:val="16"/>
                <w:szCs w:val="16"/>
                <w:lang w:eastAsia="ar-SA"/>
              </w:rPr>
            </w:pPr>
            <w:ins w:id="1711" w:author="Raphael Malyankar" w:date="2025-08-10T20:05:00Z" w16du:dateUtc="2025-08-11T03:05:00Z">
              <w:r w:rsidRPr="001D7937">
                <w:rPr>
                  <w:rFonts w:cs="Arial"/>
                  <w:sz w:val="16"/>
                  <w:szCs w:val="16"/>
                  <w:lang w:eastAsia="ar-SA"/>
                </w:rPr>
                <w:t>0..*</w:t>
              </w:r>
            </w:ins>
          </w:p>
        </w:tc>
        <w:tc>
          <w:tcPr>
            <w:tcW w:w="2436" w:type="dxa"/>
            <w:tcBorders>
              <w:top w:val="single" w:sz="4" w:space="0" w:color="000000"/>
              <w:left w:val="single" w:sz="4" w:space="0" w:color="000000"/>
              <w:bottom w:val="single" w:sz="4" w:space="0" w:color="000000"/>
              <w:right w:val="single" w:sz="4" w:space="0" w:color="000000"/>
            </w:tcBorders>
            <w:shd w:val="clear" w:color="auto" w:fill="FFFFFF"/>
            <w:hideMark/>
          </w:tcPr>
          <w:p w14:paraId="597A103A" w14:textId="77777777" w:rsidR="001D7937" w:rsidRPr="001D7937" w:rsidRDefault="001D7937" w:rsidP="001D7937">
            <w:pPr>
              <w:suppressAutoHyphens/>
              <w:snapToGrid w:val="0"/>
              <w:spacing w:before="60" w:after="60" w:line="240" w:lineRule="auto"/>
              <w:rPr>
                <w:ins w:id="1712" w:author="Raphael Malyankar" w:date="2025-08-10T20:05:00Z" w16du:dateUtc="2025-08-11T03:05:00Z"/>
                <w:sz w:val="16"/>
                <w:szCs w:val="16"/>
                <w:lang w:eastAsia="ar-SA"/>
              </w:rPr>
            </w:pPr>
            <w:ins w:id="1713" w:author="Raphael Malyankar" w:date="2025-08-10T20:05:00Z" w16du:dateUtc="2025-08-11T03:05:00Z">
              <w:r w:rsidRPr="001D7937">
                <w:rPr>
                  <w:sz w:val="16"/>
                  <w:szCs w:val="16"/>
                  <w:lang w:eastAsia="ar-SA"/>
                </w:rPr>
                <w:t>Aggregation S100_CatalogueDiscoveryMetadata</w:t>
              </w:r>
            </w:ins>
          </w:p>
        </w:tc>
        <w:tc>
          <w:tcPr>
            <w:tcW w:w="3060" w:type="dxa"/>
            <w:tcBorders>
              <w:top w:val="single" w:sz="4" w:space="0" w:color="000000"/>
              <w:left w:val="single" w:sz="4" w:space="0" w:color="000000"/>
              <w:bottom w:val="single" w:sz="4" w:space="0" w:color="000000"/>
              <w:right w:val="single" w:sz="4" w:space="0" w:color="000000"/>
            </w:tcBorders>
            <w:shd w:val="clear" w:color="auto" w:fill="FFFFFF"/>
            <w:hideMark/>
          </w:tcPr>
          <w:p w14:paraId="3ACD62B4" w14:textId="77777777" w:rsidR="001D7937" w:rsidRPr="001D7937" w:rsidRDefault="001D7937" w:rsidP="001D7937">
            <w:pPr>
              <w:suppressAutoHyphens/>
              <w:snapToGrid w:val="0"/>
              <w:spacing w:before="60" w:after="60" w:line="240" w:lineRule="auto"/>
              <w:jc w:val="left"/>
              <w:rPr>
                <w:ins w:id="1714" w:author="Raphael Malyankar" w:date="2025-08-10T20:05:00Z" w16du:dateUtc="2025-08-11T03:05:00Z"/>
                <w:rFonts w:cs="Arial"/>
                <w:sz w:val="16"/>
                <w:szCs w:val="16"/>
                <w:lang w:eastAsia="ar-SA"/>
              </w:rPr>
            </w:pPr>
            <w:ins w:id="1715" w:author="Raphael Malyankar" w:date="2025-08-10T20:05:00Z" w16du:dateUtc="2025-08-11T03:05:00Z">
              <w:r w:rsidRPr="001D7937">
                <w:rPr>
                  <w:rFonts w:cs="Arial"/>
                  <w:sz w:val="16"/>
                  <w:szCs w:val="16"/>
                  <w:lang w:eastAsia="ar-SA"/>
                </w:rPr>
                <w:t>Metadata for the Feature, Portrayal and Interoperability Catalogues, if any</w:t>
              </w:r>
            </w:ins>
          </w:p>
        </w:tc>
      </w:tr>
      <w:tr w:rsidR="001D7937" w:rsidRPr="001D7937" w14:paraId="5655A0E4" w14:textId="77777777">
        <w:trPr>
          <w:ins w:id="1716" w:author="Raphael Malyankar" w:date="2025-08-10T20:05:00Z"/>
        </w:trPr>
        <w:tc>
          <w:tcPr>
            <w:tcW w:w="3060" w:type="dxa"/>
            <w:tcBorders>
              <w:top w:val="single" w:sz="4" w:space="0" w:color="000000"/>
              <w:left w:val="single" w:sz="4" w:space="0" w:color="000000"/>
              <w:bottom w:val="single" w:sz="4" w:space="0" w:color="000000"/>
              <w:right w:val="single" w:sz="4" w:space="0" w:color="000000"/>
            </w:tcBorders>
            <w:shd w:val="clear" w:color="auto" w:fill="FFFFFF"/>
            <w:hideMark/>
          </w:tcPr>
          <w:p w14:paraId="4AA0F772" w14:textId="77777777" w:rsidR="001D7937" w:rsidRPr="001D7937" w:rsidRDefault="001D7937" w:rsidP="001D7937">
            <w:pPr>
              <w:suppressAutoHyphens/>
              <w:snapToGrid w:val="0"/>
              <w:spacing w:before="60" w:after="60" w:line="240" w:lineRule="auto"/>
              <w:jc w:val="left"/>
              <w:rPr>
                <w:ins w:id="1717" w:author="Raphael Malyankar" w:date="2025-08-10T20:05:00Z" w16du:dateUtc="2025-08-11T03:05:00Z"/>
                <w:rFonts w:cs="Arial"/>
                <w:sz w:val="16"/>
                <w:szCs w:val="16"/>
                <w:lang w:eastAsia="ar-SA"/>
              </w:rPr>
            </w:pPr>
            <w:ins w:id="1718" w:author="Raphael Malyankar" w:date="2025-08-10T20:05:00Z" w16du:dateUtc="2025-08-11T03:05:00Z">
              <w:r w:rsidRPr="001D7937">
                <w:rPr>
                  <w:rFonts w:cs="Arial"/>
                  <w:sz w:val="16"/>
                  <w:szCs w:val="16"/>
                  <w:lang w:eastAsia="ar-SA"/>
                </w:rPr>
                <w:t>supportFileDiscoveryMetadata</w:t>
              </w:r>
            </w:ins>
          </w:p>
        </w:tc>
        <w:tc>
          <w:tcPr>
            <w:tcW w:w="3420" w:type="dxa"/>
            <w:tcBorders>
              <w:top w:val="single" w:sz="4" w:space="0" w:color="000000"/>
              <w:left w:val="single" w:sz="4" w:space="0" w:color="000000"/>
              <w:bottom w:val="single" w:sz="4" w:space="0" w:color="000000"/>
              <w:right w:val="single" w:sz="4" w:space="0" w:color="000000"/>
            </w:tcBorders>
            <w:shd w:val="clear" w:color="auto" w:fill="FFFFFF"/>
            <w:hideMark/>
          </w:tcPr>
          <w:p w14:paraId="1C419F51" w14:textId="77777777" w:rsidR="001D7937" w:rsidRPr="001D7937" w:rsidRDefault="001D7937" w:rsidP="001D7937">
            <w:pPr>
              <w:suppressAutoHyphens/>
              <w:snapToGrid w:val="0"/>
              <w:spacing w:before="60" w:after="60" w:line="240" w:lineRule="auto"/>
              <w:jc w:val="left"/>
              <w:rPr>
                <w:ins w:id="1719" w:author="Raphael Malyankar" w:date="2025-08-10T20:05:00Z" w16du:dateUtc="2025-08-11T03:05:00Z"/>
                <w:rFonts w:cs="Arial"/>
                <w:sz w:val="16"/>
                <w:szCs w:val="16"/>
                <w:lang w:eastAsia="ar-SA"/>
              </w:rPr>
            </w:pPr>
            <w:ins w:id="1720" w:author="Raphael Malyankar" w:date="2025-08-10T20:05:00Z" w16du:dateUtc="2025-08-11T03:05:00Z">
              <w:r w:rsidRPr="001D7937">
                <w:rPr>
                  <w:rFonts w:cs="Arial"/>
                  <w:sz w:val="16"/>
                  <w:szCs w:val="16"/>
                  <w:lang w:eastAsia="ar-SA"/>
                </w:rPr>
                <w:t>Exchange Catalogues may include or reference discovery metadata for the support files in the Exchange Set</w:t>
              </w:r>
            </w:ins>
          </w:p>
        </w:tc>
        <w:tc>
          <w:tcPr>
            <w:tcW w:w="804" w:type="dxa"/>
            <w:tcBorders>
              <w:top w:val="single" w:sz="4" w:space="0" w:color="000000"/>
              <w:left w:val="single" w:sz="4" w:space="0" w:color="000000"/>
              <w:bottom w:val="single" w:sz="4" w:space="0" w:color="000000"/>
              <w:right w:val="single" w:sz="4" w:space="0" w:color="000000"/>
            </w:tcBorders>
            <w:shd w:val="clear" w:color="auto" w:fill="FFFFFF"/>
            <w:hideMark/>
          </w:tcPr>
          <w:p w14:paraId="1C89A42B" w14:textId="77777777" w:rsidR="001D7937" w:rsidRPr="001D7937" w:rsidRDefault="001D7937" w:rsidP="001D7937">
            <w:pPr>
              <w:suppressAutoHyphens/>
              <w:snapToGrid w:val="0"/>
              <w:spacing w:before="60" w:after="60" w:line="240" w:lineRule="auto"/>
              <w:jc w:val="center"/>
              <w:rPr>
                <w:ins w:id="1721" w:author="Raphael Malyankar" w:date="2025-08-10T20:05:00Z" w16du:dateUtc="2025-08-11T03:05:00Z"/>
                <w:rFonts w:cs="Arial"/>
                <w:sz w:val="16"/>
                <w:szCs w:val="16"/>
                <w:lang w:eastAsia="ar-SA"/>
              </w:rPr>
            </w:pPr>
            <w:ins w:id="1722" w:author="Raphael Malyankar" w:date="2025-08-10T20:05:00Z" w16du:dateUtc="2025-08-11T03:05:00Z">
              <w:r w:rsidRPr="001D7937">
                <w:rPr>
                  <w:rFonts w:cs="Arial"/>
                  <w:sz w:val="16"/>
                  <w:szCs w:val="16"/>
                  <w:lang w:eastAsia="ar-SA"/>
                </w:rPr>
                <w:t>0..*</w:t>
              </w:r>
            </w:ins>
          </w:p>
        </w:tc>
        <w:tc>
          <w:tcPr>
            <w:tcW w:w="2436" w:type="dxa"/>
            <w:tcBorders>
              <w:top w:val="single" w:sz="4" w:space="0" w:color="000000"/>
              <w:left w:val="single" w:sz="4" w:space="0" w:color="000000"/>
              <w:bottom w:val="single" w:sz="4" w:space="0" w:color="000000"/>
              <w:right w:val="single" w:sz="4" w:space="0" w:color="000000"/>
            </w:tcBorders>
            <w:shd w:val="clear" w:color="auto" w:fill="FFFFFF"/>
            <w:hideMark/>
          </w:tcPr>
          <w:p w14:paraId="676BD2DF" w14:textId="77777777" w:rsidR="001D7937" w:rsidRPr="001D7937" w:rsidRDefault="001D7937" w:rsidP="001D7937">
            <w:pPr>
              <w:suppressAutoHyphens/>
              <w:snapToGrid w:val="0"/>
              <w:spacing w:before="60" w:after="60" w:line="240" w:lineRule="auto"/>
              <w:rPr>
                <w:ins w:id="1723" w:author="Raphael Malyankar" w:date="2025-08-10T20:05:00Z" w16du:dateUtc="2025-08-11T03:05:00Z"/>
                <w:sz w:val="16"/>
                <w:szCs w:val="16"/>
                <w:lang w:eastAsia="ar-SA"/>
              </w:rPr>
            </w:pPr>
            <w:ins w:id="1724" w:author="Raphael Malyankar" w:date="2025-08-10T20:05:00Z" w16du:dateUtc="2025-08-11T03:05:00Z">
              <w:r w:rsidRPr="001D7937">
                <w:rPr>
                  <w:sz w:val="16"/>
                  <w:szCs w:val="16"/>
                  <w:lang w:eastAsia="ar-SA"/>
                </w:rPr>
                <w:t>Aggregation S100_SupportFileDiscoveryMetadata</w:t>
              </w:r>
            </w:ins>
          </w:p>
        </w:tc>
        <w:tc>
          <w:tcPr>
            <w:tcW w:w="3060" w:type="dxa"/>
            <w:tcBorders>
              <w:top w:val="single" w:sz="4" w:space="0" w:color="000000"/>
              <w:left w:val="single" w:sz="4" w:space="0" w:color="000000"/>
              <w:bottom w:val="single" w:sz="4" w:space="0" w:color="000000"/>
              <w:right w:val="single" w:sz="4" w:space="0" w:color="000000"/>
            </w:tcBorders>
            <w:shd w:val="clear" w:color="auto" w:fill="FFFFFF"/>
          </w:tcPr>
          <w:p w14:paraId="2E859944" w14:textId="77777777" w:rsidR="001D7937" w:rsidRPr="001D7937" w:rsidRDefault="001D7937" w:rsidP="001D7937">
            <w:pPr>
              <w:suppressAutoHyphens/>
              <w:snapToGrid w:val="0"/>
              <w:spacing w:before="60" w:after="60" w:line="240" w:lineRule="auto"/>
              <w:jc w:val="left"/>
              <w:rPr>
                <w:ins w:id="1725" w:author="Raphael Malyankar" w:date="2025-08-10T20:05:00Z" w16du:dateUtc="2025-08-11T03:05:00Z"/>
                <w:rFonts w:cs="Arial"/>
                <w:sz w:val="16"/>
                <w:szCs w:val="16"/>
                <w:lang w:eastAsia="ar-SA"/>
              </w:rPr>
            </w:pPr>
          </w:p>
        </w:tc>
      </w:tr>
    </w:tbl>
    <w:p w14:paraId="10E07C3E" w14:textId="77777777" w:rsidR="001D7937" w:rsidRDefault="001D7937" w:rsidP="00B413FE">
      <w:pPr>
        <w:rPr>
          <w:ins w:id="1726" w:author="Raphael Malyankar" w:date="2025-08-10T20:35:00Z" w16du:dateUtc="2025-08-11T03:35:00Z"/>
        </w:rPr>
      </w:pPr>
    </w:p>
    <w:p w14:paraId="4A9D7B65" w14:textId="506ECB4F" w:rsidR="00D478D4" w:rsidRPr="00AC050B" w:rsidRDefault="00D478D4" w:rsidP="00B413FE">
      <w:pPr>
        <w:rPr>
          <w:i/>
          <w:iCs/>
          <w:color w:val="EE0000"/>
        </w:rPr>
      </w:pPr>
      <w:ins w:id="1727" w:author="Raphael Malyankar" w:date="2025-08-10T20:35:00Z" w16du:dateUtc="2025-08-11T03:35:00Z">
        <w:r w:rsidRPr="00AC050B">
          <w:rPr>
            <w:i/>
            <w:iCs/>
            <w:color w:val="EE0000"/>
          </w:rPr>
          <w:t xml:space="preserve">&lt;Optional notes, e.g., </w:t>
        </w:r>
        <w:r w:rsidR="00AC050B" w:rsidRPr="00AC050B">
          <w:rPr>
            <w:i/>
            <w:iCs/>
            <w:color w:val="EE0000"/>
          </w:rPr>
          <w:t>rules for defining identifier attribute.</w:t>
        </w:r>
      </w:ins>
      <w:ins w:id="1728" w:author="Raphael Malyankar" w:date="2025-08-10T20:36:00Z" w16du:dateUtc="2025-08-11T03:36:00Z">
        <w:r w:rsidR="00AC050B" w:rsidRPr="00AC050B">
          <w:rPr>
            <w:i/>
            <w:iCs/>
            <w:color w:val="EE0000"/>
          </w:rPr>
          <w:t>&gt;</w:t>
        </w:r>
      </w:ins>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9842DB" w:rsidDel="001D7937" w14:paraId="1D7C8EB7" w14:textId="6CA1CEF7" w:rsidTr="00C702E2">
        <w:trPr>
          <w:cantSplit/>
          <w:trHeight w:val="150"/>
          <w:del w:id="1729" w:author="Raphael Malyankar" w:date="2025-08-10T20:05:00Z"/>
        </w:trPr>
        <w:tc>
          <w:tcPr>
            <w:tcW w:w="3060" w:type="dxa"/>
            <w:shd w:val="clear" w:color="auto" w:fill="D9D9D9"/>
            <w:vAlign w:val="center"/>
          </w:tcPr>
          <w:p w14:paraId="58944888" w14:textId="1B8C58FE" w:rsidR="00B413FE" w:rsidRPr="00C702E2" w:rsidDel="001D7937" w:rsidRDefault="00B413FE" w:rsidP="00C702E2">
            <w:pPr>
              <w:snapToGrid w:val="0"/>
              <w:spacing w:before="60" w:after="60" w:line="240" w:lineRule="auto"/>
              <w:jc w:val="left"/>
              <w:rPr>
                <w:del w:id="1730" w:author="Raphael Malyankar" w:date="2025-08-10T20:05:00Z" w16du:dateUtc="2025-08-11T03:05:00Z"/>
                <w:rFonts w:cs="Arial"/>
                <w:b/>
                <w:sz w:val="18"/>
                <w:szCs w:val="18"/>
              </w:rPr>
            </w:pPr>
            <w:del w:id="1731" w:author="Raphael Malyankar" w:date="2025-08-10T20:05:00Z" w16du:dateUtc="2025-08-11T03:05:00Z">
              <w:r w:rsidRPr="00C702E2" w:rsidDel="001D7937">
                <w:rPr>
                  <w:rFonts w:cs="Arial"/>
                  <w:b/>
                  <w:sz w:val="18"/>
                  <w:szCs w:val="18"/>
                </w:rPr>
                <w:delText>Name</w:delText>
              </w:r>
            </w:del>
          </w:p>
        </w:tc>
        <w:tc>
          <w:tcPr>
            <w:tcW w:w="3420" w:type="dxa"/>
            <w:shd w:val="clear" w:color="auto" w:fill="D9D9D9"/>
            <w:vAlign w:val="center"/>
          </w:tcPr>
          <w:p w14:paraId="4BAF7813" w14:textId="6F3C1DD0" w:rsidR="00B413FE" w:rsidRPr="00C702E2" w:rsidDel="001D7937" w:rsidRDefault="00B413FE" w:rsidP="00C702E2">
            <w:pPr>
              <w:snapToGrid w:val="0"/>
              <w:spacing w:before="60" w:after="60" w:line="240" w:lineRule="auto"/>
              <w:jc w:val="left"/>
              <w:rPr>
                <w:del w:id="1732" w:author="Raphael Malyankar" w:date="2025-08-10T20:05:00Z" w16du:dateUtc="2025-08-11T03:05:00Z"/>
                <w:rFonts w:cs="Arial"/>
                <w:b/>
                <w:sz w:val="18"/>
                <w:szCs w:val="18"/>
              </w:rPr>
            </w:pPr>
            <w:del w:id="1733" w:author="Raphael Malyankar" w:date="2025-08-10T20:05:00Z" w16du:dateUtc="2025-08-11T03:05:00Z">
              <w:r w:rsidRPr="00C702E2" w:rsidDel="001D7937">
                <w:rPr>
                  <w:rFonts w:cs="Arial"/>
                  <w:b/>
                  <w:sz w:val="18"/>
                  <w:szCs w:val="18"/>
                </w:rPr>
                <w:delText>Description</w:delText>
              </w:r>
            </w:del>
          </w:p>
        </w:tc>
        <w:tc>
          <w:tcPr>
            <w:tcW w:w="804" w:type="dxa"/>
            <w:shd w:val="clear" w:color="auto" w:fill="D9D9D9"/>
            <w:vAlign w:val="center"/>
          </w:tcPr>
          <w:p w14:paraId="259E559C" w14:textId="5EEF4618" w:rsidR="00B413FE" w:rsidRPr="00C702E2" w:rsidDel="001D7937" w:rsidRDefault="00B413FE" w:rsidP="00C702E2">
            <w:pPr>
              <w:snapToGrid w:val="0"/>
              <w:spacing w:before="60" w:after="60" w:line="240" w:lineRule="auto"/>
              <w:jc w:val="center"/>
              <w:rPr>
                <w:del w:id="1734" w:author="Raphael Malyankar" w:date="2025-08-10T20:05:00Z" w16du:dateUtc="2025-08-11T03:05:00Z"/>
                <w:rFonts w:cs="Arial"/>
                <w:b/>
                <w:sz w:val="18"/>
                <w:szCs w:val="18"/>
              </w:rPr>
            </w:pPr>
            <w:del w:id="1735" w:author="Raphael Malyankar" w:date="2025-08-10T20:05:00Z" w16du:dateUtc="2025-08-11T03:05:00Z">
              <w:r w:rsidRPr="00C702E2" w:rsidDel="001D7937">
                <w:rPr>
                  <w:rFonts w:cs="Arial"/>
                  <w:b/>
                  <w:sz w:val="18"/>
                  <w:szCs w:val="18"/>
                </w:rPr>
                <w:delText>Mult</w:delText>
              </w:r>
            </w:del>
          </w:p>
        </w:tc>
        <w:tc>
          <w:tcPr>
            <w:tcW w:w="2436" w:type="dxa"/>
            <w:shd w:val="clear" w:color="auto" w:fill="D9D9D9"/>
            <w:vAlign w:val="center"/>
          </w:tcPr>
          <w:p w14:paraId="4646F9F1" w14:textId="4B882023" w:rsidR="00B413FE" w:rsidRPr="00C702E2" w:rsidDel="001D7937" w:rsidRDefault="00B413FE" w:rsidP="00C702E2">
            <w:pPr>
              <w:snapToGrid w:val="0"/>
              <w:spacing w:before="60" w:after="60" w:line="240" w:lineRule="auto"/>
              <w:jc w:val="left"/>
              <w:rPr>
                <w:del w:id="1736" w:author="Raphael Malyankar" w:date="2025-08-10T20:05:00Z" w16du:dateUtc="2025-08-11T03:05:00Z"/>
                <w:rFonts w:cs="Arial"/>
                <w:b/>
                <w:sz w:val="18"/>
                <w:szCs w:val="18"/>
              </w:rPr>
            </w:pPr>
            <w:del w:id="1737" w:author="Raphael Malyankar" w:date="2025-08-10T20:05:00Z" w16du:dateUtc="2025-08-11T03:05:00Z">
              <w:r w:rsidRPr="00C702E2" w:rsidDel="001D7937">
                <w:rPr>
                  <w:rFonts w:cs="Arial"/>
                  <w:b/>
                  <w:sz w:val="18"/>
                  <w:szCs w:val="18"/>
                </w:rPr>
                <w:delText>Type</w:delText>
              </w:r>
            </w:del>
          </w:p>
        </w:tc>
        <w:tc>
          <w:tcPr>
            <w:tcW w:w="3060" w:type="dxa"/>
            <w:shd w:val="clear" w:color="auto" w:fill="D9D9D9"/>
            <w:vAlign w:val="center"/>
          </w:tcPr>
          <w:p w14:paraId="2BEF7C34" w14:textId="502D1595" w:rsidR="00B413FE" w:rsidRPr="00C702E2" w:rsidDel="001D7937" w:rsidRDefault="00B413FE" w:rsidP="00C702E2">
            <w:pPr>
              <w:snapToGrid w:val="0"/>
              <w:spacing w:before="60" w:after="60" w:line="240" w:lineRule="auto"/>
              <w:jc w:val="left"/>
              <w:rPr>
                <w:del w:id="1738" w:author="Raphael Malyankar" w:date="2025-08-10T20:05:00Z" w16du:dateUtc="2025-08-11T03:05:00Z"/>
                <w:rFonts w:cs="Arial"/>
                <w:b/>
                <w:sz w:val="18"/>
                <w:szCs w:val="18"/>
              </w:rPr>
            </w:pPr>
            <w:del w:id="1739" w:author="Raphael Malyankar" w:date="2025-08-10T20:05:00Z" w16du:dateUtc="2025-08-11T03:05:00Z">
              <w:r w:rsidRPr="00C702E2" w:rsidDel="001D7937">
                <w:rPr>
                  <w:rFonts w:cs="Arial"/>
                  <w:b/>
                  <w:sz w:val="18"/>
                  <w:szCs w:val="18"/>
                </w:rPr>
                <w:delText>Remarks</w:delText>
              </w:r>
            </w:del>
          </w:p>
        </w:tc>
      </w:tr>
      <w:tr w:rsidR="004844E7" w:rsidRPr="0054360D" w:rsidDel="001D7937" w14:paraId="477F482A" w14:textId="10A5CF9C" w:rsidTr="00C702E2">
        <w:trPr>
          <w:cantSplit/>
          <w:trHeight w:val="480"/>
          <w:del w:id="1740" w:author="Raphael Malyankar" w:date="2025-08-10T20:05:00Z"/>
        </w:trPr>
        <w:tc>
          <w:tcPr>
            <w:tcW w:w="3060" w:type="dxa"/>
            <w:vAlign w:val="center"/>
          </w:tcPr>
          <w:p w14:paraId="4E7BC252" w14:textId="59B525BE" w:rsidR="004844E7" w:rsidRPr="00C702E2" w:rsidDel="001D7937" w:rsidRDefault="004844E7" w:rsidP="00C702E2">
            <w:pPr>
              <w:snapToGrid w:val="0"/>
              <w:spacing w:before="60" w:after="60" w:line="240" w:lineRule="auto"/>
              <w:jc w:val="left"/>
              <w:rPr>
                <w:del w:id="1741" w:author="Raphael Malyankar" w:date="2025-08-10T20:05:00Z" w16du:dateUtc="2025-08-11T03:05:00Z"/>
                <w:rFonts w:cs="Arial"/>
                <w:sz w:val="18"/>
                <w:szCs w:val="18"/>
              </w:rPr>
            </w:pPr>
            <w:del w:id="1742" w:author="Raphael Malyankar" w:date="2025-08-10T20:05:00Z" w16du:dateUtc="2025-08-11T03:05:00Z">
              <w:r w:rsidRPr="00C702E2" w:rsidDel="001D7937">
                <w:rPr>
                  <w:rFonts w:cs="Arial"/>
                  <w:sz w:val="18"/>
                  <w:szCs w:val="18"/>
                </w:rPr>
                <w:delText>S100_ExchangeCatalogue</w:delText>
              </w:r>
            </w:del>
          </w:p>
        </w:tc>
        <w:tc>
          <w:tcPr>
            <w:tcW w:w="3420" w:type="dxa"/>
            <w:vAlign w:val="center"/>
          </w:tcPr>
          <w:p w14:paraId="7CDA9455" w14:textId="6240E2F2" w:rsidR="004844E7" w:rsidRPr="00C702E2" w:rsidDel="001D7937" w:rsidRDefault="004844E7" w:rsidP="00C702E2">
            <w:pPr>
              <w:snapToGrid w:val="0"/>
              <w:spacing w:before="60" w:after="60" w:line="240" w:lineRule="auto"/>
              <w:jc w:val="left"/>
              <w:rPr>
                <w:del w:id="1743" w:author="Raphael Malyankar" w:date="2025-08-10T20:05:00Z" w16du:dateUtc="2025-08-11T03:05:00Z"/>
                <w:rFonts w:cs="Arial"/>
                <w:sz w:val="18"/>
                <w:szCs w:val="18"/>
              </w:rPr>
            </w:pPr>
            <w:del w:id="1744" w:author="Raphael Malyankar" w:date="2025-08-10T20:05:00Z" w16du:dateUtc="2025-08-11T03:05:00Z">
              <w:r w:rsidRPr="00C702E2" w:rsidDel="001D7937">
                <w:rPr>
                  <w:rFonts w:cs="Arial"/>
                  <w:sz w:val="18"/>
                  <w:szCs w:val="18"/>
                </w:rPr>
                <w:delText>An exchange catalogue contains the discovery metadata about the exchange datasets and support files</w:delText>
              </w:r>
            </w:del>
          </w:p>
        </w:tc>
        <w:tc>
          <w:tcPr>
            <w:tcW w:w="804" w:type="dxa"/>
            <w:vAlign w:val="center"/>
          </w:tcPr>
          <w:p w14:paraId="68798B32" w14:textId="73E36D33" w:rsidR="004844E7" w:rsidRPr="00C702E2" w:rsidDel="001D7937" w:rsidRDefault="004844E7" w:rsidP="00C702E2">
            <w:pPr>
              <w:snapToGrid w:val="0"/>
              <w:spacing w:before="60" w:after="60" w:line="240" w:lineRule="auto"/>
              <w:jc w:val="center"/>
              <w:rPr>
                <w:del w:id="1745" w:author="Raphael Malyankar" w:date="2025-08-10T20:05:00Z" w16du:dateUtc="2025-08-11T03:05:00Z"/>
                <w:rFonts w:cs="Arial"/>
                <w:sz w:val="18"/>
                <w:szCs w:val="18"/>
              </w:rPr>
            </w:pPr>
            <w:del w:id="1746" w:author="Raphael Malyankar" w:date="2025-08-10T20:05:00Z" w16du:dateUtc="2025-08-11T03:05:00Z">
              <w:r w:rsidRPr="00C702E2" w:rsidDel="001D7937">
                <w:rPr>
                  <w:rFonts w:cs="Arial"/>
                  <w:sz w:val="18"/>
                  <w:szCs w:val="18"/>
                </w:rPr>
                <w:delText>-</w:delText>
              </w:r>
            </w:del>
          </w:p>
        </w:tc>
        <w:tc>
          <w:tcPr>
            <w:tcW w:w="2436" w:type="dxa"/>
            <w:vAlign w:val="center"/>
          </w:tcPr>
          <w:p w14:paraId="19DDE2FF" w14:textId="38D38EA6" w:rsidR="004844E7" w:rsidRPr="00C702E2" w:rsidDel="001D7937" w:rsidRDefault="004844E7" w:rsidP="00C702E2">
            <w:pPr>
              <w:snapToGrid w:val="0"/>
              <w:spacing w:before="60" w:after="60" w:line="240" w:lineRule="auto"/>
              <w:jc w:val="left"/>
              <w:rPr>
                <w:del w:id="1747" w:author="Raphael Malyankar" w:date="2025-08-10T20:05:00Z" w16du:dateUtc="2025-08-11T03:05:00Z"/>
                <w:rFonts w:cs="Arial"/>
                <w:sz w:val="18"/>
                <w:szCs w:val="18"/>
              </w:rPr>
            </w:pPr>
            <w:del w:id="1748" w:author="Raphael Malyankar" w:date="2025-08-10T20:05:00Z" w16du:dateUtc="2025-08-11T03:05:00Z">
              <w:r w:rsidRPr="00C702E2" w:rsidDel="001D7937">
                <w:rPr>
                  <w:rFonts w:cs="Arial"/>
                  <w:sz w:val="18"/>
                  <w:szCs w:val="18"/>
                </w:rPr>
                <w:delText>-</w:delText>
              </w:r>
            </w:del>
          </w:p>
        </w:tc>
        <w:tc>
          <w:tcPr>
            <w:tcW w:w="3060" w:type="dxa"/>
          </w:tcPr>
          <w:p w14:paraId="7059FE57" w14:textId="5005FC1D" w:rsidR="004844E7" w:rsidRPr="00C702E2" w:rsidDel="001D7937" w:rsidRDefault="004844E7" w:rsidP="00C702E2">
            <w:pPr>
              <w:snapToGrid w:val="0"/>
              <w:spacing w:before="60" w:after="60" w:line="240" w:lineRule="auto"/>
              <w:jc w:val="left"/>
              <w:rPr>
                <w:del w:id="1749" w:author="Raphael Malyankar" w:date="2025-08-10T20:05:00Z" w16du:dateUtc="2025-08-11T03:05:00Z"/>
                <w:rFonts w:cs="Arial"/>
                <w:sz w:val="18"/>
                <w:szCs w:val="18"/>
              </w:rPr>
            </w:pPr>
            <w:del w:id="1750" w:author="Raphael Malyankar" w:date="2025-08-10T20:05:00Z" w16du:dateUtc="2025-08-11T03:05:00Z">
              <w:r w:rsidRPr="00C702E2" w:rsidDel="001D7937">
                <w:rPr>
                  <w:rFonts w:cs="Arial"/>
                  <w:sz w:val="18"/>
                  <w:szCs w:val="18"/>
                  <w:lang w:val="en-AU" w:eastAsia="en-US"/>
                </w:rPr>
                <w:delText>An exchange catalogue contains the discovery metadata about the exchange datasets and support files</w:delText>
              </w:r>
            </w:del>
          </w:p>
        </w:tc>
      </w:tr>
      <w:tr w:rsidR="004844E7" w:rsidRPr="004844E7" w:rsidDel="001D7937" w14:paraId="40C6B69D" w14:textId="54FF68E4" w:rsidTr="00C702E2">
        <w:trPr>
          <w:cantSplit/>
          <w:trHeight w:val="315"/>
          <w:del w:id="1751" w:author="Raphael Malyankar" w:date="2025-08-10T20:05:00Z"/>
        </w:trPr>
        <w:tc>
          <w:tcPr>
            <w:tcW w:w="3060" w:type="dxa"/>
            <w:vAlign w:val="center"/>
          </w:tcPr>
          <w:p w14:paraId="79005722" w14:textId="4267091A" w:rsidR="004844E7" w:rsidRPr="00C702E2" w:rsidDel="001D7937" w:rsidRDefault="004844E7" w:rsidP="00C702E2">
            <w:pPr>
              <w:snapToGrid w:val="0"/>
              <w:spacing w:before="60" w:after="60" w:line="240" w:lineRule="auto"/>
              <w:jc w:val="left"/>
              <w:rPr>
                <w:del w:id="1752" w:author="Raphael Malyankar" w:date="2025-08-10T20:05:00Z" w16du:dateUtc="2025-08-11T03:05:00Z"/>
                <w:rFonts w:cs="Arial"/>
                <w:sz w:val="18"/>
                <w:szCs w:val="18"/>
              </w:rPr>
            </w:pPr>
            <w:del w:id="1753" w:author="Raphael Malyankar" w:date="2025-08-10T20:05:00Z" w16du:dateUtc="2025-08-11T03:05:00Z">
              <w:r w:rsidRPr="00C702E2" w:rsidDel="001D7937">
                <w:rPr>
                  <w:rFonts w:cs="Arial"/>
                  <w:sz w:val="18"/>
                  <w:szCs w:val="18"/>
                </w:rPr>
                <w:delText>identifier</w:delText>
              </w:r>
            </w:del>
          </w:p>
        </w:tc>
        <w:tc>
          <w:tcPr>
            <w:tcW w:w="3420" w:type="dxa"/>
            <w:vAlign w:val="center"/>
          </w:tcPr>
          <w:p w14:paraId="1D1BB86D" w14:textId="57BED9F1" w:rsidR="004844E7" w:rsidRPr="00C702E2" w:rsidDel="001D7937" w:rsidRDefault="004844E7" w:rsidP="00C702E2">
            <w:pPr>
              <w:snapToGrid w:val="0"/>
              <w:spacing w:before="60" w:after="60" w:line="240" w:lineRule="auto"/>
              <w:jc w:val="left"/>
              <w:rPr>
                <w:del w:id="1754" w:author="Raphael Malyankar" w:date="2025-08-10T20:05:00Z" w16du:dateUtc="2025-08-11T03:05:00Z"/>
                <w:rFonts w:cs="Arial"/>
                <w:sz w:val="18"/>
                <w:szCs w:val="18"/>
                <w:lang w:val="fr-MC"/>
              </w:rPr>
            </w:pPr>
            <w:del w:id="1755" w:author="Raphael Malyankar" w:date="2025-08-10T20:05:00Z" w16du:dateUtc="2025-08-11T03:05:00Z">
              <w:r w:rsidRPr="00C702E2" w:rsidDel="001D7937">
                <w:rPr>
                  <w:rFonts w:cs="Arial"/>
                  <w:sz w:val="18"/>
                  <w:szCs w:val="18"/>
                  <w:lang w:val="fr-MC"/>
                </w:rPr>
                <w:delText>Uniquely identifies this exchange catalogue</w:delText>
              </w:r>
            </w:del>
          </w:p>
        </w:tc>
        <w:tc>
          <w:tcPr>
            <w:tcW w:w="804" w:type="dxa"/>
            <w:vAlign w:val="center"/>
          </w:tcPr>
          <w:p w14:paraId="4B7EF7DA" w14:textId="73354325" w:rsidR="004844E7" w:rsidRPr="00C702E2" w:rsidDel="001D7937" w:rsidRDefault="004844E7" w:rsidP="00C702E2">
            <w:pPr>
              <w:snapToGrid w:val="0"/>
              <w:spacing w:before="60" w:after="60" w:line="240" w:lineRule="auto"/>
              <w:jc w:val="center"/>
              <w:rPr>
                <w:del w:id="1756" w:author="Raphael Malyankar" w:date="2025-08-10T20:05:00Z" w16du:dateUtc="2025-08-11T03:05:00Z"/>
                <w:rFonts w:cs="Arial"/>
                <w:sz w:val="18"/>
                <w:szCs w:val="18"/>
              </w:rPr>
            </w:pPr>
            <w:del w:id="1757" w:author="Raphael Malyankar" w:date="2025-08-10T20:05:00Z" w16du:dateUtc="2025-08-11T03:05:00Z">
              <w:r w:rsidRPr="00C702E2" w:rsidDel="001D7937">
                <w:rPr>
                  <w:rFonts w:cs="Arial"/>
                  <w:sz w:val="18"/>
                  <w:szCs w:val="18"/>
                </w:rPr>
                <w:delText>1</w:delText>
              </w:r>
            </w:del>
          </w:p>
        </w:tc>
        <w:tc>
          <w:tcPr>
            <w:tcW w:w="2436" w:type="dxa"/>
            <w:vAlign w:val="center"/>
          </w:tcPr>
          <w:p w14:paraId="60F74042" w14:textId="71BEF472" w:rsidR="004844E7" w:rsidRPr="00C702E2" w:rsidDel="001D7937" w:rsidRDefault="004844E7" w:rsidP="00C702E2">
            <w:pPr>
              <w:snapToGrid w:val="0"/>
              <w:spacing w:before="60" w:after="60" w:line="240" w:lineRule="auto"/>
              <w:jc w:val="left"/>
              <w:rPr>
                <w:del w:id="1758" w:author="Raphael Malyankar" w:date="2025-08-10T20:05:00Z" w16du:dateUtc="2025-08-11T03:05:00Z"/>
                <w:rFonts w:cs="Arial"/>
                <w:sz w:val="18"/>
                <w:szCs w:val="18"/>
              </w:rPr>
            </w:pPr>
            <w:del w:id="1759" w:author="Raphael Malyankar" w:date="2025-08-10T20:05:00Z" w16du:dateUtc="2025-08-11T03:05:00Z">
              <w:r w:rsidRPr="00C702E2" w:rsidDel="001D7937">
                <w:rPr>
                  <w:rFonts w:cs="Arial"/>
                  <w:sz w:val="18"/>
                  <w:szCs w:val="18"/>
                </w:rPr>
                <w:delText>S100_CatalogueIdentifier</w:delText>
              </w:r>
            </w:del>
          </w:p>
        </w:tc>
        <w:tc>
          <w:tcPr>
            <w:tcW w:w="3060" w:type="dxa"/>
          </w:tcPr>
          <w:p w14:paraId="08690A8F" w14:textId="02781D0F" w:rsidR="004844E7" w:rsidRPr="00C702E2" w:rsidDel="001D7937" w:rsidRDefault="004844E7" w:rsidP="00C702E2">
            <w:pPr>
              <w:snapToGrid w:val="0"/>
              <w:spacing w:before="60" w:after="60" w:line="240" w:lineRule="auto"/>
              <w:jc w:val="left"/>
              <w:rPr>
                <w:del w:id="1760" w:author="Raphael Malyankar" w:date="2025-08-10T20:05:00Z" w16du:dateUtc="2025-08-11T03:05:00Z"/>
                <w:rFonts w:cs="Arial"/>
                <w:sz w:val="18"/>
                <w:szCs w:val="18"/>
                <w:lang w:val="fr-FR"/>
              </w:rPr>
            </w:pPr>
            <w:del w:id="1761" w:author="Raphael Malyankar" w:date="2025-08-10T20:05:00Z" w16du:dateUtc="2025-08-11T03:05:00Z">
              <w:r w:rsidRPr="00C702E2" w:rsidDel="001D7937">
                <w:rPr>
                  <w:rFonts w:cs="Arial"/>
                  <w:sz w:val="18"/>
                  <w:szCs w:val="18"/>
                  <w:lang w:val="fr-FR" w:eastAsia="en-US"/>
                </w:rPr>
                <w:delText>Uniquely identifies th</w:delText>
              </w:r>
              <w:r w:rsidDel="001D7937">
                <w:rPr>
                  <w:rFonts w:cs="Arial"/>
                  <w:sz w:val="18"/>
                  <w:szCs w:val="18"/>
                  <w:lang w:val="fr-FR" w:eastAsia="en-US"/>
                </w:rPr>
                <w:delText>e</w:delText>
              </w:r>
              <w:r w:rsidRPr="00C702E2" w:rsidDel="001D7937">
                <w:rPr>
                  <w:rFonts w:cs="Arial"/>
                  <w:sz w:val="18"/>
                  <w:szCs w:val="18"/>
                  <w:lang w:val="fr-FR" w:eastAsia="en-US"/>
                </w:rPr>
                <w:delText xml:space="preserve"> exchange catalogue</w:delText>
              </w:r>
            </w:del>
          </w:p>
        </w:tc>
      </w:tr>
      <w:tr w:rsidR="00B413FE" w:rsidRPr="0054360D" w:rsidDel="001D7937" w14:paraId="2AC9537B" w14:textId="0E3C5A6C" w:rsidTr="00C702E2">
        <w:trPr>
          <w:cantSplit/>
          <w:trHeight w:val="315"/>
          <w:del w:id="1762" w:author="Raphael Malyankar" w:date="2025-08-10T20:05:00Z"/>
        </w:trPr>
        <w:tc>
          <w:tcPr>
            <w:tcW w:w="3060" w:type="dxa"/>
            <w:vAlign w:val="center"/>
          </w:tcPr>
          <w:p w14:paraId="22587463" w14:textId="5DE0D9BB" w:rsidR="00B413FE" w:rsidRPr="00C702E2" w:rsidDel="001D7937" w:rsidRDefault="00B413FE" w:rsidP="00C702E2">
            <w:pPr>
              <w:snapToGrid w:val="0"/>
              <w:spacing w:before="60" w:after="60" w:line="240" w:lineRule="auto"/>
              <w:jc w:val="left"/>
              <w:rPr>
                <w:del w:id="1763" w:author="Raphael Malyankar" w:date="2025-08-10T20:05:00Z" w16du:dateUtc="2025-08-11T03:05:00Z"/>
                <w:rFonts w:cs="Arial"/>
                <w:sz w:val="18"/>
                <w:szCs w:val="18"/>
              </w:rPr>
            </w:pPr>
            <w:del w:id="1764" w:author="Raphael Malyankar" w:date="2025-08-10T20:05:00Z" w16du:dateUtc="2025-08-11T03:05:00Z">
              <w:r w:rsidRPr="00C702E2" w:rsidDel="001D7937">
                <w:rPr>
                  <w:rFonts w:cs="Arial"/>
                  <w:sz w:val="18"/>
                  <w:szCs w:val="18"/>
                </w:rPr>
                <w:delText>contact</w:delText>
              </w:r>
            </w:del>
          </w:p>
        </w:tc>
        <w:tc>
          <w:tcPr>
            <w:tcW w:w="3420" w:type="dxa"/>
            <w:vAlign w:val="center"/>
          </w:tcPr>
          <w:p w14:paraId="3675BB27" w14:textId="26C022E6" w:rsidR="00B413FE" w:rsidRPr="00C702E2" w:rsidDel="001D7937" w:rsidRDefault="00B413FE" w:rsidP="00C702E2">
            <w:pPr>
              <w:snapToGrid w:val="0"/>
              <w:spacing w:before="60" w:after="60" w:line="240" w:lineRule="auto"/>
              <w:jc w:val="left"/>
              <w:rPr>
                <w:del w:id="1765" w:author="Raphael Malyankar" w:date="2025-08-10T20:05:00Z" w16du:dateUtc="2025-08-11T03:05:00Z"/>
                <w:rFonts w:cs="Arial"/>
                <w:sz w:val="18"/>
                <w:szCs w:val="18"/>
              </w:rPr>
            </w:pPr>
            <w:del w:id="1766" w:author="Raphael Malyankar" w:date="2025-08-10T20:05:00Z" w16du:dateUtc="2025-08-11T03:05:00Z">
              <w:r w:rsidRPr="00C702E2" w:rsidDel="001D7937">
                <w:rPr>
                  <w:rFonts w:cs="Arial"/>
                  <w:sz w:val="18"/>
                  <w:szCs w:val="18"/>
                </w:rPr>
                <w:delText>Details about the issuer of this exchange catalogue</w:delText>
              </w:r>
            </w:del>
          </w:p>
        </w:tc>
        <w:tc>
          <w:tcPr>
            <w:tcW w:w="804" w:type="dxa"/>
            <w:vAlign w:val="center"/>
          </w:tcPr>
          <w:p w14:paraId="5D99A20E" w14:textId="1FE35171" w:rsidR="00B413FE" w:rsidRPr="00C702E2" w:rsidDel="001D7937" w:rsidRDefault="00B413FE" w:rsidP="00C702E2">
            <w:pPr>
              <w:snapToGrid w:val="0"/>
              <w:spacing w:before="60" w:after="60" w:line="240" w:lineRule="auto"/>
              <w:jc w:val="center"/>
              <w:rPr>
                <w:del w:id="1767" w:author="Raphael Malyankar" w:date="2025-08-10T20:05:00Z" w16du:dateUtc="2025-08-11T03:05:00Z"/>
                <w:rFonts w:cs="Arial"/>
                <w:sz w:val="18"/>
                <w:szCs w:val="18"/>
              </w:rPr>
            </w:pPr>
            <w:del w:id="1768" w:author="Raphael Malyankar" w:date="2025-08-10T20:05:00Z" w16du:dateUtc="2025-08-11T03:05:00Z">
              <w:r w:rsidRPr="00C702E2" w:rsidDel="001D7937">
                <w:rPr>
                  <w:rFonts w:cs="Arial"/>
                  <w:sz w:val="18"/>
                  <w:szCs w:val="18"/>
                </w:rPr>
                <w:delText>1</w:delText>
              </w:r>
            </w:del>
          </w:p>
        </w:tc>
        <w:tc>
          <w:tcPr>
            <w:tcW w:w="2436" w:type="dxa"/>
            <w:vAlign w:val="center"/>
          </w:tcPr>
          <w:p w14:paraId="69EAD996" w14:textId="29631B3F" w:rsidR="00B413FE" w:rsidRPr="00C702E2" w:rsidDel="001D7937" w:rsidRDefault="00B413FE" w:rsidP="00C702E2">
            <w:pPr>
              <w:snapToGrid w:val="0"/>
              <w:spacing w:before="60" w:after="60" w:line="240" w:lineRule="auto"/>
              <w:jc w:val="left"/>
              <w:rPr>
                <w:del w:id="1769" w:author="Raphael Malyankar" w:date="2025-08-10T20:05:00Z" w16du:dateUtc="2025-08-11T03:05:00Z"/>
                <w:rFonts w:cs="Arial"/>
                <w:sz w:val="18"/>
                <w:szCs w:val="18"/>
              </w:rPr>
            </w:pPr>
            <w:del w:id="1770" w:author="Raphael Malyankar" w:date="2025-08-10T20:05:00Z" w16du:dateUtc="2025-08-11T03:05:00Z">
              <w:r w:rsidRPr="00C702E2" w:rsidDel="001D7937">
                <w:rPr>
                  <w:rFonts w:cs="Arial"/>
                  <w:sz w:val="18"/>
                  <w:szCs w:val="18"/>
                </w:rPr>
                <w:delText>S100_CataloguePointOfContact</w:delText>
              </w:r>
            </w:del>
          </w:p>
        </w:tc>
        <w:tc>
          <w:tcPr>
            <w:tcW w:w="3060" w:type="dxa"/>
            <w:vAlign w:val="center"/>
          </w:tcPr>
          <w:p w14:paraId="71AA3BE9" w14:textId="5A190E09" w:rsidR="00B413FE" w:rsidRPr="00C702E2" w:rsidDel="001D7937" w:rsidRDefault="00B413FE" w:rsidP="00C702E2">
            <w:pPr>
              <w:snapToGrid w:val="0"/>
              <w:spacing w:before="60" w:after="60" w:line="240" w:lineRule="auto"/>
              <w:jc w:val="left"/>
              <w:rPr>
                <w:del w:id="1771" w:author="Raphael Malyankar" w:date="2025-08-10T20:05:00Z" w16du:dateUtc="2025-08-11T03:05:00Z"/>
                <w:rFonts w:cs="Arial"/>
                <w:sz w:val="18"/>
                <w:szCs w:val="18"/>
              </w:rPr>
            </w:pPr>
          </w:p>
        </w:tc>
      </w:tr>
      <w:tr w:rsidR="00B413FE" w:rsidRPr="0054360D" w:rsidDel="001D7937" w14:paraId="3F22D71F" w14:textId="0C72D8B1" w:rsidTr="00C702E2">
        <w:trPr>
          <w:cantSplit/>
          <w:trHeight w:val="495"/>
          <w:del w:id="1772" w:author="Raphael Malyankar" w:date="2025-08-10T20:05:00Z"/>
        </w:trPr>
        <w:tc>
          <w:tcPr>
            <w:tcW w:w="3060" w:type="dxa"/>
            <w:tcBorders>
              <w:bottom w:val="single" w:sz="4" w:space="0" w:color="000000"/>
            </w:tcBorders>
            <w:vAlign w:val="center"/>
          </w:tcPr>
          <w:p w14:paraId="089456A6" w14:textId="1E912C9B" w:rsidR="00B413FE" w:rsidRPr="00C702E2" w:rsidDel="001D7937" w:rsidRDefault="00B413FE" w:rsidP="00C702E2">
            <w:pPr>
              <w:snapToGrid w:val="0"/>
              <w:spacing w:before="60" w:after="60" w:line="240" w:lineRule="auto"/>
              <w:jc w:val="left"/>
              <w:rPr>
                <w:del w:id="1773" w:author="Raphael Malyankar" w:date="2025-08-10T20:05:00Z" w16du:dateUtc="2025-08-11T03:05:00Z"/>
                <w:rFonts w:cs="Arial"/>
                <w:sz w:val="18"/>
                <w:szCs w:val="18"/>
              </w:rPr>
            </w:pPr>
            <w:del w:id="1774" w:author="Raphael Malyankar" w:date="2025-08-10T20:05:00Z" w16du:dateUtc="2025-08-11T03:05:00Z">
              <w:r w:rsidRPr="00C702E2" w:rsidDel="001D7937">
                <w:rPr>
                  <w:rFonts w:cs="Arial"/>
                  <w:sz w:val="18"/>
                  <w:szCs w:val="18"/>
                </w:rPr>
                <w:delText>productSpecification</w:delText>
              </w:r>
            </w:del>
          </w:p>
        </w:tc>
        <w:tc>
          <w:tcPr>
            <w:tcW w:w="3420" w:type="dxa"/>
            <w:tcBorders>
              <w:bottom w:val="single" w:sz="4" w:space="0" w:color="000000"/>
            </w:tcBorders>
            <w:vAlign w:val="center"/>
          </w:tcPr>
          <w:p w14:paraId="3DCCE44A" w14:textId="4D9898CB" w:rsidR="00B413FE" w:rsidRPr="00C702E2" w:rsidDel="001D7937" w:rsidRDefault="00B413FE" w:rsidP="00C702E2">
            <w:pPr>
              <w:snapToGrid w:val="0"/>
              <w:spacing w:before="60" w:after="60" w:line="240" w:lineRule="auto"/>
              <w:jc w:val="left"/>
              <w:rPr>
                <w:del w:id="1775" w:author="Raphael Malyankar" w:date="2025-08-10T20:05:00Z" w16du:dateUtc="2025-08-11T03:05:00Z"/>
                <w:rFonts w:cs="Arial"/>
                <w:sz w:val="18"/>
                <w:szCs w:val="18"/>
              </w:rPr>
            </w:pPr>
            <w:del w:id="1776" w:author="Raphael Malyankar" w:date="2025-08-10T20:05:00Z" w16du:dateUtc="2025-08-11T03:05:00Z">
              <w:r w:rsidRPr="00C702E2" w:rsidDel="001D7937">
                <w:rPr>
                  <w:rFonts w:cs="Arial"/>
                  <w:sz w:val="18"/>
                  <w:szCs w:val="18"/>
                </w:rPr>
                <w:delText>Details about the product specifications used for the datasets contained in the exchange catalogue</w:delText>
              </w:r>
            </w:del>
          </w:p>
        </w:tc>
        <w:tc>
          <w:tcPr>
            <w:tcW w:w="804" w:type="dxa"/>
            <w:tcBorders>
              <w:bottom w:val="single" w:sz="4" w:space="0" w:color="000000"/>
            </w:tcBorders>
            <w:vAlign w:val="center"/>
          </w:tcPr>
          <w:p w14:paraId="785EB762" w14:textId="66624FA8" w:rsidR="00B413FE" w:rsidRPr="00C702E2" w:rsidDel="001D7937" w:rsidRDefault="00B413FE" w:rsidP="00C702E2">
            <w:pPr>
              <w:snapToGrid w:val="0"/>
              <w:spacing w:before="60" w:after="60" w:line="240" w:lineRule="auto"/>
              <w:jc w:val="center"/>
              <w:rPr>
                <w:del w:id="1777" w:author="Raphael Malyankar" w:date="2025-08-10T20:05:00Z" w16du:dateUtc="2025-08-11T03:05:00Z"/>
                <w:rFonts w:cs="Arial"/>
                <w:sz w:val="18"/>
                <w:szCs w:val="18"/>
              </w:rPr>
            </w:pPr>
            <w:del w:id="1778" w:author="Raphael Malyankar" w:date="2025-08-10T20:05:00Z" w16du:dateUtc="2025-08-11T03:05:00Z">
              <w:r w:rsidRPr="00C702E2" w:rsidDel="001D7937">
                <w:rPr>
                  <w:rFonts w:cs="Arial"/>
                  <w:sz w:val="18"/>
                  <w:szCs w:val="18"/>
                </w:rPr>
                <w:delText>0..1</w:delText>
              </w:r>
            </w:del>
          </w:p>
        </w:tc>
        <w:tc>
          <w:tcPr>
            <w:tcW w:w="2436" w:type="dxa"/>
            <w:tcBorders>
              <w:bottom w:val="single" w:sz="4" w:space="0" w:color="000000"/>
            </w:tcBorders>
            <w:vAlign w:val="center"/>
          </w:tcPr>
          <w:p w14:paraId="64AE15E6" w14:textId="0A33BA56" w:rsidR="00B413FE" w:rsidRPr="00C702E2" w:rsidDel="001D7937" w:rsidRDefault="00B413FE" w:rsidP="00C702E2">
            <w:pPr>
              <w:snapToGrid w:val="0"/>
              <w:spacing w:before="60" w:after="60" w:line="240" w:lineRule="auto"/>
              <w:jc w:val="left"/>
              <w:rPr>
                <w:del w:id="1779" w:author="Raphael Malyankar" w:date="2025-08-10T20:05:00Z" w16du:dateUtc="2025-08-11T03:05:00Z"/>
                <w:rFonts w:cs="Arial"/>
                <w:sz w:val="18"/>
                <w:szCs w:val="18"/>
              </w:rPr>
            </w:pPr>
            <w:del w:id="1780" w:author="Raphael Malyankar" w:date="2025-08-10T20:05:00Z" w16du:dateUtc="2025-08-11T03:05:00Z">
              <w:r w:rsidRPr="00C702E2" w:rsidDel="001D7937">
                <w:rPr>
                  <w:rFonts w:cs="Arial"/>
                  <w:sz w:val="18"/>
                  <w:szCs w:val="18"/>
                </w:rPr>
                <w:delText>S100_ProductSpecification</w:delText>
              </w:r>
            </w:del>
          </w:p>
        </w:tc>
        <w:tc>
          <w:tcPr>
            <w:tcW w:w="3060" w:type="dxa"/>
            <w:tcBorders>
              <w:bottom w:val="single" w:sz="4" w:space="0" w:color="000000"/>
            </w:tcBorders>
            <w:vAlign w:val="center"/>
          </w:tcPr>
          <w:p w14:paraId="058AF698" w14:textId="38B82BBE" w:rsidR="00B413FE" w:rsidRPr="00C702E2" w:rsidDel="001D7937" w:rsidRDefault="00B413FE" w:rsidP="00C702E2">
            <w:pPr>
              <w:snapToGrid w:val="0"/>
              <w:spacing w:before="60" w:after="60" w:line="240" w:lineRule="auto"/>
              <w:jc w:val="left"/>
              <w:rPr>
                <w:del w:id="1781" w:author="Raphael Malyankar" w:date="2025-08-10T20:05:00Z" w16du:dateUtc="2025-08-11T03:05:00Z"/>
                <w:rFonts w:cs="Arial"/>
                <w:sz w:val="18"/>
                <w:szCs w:val="18"/>
              </w:rPr>
            </w:pPr>
            <w:del w:id="1782" w:author="Raphael Malyankar" w:date="2025-08-10T20:05:00Z" w16du:dateUtc="2025-08-11T03:05:00Z">
              <w:r w:rsidRPr="00C702E2" w:rsidDel="001D7937">
                <w:rPr>
                  <w:rFonts w:cs="Arial"/>
                  <w:sz w:val="18"/>
                  <w:szCs w:val="18"/>
                </w:rPr>
                <w:delText>Conditional on all the datasets using the same product specification</w:delText>
              </w:r>
            </w:del>
          </w:p>
        </w:tc>
      </w:tr>
      <w:tr w:rsidR="00B413FE" w:rsidRPr="0054360D" w:rsidDel="001D7937" w14:paraId="7A16CE1F" w14:textId="7EC0E865" w:rsidTr="00C702E2">
        <w:trPr>
          <w:cantSplit/>
          <w:trHeight w:val="495"/>
          <w:del w:id="1783" w:author="Raphael Malyankar" w:date="2025-08-10T20:05:00Z"/>
        </w:trPr>
        <w:tc>
          <w:tcPr>
            <w:tcW w:w="3060" w:type="dxa"/>
            <w:shd w:val="clear" w:color="auto" w:fill="FFFFFF"/>
            <w:vAlign w:val="center"/>
          </w:tcPr>
          <w:p w14:paraId="36A3990D" w14:textId="011CA122" w:rsidR="00B413FE" w:rsidRPr="00C702E2" w:rsidDel="001D7937" w:rsidRDefault="00B413FE" w:rsidP="00C702E2">
            <w:pPr>
              <w:snapToGrid w:val="0"/>
              <w:spacing w:before="60" w:after="60" w:line="240" w:lineRule="auto"/>
              <w:jc w:val="left"/>
              <w:rPr>
                <w:del w:id="1784" w:author="Raphael Malyankar" w:date="2025-08-10T20:05:00Z" w16du:dateUtc="2025-08-11T03:05:00Z"/>
                <w:rFonts w:cs="Arial"/>
                <w:sz w:val="18"/>
                <w:szCs w:val="18"/>
              </w:rPr>
            </w:pPr>
            <w:del w:id="1785" w:author="Raphael Malyankar" w:date="2025-08-10T20:05:00Z" w16du:dateUtc="2025-08-11T03:05:00Z">
              <w:r w:rsidRPr="00C702E2" w:rsidDel="001D7937">
                <w:rPr>
                  <w:rFonts w:cs="Arial"/>
                  <w:sz w:val="18"/>
                  <w:szCs w:val="18"/>
                </w:rPr>
                <w:delText>metadataLanguage</w:delText>
              </w:r>
            </w:del>
          </w:p>
        </w:tc>
        <w:tc>
          <w:tcPr>
            <w:tcW w:w="3420" w:type="dxa"/>
            <w:shd w:val="clear" w:color="auto" w:fill="FFFFFF"/>
            <w:vAlign w:val="center"/>
          </w:tcPr>
          <w:p w14:paraId="3D336AEE" w14:textId="38810325" w:rsidR="00B413FE" w:rsidRPr="00C702E2" w:rsidDel="001D7937" w:rsidRDefault="00B413FE" w:rsidP="00C702E2">
            <w:pPr>
              <w:snapToGrid w:val="0"/>
              <w:spacing w:before="60" w:after="60" w:line="240" w:lineRule="auto"/>
              <w:jc w:val="left"/>
              <w:rPr>
                <w:del w:id="1786" w:author="Raphael Malyankar" w:date="2025-08-10T20:05:00Z" w16du:dateUtc="2025-08-11T03:05:00Z"/>
                <w:rFonts w:cs="Arial"/>
                <w:sz w:val="18"/>
                <w:szCs w:val="18"/>
              </w:rPr>
            </w:pPr>
            <w:del w:id="1787" w:author="Raphael Malyankar" w:date="2025-08-10T20:05:00Z" w16du:dateUtc="2025-08-11T03:05:00Z">
              <w:r w:rsidRPr="00C702E2" w:rsidDel="001D7937">
                <w:rPr>
                  <w:rFonts w:cs="Arial"/>
                  <w:sz w:val="18"/>
                  <w:szCs w:val="18"/>
                </w:rPr>
                <w:delText>Details about the Language</w:delText>
              </w:r>
            </w:del>
          </w:p>
        </w:tc>
        <w:tc>
          <w:tcPr>
            <w:tcW w:w="804" w:type="dxa"/>
            <w:shd w:val="clear" w:color="auto" w:fill="FFFFFF"/>
            <w:vAlign w:val="center"/>
          </w:tcPr>
          <w:p w14:paraId="7899F2D1" w14:textId="01DCCF26" w:rsidR="00B413FE" w:rsidRPr="00C702E2" w:rsidDel="001D7937" w:rsidRDefault="00B413FE" w:rsidP="00C702E2">
            <w:pPr>
              <w:snapToGrid w:val="0"/>
              <w:spacing w:before="60" w:after="60" w:line="240" w:lineRule="auto"/>
              <w:jc w:val="center"/>
              <w:rPr>
                <w:del w:id="1788" w:author="Raphael Malyankar" w:date="2025-08-10T20:05:00Z" w16du:dateUtc="2025-08-11T03:05:00Z"/>
                <w:rFonts w:cs="Arial"/>
                <w:sz w:val="18"/>
                <w:szCs w:val="18"/>
              </w:rPr>
            </w:pPr>
            <w:del w:id="1789" w:author="Raphael Malyankar" w:date="2025-08-10T20:05:00Z" w16du:dateUtc="2025-08-11T03:05:00Z">
              <w:r w:rsidRPr="00C702E2" w:rsidDel="001D7937">
                <w:rPr>
                  <w:rFonts w:cs="Arial"/>
                  <w:sz w:val="18"/>
                  <w:szCs w:val="18"/>
                </w:rPr>
                <w:delText>1</w:delText>
              </w:r>
            </w:del>
          </w:p>
        </w:tc>
        <w:tc>
          <w:tcPr>
            <w:tcW w:w="2436" w:type="dxa"/>
            <w:shd w:val="clear" w:color="auto" w:fill="FFFFFF"/>
            <w:vAlign w:val="center"/>
          </w:tcPr>
          <w:p w14:paraId="45052B45" w14:textId="15EAAB5F" w:rsidR="00B413FE" w:rsidRPr="00C702E2" w:rsidDel="001D7937" w:rsidRDefault="00B413FE" w:rsidP="00C702E2">
            <w:pPr>
              <w:snapToGrid w:val="0"/>
              <w:spacing w:before="60" w:after="60" w:line="240" w:lineRule="auto"/>
              <w:jc w:val="left"/>
              <w:rPr>
                <w:del w:id="1790" w:author="Raphael Malyankar" w:date="2025-08-10T20:05:00Z" w16du:dateUtc="2025-08-11T03:05:00Z"/>
                <w:rFonts w:cs="Arial"/>
                <w:sz w:val="18"/>
                <w:szCs w:val="18"/>
              </w:rPr>
            </w:pPr>
            <w:del w:id="1791" w:author="Raphael Malyankar" w:date="2025-08-10T20:05:00Z" w16du:dateUtc="2025-08-11T03:05:00Z">
              <w:r w:rsidRPr="00C702E2" w:rsidDel="001D7937">
                <w:rPr>
                  <w:rFonts w:cs="Arial"/>
                  <w:sz w:val="18"/>
                  <w:szCs w:val="18"/>
                </w:rPr>
                <w:delText>CharacterString</w:delText>
              </w:r>
            </w:del>
          </w:p>
        </w:tc>
        <w:tc>
          <w:tcPr>
            <w:tcW w:w="3060" w:type="dxa"/>
            <w:shd w:val="clear" w:color="auto" w:fill="FFFFFF"/>
            <w:vAlign w:val="center"/>
          </w:tcPr>
          <w:p w14:paraId="7259CCE8" w14:textId="66BD144E" w:rsidR="00B413FE" w:rsidRPr="00C702E2" w:rsidDel="001D7937" w:rsidRDefault="00B413FE" w:rsidP="00C702E2">
            <w:pPr>
              <w:snapToGrid w:val="0"/>
              <w:spacing w:before="60" w:after="60" w:line="240" w:lineRule="auto"/>
              <w:jc w:val="left"/>
              <w:rPr>
                <w:del w:id="1792" w:author="Raphael Malyankar" w:date="2025-08-10T20:05:00Z" w16du:dateUtc="2025-08-11T03:05:00Z"/>
                <w:rFonts w:cs="Arial"/>
                <w:sz w:val="18"/>
                <w:szCs w:val="18"/>
              </w:rPr>
            </w:pPr>
          </w:p>
        </w:tc>
      </w:tr>
      <w:tr w:rsidR="00B413FE" w:rsidRPr="0054360D" w:rsidDel="001D7937" w14:paraId="47FDFF7A" w14:textId="525AE441" w:rsidTr="00C702E2">
        <w:trPr>
          <w:cantSplit/>
          <w:trHeight w:val="495"/>
          <w:del w:id="1793" w:author="Raphael Malyankar" w:date="2025-08-10T20:05:00Z"/>
        </w:trPr>
        <w:tc>
          <w:tcPr>
            <w:tcW w:w="3060" w:type="dxa"/>
            <w:shd w:val="clear" w:color="auto" w:fill="FFFFFF"/>
            <w:vAlign w:val="center"/>
          </w:tcPr>
          <w:p w14:paraId="57EE868D" w14:textId="2C456CF1" w:rsidR="00B413FE" w:rsidRPr="00C702E2" w:rsidDel="001D7937" w:rsidRDefault="00B413FE" w:rsidP="00C702E2">
            <w:pPr>
              <w:snapToGrid w:val="0"/>
              <w:spacing w:before="60" w:after="60" w:line="240" w:lineRule="auto"/>
              <w:jc w:val="left"/>
              <w:rPr>
                <w:del w:id="1794" w:author="Raphael Malyankar" w:date="2025-08-10T20:05:00Z" w16du:dateUtc="2025-08-11T03:05:00Z"/>
                <w:rFonts w:cs="Arial"/>
                <w:sz w:val="18"/>
                <w:szCs w:val="18"/>
              </w:rPr>
            </w:pPr>
            <w:del w:id="1795" w:author="Raphael Malyankar" w:date="2025-08-10T20:05:00Z" w16du:dateUtc="2025-08-11T03:05:00Z">
              <w:r w:rsidRPr="00C702E2" w:rsidDel="001D7937">
                <w:rPr>
                  <w:rFonts w:cs="Arial"/>
                  <w:sz w:val="18"/>
                  <w:szCs w:val="18"/>
                </w:rPr>
                <w:delText>exchangeCatalogueName</w:delText>
              </w:r>
            </w:del>
          </w:p>
        </w:tc>
        <w:tc>
          <w:tcPr>
            <w:tcW w:w="3420" w:type="dxa"/>
            <w:shd w:val="clear" w:color="auto" w:fill="FFFFFF"/>
            <w:vAlign w:val="center"/>
          </w:tcPr>
          <w:p w14:paraId="74ACC2D6" w14:textId="52B72F95" w:rsidR="00B413FE" w:rsidRPr="00C702E2" w:rsidDel="001D7937" w:rsidRDefault="00B413FE" w:rsidP="00C702E2">
            <w:pPr>
              <w:snapToGrid w:val="0"/>
              <w:spacing w:before="60" w:after="60" w:line="240" w:lineRule="auto"/>
              <w:jc w:val="left"/>
              <w:rPr>
                <w:del w:id="1796" w:author="Raphael Malyankar" w:date="2025-08-10T20:05:00Z" w16du:dateUtc="2025-08-11T03:05:00Z"/>
                <w:rFonts w:cs="Arial"/>
                <w:sz w:val="18"/>
                <w:szCs w:val="18"/>
              </w:rPr>
            </w:pPr>
            <w:del w:id="1797" w:author="Raphael Malyankar" w:date="2025-08-10T20:05:00Z" w16du:dateUtc="2025-08-11T03:05:00Z">
              <w:r w:rsidRPr="00C702E2" w:rsidDel="001D7937">
                <w:rPr>
                  <w:rFonts w:cs="Arial"/>
                  <w:sz w:val="18"/>
                  <w:szCs w:val="18"/>
                </w:rPr>
                <w:delText>Catalogue filename</w:delText>
              </w:r>
            </w:del>
          </w:p>
        </w:tc>
        <w:tc>
          <w:tcPr>
            <w:tcW w:w="804" w:type="dxa"/>
            <w:shd w:val="clear" w:color="auto" w:fill="FFFFFF"/>
            <w:vAlign w:val="center"/>
          </w:tcPr>
          <w:p w14:paraId="22BB7000" w14:textId="73EE5091" w:rsidR="00B413FE" w:rsidRPr="00C702E2" w:rsidDel="001D7937" w:rsidRDefault="00B413FE" w:rsidP="00C702E2">
            <w:pPr>
              <w:snapToGrid w:val="0"/>
              <w:spacing w:before="60" w:after="60" w:line="240" w:lineRule="auto"/>
              <w:jc w:val="center"/>
              <w:rPr>
                <w:del w:id="1798" w:author="Raphael Malyankar" w:date="2025-08-10T20:05:00Z" w16du:dateUtc="2025-08-11T03:05:00Z"/>
                <w:rFonts w:cs="Arial"/>
                <w:sz w:val="18"/>
                <w:szCs w:val="18"/>
              </w:rPr>
            </w:pPr>
            <w:del w:id="1799" w:author="Raphael Malyankar" w:date="2025-08-10T20:05:00Z" w16du:dateUtc="2025-08-11T03:05:00Z">
              <w:r w:rsidRPr="00C702E2" w:rsidDel="001D7937">
                <w:rPr>
                  <w:rFonts w:cs="Arial"/>
                  <w:sz w:val="18"/>
                  <w:szCs w:val="18"/>
                </w:rPr>
                <w:delText>1</w:delText>
              </w:r>
            </w:del>
          </w:p>
        </w:tc>
        <w:tc>
          <w:tcPr>
            <w:tcW w:w="2436" w:type="dxa"/>
            <w:shd w:val="clear" w:color="auto" w:fill="FFFFFF"/>
            <w:vAlign w:val="center"/>
          </w:tcPr>
          <w:p w14:paraId="0BC464FA" w14:textId="4635E43E" w:rsidR="00B413FE" w:rsidRPr="00C702E2" w:rsidDel="001D7937" w:rsidRDefault="00B413FE" w:rsidP="00C702E2">
            <w:pPr>
              <w:snapToGrid w:val="0"/>
              <w:spacing w:before="60" w:after="60" w:line="240" w:lineRule="auto"/>
              <w:jc w:val="left"/>
              <w:rPr>
                <w:del w:id="1800" w:author="Raphael Malyankar" w:date="2025-08-10T20:05:00Z" w16du:dateUtc="2025-08-11T03:05:00Z"/>
                <w:rFonts w:cs="Arial"/>
                <w:sz w:val="18"/>
                <w:szCs w:val="18"/>
              </w:rPr>
            </w:pPr>
            <w:del w:id="1801" w:author="Raphael Malyankar" w:date="2025-08-10T20:05:00Z" w16du:dateUtc="2025-08-11T03:05:00Z">
              <w:r w:rsidRPr="00C702E2" w:rsidDel="001D7937">
                <w:rPr>
                  <w:rFonts w:cs="Arial"/>
                  <w:sz w:val="18"/>
                  <w:szCs w:val="18"/>
                </w:rPr>
                <w:delText>CharacterString</w:delText>
              </w:r>
            </w:del>
          </w:p>
        </w:tc>
        <w:tc>
          <w:tcPr>
            <w:tcW w:w="3060" w:type="dxa"/>
            <w:shd w:val="clear" w:color="auto" w:fill="FFFFFF"/>
            <w:vAlign w:val="center"/>
          </w:tcPr>
          <w:p w14:paraId="08628E69" w14:textId="4204EF3E" w:rsidR="00B413FE" w:rsidRPr="00C702E2" w:rsidDel="001D7937" w:rsidRDefault="00B413FE" w:rsidP="00C702E2">
            <w:pPr>
              <w:snapToGrid w:val="0"/>
              <w:spacing w:before="60" w:after="60" w:line="240" w:lineRule="auto"/>
              <w:jc w:val="left"/>
              <w:rPr>
                <w:del w:id="1802" w:author="Raphael Malyankar" w:date="2025-08-10T20:05:00Z" w16du:dateUtc="2025-08-11T03:05:00Z"/>
                <w:rFonts w:cs="Arial"/>
                <w:sz w:val="18"/>
                <w:szCs w:val="18"/>
              </w:rPr>
            </w:pPr>
            <w:del w:id="1803" w:author="Raphael Malyankar" w:date="2025-08-10T20:05:00Z" w16du:dateUtc="2025-08-11T03:05:00Z">
              <w:r w:rsidRPr="00C702E2" w:rsidDel="001D7937">
                <w:rPr>
                  <w:rFonts w:cs="Arial"/>
                  <w:sz w:val="18"/>
                  <w:szCs w:val="18"/>
                </w:rPr>
                <w:delText>In S-101 it would be CATLOG.101</w:delText>
              </w:r>
            </w:del>
          </w:p>
        </w:tc>
      </w:tr>
      <w:tr w:rsidR="00B413FE" w:rsidRPr="0054360D" w:rsidDel="001D7937" w14:paraId="679E281F" w14:textId="037FCAC3" w:rsidTr="00C702E2">
        <w:trPr>
          <w:cantSplit/>
          <w:trHeight w:val="495"/>
          <w:del w:id="1804" w:author="Raphael Malyankar" w:date="2025-08-10T20:05:00Z"/>
        </w:trPr>
        <w:tc>
          <w:tcPr>
            <w:tcW w:w="3060" w:type="dxa"/>
            <w:shd w:val="clear" w:color="auto" w:fill="FFFFFF"/>
            <w:vAlign w:val="center"/>
          </w:tcPr>
          <w:p w14:paraId="763EC109" w14:textId="2F1FF3C7" w:rsidR="00B413FE" w:rsidRPr="00C702E2" w:rsidDel="001D7937" w:rsidRDefault="00B413FE" w:rsidP="00C702E2">
            <w:pPr>
              <w:snapToGrid w:val="0"/>
              <w:spacing w:before="60" w:after="60" w:line="240" w:lineRule="auto"/>
              <w:jc w:val="left"/>
              <w:rPr>
                <w:del w:id="1805" w:author="Raphael Malyankar" w:date="2025-08-10T20:05:00Z" w16du:dateUtc="2025-08-11T03:05:00Z"/>
                <w:rFonts w:cs="Arial"/>
                <w:sz w:val="18"/>
                <w:szCs w:val="18"/>
              </w:rPr>
            </w:pPr>
            <w:del w:id="1806" w:author="Raphael Malyankar" w:date="2025-08-10T20:05:00Z" w16du:dateUtc="2025-08-11T03:05:00Z">
              <w:r w:rsidRPr="00C702E2" w:rsidDel="001D7937">
                <w:rPr>
                  <w:rFonts w:cs="Arial"/>
                  <w:sz w:val="18"/>
                  <w:szCs w:val="18"/>
                </w:rPr>
                <w:delText>exchangeCatalogueDescription</w:delText>
              </w:r>
            </w:del>
          </w:p>
        </w:tc>
        <w:tc>
          <w:tcPr>
            <w:tcW w:w="3420" w:type="dxa"/>
            <w:shd w:val="clear" w:color="auto" w:fill="FFFFFF"/>
            <w:vAlign w:val="center"/>
          </w:tcPr>
          <w:p w14:paraId="60806EAD" w14:textId="2E082588" w:rsidR="00B413FE" w:rsidRPr="00C702E2" w:rsidDel="001D7937" w:rsidRDefault="00B413FE" w:rsidP="00C702E2">
            <w:pPr>
              <w:spacing w:before="60" w:after="60" w:line="240" w:lineRule="auto"/>
              <w:jc w:val="left"/>
              <w:rPr>
                <w:del w:id="1807" w:author="Raphael Malyankar" w:date="2025-08-10T20:05:00Z" w16du:dateUtc="2025-08-11T03:05:00Z"/>
                <w:rFonts w:cs="Arial"/>
                <w:sz w:val="18"/>
                <w:szCs w:val="18"/>
              </w:rPr>
            </w:pPr>
            <w:del w:id="1808" w:author="Raphael Malyankar" w:date="2025-08-10T20:05:00Z" w16du:dateUtc="2025-08-11T03:05:00Z">
              <w:r w:rsidRPr="00C702E2" w:rsidDel="001D7937">
                <w:rPr>
                  <w:rFonts w:cs="Arial"/>
                  <w:sz w:val="18"/>
                  <w:szCs w:val="18"/>
                </w:rPr>
                <w:delText>Description of what the exchange catalogue contains</w:delText>
              </w:r>
            </w:del>
          </w:p>
          <w:p w14:paraId="3A22DF28" w14:textId="09949CF7" w:rsidR="00B413FE" w:rsidRPr="00C702E2" w:rsidDel="001D7937" w:rsidRDefault="00B413FE" w:rsidP="00C702E2">
            <w:pPr>
              <w:snapToGrid w:val="0"/>
              <w:spacing w:before="60" w:after="60" w:line="240" w:lineRule="auto"/>
              <w:jc w:val="left"/>
              <w:rPr>
                <w:del w:id="1809" w:author="Raphael Malyankar" w:date="2025-08-10T20:05:00Z" w16du:dateUtc="2025-08-11T03:05:00Z"/>
                <w:rFonts w:cs="Arial"/>
                <w:sz w:val="18"/>
                <w:szCs w:val="18"/>
              </w:rPr>
            </w:pPr>
          </w:p>
        </w:tc>
        <w:tc>
          <w:tcPr>
            <w:tcW w:w="804" w:type="dxa"/>
            <w:shd w:val="clear" w:color="auto" w:fill="FFFFFF"/>
            <w:vAlign w:val="center"/>
          </w:tcPr>
          <w:p w14:paraId="66D7C21E" w14:textId="7C9EEBA4" w:rsidR="00B413FE" w:rsidRPr="00C702E2" w:rsidDel="001D7937" w:rsidRDefault="00B413FE" w:rsidP="00C702E2">
            <w:pPr>
              <w:snapToGrid w:val="0"/>
              <w:spacing w:before="60" w:after="60" w:line="240" w:lineRule="auto"/>
              <w:jc w:val="center"/>
              <w:rPr>
                <w:del w:id="1810" w:author="Raphael Malyankar" w:date="2025-08-10T20:05:00Z" w16du:dateUtc="2025-08-11T03:05:00Z"/>
                <w:rFonts w:cs="Arial"/>
                <w:sz w:val="18"/>
                <w:szCs w:val="18"/>
              </w:rPr>
            </w:pPr>
            <w:del w:id="1811" w:author="Raphael Malyankar" w:date="2025-08-10T20:05:00Z" w16du:dateUtc="2025-08-11T03:05:00Z">
              <w:r w:rsidRPr="00C702E2" w:rsidDel="001D7937">
                <w:rPr>
                  <w:rFonts w:cs="Arial"/>
                  <w:sz w:val="18"/>
                  <w:szCs w:val="18"/>
                </w:rPr>
                <w:delText>1</w:delText>
              </w:r>
            </w:del>
          </w:p>
        </w:tc>
        <w:tc>
          <w:tcPr>
            <w:tcW w:w="2436" w:type="dxa"/>
            <w:shd w:val="clear" w:color="auto" w:fill="FFFFFF"/>
            <w:vAlign w:val="center"/>
          </w:tcPr>
          <w:p w14:paraId="7E3EE8C3" w14:textId="0B36A7DC" w:rsidR="00B413FE" w:rsidRPr="00C702E2" w:rsidDel="001D7937" w:rsidRDefault="00B413FE" w:rsidP="00C702E2">
            <w:pPr>
              <w:snapToGrid w:val="0"/>
              <w:spacing w:before="60" w:after="60" w:line="240" w:lineRule="auto"/>
              <w:jc w:val="left"/>
              <w:rPr>
                <w:del w:id="1812" w:author="Raphael Malyankar" w:date="2025-08-10T20:05:00Z" w16du:dateUtc="2025-08-11T03:05:00Z"/>
                <w:rFonts w:cs="Arial"/>
                <w:sz w:val="18"/>
                <w:szCs w:val="18"/>
              </w:rPr>
            </w:pPr>
            <w:del w:id="1813" w:author="Raphael Malyankar" w:date="2025-08-10T20:05:00Z" w16du:dateUtc="2025-08-11T03:05:00Z">
              <w:r w:rsidRPr="00C702E2" w:rsidDel="001D7937">
                <w:rPr>
                  <w:rFonts w:cs="Arial"/>
                  <w:sz w:val="18"/>
                  <w:szCs w:val="18"/>
                </w:rPr>
                <w:delText>CharacterString</w:delText>
              </w:r>
            </w:del>
          </w:p>
        </w:tc>
        <w:tc>
          <w:tcPr>
            <w:tcW w:w="3060" w:type="dxa"/>
            <w:shd w:val="clear" w:color="auto" w:fill="FFFFFF"/>
            <w:vAlign w:val="center"/>
          </w:tcPr>
          <w:p w14:paraId="4E74884F" w14:textId="4AD25E7D" w:rsidR="00B413FE" w:rsidRPr="00C702E2" w:rsidDel="001D7937" w:rsidRDefault="00B413FE" w:rsidP="00C702E2">
            <w:pPr>
              <w:snapToGrid w:val="0"/>
              <w:spacing w:before="60" w:after="60" w:line="240" w:lineRule="auto"/>
              <w:jc w:val="left"/>
              <w:rPr>
                <w:del w:id="1814" w:author="Raphael Malyankar" w:date="2025-08-10T20:05:00Z" w16du:dateUtc="2025-08-11T03:05:00Z"/>
                <w:rFonts w:cs="Arial"/>
                <w:sz w:val="18"/>
                <w:szCs w:val="18"/>
              </w:rPr>
            </w:pPr>
          </w:p>
        </w:tc>
      </w:tr>
      <w:tr w:rsidR="00B413FE" w:rsidRPr="0054360D" w:rsidDel="001D7937" w14:paraId="3DAB231C" w14:textId="6A4E6B0F" w:rsidTr="00C702E2">
        <w:trPr>
          <w:cantSplit/>
          <w:trHeight w:val="495"/>
          <w:del w:id="1815" w:author="Raphael Malyankar" w:date="2025-08-10T20:05:00Z"/>
        </w:trPr>
        <w:tc>
          <w:tcPr>
            <w:tcW w:w="3060" w:type="dxa"/>
            <w:shd w:val="clear" w:color="auto" w:fill="FFFFFF"/>
            <w:vAlign w:val="center"/>
          </w:tcPr>
          <w:p w14:paraId="39761CE8" w14:textId="020C717F" w:rsidR="00B413FE" w:rsidRPr="00C702E2" w:rsidDel="001D7937" w:rsidRDefault="00B413FE" w:rsidP="00C702E2">
            <w:pPr>
              <w:snapToGrid w:val="0"/>
              <w:spacing w:before="60" w:after="60" w:line="240" w:lineRule="auto"/>
              <w:jc w:val="left"/>
              <w:rPr>
                <w:del w:id="1816" w:author="Raphael Malyankar" w:date="2025-08-10T20:05:00Z" w16du:dateUtc="2025-08-11T03:05:00Z"/>
                <w:rFonts w:cs="Arial"/>
                <w:sz w:val="18"/>
                <w:szCs w:val="18"/>
              </w:rPr>
            </w:pPr>
            <w:del w:id="1817" w:author="Raphael Malyankar" w:date="2025-08-10T20:05:00Z" w16du:dateUtc="2025-08-11T03:05:00Z">
              <w:r w:rsidRPr="00C702E2" w:rsidDel="001D7937">
                <w:rPr>
                  <w:rFonts w:cs="Arial"/>
                  <w:sz w:val="18"/>
                  <w:szCs w:val="18"/>
                </w:rPr>
                <w:delText>exchangeCatalogueComment</w:delText>
              </w:r>
            </w:del>
          </w:p>
        </w:tc>
        <w:tc>
          <w:tcPr>
            <w:tcW w:w="3420" w:type="dxa"/>
            <w:shd w:val="clear" w:color="auto" w:fill="FFFFFF"/>
            <w:vAlign w:val="center"/>
          </w:tcPr>
          <w:p w14:paraId="033FBC7D" w14:textId="44011355" w:rsidR="00B413FE" w:rsidRPr="00C702E2" w:rsidDel="001D7937" w:rsidRDefault="00B413FE" w:rsidP="00C702E2">
            <w:pPr>
              <w:spacing w:before="60" w:after="60" w:line="240" w:lineRule="auto"/>
              <w:jc w:val="left"/>
              <w:rPr>
                <w:del w:id="1818" w:author="Raphael Malyankar" w:date="2025-08-10T20:05:00Z" w16du:dateUtc="2025-08-11T03:05:00Z"/>
                <w:rFonts w:cs="Arial"/>
                <w:sz w:val="18"/>
                <w:szCs w:val="18"/>
              </w:rPr>
            </w:pPr>
            <w:del w:id="1819" w:author="Raphael Malyankar" w:date="2025-08-10T20:05:00Z" w16du:dateUtc="2025-08-11T03:05:00Z">
              <w:r w:rsidRPr="00C702E2" w:rsidDel="001D7937">
                <w:rPr>
                  <w:rFonts w:cs="Arial"/>
                  <w:sz w:val="18"/>
                  <w:szCs w:val="18"/>
                </w:rPr>
                <w:delText>Any additional Information</w:delText>
              </w:r>
            </w:del>
          </w:p>
          <w:p w14:paraId="3F2EB079" w14:textId="784F7FE3" w:rsidR="00B413FE" w:rsidRPr="00C702E2" w:rsidDel="001D7937" w:rsidRDefault="00B413FE" w:rsidP="00C702E2">
            <w:pPr>
              <w:snapToGrid w:val="0"/>
              <w:spacing w:before="60" w:after="60" w:line="240" w:lineRule="auto"/>
              <w:jc w:val="left"/>
              <w:rPr>
                <w:del w:id="1820" w:author="Raphael Malyankar" w:date="2025-08-10T20:05:00Z" w16du:dateUtc="2025-08-11T03:05:00Z"/>
                <w:rFonts w:cs="Arial"/>
                <w:sz w:val="18"/>
                <w:szCs w:val="18"/>
              </w:rPr>
            </w:pPr>
          </w:p>
        </w:tc>
        <w:tc>
          <w:tcPr>
            <w:tcW w:w="804" w:type="dxa"/>
            <w:shd w:val="clear" w:color="auto" w:fill="FFFFFF"/>
            <w:vAlign w:val="center"/>
          </w:tcPr>
          <w:p w14:paraId="7D34DA1D" w14:textId="5E51193F" w:rsidR="00B413FE" w:rsidRPr="00C702E2" w:rsidDel="001D7937" w:rsidRDefault="00B413FE" w:rsidP="00C702E2">
            <w:pPr>
              <w:snapToGrid w:val="0"/>
              <w:spacing w:before="60" w:after="60" w:line="240" w:lineRule="auto"/>
              <w:jc w:val="center"/>
              <w:rPr>
                <w:del w:id="1821" w:author="Raphael Malyankar" w:date="2025-08-10T20:05:00Z" w16du:dateUtc="2025-08-11T03:05:00Z"/>
                <w:rFonts w:cs="Arial"/>
                <w:sz w:val="18"/>
                <w:szCs w:val="18"/>
              </w:rPr>
            </w:pPr>
            <w:del w:id="1822" w:author="Raphael Malyankar" w:date="2025-08-10T20:05:00Z" w16du:dateUtc="2025-08-11T03:05:00Z">
              <w:r w:rsidRPr="00C702E2" w:rsidDel="001D7937">
                <w:rPr>
                  <w:rFonts w:cs="Arial"/>
                  <w:sz w:val="18"/>
                  <w:szCs w:val="18"/>
                </w:rPr>
                <w:delText>0..1</w:delText>
              </w:r>
            </w:del>
          </w:p>
        </w:tc>
        <w:tc>
          <w:tcPr>
            <w:tcW w:w="2436" w:type="dxa"/>
            <w:shd w:val="clear" w:color="auto" w:fill="FFFFFF"/>
            <w:vAlign w:val="center"/>
          </w:tcPr>
          <w:p w14:paraId="6FA0784D" w14:textId="564DC982" w:rsidR="00B413FE" w:rsidRPr="00C702E2" w:rsidDel="001D7937" w:rsidRDefault="00B413FE" w:rsidP="00C702E2">
            <w:pPr>
              <w:snapToGrid w:val="0"/>
              <w:spacing w:before="60" w:after="60" w:line="240" w:lineRule="auto"/>
              <w:jc w:val="left"/>
              <w:rPr>
                <w:del w:id="1823" w:author="Raphael Malyankar" w:date="2025-08-10T20:05:00Z" w16du:dateUtc="2025-08-11T03:05:00Z"/>
                <w:rFonts w:cs="Arial"/>
                <w:sz w:val="18"/>
                <w:szCs w:val="18"/>
              </w:rPr>
            </w:pPr>
            <w:del w:id="1824" w:author="Raphael Malyankar" w:date="2025-08-10T20:05:00Z" w16du:dateUtc="2025-08-11T03:05:00Z">
              <w:r w:rsidRPr="00C702E2" w:rsidDel="001D7937">
                <w:rPr>
                  <w:rFonts w:cs="Arial"/>
                  <w:sz w:val="18"/>
                  <w:szCs w:val="18"/>
                </w:rPr>
                <w:delText>CharacterString</w:delText>
              </w:r>
            </w:del>
          </w:p>
        </w:tc>
        <w:tc>
          <w:tcPr>
            <w:tcW w:w="3060" w:type="dxa"/>
            <w:shd w:val="clear" w:color="auto" w:fill="FFFFFF"/>
            <w:vAlign w:val="center"/>
          </w:tcPr>
          <w:p w14:paraId="7A342638" w14:textId="01385CD8" w:rsidR="00B413FE" w:rsidRPr="00C702E2" w:rsidDel="001D7937" w:rsidRDefault="00B413FE" w:rsidP="00C702E2">
            <w:pPr>
              <w:snapToGrid w:val="0"/>
              <w:spacing w:before="60" w:after="60" w:line="240" w:lineRule="auto"/>
              <w:jc w:val="left"/>
              <w:rPr>
                <w:del w:id="1825" w:author="Raphael Malyankar" w:date="2025-08-10T20:05:00Z" w16du:dateUtc="2025-08-11T03:05:00Z"/>
                <w:rFonts w:cs="Arial"/>
                <w:sz w:val="18"/>
                <w:szCs w:val="18"/>
              </w:rPr>
            </w:pPr>
          </w:p>
        </w:tc>
      </w:tr>
      <w:tr w:rsidR="00B413FE" w:rsidRPr="0054360D" w:rsidDel="001D7937" w14:paraId="5B0C5B01" w14:textId="4AD3061E" w:rsidTr="00C702E2">
        <w:trPr>
          <w:cantSplit/>
          <w:trHeight w:val="495"/>
          <w:del w:id="1826" w:author="Raphael Malyankar" w:date="2025-08-10T20:05:00Z"/>
        </w:trPr>
        <w:tc>
          <w:tcPr>
            <w:tcW w:w="3060" w:type="dxa"/>
            <w:shd w:val="clear" w:color="auto" w:fill="FFFFFF"/>
            <w:vAlign w:val="center"/>
          </w:tcPr>
          <w:p w14:paraId="696ED13F" w14:textId="64AEE8E6" w:rsidR="00B413FE" w:rsidRPr="00C702E2" w:rsidDel="001D7937" w:rsidRDefault="00B413FE" w:rsidP="00C702E2">
            <w:pPr>
              <w:snapToGrid w:val="0"/>
              <w:spacing w:before="60" w:after="60" w:line="240" w:lineRule="auto"/>
              <w:jc w:val="left"/>
              <w:rPr>
                <w:del w:id="1827" w:author="Raphael Malyankar" w:date="2025-08-10T20:05:00Z" w16du:dateUtc="2025-08-11T03:05:00Z"/>
                <w:rFonts w:cs="Arial"/>
                <w:sz w:val="18"/>
                <w:szCs w:val="18"/>
              </w:rPr>
            </w:pPr>
            <w:del w:id="1828" w:author="Raphael Malyankar" w:date="2025-08-10T20:05:00Z" w16du:dateUtc="2025-08-11T03:05:00Z">
              <w:r w:rsidRPr="00C702E2" w:rsidDel="001D7937">
                <w:rPr>
                  <w:rFonts w:cs="Arial"/>
                  <w:sz w:val="18"/>
                  <w:szCs w:val="18"/>
                </w:rPr>
                <w:delText>compressionFlag</w:delText>
              </w:r>
            </w:del>
          </w:p>
        </w:tc>
        <w:tc>
          <w:tcPr>
            <w:tcW w:w="3420" w:type="dxa"/>
            <w:shd w:val="clear" w:color="auto" w:fill="FFFFFF"/>
            <w:vAlign w:val="center"/>
          </w:tcPr>
          <w:p w14:paraId="5B5E4330" w14:textId="4816C78D" w:rsidR="00B413FE" w:rsidRPr="00C702E2" w:rsidDel="001D7937" w:rsidRDefault="00B413FE" w:rsidP="00C702E2">
            <w:pPr>
              <w:snapToGrid w:val="0"/>
              <w:spacing w:before="60" w:after="60" w:line="240" w:lineRule="auto"/>
              <w:jc w:val="left"/>
              <w:rPr>
                <w:del w:id="1829" w:author="Raphael Malyankar" w:date="2025-08-10T20:05:00Z" w16du:dateUtc="2025-08-11T03:05:00Z"/>
                <w:rFonts w:cs="Arial"/>
                <w:sz w:val="18"/>
                <w:szCs w:val="18"/>
              </w:rPr>
            </w:pPr>
            <w:del w:id="1830" w:author="Raphael Malyankar" w:date="2025-08-10T20:05:00Z" w16du:dateUtc="2025-08-11T03:05:00Z">
              <w:r w:rsidRPr="00C702E2" w:rsidDel="001D7937">
                <w:rPr>
                  <w:rFonts w:cs="Arial"/>
                  <w:sz w:val="18"/>
                  <w:szCs w:val="18"/>
                </w:rPr>
                <w:delText>Is the data compressed</w:delText>
              </w:r>
            </w:del>
          </w:p>
        </w:tc>
        <w:tc>
          <w:tcPr>
            <w:tcW w:w="804" w:type="dxa"/>
            <w:shd w:val="clear" w:color="auto" w:fill="FFFFFF"/>
            <w:vAlign w:val="center"/>
          </w:tcPr>
          <w:p w14:paraId="4A447874" w14:textId="683F8569" w:rsidR="00B413FE" w:rsidRPr="00C702E2" w:rsidDel="001D7937" w:rsidRDefault="00B413FE" w:rsidP="00C702E2">
            <w:pPr>
              <w:snapToGrid w:val="0"/>
              <w:spacing w:before="60" w:after="60" w:line="240" w:lineRule="auto"/>
              <w:jc w:val="center"/>
              <w:rPr>
                <w:del w:id="1831" w:author="Raphael Malyankar" w:date="2025-08-10T20:05:00Z" w16du:dateUtc="2025-08-11T03:05:00Z"/>
                <w:rFonts w:cs="Arial"/>
                <w:sz w:val="18"/>
                <w:szCs w:val="18"/>
              </w:rPr>
            </w:pPr>
            <w:del w:id="1832" w:author="Raphael Malyankar" w:date="2025-08-10T20:05:00Z" w16du:dateUtc="2025-08-11T03:05:00Z">
              <w:r w:rsidRPr="00C702E2" w:rsidDel="001D7937">
                <w:rPr>
                  <w:rFonts w:cs="Arial"/>
                  <w:sz w:val="18"/>
                  <w:szCs w:val="18"/>
                </w:rPr>
                <w:delText>0..1</w:delText>
              </w:r>
            </w:del>
          </w:p>
        </w:tc>
        <w:tc>
          <w:tcPr>
            <w:tcW w:w="2436" w:type="dxa"/>
            <w:shd w:val="clear" w:color="auto" w:fill="FFFFFF"/>
            <w:vAlign w:val="center"/>
          </w:tcPr>
          <w:p w14:paraId="3FCDE92F" w14:textId="2EC2CC33" w:rsidR="00B413FE" w:rsidRPr="00C702E2" w:rsidDel="001D7937" w:rsidRDefault="00B413FE" w:rsidP="00C702E2">
            <w:pPr>
              <w:snapToGrid w:val="0"/>
              <w:spacing w:before="60" w:after="60" w:line="240" w:lineRule="auto"/>
              <w:jc w:val="left"/>
              <w:rPr>
                <w:del w:id="1833" w:author="Raphael Malyankar" w:date="2025-08-10T20:05:00Z" w16du:dateUtc="2025-08-11T03:05:00Z"/>
                <w:rFonts w:cs="Arial"/>
                <w:sz w:val="18"/>
                <w:szCs w:val="18"/>
              </w:rPr>
            </w:pPr>
            <w:del w:id="1834" w:author="Raphael Malyankar" w:date="2025-08-10T20:05:00Z" w16du:dateUtc="2025-08-11T03:05:00Z">
              <w:r w:rsidRPr="00C702E2" w:rsidDel="001D7937">
                <w:rPr>
                  <w:rFonts w:cs="Arial"/>
                  <w:sz w:val="18"/>
                  <w:szCs w:val="18"/>
                </w:rPr>
                <w:delText>Boolean</w:delText>
              </w:r>
            </w:del>
          </w:p>
        </w:tc>
        <w:tc>
          <w:tcPr>
            <w:tcW w:w="3060" w:type="dxa"/>
            <w:shd w:val="clear" w:color="auto" w:fill="FFFFFF"/>
            <w:vAlign w:val="center"/>
          </w:tcPr>
          <w:p w14:paraId="59779141" w14:textId="370B629E" w:rsidR="00B413FE" w:rsidRPr="00C702E2" w:rsidDel="001D7937" w:rsidRDefault="00B413FE" w:rsidP="00C702E2">
            <w:pPr>
              <w:snapToGrid w:val="0"/>
              <w:spacing w:before="60" w:after="60" w:line="240" w:lineRule="auto"/>
              <w:jc w:val="left"/>
              <w:rPr>
                <w:del w:id="1835" w:author="Raphael Malyankar" w:date="2025-08-10T20:05:00Z" w16du:dateUtc="2025-08-11T03:05:00Z"/>
                <w:rFonts w:cs="Arial"/>
                <w:sz w:val="18"/>
                <w:szCs w:val="18"/>
              </w:rPr>
            </w:pPr>
            <w:del w:id="1836" w:author="Raphael Malyankar" w:date="2025-08-10T20:05:00Z" w16du:dateUtc="2025-08-11T03:05:00Z">
              <w:r w:rsidRPr="00C702E2" w:rsidDel="001D7937">
                <w:rPr>
                  <w:rFonts w:cs="Arial"/>
                  <w:sz w:val="18"/>
                  <w:szCs w:val="18"/>
                </w:rPr>
                <w:delText>Yes or No</w:delText>
              </w:r>
            </w:del>
          </w:p>
        </w:tc>
      </w:tr>
      <w:tr w:rsidR="00B413FE" w:rsidRPr="0054360D" w:rsidDel="001D7937" w14:paraId="3F4DE611" w14:textId="5EFB2D95" w:rsidTr="00C702E2">
        <w:trPr>
          <w:cantSplit/>
          <w:trHeight w:val="495"/>
          <w:del w:id="1837" w:author="Raphael Malyankar" w:date="2025-08-10T20:05:00Z"/>
        </w:trPr>
        <w:tc>
          <w:tcPr>
            <w:tcW w:w="3060" w:type="dxa"/>
            <w:shd w:val="clear" w:color="auto" w:fill="FFFFFF"/>
            <w:vAlign w:val="center"/>
          </w:tcPr>
          <w:p w14:paraId="040C20E4" w14:textId="06876AA6" w:rsidR="00B413FE" w:rsidRPr="00C702E2" w:rsidDel="001D7937" w:rsidRDefault="00B413FE" w:rsidP="00C702E2">
            <w:pPr>
              <w:snapToGrid w:val="0"/>
              <w:spacing w:before="60" w:after="60" w:line="240" w:lineRule="auto"/>
              <w:jc w:val="left"/>
              <w:rPr>
                <w:del w:id="1838" w:author="Raphael Malyankar" w:date="2025-08-10T20:05:00Z" w16du:dateUtc="2025-08-11T03:05:00Z"/>
                <w:rFonts w:cs="Arial"/>
                <w:sz w:val="18"/>
                <w:szCs w:val="18"/>
              </w:rPr>
            </w:pPr>
            <w:del w:id="1839" w:author="Raphael Malyankar" w:date="2025-08-10T20:05:00Z" w16du:dateUtc="2025-08-11T03:05:00Z">
              <w:r w:rsidRPr="00C702E2" w:rsidDel="001D7937">
                <w:rPr>
                  <w:rFonts w:cs="Arial"/>
                  <w:sz w:val="18"/>
                  <w:szCs w:val="18"/>
                </w:rPr>
                <w:delText>sourceMedia</w:delText>
              </w:r>
            </w:del>
          </w:p>
        </w:tc>
        <w:tc>
          <w:tcPr>
            <w:tcW w:w="3420" w:type="dxa"/>
            <w:shd w:val="clear" w:color="auto" w:fill="FFFFFF"/>
            <w:vAlign w:val="center"/>
          </w:tcPr>
          <w:p w14:paraId="6056710A" w14:textId="3C459F2C" w:rsidR="00B413FE" w:rsidRPr="00C702E2" w:rsidDel="001D7937" w:rsidRDefault="00B413FE" w:rsidP="00C702E2">
            <w:pPr>
              <w:snapToGrid w:val="0"/>
              <w:spacing w:before="60" w:after="60" w:line="240" w:lineRule="auto"/>
              <w:jc w:val="left"/>
              <w:rPr>
                <w:del w:id="1840" w:author="Raphael Malyankar" w:date="2025-08-10T20:05:00Z" w16du:dateUtc="2025-08-11T03:05:00Z"/>
                <w:rFonts w:cs="Arial"/>
                <w:sz w:val="18"/>
                <w:szCs w:val="18"/>
              </w:rPr>
            </w:pPr>
            <w:del w:id="1841" w:author="Raphael Malyankar" w:date="2025-08-10T20:05:00Z" w16du:dateUtc="2025-08-11T03:05:00Z">
              <w:r w:rsidRPr="00C702E2" w:rsidDel="001D7937">
                <w:rPr>
                  <w:rFonts w:cs="Arial"/>
                  <w:sz w:val="18"/>
                  <w:szCs w:val="18"/>
                </w:rPr>
                <w:delText>Distribution media</w:delText>
              </w:r>
            </w:del>
          </w:p>
        </w:tc>
        <w:tc>
          <w:tcPr>
            <w:tcW w:w="804" w:type="dxa"/>
            <w:shd w:val="clear" w:color="auto" w:fill="FFFFFF"/>
            <w:vAlign w:val="center"/>
          </w:tcPr>
          <w:p w14:paraId="6F3B7EE5" w14:textId="2D6E5B91" w:rsidR="00B413FE" w:rsidRPr="00C702E2" w:rsidDel="001D7937" w:rsidRDefault="00B413FE" w:rsidP="00C702E2">
            <w:pPr>
              <w:snapToGrid w:val="0"/>
              <w:spacing w:before="60" w:after="60" w:line="240" w:lineRule="auto"/>
              <w:jc w:val="center"/>
              <w:rPr>
                <w:del w:id="1842" w:author="Raphael Malyankar" w:date="2025-08-10T20:05:00Z" w16du:dateUtc="2025-08-11T03:05:00Z"/>
                <w:rFonts w:cs="Arial"/>
                <w:sz w:val="18"/>
                <w:szCs w:val="18"/>
              </w:rPr>
            </w:pPr>
            <w:del w:id="1843" w:author="Raphael Malyankar" w:date="2025-08-10T20:05:00Z" w16du:dateUtc="2025-08-11T03:05:00Z">
              <w:r w:rsidRPr="00C702E2" w:rsidDel="001D7937">
                <w:rPr>
                  <w:rFonts w:cs="Arial"/>
                  <w:sz w:val="18"/>
                  <w:szCs w:val="18"/>
                </w:rPr>
                <w:delText>0..1</w:delText>
              </w:r>
            </w:del>
          </w:p>
        </w:tc>
        <w:tc>
          <w:tcPr>
            <w:tcW w:w="2436" w:type="dxa"/>
            <w:shd w:val="clear" w:color="auto" w:fill="FFFFFF"/>
            <w:vAlign w:val="center"/>
          </w:tcPr>
          <w:p w14:paraId="58801778" w14:textId="2282905E" w:rsidR="00B413FE" w:rsidRPr="00C702E2" w:rsidDel="001D7937" w:rsidRDefault="00B413FE" w:rsidP="00C702E2">
            <w:pPr>
              <w:snapToGrid w:val="0"/>
              <w:spacing w:before="60" w:after="60" w:line="240" w:lineRule="auto"/>
              <w:jc w:val="left"/>
              <w:rPr>
                <w:del w:id="1844" w:author="Raphael Malyankar" w:date="2025-08-10T20:05:00Z" w16du:dateUtc="2025-08-11T03:05:00Z"/>
                <w:rFonts w:cs="Arial"/>
                <w:sz w:val="18"/>
                <w:szCs w:val="18"/>
              </w:rPr>
            </w:pPr>
            <w:del w:id="1845" w:author="Raphael Malyankar" w:date="2025-08-10T20:05:00Z" w16du:dateUtc="2025-08-11T03:05:00Z">
              <w:r w:rsidRPr="00C702E2" w:rsidDel="001D7937">
                <w:rPr>
                  <w:rFonts w:cs="Arial"/>
                  <w:sz w:val="18"/>
                  <w:szCs w:val="18"/>
                </w:rPr>
                <w:delText>CharacterString</w:delText>
              </w:r>
            </w:del>
          </w:p>
        </w:tc>
        <w:tc>
          <w:tcPr>
            <w:tcW w:w="3060" w:type="dxa"/>
            <w:shd w:val="clear" w:color="auto" w:fill="FFFFFF"/>
            <w:vAlign w:val="center"/>
          </w:tcPr>
          <w:p w14:paraId="45112F3C" w14:textId="05E9374D" w:rsidR="00B413FE" w:rsidRPr="00C702E2" w:rsidDel="001D7937" w:rsidRDefault="00B413FE" w:rsidP="00C702E2">
            <w:pPr>
              <w:snapToGrid w:val="0"/>
              <w:spacing w:before="60" w:after="60" w:line="240" w:lineRule="auto"/>
              <w:jc w:val="left"/>
              <w:rPr>
                <w:del w:id="1846" w:author="Raphael Malyankar" w:date="2025-08-10T20:05:00Z" w16du:dateUtc="2025-08-11T03:05:00Z"/>
                <w:rFonts w:cs="Arial"/>
                <w:sz w:val="18"/>
                <w:szCs w:val="18"/>
              </w:rPr>
            </w:pPr>
          </w:p>
        </w:tc>
      </w:tr>
      <w:tr w:rsidR="00B413FE" w:rsidRPr="0054360D" w:rsidDel="001D7937" w14:paraId="1FD098BF" w14:textId="40577765" w:rsidTr="00C702E2">
        <w:trPr>
          <w:cantSplit/>
          <w:trHeight w:val="495"/>
          <w:del w:id="1847" w:author="Raphael Malyankar" w:date="2025-08-10T20:05:00Z"/>
        </w:trPr>
        <w:tc>
          <w:tcPr>
            <w:tcW w:w="3060" w:type="dxa"/>
            <w:shd w:val="clear" w:color="auto" w:fill="FFFFFF"/>
            <w:vAlign w:val="center"/>
          </w:tcPr>
          <w:p w14:paraId="2A7FE8C7" w14:textId="48ABCC05" w:rsidR="00B413FE" w:rsidRPr="00C702E2" w:rsidDel="001D7937" w:rsidRDefault="00B413FE" w:rsidP="00C702E2">
            <w:pPr>
              <w:snapToGrid w:val="0"/>
              <w:spacing w:before="60" w:after="60" w:line="240" w:lineRule="auto"/>
              <w:jc w:val="left"/>
              <w:rPr>
                <w:del w:id="1848" w:author="Raphael Malyankar" w:date="2025-08-10T20:05:00Z" w16du:dateUtc="2025-08-11T03:05:00Z"/>
                <w:rFonts w:cs="Arial"/>
                <w:sz w:val="18"/>
                <w:szCs w:val="18"/>
              </w:rPr>
            </w:pPr>
            <w:del w:id="1849" w:author="Raphael Malyankar" w:date="2025-08-10T20:05:00Z" w16du:dateUtc="2025-08-11T03:05:00Z">
              <w:r w:rsidRPr="00C702E2" w:rsidDel="001D7937">
                <w:rPr>
                  <w:rFonts w:cs="Arial"/>
                  <w:sz w:val="18"/>
                  <w:szCs w:val="18"/>
                </w:rPr>
                <w:delText>replacedData</w:delText>
              </w:r>
            </w:del>
          </w:p>
        </w:tc>
        <w:tc>
          <w:tcPr>
            <w:tcW w:w="3420" w:type="dxa"/>
            <w:shd w:val="clear" w:color="auto" w:fill="FFFFFF"/>
            <w:vAlign w:val="center"/>
          </w:tcPr>
          <w:p w14:paraId="0811E287" w14:textId="0DE9AD15" w:rsidR="00B413FE" w:rsidRPr="00C702E2" w:rsidDel="001D7937" w:rsidRDefault="00B413FE" w:rsidP="00C702E2">
            <w:pPr>
              <w:snapToGrid w:val="0"/>
              <w:spacing w:before="60" w:after="60" w:line="240" w:lineRule="auto"/>
              <w:jc w:val="left"/>
              <w:rPr>
                <w:del w:id="1850" w:author="Raphael Malyankar" w:date="2025-08-10T20:05:00Z" w16du:dateUtc="2025-08-11T03:05:00Z"/>
                <w:rFonts w:cs="Arial"/>
                <w:sz w:val="18"/>
                <w:szCs w:val="18"/>
              </w:rPr>
            </w:pPr>
            <w:del w:id="1851" w:author="Raphael Malyankar" w:date="2025-08-10T20:05:00Z" w16du:dateUtc="2025-08-11T03:05:00Z">
              <w:r w:rsidRPr="00C702E2" w:rsidDel="001D7937">
                <w:rPr>
                  <w:rFonts w:cs="Arial"/>
                  <w:sz w:val="18"/>
                  <w:szCs w:val="18"/>
                </w:rPr>
                <w:delText>If a data file is cancelled is it replaced by another data file</w:delText>
              </w:r>
            </w:del>
          </w:p>
        </w:tc>
        <w:tc>
          <w:tcPr>
            <w:tcW w:w="804" w:type="dxa"/>
            <w:shd w:val="clear" w:color="auto" w:fill="FFFFFF"/>
            <w:vAlign w:val="center"/>
          </w:tcPr>
          <w:p w14:paraId="312C0C6B" w14:textId="51373C15" w:rsidR="00B413FE" w:rsidRPr="00C702E2" w:rsidDel="001D7937" w:rsidRDefault="00B413FE" w:rsidP="00C702E2">
            <w:pPr>
              <w:snapToGrid w:val="0"/>
              <w:spacing w:before="60" w:after="60" w:line="240" w:lineRule="auto"/>
              <w:jc w:val="center"/>
              <w:rPr>
                <w:del w:id="1852" w:author="Raphael Malyankar" w:date="2025-08-10T20:05:00Z" w16du:dateUtc="2025-08-11T03:05:00Z"/>
                <w:rFonts w:cs="Arial"/>
                <w:sz w:val="18"/>
                <w:szCs w:val="18"/>
              </w:rPr>
            </w:pPr>
            <w:del w:id="1853" w:author="Raphael Malyankar" w:date="2025-08-10T20:05:00Z" w16du:dateUtc="2025-08-11T03:05:00Z">
              <w:r w:rsidRPr="00C702E2" w:rsidDel="001D7937">
                <w:rPr>
                  <w:rFonts w:cs="Arial"/>
                  <w:sz w:val="18"/>
                  <w:szCs w:val="18"/>
                </w:rPr>
                <w:delText>0..1</w:delText>
              </w:r>
            </w:del>
          </w:p>
        </w:tc>
        <w:tc>
          <w:tcPr>
            <w:tcW w:w="2436" w:type="dxa"/>
            <w:shd w:val="clear" w:color="auto" w:fill="FFFFFF"/>
            <w:vAlign w:val="center"/>
          </w:tcPr>
          <w:p w14:paraId="01E52144" w14:textId="20782080" w:rsidR="00B413FE" w:rsidRPr="00C702E2" w:rsidDel="001D7937" w:rsidRDefault="00B413FE" w:rsidP="00C702E2">
            <w:pPr>
              <w:snapToGrid w:val="0"/>
              <w:spacing w:before="60" w:after="60" w:line="240" w:lineRule="auto"/>
              <w:jc w:val="left"/>
              <w:rPr>
                <w:del w:id="1854" w:author="Raphael Malyankar" w:date="2025-08-10T20:05:00Z" w16du:dateUtc="2025-08-11T03:05:00Z"/>
                <w:rFonts w:cs="Arial"/>
                <w:sz w:val="18"/>
                <w:szCs w:val="18"/>
              </w:rPr>
            </w:pPr>
            <w:del w:id="1855" w:author="Raphael Malyankar" w:date="2025-08-10T20:05:00Z" w16du:dateUtc="2025-08-11T03:05:00Z">
              <w:r w:rsidRPr="00C702E2" w:rsidDel="001D7937">
                <w:rPr>
                  <w:rFonts w:cs="Arial"/>
                  <w:sz w:val="18"/>
                  <w:szCs w:val="18"/>
                </w:rPr>
                <w:delText>Boolean</w:delText>
              </w:r>
            </w:del>
          </w:p>
        </w:tc>
        <w:tc>
          <w:tcPr>
            <w:tcW w:w="3060" w:type="dxa"/>
            <w:shd w:val="clear" w:color="auto" w:fill="FFFFFF"/>
            <w:vAlign w:val="center"/>
          </w:tcPr>
          <w:p w14:paraId="4E39F09D" w14:textId="3B838A25" w:rsidR="00B413FE" w:rsidRPr="00C702E2" w:rsidDel="001D7937" w:rsidRDefault="00B413FE" w:rsidP="00C702E2">
            <w:pPr>
              <w:snapToGrid w:val="0"/>
              <w:spacing w:before="60" w:after="60" w:line="240" w:lineRule="auto"/>
              <w:jc w:val="left"/>
              <w:rPr>
                <w:del w:id="1856" w:author="Raphael Malyankar" w:date="2025-08-10T20:05:00Z" w16du:dateUtc="2025-08-11T03:05:00Z"/>
                <w:rFonts w:cs="Arial"/>
                <w:sz w:val="18"/>
                <w:szCs w:val="18"/>
              </w:rPr>
            </w:pPr>
          </w:p>
        </w:tc>
      </w:tr>
      <w:tr w:rsidR="00B413FE" w:rsidRPr="009063C9" w:rsidDel="001D7937" w14:paraId="512406D4" w14:textId="7051D724" w:rsidTr="00C702E2">
        <w:trPr>
          <w:cantSplit/>
          <w:trHeight w:val="495"/>
          <w:del w:id="1857" w:author="Raphael Malyankar" w:date="2025-08-10T20:05:00Z"/>
        </w:trPr>
        <w:tc>
          <w:tcPr>
            <w:tcW w:w="3060" w:type="dxa"/>
            <w:shd w:val="clear" w:color="auto" w:fill="FFFFFF"/>
            <w:vAlign w:val="center"/>
          </w:tcPr>
          <w:p w14:paraId="20809C79" w14:textId="7DD63B95" w:rsidR="00B413FE" w:rsidRPr="009063C9" w:rsidDel="001D7937" w:rsidRDefault="00B413FE" w:rsidP="00C702E2">
            <w:pPr>
              <w:snapToGrid w:val="0"/>
              <w:spacing w:before="60" w:after="60" w:line="240" w:lineRule="auto"/>
              <w:jc w:val="left"/>
              <w:rPr>
                <w:del w:id="1858" w:author="Raphael Malyankar" w:date="2025-08-10T20:05:00Z" w16du:dateUtc="2025-08-11T03:05:00Z"/>
                <w:rFonts w:cs="Arial"/>
                <w:sz w:val="18"/>
                <w:szCs w:val="18"/>
              </w:rPr>
            </w:pPr>
            <w:del w:id="1859" w:author="Raphael Malyankar" w:date="2025-08-10T20:05:00Z" w16du:dateUtc="2025-08-11T03:05:00Z">
              <w:r w:rsidRPr="009063C9" w:rsidDel="001D7937">
                <w:rPr>
                  <w:rFonts w:cs="Arial"/>
                  <w:sz w:val="18"/>
                  <w:szCs w:val="18"/>
                </w:rPr>
                <w:delText>dataReplacement</w:delText>
              </w:r>
            </w:del>
          </w:p>
        </w:tc>
        <w:tc>
          <w:tcPr>
            <w:tcW w:w="3420" w:type="dxa"/>
            <w:shd w:val="clear" w:color="auto" w:fill="FFFFFF"/>
            <w:vAlign w:val="center"/>
          </w:tcPr>
          <w:p w14:paraId="00FF9392" w14:textId="2F083E33" w:rsidR="00B413FE" w:rsidRPr="009063C9" w:rsidDel="001D7937" w:rsidRDefault="00B413FE" w:rsidP="00C702E2">
            <w:pPr>
              <w:snapToGrid w:val="0"/>
              <w:spacing w:before="60" w:after="60" w:line="240" w:lineRule="auto"/>
              <w:jc w:val="left"/>
              <w:rPr>
                <w:del w:id="1860" w:author="Raphael Malyankar" w:date="2025-08-10T20:05:00Z" w16du:dateUtc="2025-08-11T03:05:00Z"/>
                <w:rFonts w:cs="Arial"/>
                <w:sz w:val="18"/>
                <w:szCs w:val="18"/>
              </w:rPr>
            </w:pPr>
            <w:del w:id="1861" w:author="Raphael Malyankar" w:date="2025-08-10T20:05:00Z" w16du:dateUtc="2025-08-11T03:05:00Z">
              <w:r w:rsidRPr="009063C9" w:rsidDel="001D7937">
                <w:rPr>
                  <w:rFonts w:cs="Arial"/>
                  <w:sz w:val="18"/>
                  <w:szCs w:val="18"/>
                </w:rPr>
                <w:delText>Cell name</w:delText>
              </w:r>
            </w:del>
          </w:p>
        </w:tc>
        <w:tc>
          <w:tcPr>
            <w:tcW w:w="804" w:type="dxa"/>
            <w:shd w:val="clear" w:color="auto" w:fill="FFFFFF"/>
            <w:vAlign w:val="center"/>
          </w:tcPr>
          <w:p w14:paraId="67CCF1B2" w14:textId="3F1557A0" w:rsidR="00B413FE" w:rsidRPr="009063C9" w:rsidDel="001D7937" w:rsidRDefault="00B413FE" w:rsidP="00C702E2">
            <w:pPr>
              <w:snapToGrid w:val="0"/>
              <w:spacing w:before="60" w:after="60" w:line="240" w:lineRule="auto"/>
              <w:jc w:val="center"/>
              <w:rPr>
                <w:del w:id="1862" w:author="Raphael Malyankar" w:date="2025-08-10T20:05:00Z" w16du:dateUtc="2025-08-11T03:05:00Z"/>
                <w:rFonts w:cs="Arial"/>
                <w:sz w:val="18"/>
                <w:szCs w:val="18"/>
              </w:rPr>
            </w:pPr>
            <w:del w:id="1863" w:author="Raphael Malyankar" w:date="2025-08-10T20:05:00Z" w16du:dateUtc="2025-08-11T03:05:00Z">
              <w:r w:rsidRPr="009063C9" w:rsidDel="001D7937">
                <w:rPr>
                  <w:rFonts w:cs="Arial"/>
                  <w:sz w:val="18"/>
                  <w:szCs w:val="18"/>
                </w:rPr>
                <w:delText>0..1</w:delText>
              </w:r>
            </w:del>
          </w:p>
        </w:tc>
        <w:tc>
          <w:tcPr>
            <w:tcW w:w="2436" w:type="dxa"/>
            <w:shd w:val="clear" w:color="auto" w:fill="FFFFFF"/>
            <w:vAlign w:val="center"/>
          </w:tcPr>
          <w:p w14:paraId="3C613992" w14:textId="215C65D8" w:rsidR="00B413FE" w:rsidRPr="009063C9" w:rsidDel="001D7937" w:rsidRDefault="00B413FE" w:rsidP="00C702E2">
            <w:pPr>
              <w:snapToGrid w:val="0"/>
              <w:spacing w:before="60" w:after="60" w:line="240" w:lineRule="auto"/>
              <w:jc w:val="left"/>
              <w:rPr>
                <w:del w:id="1864" w:author="Raphael Malyankar" w:date="2025-08-10T20:05:00Z" w16du:dateUtc="2025-08-11T03:05:00Z"/>
                <w:rFonts w:cs="Arial"/>
                <w:sz w:val="18"/>
                <w:szCs w:val="18"/>
              </w:rPr>
            </w:pPr>
            <w:del w:id="1865" w:author="Raphael Malyankar" w:date="2025-08-10T20:05:00Z" w16du:dateUtc="2025-08-11T03:05:00Z">
              <w:r w:rsidRPr="009063C9" w:rsidDel="001D7937">
                <w:rPr>
                  <w:rFonts w:cs="Arial"/>
                  <w:sz w:val="18"/>
                  <w:szCs w:val="18"/>
                </w:rPr>
                <w:delText>CharacterString</w:delText>
              </w:r>
            </w:del>
          </w:p>
        </w:tc>
        <w:tc>
          <w:tcPr>
            <w:tcW w:w="3060" w:type="dxa"/>
            <w:shd w:val="clear" w:color="auto" w:fill="FFFFFF"/>
            <w:vAlign w:val="center"/>
          </w:tcPr>
          <w:p w14:paraId="78EA574C" w14:textId="70BBD11A" w:rsidR="00B413FE" w:rsidRPr="009063C9" w:rsidDel="001D7937" w:rsidRDefault="00B413FE" w:rsidP="00C702E2">
            <w:pPr>
              <w:snapToGrid w:val="0"/>
              <w:spacing w:before="60" w:after="60" w:line="240" w:lineRule="auto"/>
              <w:jc w:val="left"/>
              <w:rPr>
                <w:del w:id="1866" w:author="Raphael Malyankar" w:date="2025-08-10T20:05:00Z" w16du:dateUtc="2025-08-11T03:05:00Z"/>
                <w:rFonts w:cs="Arial"/>
                <w:sz w:val="18"/>
                <w:szCs w:val="18"/>
              </w:rPr>
            </w:pPr>
          </w:p>
        </w:tc>
      </w:tr>
      <w:tr w:rsidR="00262EA5" w:rsidRPr="009063C9" w:rsidDel="001D7937" w14:paraId="0281614F" w14:textId="1E84A57F" w:rsidTr="00C702E2">
        <w:trPr>
          <w:cantSplit/>
          <w:trHeight w:val="495"/>
          <w:del w:id="1867" w:author="Raphael Malyankar" w:date="2025-08-10T20:05:00Z"/>
        </w:trPr>
        <w:tc>
          <w:tcPr>
            <w:tcW w:w="3060" w:type="dxa"/>
            <w:shd w:val="clear" w:color="auto" w:fill="FFFFFF"/>
            <w:vAlign w:val="center"/>
          </w:tcPr>
          <w:p w14:paraId="6E26D58B" w14:textId="2EF53099" w:rsidR="00262EA5" w:rsidRPr="009063C9" w:rsidDel="001D7937" w:rsidRDefault="00262EA5" w:rsidP="00262EA5">
            <w:pPr>
              <w:snapToGrid w:val="0"/>
              <w:spacing w:before="60" w:after="60" w:line="240" w:lineRule="auto"/>
              <w:jc w:val="left"/>
              <w:rPr>
                <w:del w:id="1868" w:author="Raphael Malyankar" w:date="2025-08-10T20:05:00Z" w16du:dateUtc="2025-08-11T03:05:00Z"/>
                <w:rFonts w:cs="Arial"/>
                <w:sz w:val="18"/>
                <w:szCs w:val="18"/>
              </w:rPr>
            </w:pPr>
            <w:del w:id="1869" w:author="Raphael Malyankar" w:date="2025-08-10T20:05:00Z" w16du:dateUtc="2025-08-11T03:05:00Z">
              <w:r w:rsidRPr="009063C9" w:rsidDel="001D7937">
                <w:rPr>
                  <w:rFonts w:cs="Arial"/>
                  <w:sz w:val="18"/>
                  <w:szCs w:val="18"/>
                </w:rPr>
                <w:delText>datasetDiscoveryMetadata</w:delText>
              </w:r>
            </w:del>
          </w:p>
        </w:tc>
        <w:tc>
          <w:tcPr>
            <w:tcW w:w="3420" w:type="dxa"/>
            <w:shd w:val="clear" w:color="auto" w:fill="FFFFFF"/>
            <w:vAlign w:val="center"/>
          </w:tcPr>
          <w:p w14:paraId="62DB303A" w14:textId="75E74674" w:rsidR="00262EA5" w:rsidRPr="009063C9" w:rsidDel="001D7937" w:rsidRDefault="00262EA5" w:rsidP="00262EA5">
            <w:pPr>
              <w:snapToGrid w:val="0"/>
              <w:spacing w:before="60" w:after="60" w:line="240" w:lineRule="auto"/>
              <w:jc w:val="left"/>
              <w:rPr>
                <w:del w:id="1870" w:author="Raphael Malyankar" w:date="2025-08-10T20:05:00Z" w16du:dateUtc="2025-08-11T03:05:00Z"/>
                <w:rFonts w:cs="Arial"/>
                <w:sz w:val="18"/>
                <w:szCs w:val="18"/>
              </w:rPr>
            </w:pPr>
            <w:del w:id="1871" w:author="Raphael Malyankar" w:date="2025-08-10T20:05:00Z" w16du:dateUtc="2025-08-11T03:05:00Z">
              <w:r w:rsidRPr="009063C9" w:rsidDel="001D7937">
                <w:rPr>
                  <w:rFonts w:cs="Arial"/>
                  <w:sz w:val="18"/>
                  <w:szCs w:val="18"/>
                </w:rPr>
                <w:delText>Exchange catalogues may include or reference discovery metadata for the datasets in the exchange set</w:delText>
              </w:r>
            </w:del>
          </w:p>
        </w:tc>
        <w:tc>
          <w:tcPr>
            <w:tcW w:w="804" w:type="dxa"/>
            <w:shd w:val="clear" w:color="auto" w:fill="FFFFFF"/>
            <w:vAlign w:val="center"/>
          </w:tcPr>
          <w:p w14:paraId="0DD60F4B" w14:textId="7F199DFF" w:rsidR="00262EA5" w:rsidRPr="009063C9" w:rsidDel="001D7937" w:rsidRDefault="00262EA5" w:rsidP="00262EA5">
            <w:pPr>
              <w:snapToGrid w:val="0"/>
              <w:spacing w:before="60" w:after="60" w:line="240" w:lineRule="auto"/>
              <w:jc w:val="center"/>
              <w:rPr>
                <w:del w:id="1872" w:author="Raphael Malyankar" w:date="2025-08-10T20:05:00Z" w16du:dateUtc="2025-08-11T03:05:00Z"/>
                <w:rFonts w:cs="Arial"/>
                <w:sz w:val="18"/>
                <w:szCs w:val="18"/>
              </w:rPr>
            </w:pPr>
            <w:del w:id="1873" w:author="Raphael Malyankar" w:date="2025-08-10T20:05:00Z" w16du:dateUtc="2025-08-11T03:05:00Z">
              <w:r w:rsidRPr="009063C9" w:rsidDel="001D7937">
                <w:rPr>
                  <w:rFonts w:cs="Arial"/>
                  <w:sz w:val="18"/>
                  <w:szCs w:val="18"/>
                </w:rPr>
                <w:delText>0..*</w:delText>
              </w:r>
            </w:del>
          </w:p>
        </w:tc>
        <w:tc>
          <w:tcPr>
            <w:tcW w:w="2436" w:type="dxa"/>
            <w:shd w:val="clear" w:color="auto" w:fill="FFFFFF"/>
            <w:vAlign w:val="center"/>
          </w:tcPr>
          <w:p w14:paraId="68156B23" w14:textId="6CDC97EB" w:rsidR="00262EA5" w:rsidRPr="009063C9" w:rsidDel="001D7937" w:rsidRDefault="00262EA5" w:rsidP="00262EA5">
            <w:pPr>
              <w:snapToGrid w:val="0"/>
              <w:spacing w:before="60" w:after="60" w:line="240" w:lineRule="auto"/>
              <w:jc w:val="left"/>
              <w:rPr>
                <w:del w:id="1874" w:author="Raphael Malyankar" w:date="2025-08-10T20:05:00Z" w16du:dateUtc="2025-08-11T03:05:00Z"/>
                <w:rFonts w:cs="Arial"/>
                <w:sz w:val="18"/>
                <w:szCs w:val="18"/>
              </w:rPr>
            </w:pPr>
            <w:del w:id="1875" w:author="Raphael Malyankar" w:date="2025-08-10T20:05:00Z" w16du:dateUtc="2025-08-11T03:05:00Z">
              <w:r w:rsidRPr="009063C9" w:rsidDel="001D7937">
                <w:rPr>
                  <w:sz w:val="18"/>
                  <w:szCs w:val="18"/>
                </w:rPr>
                <w:delText>Aggregation S100_DatasetDiscoveryMetadata</w:delText>
              </w:r>
            </w:del>
          </w:p>
        </w:tc>
        <w:tc>
          <w:tcPr>
            <w:tcW w:w="3060" w:type="dxa"/>
            <w:shd w:val="clear" w:color="auto" w:fill="FFFFFF"/>
            <w:vAlign w:val="center"/>
          </w:tcPr>
          <w:p w14:paraId="18BC1514" w14:textId="65BCFEB7" w:rsidR="00262EA5" w:rsidRPr="009063C9" w:rsidDel="001D7937" w:rsidRDefault="00262EA5" w:rsidP="00262EA5">
            <w:pPr>
              <w:snapToGrid w:val="0"/>
              <w:spacing w:before="60" w:after="60" w:line="240" w:lineRule="auto"/>
              <w:jc w:val="left"/>
              <w:rPr>
                <w:del w:id="1876" w:author="Raphael Malyankar" w:date="2025-08-10T20:05:00Z" w16du:dateUtc="2025-08-11T03:05:00Z"/>
                <w:rFonts w:cs="Arial"/>
                <w:sz w:val="18"/>
                <w:szCs w:val="18"/>
              </w:rPr>
            </w:pPr>
          </w:p>
        </w:tc>
      </w:tr>
      <w:tr w:rsidR="00262EA5" w:rsidRPr="009063C9" w:rsidDel="001D7937" w14:paraId="6264A001" w14:textId="26E7689F" w:rsidTr="00C702E2">
        <w:trPr>
          <w:cantSplit/>
          <w:trHeight w:val="495"/>
          <w:del w:id="1877" w:author="Raphael Malyankar" w:date="2025-08-10T20:05:00Z"/>
        </w:trPr>
        <w:tc>
          <w:tcPr>
            <w:tcW w:w="3060" w:type="dxa"/>
            <w:shd w:val="clear" w:color="auto" w:fill="FFFFFF"/>
            <w:vAlign w:val="center"/>
          </w:tcPr>
          <w:p w14:paraId="387EBA4A" w14:textId="2F183E85" w:rsidR="00262EA5" w:rsidRPr="009063C9" w:rsidDel="001D7937" w:rsidRDefault="00262EA5" w:rsidP="00262EA5">
            <w:pPr>
              <w:snapToGrid w:val="0"/>
              <w:spacing w:before="60" w:after="60" w:line="240" w:lineRule="auto"/>
              <w:jc w:val="left"/>
              <w:rPr>
                <w:del w:id="1878" w:author="Raphael Malyankar" w:date="2025-08-10T20:05:00Z" w16du:dateUtc="2025-08-11T03:05:00Z"/>
                <w:rFonts w:cs="Arial"/>
                <w:sz w:val="18"/>
                <w:szCs w:val="18"/>
              </w:rPr>
            </w:pPr>
            <w:del w:id="1879" w:author="Raphael Malyankar" w:date="2025-08-10T20:05:00Z" w16du:dateUtc="2025-08-11T03:05:00Z">
              <w:r w:rsidRPr="009063C9" w:rsidDel="001D7937">
                <w:rPr>
                  <w:rFonts w:cs="Arial"/>
                  <w:sz w:val="18"/>
                  <w:szCs w:val="18"/>
                </w:rPr>
                <w:delText>--</w:delText>
              </w:r>
            </w:del>
          </w:p>
        </w:tc>
        <w:tc>
          <w:tcPr>
            <w:tcW w:w="3420" w:type="dxa"/>
            <w:shd w:val="clear" w:color="auto" w:fill="FFFFFF"/>
            <w:vAlign w:val="center"/>
          </w:tcPr>
          <w:p w14:paraId="70BD7143" w14:textId="755A879F" w:rsidR="00262EA5" w:rsidRPr="009063C9" w:rsidDel="001D7937" w:rsidRDefault="00262EA5" w:rsidP="00262EA5">
            <w:pPr>
              <w:snapToGrid w:val="0"/>
              <w:spacing w:before="60" w:after="60" w:line="240" w:lineRule="auto"/>
              <w:jc w:val="left"/>
              <w:rPr>
                <w:del w:id="1880" w:author="Raphael Malyankar" w:date="2025-08-10T20:05:00Z" w16du:dateUtc="2025-08-11T03:05:00Z"/>
                <w:rFonts w:cs="Arial"/>
                <w:sz w:val="18"/>
                <w:szCs w:val="18"/>
              </w:rPr>
            </w:pPr>
            <w:del w:id="1881" w:author="Raphael Malyankar" w:date="2025-08-10T20:05:00Z" w16du:dateUtc="2025-08-11T03:05:00Z">
              <w:r w:rsidRPr="009063C9" w:rsidDel="001D7937">
                <w:rPr>
                  <w:rFonts w:cs="Arial"/>
                  <w:sz w:val="18"/>
                  <w:szCs w:val="18"/>
                </w:rPr>
                <w:delText>Metadata for catalogue</w:delText>
              </w:r>
            </w:del>
          </w:p>
        </w:tc>
        <w:tc>
          <w:tcPr>
            <w:tcW w:w="804" w:type="dxa"/>
            <w:shd w:val="clear" w:color="auto" w:fill="FFFFFF"/>
            <w:vAlign w:val="center"/>
          </w:tcPr>
          <w:p w14:paraId="2EAF1A04" w14:textId="229D904E" w:rsidR="00262EA5" w:rsidRPr="009063C9" w:rsidDel="001D7937" w:rsidRDefault="00262EA5" w:rsidP="00262EA5">
            <w:pPr>
              <w:snapToGrid w:val="0"/>
              <w:spacing w:before="60" w:after="60" w:line="240" w:lineRule="auto"/>
              <w:jc w:val="center"/>
              <w:rPr>
                <w:del w:id="1882" w:author="Raphael Malyankar" w:date="2025-08-10T20:05:00Z" w16du:dateUtc="2025-08-11T03:05:00Z"/>
                <w:rFonts w:cs="Arial"/>
                <w:sz w:val="18"/>
                <w:szCs w:val="18"/>
              </w:rPr>
            </w:pPr>
            <w:del w:id="1883" w:author="Raphael Malyankar" w:date="2025-08-10T20:05:00Z" w16du:dateUtc="2025-08-11T03:05:00Z">
              <w:r w:rsidRPr="009063C9" w:rsidDel="001D7937">
                <w:rPr>
                  <w:rFonts w:cs="Arial"/>
                  <w:sz w:val="18"/>
                  <w:szCs w:val="18"/>
                </w:rPr>
                <w:delText>0..*</w:delText>
              </w:r>
            </w:del>
          </w:p>
        </w:tc>
        <w:tc>
          <w:tcPr>
            <w:tcW w:w="2436" w:type="dxa"/>
            <w:shd w:val="clear" w:color="auto" w:fill="FFFFFF"/>
            <w:vAlign w:val="center"/>
          </w:tcPr>
          <w:p w14:paraId="0E85DCE7" w14:textId="02C8A3DA" w:rsidR="00262EA5" w:rsidRPr="009063C9" w:rsidDel="001D7937" w:rsidRDefault="00262EA5" w:rsidP="00262EA5">
            <w:pPr>
              <w:snapToGrid w:val="0"/>
              <w:spacing w:before="60" w:after="60" w:line="240" w:lineRule="auto"/>
              <w:jc w:val="left"/>
              <w:rPr>
                <w:del w:id="1884" w:author="Raphael Malyankar" w:date="2025-08-10T20:05:00Z" w16du:dateUtc="2025-08-11T03:05:00Z"/>
                <w:rFonts w:cs="Arial"/>
                <w:sz w:val="18"/>
                <w:szCs w:val="18"/>
              </w:rPr>
            </w:pPr>
            <w:del w:id="1885" w:author="Raphael Malyankar" w:date="2025-08-10T20:05:00Z" w16du:dateUtc="2025-08-11T03:05:00Z">
              <w:r w:rsidRPr="009063C9" w:rsidDel="001D7937">
                <w:rPr>
                  <w:sz w:val="18"/>
                  <w:szCs w:val="18"/>
                </w:rPr>
                <w:delText>Aggregation S100_CatalogueMetadata</w:delText>
              </w:r>
            </w:del>
          </w:p>
        </w:tc>
        <w:tc>
          <w:tcPr>
            <w:tcW w:w="3060" w:type="dxa"/>
            <w:shd w:val="clear" w:color="auto" w:fill="FFFFFF"/>
            <w:vAlign w:val="center"/>
          </w:tcPr>
          <w:p w14:paraId="40784E67" w14:textId="21892F47" w:rsidR="00262EA5" w:rsidRPr="009063C9" w:rsidDel="001D7937" w:rsidRDefault="00262EA5" w:rsidP="00262EA5">
            <w:pPr>
              <w:snapToGrid w:val="0"/>
              <w:spacing w:before="60" w:after="60" w:line="240" w:lineRule="auto"/>
              <w:jc w:val="left"/>
              <w:rPr>
                <w:del w:id="1886" w:author="Raphael Malyankar" w:date="2025-08-10T20:05:00Z" w16du:dateUtc="2025-08-11T03:05:00Z"/>
                <w:rFonts w:cs="Arial"/>
                <w:sz w:val="18"/>
                <w:szCs w:val="18"/>
              </w:rPr>
            </w:pPr>
            <w:del w:id="1887" w:author="Raphael Malyankar" w:date="2025-08-10T20:05:00Z" w16du:dateUtc="2025-08-11T03:05:00Z">
              <w:r w:rsidRPr="009063C9" w:rsidDel="001D7937">
                <w:rPr>
                  <w:rFonts w:cs="Arial"/>
                  <w:sz w:val="18"/>
                  <w:szCs w:val="18"/>
                </w:rPr>
                <w:delText>Metadata for the feature, portrayal, and interoperability catalogues, if any</w:delText>
              </w:r>
            </w:del>
          </w:p>
        </w:tc>
      </w:tr>
      <w:tr w:rsidR="00262EA5" w:rsidRPr="009063C9" w:rsidDel="001D7937" w14:paraId="2D25B73D" w14:textId="5161FCE8" w:rsidTr="00C702E2">
        <w:trPr>
          <w:cantSplit/>
          <w:trHeight w:val="495"/>
          <w:del w:id="1888" w:author="Raphael Malyankar" w:date="2025-08-10T20:05:00Z"/>
        </w:trPr>
        <w:tc>
          <w:tcPr>
            <w:tcW w:w="3060" w:type="dxa"/>
            <w:shd w:val="clear" w:color="auto" w:fill="FFFFFF"/>
            <w:vAlign w:val="center"/>
          </w:tcPr>
          <w:p w14:paraId="495B375B" w14:textId="6369D474" w:rsidR="00262EA5" w:rsidRPr="009063C9" w:rsidDel="001D7937" w:rsidRDefault="00262EA5" w:rsidP="00262EA5">
            <w:pPr>
              <w:snapToGrid w:val="0"/>
              <w:spacing w:before="60" w:after="60" w:line="240" w:lineRule="auto"/>
              <w:jc w:val="left"/>
              <w:rPr>
                <w:del w:id="1889" w:author="Raphael Malyankar" w:date="2025-08-10T20:05:00Z" w16du:dateUtc="2025-08-11T03:05:00Z"/>
                <w:rFonts w:cs="Arial"/>
                <w:sz w:val="18"/>
                <w:szCs w:val="18"/>
              </w:rPr>
            </w:pPr>
            <w:del w:id="1890" w:author="Raphael Malyankar" w:date="2025-08-10T20:05:00Z" w16du:dateUtc="2025-08-11T03:05:00Z">
              <w:r w:rsidRPr="009063C9" w:rsidDel="001D7937">
                <w:rPr>
                  <w:rFonts w:cs="Arial"/>
                  <w:sz w:val="18"/>
                  <w:szCs w:val="18"/>
                </w:rPr>
                <w:delText>supportFileDiscoveryMetadata</w:delText>
              </w:r>
            </w:del>
          </w:p>
        </w:tc>
        <w:tc>
          <w:tcPr>
            <w:tcW w:w="3420" w:type="dxa"/>
            <w:shd w:val="clear" w:color="auto" w:fill="FFFFFF"/>
            <w:vAlign w:val="center"/>
          </w:tcPr>
          <w:p w14:paraId="4B67749A" w14:textId="505151E9" w:rsidR="00262EA5" w:rsidRPr="009063C9" w:rsidDel="001D7937" w:rsidRDefault="00262EA5" w:rsidP="00262EA5">
            <w:pPr>
              <w:snapToGrid w:val="0"/>
              <w:spacing w:before="60" w:after="60" w:line="240" w:lineRule="auto"/>
              <w:jc w:val="left"/>
              <w:rPr>
                <w:del w:id="1891" w:author="Raphael Malyankar" w:date="2025-08-10T20:05:00Z" w16du:dateUtc="2025-08-11T03:05:00Z"/>
                <w:rFonts w:cs="Arial"/>
                <w:sz w:val="18"/>
                <w:szCs w:val="18"/>
              </w:rPr>
            </w:pPr>
            <w:del w:id="1892" w:author="Raphael Malyankar" w:date="2025-08-10T20:05:00Z" w16du:dateUtc="2025-08-11T03:05:00Z">
              <w:r w:rsidRPr="009063C9" w:rsidDel="001D7937">
                <w:rPr>
                  <w:rFonts w:cs="Arial"/>
                  <w:sz w:val="18"/>
                  <w:szCs w:val="18"/>
                </w:rPr>
                <w:delText>Exchange catalogues may include or reference discovery metadata for the support files in the exchange set</w:delText>
              </w:r>
            </w:del>
          </w:p>
        </w:tc>
        <w:tc>
          <w:tcPr>
            <w:tcW w:w="804" w:type="dxa"/>
            <w:shd w:val="clear" w:color="auto" w:fill="FFFFFF"/>
            <w:vAlign w:val="center"/>
          </w:tcPr>
          <w:p w14:paraId="5AF109EA" w14:textId="1CD7D575" w:rsidR="00262EA5" w:rsidRPr="009063C9" w:rsidDel="001D7937" w:rsidRDefault="00262EA5" w:rsidP="00262EA5">
            <w:pPr>
              <w:snapToGrid w:val="0"/>
              <w:spacing w:before="60" w:after="60" w:line="240" w:lineRule="auto"/>
              <w:jc w:val="center"/>
              <w:rPr>
                <w:del w:id="1893" w:author="Raphael Malyankar" w:date="2025-08-10T20:05:00Z" w16du:dateUtc="2025-08-11T03:05:00Z"/>
                <w:rFonts w:cs="Arial"/>
                <w:sz w:val="18"/>
                <w:szCs w:val="18"/>
              </w:rPr>
            </w:pPr>
            <w:del w:id="1894" w:author="Raphael Malyankar" w:date="2025-08-10T20:05:00Z" w16du:dateUtc="2025-08-11T03:05:00Z">
              <w:r w:rsidRPr="009063C9" w:rsidDel="001D7937">
                <w:rPr>
                  <w:rFonts w:cs="Arial"/>
                  <w:sz w:val="18"/>
                  <w:szCs w:val="18"/>
                </w:rPr>
                <w:delText>0..*</w:delText>
              </w:r>
            </w:del>
          </w:p>
        </w:tc>
        <w:tc>
          <w:tcPr>
            <w:tcW w:w="2436" w:type="dxa"/>
            <w:shd w:val="clear" w:color="auto" w:fill="FFFFFF"/>
            <w:vAlign w:val="center"/>
          </w:tcPr>
          <w:p w14:paraId="6C164B45" w14:textId="5F8C6278" w:rsidR="00262EA5" w:rsidRPr="009063C9" w:rsidDel="001D7937" w:rsidRDefault="00262EA5" w:rsidP="00262EA5">
            <w:pPr>
              <w:snapToGrid w:val="0"/>
              <w:spacing w:before="60" w:after="60" w:line="240" w:lineRule="auto"/>
              <w:jc w:val="left"/>
              <w:rPr>
                <w:del w:id="1895" w:author="Raphael Malyankar" w:date="2025-08-10T20:05:00Z" w16du:dateUtc="2025-08-11T03:05:00Z"/>
                <w:rFonts w:cs="Arial"/>
                <w:sz w:val="18"/>
                <w:szCs w:val="18"/>
              </w:rPr>
            </w:pPr>
            <w:del w:id="1896" w:author="Raphael Malyankar" w:date="2025-08-10T20:05:00Z" w16du:dateUtc="2025-08-11T03:05:00Z">
              <w:r w:rsidRPr="009063C9" w:rsidDel="001D7937">
                <w:rPr>
                  <w:sz w:val="18"/>
                  <w:szCs w:val="18"/>
                </w:rPr>
                <w:delText>Aggregation S100_SupportFileDiscoveryMetadata</w:delText>
              </w:r>
            </w:del>
          </w:p>
        </w:tc>
        <w:tc>
          <w:tcPr>
            <w:tcW w:w="3060" w:type="dxa"/>
            <w:shd w:val="clear" w:color="auto" w:fill="FFFFFF"/>
            <w:vAlign w:val="center"/>
          </w:tcPr>
          <w:p w14:paraId="2E527A2C" w14:textId="27AA7547" w:rsidR="00262EA5" w:rsidRPr="009063C9" w:rsidDel="001D7937" w:rsidRDefault="00262EA5" w:rsidP="00262EA5">
            <w:pPr>
              <w:snapToGrid w:val="0"/>
              <w:spacing w:before="60" w:after="60" w:line="240" w:lineRule="auto"/>
              <w:jc w:val="left"/>
              <w:rPr>
                <w:del w:id="1897" w:author="Raphael Malyankar" w:date="2025-08-10T20:05:00Z" w16du:dateUtc="2025-08-11T03:05:00Z"/>
                <w:rFonts w:cs="Arial"/>
                <w:sz w:val="18"/>
                <w:szCs w:val="18"/>
              </w:rPr>
            </w:pPr>
          </w:p>
        </w:tc>
      </w:tr>
    </w:tbl>
    <w:p w14:paraId="1AF35D0E" w14:textId="77777777" w:rsidR="00B413FE" w:rsidRPr="009063C9" w:rsidRDefault="00B413FE" w:rsidP="0054360D">
      <w:pPr>
        <w:spacing w:beforeLines="40" w:before="96" w:afterLines="40" w:after="96" w:line="240" w:lineRule="auto"/>
        <w:rPr>
          <w:sz w:val="19"/>
          <w:szCs w:val="19"/>
        </w:rPr>
      </w:pPr>
    </w:p>
    <w:p w14:paraId="054596EA" w14:textId="77777777" w:rsidR="00B413FE" w:rsidRDefault="00B413FE" w:rsidP="00585211">
      <w:pPr>
        <w:pStyle w:val="Heading4"/>
        <w:rPr>
          <w:ins w:id="1898" w:author="Raphael Malyankar" w:date="2025-08-10T20:25:00Z" w16du:dateUtc="2025-08-11T03:25:00Z"/>
        </w:rPr>
      </w:pPr>
      <w:bookmarkStart w:id="1899" w:name="_Toc403560565"/>
      <w:r w:rsidRPr="0054360D">
        <w:t>S100_CatalogueIdentifier</w:t>
      </w:r>
      <w:bookmarkEnd w:id="1899"/>
    </w:p>
    <w:p w14:paraId="48490256" w14:textId="4F6447FA" w:rsidR="00D478D4" w:rsidRDefault="003B419E" w:rsidP="003B419E">
      <w:pPr>
        <w:rPr>
          <w:ins w:id="1900" w:author="Raphael Malyankar" w:date="2025-08-10T20:33:00Z" w16du:dateUtc="2025-08-11T03:33:00Z"/>
          <w:i/>
          <w:iCs/>
          <w:color w:val="EE0000"/>
          <w:lang w:val="en-AU"/>
        </w:rPr>
      </w:pPr>
      <w:ins w:id="1901" w:author="Raphael Malyankar" w:date="2025-08-10T20:25:00Z" w16du:dateUtc="2025-08-11T03:25:00Z">
        <w:r w:rsidRPr="003B419E">
          <w:rPr>
            <w:lang w:val="en-AU"/>
          </w:rPr>
          <w:t>S-1</w:t>
        </w:r>
      </w:ins>
      <w:ins w:id="1902" w:author="Raphael Malyankar" w:date="2025-08-10T20:26:00Z" w16du:dateUtc="2025-08-11T03:26:00Z">
        <w:r>
          <w:rPr>
            <w:lang w:val="en-AU"/>
          </w:rPr>
          <w:t>XX</w:t>
        </w:r>
      </w:ins>
      <w:ins w:id="1903" w:author="Raphael Malyankar" w:date="2025-08-10T20:25:00Z" w16du:dateUtc="2025-08-11T03:25:00Z">
        <w:r w:rsidRPr="003B419E">
          <w:rPr>
            <w:lang w:val="en-AU"/>
          </w:rPr>
          <w:t xml:space="preserve"> uses S100_ExchangeCatalogueIdentifier without modification.</w:t>
        </w:r>
      </w:ins>
      <w:ins w:id="1904" w:author="Raphael Malyankar" w:date="2025-08-10T20:31:00Z" w16du:dateUtc="2025-08-11T03:31:00Z">
        <w:r w:rsidR="00D478D4">
          <w:rPr>
            <w:lang w:val="en-AU"/>
          </w:rPr>
          <w:t xml:space="preserve"> </w:t>
        </w:r>
        <w:bookmarkStart w:id="1905" w:name="_Hlk205750402"/>
        <w:r w:rsidR="00D478D4" w:rsidRPr="00D478D4">
          <w:rPr>
            <w:i/>
            <w:iCs/>
            <w:color w:val="EE0000"/>
            <w:lang w:val="en-AU"/>
          </w:rPr>
          <w:t xml:space="preserve">&lt;or </w:t>
        </w:r>
      </w:ins>
      <w:ins w:id="1906" w:author="Raphael Malyankar" w:date="2025-08-10T20:32:00Z" w16du:dateUtc="2025-08-11T03:32:00Z">
        <w:r w:rsidR="00D478D4" w:rsidRPr="00D478D4">
          <w:rPr>
            <w:i/>
            <w:iCs/>
            <w:color w:val="EE0000"/>
            <w:lang w:val="en-AU"/>
          </w:rPr>
          <w:t>“</w:t>
        </w:r>
      </w:ins>
      <w:ins w:id="1907" w:author="Raphael Malyankar" w:date="2025-08-10T20:31:00Z" w16du:dateUtc="2025-08-11T03:31:00Z">
        <w:r w:rsidR="00D478D4" w:rsidRPr="00D478D4">
          <w:rPr>
            <w:i/>
            <w:iCs/>
            <w:color w:val="EE0000"/>
            <w:lang w:val="en-AU"/>
          </w:rPr>
          <w:t>S-1</w:t>
        </w:r>
      </w:ins>
      <w:ins w:id="1908" w:author="Raphael Malyankar" w:date="2025-08-10T20:32:00Z" w16du:dateUtc="2025-08-11T03:32:00Z">
        <w:r w:rsidR="00D478D4" w:rsidRPr="00D478D4">
          <w:rPr>
            <w:i/>
            <w:iCs/>
            <w:color w:val="EE0000"/>
            <w:lang w:val="en-AU"/>
          </w:rPr>
          <w:t>XX</w:t>
        </w:r>
      </w:ins>
      <w:ins w:id="1909" w:author="Raphael Malyankar" w:date="2025-08-10T20:31:00Z" w16du:dateUtc="2025-08-11T03:31:00Z">
        <w:r w:rsidR="00D478D4" w:rsidRPr="00D478D4">
          <w:rPr>
            <w:i/>
            <w:iCs/>
            <w:color w:val="EE0000"/>
            <w:lang w:val="en-AU"/>
          </w:rPr>
          <w:t xml:space="preserve"> restricts the multiplicity and contents of S100_</w:t>
        </w:r>
      </w:ins>
      <w:ins w:id="1910" w:author="Raphael Malyankar" w:date="2025-08-10T20:38:00Z" w16du:dateUtc="2025-08-11T03:38:00Z">
        <w:r w:rsidR="00AC050B">
          <w:rPr>
            <w:i/>
            <w:iCs/>
            <w:color w:val="EE0000"/>
            <w:lang w:val="en-AU"/>
          </w:rPr>
          <w:t>CatalogueIdentifier</w:t>
        </w:r>
      </w:ins>
      <w:ins w:id="1911" w:author="Raphael Malyankar" w:date="2025-08-10T20:31:00Z" w16du:dateUtc="2025-08-11T03:31:00Z">
        <w:r w:rsidR="00D478D4" w:rsidRPr="00D478D4">
          <w:rPr>
            <w:i/>
            <w:iCs/>
            <w:color w:val="EE0000"/>
            <w:lang w:val="en-AU"/>
          </w:rPr>
          <w:t xml:space="preserve"> as described in the table below</w:t>
        </w:r>
      </w:ins>
      <w:ins w:id="1912" w:author="Raphael Malyankar" w:date="2025-08-10T20:32:00Z" w16du:dateUtc="2025-08-11T03:32:00Z">
        <w:r w:rsidR="00D478D4" w:rsidRPr="00D478D4">
          <w:rPr>
            <w:i/>
            <w:iCs/>
            <w:color w:val="EE0000"/>
            <w:lang w:val="en-AU"/>
          </w:rPr>
          <w:t>”</w:t>
        </w:r>
      </w:ins>
      <w:ins w:id="1913" w:author="Raphael Malyankar" w:date="2025-08-10T20:31:00Z" w16du:dateUtc="2025-08-11T03:31:00Z">
        <w:r w:rsidR="00D478D4" w:rsidRPr="00D478D4">
          <w:rPr>
            <w:i/>
            <w:iCs/>
            <w:color w:val="EE0000"/>
            <w:lang w:val="en-AU"/>
          </w:rPr>
          <w:t>&gt;</w:t>
        </w:r>
      </w:ins>
      <w:bookmarkEnd w:id="1905"/>
    </w:p>
    <w:p w14:paraId="722131EE" w14:textId="6EBFBD7F" w:rsidR="00D478D4" w:rsidRDefault="00D478D4" w:rsidP="003B419E">
      <w:pPr>
        <w:rPr>
          <w:ins w:id="1914" w:author="Raphael Malyankar" w:date="2025-08-10T20:36:00Z" w16du:dateUtc="2025-08-11T03:36:00Z"/>
          <w:i/>
          <w:iCs/>
          <w:color w:val="EE0000"/>
          <w:lang w:val="en-AU"/>
        </w:rPr>
      </w:pPr>
      <w:bookmarkStart w:id="1915" w:name="_Hlk205751537"/>
      <w:ins w:id="1916" w:author="Raphael Malyankar" w:date="2025-08-10T20:33:00Z" w16du:dateUtc="2025-08-11T03:33:00Z">
        <w:r>
          <w:rPr>
            <w:i/>
            <w:iCs/>
            <w:color w:val="EE0000"/>
            <w:lang w:val="en-AU"/>
          </w:rPr>
          <w:t>&lt;</w:t>
        </w:r>
      </w:ins>
      <w:ins w:id="1917" w:author="Raphael Malyankar" w:date="2025-08-10T20:37:00Z" w16du:dateUtc="2025-08-11T03:37:00Z">
        <w:r w:rsidR="00AC050B">
          <w:rPr>
            <w:i/>
            <w:iCs/>
            <w:color w:val="EE0000"/>
            <w:lang w:val="en-AU"/>
          </w:rPr>
          <w:t>Optional</w:t>
        </w:r>
      </w:ins>
      <w:ins w:id="1918" w:author="Raphael Malyankar" w:date="2025-08-10T20:38:00Z" w16du:dateUtc="2025-08-11T03:38:00Z">
        <w:r w:rsidR="00AC050B">
          <w:rPr>
            <w:i/>
            <w:iCs/>
            <w:color w:val="EE0000"/>
            <w:lang w:val="en-AU"/>
          </w:rPr>
          <w:t xml:space="preserve"> table. R</w:t>
        </w:r>
      </w:ins>
      <w:ins w:id="1919" w:author="Raphael Malyankar" w:date="2025-08-10T20:37:00Z" w16du:dateUtc="2025-08-11T03:37:00Z">
        <w:r w:rsidR="00AC050B">
          <w:rPr>
            <w:i/>
            <w:iCs/>
            <w:color w:val="EE0000"/>
            <w:lang w:val="en-AU"/>
          </w:rPr>
          <w:t xml:space="preserve">ecommended if S-1XX has </w:t>
        </w:r>
      </w:ins>
      <w:ins w:id="1920" w:author="Raphael Malyankar" w:date="2025-08-10T20:34:00Z" w16du:dateUtc="2025-08-11T03:34:00Z">
        <w:r>
          <w:rPr>
            <w:i/>
            <w:iCs/>
            <w:color w:val="EE0000"/>
            <w:lang w:val="en-AU"/>
          </w:rPr>
          <w:t xml:space="preserve">product-specific </w:t>
        </w:r>
      </w:ins>
      <w:ins w:id="1921" w:author="Raphael Malyankar" w:date="2025-08-10T20:38:00Z" w16du:dateUtc="2025-08-11T03:38:00Z">
        <w:r w:rsidR="00AC050B">
          <w:rPr>
            <w:i/>
            <w:iCs/>
            <w:color w:val="EE0000"/>
            <w:lang w:val="en-AU"/>
          </w:rPr>
          <w:t>requirements</w:t>
        </w:r>
      </w:ins>
      <w:ins w:id="1922" w:author="Raphael Malyankar" w:date="2025-08-10T20:34:00Z" w16du:dateUtc="2025-08-11T03:34:00Z">
        <w:r>
          <w:rPr>
            <w:i/>
            <w:iCs/>
            <w:color w:val="EE0000"/>
            <w:lang w:val="en-AU"/>
          </w:rPr>
          <w:t>.&gt;</w:t>
        </w:r>
      </w:ins>
    </w:p>
    <w:p w14:paraId="6DF563AC" w14:textId="312B3555" w:rsidR="00AC050B" w:rsidRPr="00D478D4" w:rsidRDefault="00AC050B" w:rsidP="003B419E">
      <w:ins w:id="1923" w:author="Raphael Malyankar" w:date="2025-08-10T20:36:00Z" w16du:dateUtc="2025-08-11T03:36:00Z">
        <w:r>
          <w:rPr>
            <w:i/>
            <w:iCs/>
            <w:color w:val="EE0000"/>
            <w:lang w:val="en-AU"/>
          </w:rPr>
          <w:t>&lt;Optional notes.&gt;</w:t>
        </w:r>
      </w:ins>
    </w:p>
    <w:tbl>
      <w:tblPr>
        <w:tblW w:w="127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54360D" w:rsidDel="003B419E" w14:paraId="5690554F" w14:textId="7D340EF7" w:rsidTr="00C702E2">
        <w:trPr>
          <w:trHeight w:val="146"/>
          <w:del w:id="1924" w:author="Raphael Malyankar" w:date="2025-08-10T20:25:00Z"/>
        </w:trPr>
        <w:tc>
          <w:tcPr>
            <w:tcW w:w="3060" w:type="dxa"/>
            <w:vAlign w:val="center"/>
          </w:tcPr>
          <w:bookmarkEnd w:id="1915"/>
          <w:p w14:paraId="59BB44A8" w14:textId="110EDCEC" w:rsidR="00B413FE" w:rsidRPr="00C702E2" w:rsidDel="003B419E" w:rsidRDefault="00B413FE" w:rsidP="00C702E2">
            <w:pPr>
              <w:snapToGrid w:val="0"/>
              <w:spacing w:before="60" w:after="60" w:line="240" w:lineRule="auto"/>
              <w:jc w:val="left"/>
              <w:rPr>
                <w:del w:id="1925" w:author="Raphael Malyankar" w:date="2025-08-10T20:25:00Z" w16du:dateUtc="2025-08-11T03:25:00Z"/>
                <w:b/>
                <w:sz w:val="18"/>
                <w:szCs w:val="18"/>
              </w:rPr>
            </w:pPr>
            <w:del w:id="1926" w:author="Raphael Malyankar" w:date="2025-08-10T20:25:00Z" w16du:dateUtc="2025-08-11T03:25:00Z">
              <w:r w:rsidRPr="00C702E2" w:rsidDel="003B419E">
                <w:rPr>
                  <w:b/>
                  <w:sz w:val="18"/>
                  <w:szCs w:val="18"/>
                </w:rPr>
                <w:delText>Name</w:delText>
              </w:r>
            </w:del>
          </w:p>
        </w:tc>
        <w:tc>
          <w:tcPr>
            <w:tcW w:w="3420" w:type="dxa"/>
            <w:vAlign w:val="center"/>
          </w:tcPr>
          <w:p w14:paraId="0045BCF9" w14:textId="22BFA8E8" w:rsidR="00B413FE" w:rsidRPr="00C702E2" w:rsidDel="003B419E" w:rsidRDefault="00B413FE" w:rsidP="00C702E2">
            <w:pPr>
              <w:snapToGrid w:val="0"/>
              <w:spacing w:before="60" w:after="60" w:line="240" w:lineRule="auto"/>
              <w:jc w:val="left"/>
              <w:rPr>
                <w:del w:id="1927" w:author="Raphael Malyankar" w:date="2025-08-10T20:25:00Z" w16du:dateUtc="2025-08-11T03:25:00Z"/>
                <w:b/>
                <w:sz w:val="18"/>
                <w:szCs w:val="18"/>
              </w:rPr>
            </w:pPr>
            <w:del w:id="1928" w:author="Raphael Malyankar" w:date="2025-08-10T20:25:00Z" w16du:dateUtc="2025-08-11T03:25:00Z">
              <w:r w:rsidRPr="00C702E2" w:rsidDel="003B419E">
                <w:rPr>
                  <w:b/>
                  <w:sz w:val="18"/>
                  <w:szCs w:val="18"/>
                </w:rPr>
                <w:delText>Description</w:delText>
              </w:r>
            </w:del>
          </w:p>
        </w:tc>
        <w:tc>
          <w:tcPr>
            <w:tcW w:w="804" w:type="dxa"/>
            <w:vAlign w:val="center"/>
          </w:tcPr>
          <w:p w14:paraId="0E6F4B11" w14:textId="2A1BB58B" w:rsidR="00B413FE" w:rsidRPr="00C702E2" w:rsidDel="003B419E" w:rsidRDefault="00B413FE" w:rsidP="00C702E2">
            <w:pPr>
              <w:snapToGrid w:val="0"/>
              <w:spacing w:before="60" w:after="60" w:line="240" w:lineRule="auto"/>
              <w:jc w:val="center"/>
              <w:rPr>
                <w:del w:id="1929" w:author="Raphael Malyankar" w:date="2025-08-10T20:25:00Z" w16du:dateUtc="2025-08-11T03:25:00Z"/>
                <w:b/>
                <w:sz w:val="18"/>
                <w:szCs w:val="18"/>
              </w:rPr>
            </w:pPr>
            <w:del w:id="1930" w:author="Raphael Malyankar" w:date="2025-08-10T20:25:00Z" w16du:dateUtc="2025-08-11T03:25:00Z">
              <w:r w:rsidRPr="00C702E2" w:rsidDel="003B419E">
                <w:rPr>
                  <w:b/>
                  <w:sz w:val="18"/>
                  <w:szCs w:val="18"/>
                </w:rPr>
                <w:delText>Mult</w:delText>
              </w:r>
            </w:del>
          </w:p>
        </w:tc>
        <w:tc>
          <w:tcPr>
            <w:tcW w:w="2436" w:type="dxa"/>
            <w:vAlign w:val="center"/>
          </w:tcPr>
          <w:p w14:paraId="5E9F7DE7" w14:textId="05ABA67F" w:rsidR="00B413FE" w:rsidRPr="00C702E2" w:rsidDel="003B419E" w:rsidRDefault="00B413FE" w:rsidP="00C702E2">
            <w:pPr>
              <w:snapToGrid w:val="0"/>
              <w:spacing w:before="60" w:after="60" w:line="240" w:lineRule="auto"/>
              <w:jc w:val="left"/>
              <w:rPr>
                <w:del w:id="1931" w:author="Raphael Malyankar" w:date="2025-08-10T20:25:00Z" w16du:dateUtc="2025-08-11T03:25:00Z"/>
                <w:b/>
                <w:sz w:val="18"/>
                <w:szCs w:val="18"/>
              </w:rPr>
            </w:pPr>
            <w:del w:id="1932" w:author="Raphael Malyankar" w:date="2025-08-10T20:25:00Z" w16du:dateUtc="2025-08-11T03:25:00Z">
              <w:r w:rsidRPr="00C702E2" w:rsidDel="003B419E">
                <w:rPr>
                  <w:b/>
                  <w:sz w:val="18"/>
                  <w:szCs w:val="18"/>
                </w:rPr>
                <w:delText>Type</w:delText>
              </w:r>
            </w:del>
          </w:p>
        </w:tc>
        <w:tc>
          <w:tcPr>
            <w:tcW w:w="3060" w:type="dxa"/>
            <w:vAlign w:val="center"/>
          </w:tcPr>
          <w:p w14:paraId="27ADEE01" w14:textId="31A40A83" w:rsidR="00B413FE" w:rsidRPr="00C702E2" w:rsidDel="003B419E" w:rsidRDefault="00B413FE" w:rsidP="00C702E2">
            <w:pPr>
              <w:snapToGrid w:val="0"/>
              <w:spacing w:before="60" w:after="60" w:line="240" w:lineRule="auto"/>
              <w:jc w:val="left"/>
              <w:rPr>
                <w:del w:id="1933" w:author="Raphael Malyankar" w:date="2025-08-10T20:25:00Z" w16du:dateUtc="2025-08-11T03:25:00Z"/>
                <w:b/>
                <w:sz w:val="18"/>
                <w:szCs w:val="18"/>
              </w:rPr>
            </w:pPr>
            <w:del w:id="1934" w:author="Raphael Malyankar" w:date="2025-08-10T20:25:00Z" w16du:dateUtc="2025-08-11T03:25:00Z">
              <w:r w:rsidRPr="00C702E2" w:rsidDel="003B419E">
                <w:rPr>
                  <w:b/>
                  <w:sz w:val="18"/>
                  <w:szCs w:val="18"/>
                </w:rPr>
                <w:delText>Remarks</w:delText>
              </w:r>
            </w:del>
          </w:p>
        </w:tc>
      </w:tr>
      <w:tr w:rsidR="00B413FE" w:rsidRPr="0054360D" w:rsidDel="003B419E" w14:paraId="4EFFEFEC" w14:textId="69BC3FF5" w:rsidTr="00C702E2">
        <w:trPr>
          <w:trHeight w:val="469"/>
          <w:del w:id="1935" w:author="Raphael Malyankar" w:date="2025-08-10T20:25:00Z"/>
        </w:trPr>
        <w:tc>
          <w:tcPr>
            <w:tcW w:w="3060" w:type="dxa"/>
            <w:vAlign w:val="center"/>
          </w:tcPr>
          <w:p w14:paraId="7A259355" w14:textId="1576096C" w:rsidR="00B413FE" w:rsidRPr="00C702E2" w:rsidDel="003B419E" w:rsidRDefault="00B413FE" w:rsidP="00C702E2">
            <w:pPr>
              <w:snapToGrid w:val="0"/>
              <w:spacing w:before="60" w:after="60" w:line="240" w:lineRule="auto"/>
              <w:jc w:val="left"/>
              <w:rPr>
                <w:del w:id="1936" w:author="Raphael Malyankar" w:date="2025-08-10T20:25:00Z" w16du:dateUtc="2025-08-11T03:25:00Z"/>
                <w:sz w:val="18"/>
                <w:szCs w:val="18"/>
              </w:rPr>
            </w:pPr>
            <w:del w:id="1937" w:author="Raphael Malyankar" w:date="2025-08-10T20:25:00Z" w16du:dateUtc="2025-08-11T03:25:00Z">
              <w:r w:rsidRPr="00C702E2" w:rsidDel="003B419E">
                <w:rPr>
                  <w:sz w:val="18"/>
                  <w:szCs w:val="18"/>
                </w:rPr>
                <w:delText>S100_CatalogueIdentifier</w:delText>
              </w:r>
            </w:del>
          </w:p>
        </w:tc>
        <w:tc>
          <w:tcPr>
            <w:tcW w:w="3420" w:type="dxa"/>
            <w:vAlign w:val="center"/>
          </w:tcPr>
          <w:p w14:paraId="0E9229B4" w14:textId="737BA32D" w:rsidR="00B413FE" w:rsidRPr="00C702E2" w:rsidDel="003B419E" w:rsidRDefault="00B413FE" w:rsidP="00C702E2">
            <w:pPr>
              <w:snapToGrid w:val="0"/>
              <w:spacing w:before="60" w:after="60" w:line="240" w:lineRule="auto"/>
              <w:jc w:val="left"/>
              <w:rPr>
                <w:del w:id="1938" w:author="Raphael Malyankar" w:date="2025-08-10T20:25:00Z" w16du:dateUtc="2025-08-11T03:25:00Z"/>
                <w:sz w:val="18"/>
                <w:szCs w:val="18"/>
              </w:rPr>
            </w:pPr>
            <w:del w:id="1939" w:author="Raphael Malyankar" w:date="2025-08-10T20:25:00Z" w16du:dateUtc="2025-08-11T03:25:00Z">
              <w:r w:rsidRPr="00C702E2" w:rsidDel="003B419E">
                <w:rPr>
                  <w:sz w:val="18"/>
                  <w:szCs w:val="18"/>
                </w:rPr>
                <w:delText>An exchange catalogue contains the discovery metadata about the exchange datasets and support files</w:delText>
              </w:r>
            </w:del>
          </w:p>
        </w:tc>
        <w:tc>
          <w:tcPr>
            <w:tcW w:w="804" w:type="dxa"/>
            <w:vAlign w:val="center"/>
          </w:tcPr>
          <w:p w14:paraId="1856A1C1" w14:textId="6BF8217D" w:rsidR="00B413FE" w:rsidRPr="00C702E2" w:rsidDel="003B419E" w:rsidRDefault="00B413FE" w:rsidP="00C702E2">
            <w:pPr>
              <w:snapToGrid w:val="0"/>
              <w:spacing w:before="60" w:after="60" w:line="240" w:lineRule="auto"/>
              <w:jc w:val="center"/>
              <w:rPr>
                <w:del w:id="1940" w:author="Raphael Malyankar" w:date="2025-08-10T20:25:00Z" w16du:dateUtc="2025-08-11T03:25:00Z"/>
                <w:sz w:val="18"/>
                <w:szCs w:val="18"/>
              </w:rPr>
            </w:pPr>
            <w:del w:id="1941" w:author="Raphael Malyankar" w:date="2025-08-10T20:25:00Z" w16du:dateUtc="2025-08-11T03:25:00Z">
              <w:r w:rsidRPr="00C702E2" w:rsidDel="003B419E">
                <w:rPr>
                  <w:sz w:val="18"/>
                  <w:szCs w:val="18"/>
                </w:rPr>
                <w:delText>-</w:delText>
              </w:r>
            </w:del>
          </w:p>
        </w:tc>
        <w:tc>
          <w:tcPr>
            <w:tcW w:w="2436" w:type="dxa"/>
            <w:vAlign w:val="center"/>
          </w:tcPr>
          <w:p w14:paraId="4E8827E7" w14:textId="40825205" w:rsidR="00B413FE" w:rsidRPr="00C702E2" w:rsidDel="003B419E" w:rsidRDefault="00B413FE" w:rsidP="00C702E2">
            <w:pPr>
              <w:snapToGrid w:val="0"/>
              <w:spacing w:before="60" w:after="60" w:line="240" w:lineRule="auto"/>
              <w:jc w:val="left"/>
              <w:rPr>
                <w:del w:id="1942" w:author="Raphael Malyankar" w:date="2025-08-10T20:25:00Z" w16du:dateUtc="2025-08-11T03:25:00Z"/>
                <w:sz w:val="18"/>
                <w:szCs w:val="18"/>
              </w:rPr>
            </w:pPr>
            <w:del w:id="1943" w:author="Raphael Malyankar" w:date="2025-08-10T20:25:00Z" w16du:dateUtc="2025-08-11T03:25:00Z">
              <w:r w:rsidRPr="00C702E2" w:rsidDel="003B419E">
                <w:rPr>
                  <w:sz w:val="18"/>
                  <w:szCs w:val="18"/>
                </w:rPr>
                <w:delText>-</w:delText>
              </w:r>
            </w:del>
          </w:p>
        </w:tc>
        <w:tc>
          <w:tcPr>
            <w:tcW w:w="3060" w:type="dxa"/>
            <w:vAlign w:val="center"/>
          </w:tcPr>
          <w:p w14:paraId="586FAAFF" w14:textId="007D80A1" w:rsidR="00B413FE" w:rsidRPr="00C702E2" w:rsidDel="003B419E" w:rsidRDefault="00B413FE" w:rsidP="00C702E2">
            <w:pPr>
              <w:snapToGrid w:val="0"/>
              <w:spacing w:before="60" w:after="60" w:line="240" w:lineRule="auto"/>
              <w:jc w:val="left"/>
              <w:rPr>
                <w:del w:id="1944" w:author="Raphael Malyankar" w:date="2025-08-10T20:25:00Z" w16du:dateUtc="2025-08-11T03:25:00Z"/>
                <w:sz w:val="18"/>
                <w:szCs w:val="18"/>
              </w:rPr>
            </w:pPr>
            <w:del w:id="1945" w:author="Raphael Malyankar" w:date="2025-08-10T20:25:00Z" w16du:dateUtc="2025-08-11T03:25:00Z">
              <w:r w:rsidRPr="00C702E2" w:rsidDel="003B419E">
                <w:rPr>
                  <w:sz w:val="18"/>
                  <w:szCs w:val="18"/>
                </w:rPr>
                <w:delText>-</w:delText>
              </w:r>
            </w:del>
          </w:p>
        </w:tc>
      </w:tr>
      <w:tr w:rsidR="00B413FE" w:rsidRPr="0054360D" w:rsidDel="003B419E" w14:paraId="30552B24" w14:textId="62445F7F" w:rsidTr="00C702E2">
        <w:trPr>
          <w:trHeight w:val="307"/>
          <w:del w:id="1946" w:author="Raphael Malyankar" w:date="2025-08-10T20:25:00Z"/>
        </w:trPr>
        <w:tc>
          <w:tcPr>
            <w:tcW w:w="3060" w:type="dxa"/>
            <w:vAlign w:val="center"/>
          </w:tcPr>
          <w:p w14:paraId="4BA4112B" w14:textId="59886F77" w:rsidR="00B413FE" w:rsidRPr="00C702E2" w:rsidDel="003B419E" w:rsidRDefault="00B413FE" w:rsidP="00C702E2">
            <w:pPr>
              <w:snapToGrid w:val="0"/>
              <w:spacing w:before="60" w:after="60" w:line="240" w:lineRule="auto"/>
              <w:jc w:val="left"/>
              <w:rPr>
                <w:del w:id="1947" w:author="Raphael Malyankar" w:date="2025-08-10T20:25:00Z" w16du:dateUtc="2025-08-11T03:25:00Z"/>
                <w:sz w:val="18"/>
                <w:szCs w:val="18"/>
              </w:rPr>
            </w:pPr>
            <w:del w:id="1948" w:author="Raphael Malyankar" w:date="2025-08-10T20:25:00Z" w16du:dateUtc="2025-08-11T03:25:00Z">
              <w:r w:rsidRPr="00C702E2" w:rsidDel="003B419E">
                <w:rPr>
                  <w:sz w:val="18"/>
                  <w:szCs w:val="18"/>
                </w:rPr>
                <w:delText>identifier</w:delText>
              </w:r>
            </w:del>
          </w:p>
        </w:tc>
        <w:tc>
          <w:tcPr>
            <w:tcW w:w="3420" w:type="dxa"/>
            <w:vAlign w:val="center"/>
          </w:tcPr>
          <w:p w14:paraId="70336FB1" w14:textId="5994C5F8" w:rsidR="00B413FE" w:rsidRPr="00C702E2" w:rsidDel="003B419E" w:rsidRDefault="00B413FE" w:rsidP="00C702E2">
            <w:pPr>
              <w:snapToGrid w:val="0"/>
              <w:spacing w:before="60" w:after="60" w:line="240" w:lineRule="auto"/>
              <w:jc w:val="left"/>
              <w:rPr>
                <w:del w:id="1949" w:author="Raphael Malyankar" w:date="2025-08-10T20:25:00Z" w16du:dateUtc="2025-08-11T03:25:00Z"/>
                <w:sz w:val="18"/>
                <w:szCs w:val="18"/>
                <w:lang w:val="fr-MC"/>
              </w:rPr>
            </w:pPr>
            <w:del w:id="1950" w:author="Raphael Malyankar" w:date="2025-08-10T20:25:00Z" w16du:dateUtc="2025-08-11T03:25:00Z">
              <w:r w:rsidRPr="00C702E2" w:rsidDel="003B419E">
                <w:rPr>
                  <w:sz w:val="18"/>
                  <w:szCs w:val="18"/>
                  <w:lang w:val="fr-MC"/>
                </w:rPr>
                <w:delText>Uniquely identifies this exchange catalogue</w:delText>
              </w:r>
            </w:del>
          </w:p>
        </w:tc>
        <w:tc>
          <w:tcPr>
            <w:tcW w:w="804" w:type="dxa"/>
            <w:vAlign w:val="center"/>
          </w:tcPr>
          <w:p w14:paraId="0050C7AD" w14:textId="118B89CA" w:rsidR="00B413FE" w:rsidRPr="00C702E2" w:rsidDel="003B419E" w:rsidRDefault="00B413FE" w:rsidP="00C702E2">
            <w:pPr>
              <w:snapToGrid w:val="0"/>
              <w:spacing w:before="60" w:after="60" w:line="240" w:lineRule="auto"/>
              <w:jc w:val="center"/>
              <w:rPr>
                <w:del w:id="1951" w:author="Raphael Malyankar" w:date="2025-08-10T20:25:00Z" w16du:dateUtc="2025-08-11T03:25:00Z"/>
                <w:sz w:val="18"/>
                <w:szCs w:val="18"/>
              </w:rPr>
            </w:pPr>
            <w:del w:id="1952" w:author="Raphael Malyankar" w:date="2025-08-10T20:25:00Z" w16du:dateUtc="2025-08-11T03:25:00Z">
              <w:r w:rsidRPr="00C702E2" w:rsidDel="003B419E">
                <w:rPr>
                  <w:sz w:val="18"/>
                  <w:szCs w:val="18"/>
                </w:rPr>
                <w:delText>1</w:delText>
              </w:r>
            </w:del>
          </w:p>
        </w:tc>
        <w:tc>
          <w:tcPr>
            <w:tcW w:w="2436" w:type="dxa"/>
            <w:vAlign w:val="center"/>
          </w:tcPr>
          <w:p w14:paraId="3608DA64" w14:textId="5D1C6948" w:rsidR="00B413FE" w:rsidRPr="00C702E2" w:rsidDel="003B419E" w:rsidRDefault="00B413FE" w:rsidP="00C702E2">
            <w:pPr>
              <w:snapToGrid w:val="0"/>
              <w:spacing w:before="60" w:after="60" w:line="240" w:lineRule="auto"/>
              <w:jc w:val="left"/>
              <w:rPr>
                <w:del w:id="1953" w:author="Raphael Malyankar" w:date="2025-08-10T20:25:00Z" w16du:dateUtc="2025-08-11T03:25:00Z"/>
                <w:sz w:val="18"/>
                <w:szCs w:val="18"/>
              </w:rPr>
            </w:pPr>
            <w:del w:id="1954" w:author="Raphael Malyankar" w:date="2025-08-10T20:25:00Z" w16du:dateUtc="2025-08-11T03:25:00Z">
              <w:r w:rsidRPr="00C702E2" w:rsidDel="003B419E">
                <w:rPr>
                  <w:sz w:val="18"/>
                  <w:szCs w:val="18"/>
                </w:rPr>
                <w:delText>CharacterString</w:delText>
              </w:r>
            </w:del>
          </w:p>
        </w:tc>
        <w:tc>
          <w:tcPr>
            <w:tcW w:w="3060" w:type="dxa"/>
            <w:vAlign w:val="center"/>
          </w:tcPr>
          <w:p w14:paraId="0CAEFE0F" w14:textId="25FFD2BD" w:rsidR="00B413FE" w:rsidRPr="00C702E2" w:rsidDel="003B419E" w:rsidRDefault="00B413FE" w:rsidP="00C702E2">
            <w:pPr>
              <w:snapToGrid w:val="0"/>
              <w:spacing w:before="60" w:after="60" w:line="240" w:lineRule="auto"/>
              <w:jc w:val="left"/>
              <w:rPr>
                <w:del w:id="1955" w:author="Raphael Malyankar" w:date="2025-08-10T20:25:00Z" w16du:dateUtc="2025-08-11T03:25:00Z"/>
                <w:sz w:val="18"/>
                <w:szCs w:val="18"/>
              </w:rPr>
            </w:pPr>
          </w:p>
        </w:tc>
      </w:tr>
      <w:tr w:rsidR="00B413FE" w:rsidRPr="0054360D" w:rsidDel="003B419E" w14:paraId="1A9D0AF9" w14:textId="1C0FB65D" w:rsidTr="00C702E2">
        <w:trPr>
          <w:trHeight w:val="322"/>
          <w:del w:id="1956" w:author="Raphael Malyankar" w:date="2025-08-10T20:25:00Z"/>
        </w:trPr>
        <w:tc>
          <w:tcPr>
            <w:tcW w:w="3060" w:type="dxa"/>
            <w:vAlign w:val="center"/>
          </w:tcPr>
          <w:p w14:paraId="4E64C591" w14:textId="34211AF1" w:rsidR="00B413FE" w:rsidRPr="00C702E2" w:rsidDel="003B419E" w:rsidRDefault="00B413FE" w:rsidP="00C702E2">
            <w:pPr>
              <w:snapToGrid w:val="0"/>
              <w:spacing w:before="60" w:after="60" w:line="240" w:lineRule="auto"/>
              <w:jc w:val="left"/>
              <w:rPr>
                <w:del w:id="1957" w:author="Raphael Malyankar" w:date="2025-08-10T20:25:00Z" w16du:dateUtc="2025-08-11T03:25:00Z"/>
                <w:sz w:val="18"/>
                <w:szCs w:val="18"/>
              </w:rPr>
            </w:pPr>
            <w:del w:id="1958" w:author="Raphael Malyankar" w:date="2025-08-10T20:25:00Z" w16du:dateUtc="2025-08-11T03:25:00Z">
              <w:r w:rsidRPr="00C702E2" w:rsidDel="003B419E">
                <w:rPr>
                  <w:sz w:val="18"/>
                  <w:szCs w:val="18"/>
                </w:rPr>
                <w:delText>editionNumber</w:delText>
              </w:r>
            </w:del>
          </w:p>
        </w:tc>
        <w:tc>
          <w:tcPr>
            <w:tcW w:w="3420" w:type="dxa"/>
            <w:vAlign w:val="center"/>
          </w:tcPr>
          <w:p w14:paraId="0AFC1C14" w14:textId="030A06A9" w:rsidR="00B413FE" w:rsidRPr="00C702E2" w:rsidDel="003B419E" w:rsidRDefault="00B413FE" w:rsidP="00C702E2">
            <w:pPr>
              <w:snapToGrid w:val="0"/>
              <w:spacing w:before="60" w:after="60" w:line="240" w:lineRule="auto"/>
              <w:jc w:val="left"/>
              <w:rPr>
                <w:del w:id="1959" w:author="Raphael Malyankar" w:date="2025-08-10T20:25:00Z" w16du:dateUtc="2025-08-11T03:25:00Z"/>
                <w:sz w:val="18"/>
                <w:szCs w:val="18"/>
              </w:rPr>
            </w:pPr>
            <w:del w:id="1960" w:author="Raphael Malyankar" w:date="2025-08-10T20:25:00Z" w16du:dateUtc="2025-08-11T03:25:00Z">
              <w:r w:rsidRPr="00C702E2" w:rsidDel="003B419E">
                <w:rPr>
                  <w:sz w:val="18"/>
                  <w:szCs w:val="18"/>
                </w:rPr>
                <w:delText>The edition number of this exchange catalogue</w:delText>
              </w:r>
            </w:del>
          </w:p>
        </w:tc>
        <w:tc>
          <w:tcPr>
            <w:tcW w:w="804" w:type="dxa"/>
            <w:vAlign w:val="center"/>
          </w:tcPr>
          <w:p w14:paraId="04CDDAED" w14:textId="62068B7A" w:rsidR="00B413FE" w:rsidRPr="00C702E2" w:rsidDel="003B419E" w:rsidRDefault="00B413FE" w:rsidP="00C702E2">
            <w:pPr>
              <w:snapToGrid w:val="0"/>
              <w:spacing w:before="60" w:after="60" w:line="240" w:lineRule="auto"/>
              <w:jc w:val="center"/>
              <w:rPr>
                <w:del w:id="1961" w:author="Raphael Malyankar" w:date="2025-08-10T20:25:00Z" w16du:dateUtc="2025-08-11T03:25:00Z"/>
                <w:sz w:val="18"/>
                <w:szCs w:val="18"/>
              </w:rPr>
            </w:pPr>
            <w:del w:id="1962" w:author="Raphael Malyankar" w:date="2025-08-10T20:25:00Z" w16du:dateUtc="2025-08-11T03:25:00Z">
              <w:r w:rsidRPr="00C702E2" w:rsidDel="003B419E">
                <w:rPr>
                  <w:sz w:val="18"/>
                  <w:szCs w:val="18"/>
                </w:rPr>
                <w:delText>1</w:delText>
              </w:r>
            </w:del>
          </w:p>
        </w:tc>
        <w:tc>
          <w:tcPr>
            <w:tcW w:w="2436" w:type="dxa"/>
            <w:vAlign w:val="center"/>
          </w:tcPr>
          <w:p w14:paraId="6854574A" w14:textId="15055582" w:rsidR="00B413FE" w:rsidRPr="00C702E2" w:rsidDel="003B419E" w:rsidRDefault="00B413FE" w:rsidP="00C702E2">
            <w:pPr>
              <w:snapToGrid w:val="0"/>
              <w:spacing w:before="60" w:after="60" w:line="240" w:lineRule="auto"/>
              <w:jc w:val="left"/>
              <w:rPr>
                <w:del w:id="1963" w:author="Raphael Malyankar" w:date="2025-08-10T20:25:00Z" w16du:dateUtc="2025-08-11T03:25:00Z"/>
                <w:sz w:val="18"/>
                <w:szCs w:val="18"/>
              </w:rPr>
            </w:pPr>
            <w:del w:id="1964" w:author="Raphael Malyankar" w:date="2025-08-10T20:25:00Z" w16du:dateUtc="2025-08-11T03:25:00Z">
              <w:r w:rsidRPr="00C702E2" w:rsidDel="003B419E">
                <w:rPr>
                  <w:sz w:val="18"/>
                  <w:szCs w:val="18"/>
                </w:rPr>
                <w:delText>CharacterString</w:delText>
              </w:r>
            </w:del>
          </w:p>
        </w:tc>
        <w:tc>
          <w:tcPr>
            <w:tcW w:w="3060" w:type="dxa"/>
            <w:vAlign w:val="center"/>
          </w:tcPr>
          <w:p w14:paraId="06A59DA2" w14:textId="08AE26B6" w:rsidR="00B413FE" w:rsidRPr="00C702E2" w:rsidDel="003B419E" w:rsidRDefault="00B413FE" w:rsidP="00C702E2">
            <w:pPr>
              <w:snapToGrid w:val="0"/>
              <w:spacing w:before="60" w:after="60" w:line="240" w:lineRule="auto"/>
              <w:jc w:val="left"/>
              <w:rPr>
                <w:del w:id="1965" w:author="Raphael Malyankar" w:date="2025-08-10T20:25:00Z" w16du:dateUtc="2025-08-11T03:25:00Z"/>
                <w:sz w:val="18"/>
                <w:szCs w:val="18"/>
              </w:rPr>
            </w:pPr>
          </w:p>
        </w:tc>
      </w:tr>
      <w:tr w:rsidR="00B413FE" w:rsidRPr="0054360D" w:rsidDel="003B419E" w14:paraId="0CC52B35" w14:textId="283C4C8D" w:rsidTr="00C702E2">
        <w:trPr>
          <w:trHeight w:val="161"/>
          <w:del w:id="1966" w:author="Raphael Malyankar" w:date="2025-08-10T20:25:00Z"/>
        </w:trPr>
        <w:tc>
          <w:tcPr>
            <w:tcW w:w="3060" w:type="dxa"/>
            <w:vAlign w:val="center"/>
          </w:tcPr>
          <w:p w14:paraId="15BAB200" w14:textId="53B8585D" w:rsidR="00B413FE" w:rsidRPr="00C702E2" w:rsidDel="003B419E" w:rsidRDefault="00B413FE" w:rsidP="00C702E2">
            <w:pPr>
              <w:snapToGrid w:val="0"/>
              <w:spacing w:before="60" w:after="60" w:line="240" w:lineRule="auto"/>
              <w:jc w:val="left"/>
              <w:rPr>
                <w:del w:id="1967" w:author="Raphael Malyankar" w:date="2025-08-10T20:25:00Z" w16du:dateUtc="2025-08-11T03:25:00Z"/>
                <w:sz w:val="18"/>
                <w:szCs w:val="18"/>
              </w:rPr>
            </w:pPr>
            <w:del w:id="1968" w:author="Raphael Malyankar" w:date="2025-08-10T20:25:00Z" w16du:dateUtc="2025-08-11T03:25:00Z">
              <w:r w:rsidRPr="00C702E2" w:rsidDel="003B419E">
                <w:rPr>
                  <w:sz w:val="18"/>
                  <w:szCs w:val="18"/>
                </w:rPr>
                <w:delText>date</w:delText>
              </w:r>
            </w:del>
          </w:p>
        </w:tc>
        <w:tc>
          <w:tcPr>
            <w:tcW w:w="3420" w:type="dxa"/>
            <w:vAlign w:val="center"/>
          </w:tcPr>
          <w:p w14:paraId="364B5EAD" w14:textId="6D02EAEC" w:rsidR="00B413FE" w:rsidRPr="00C702E2" w:rsidDel="003B419E" w:rsidRDefault="00B413FE" w:rsidP="00C702E2">
            <w:pPr>
              <w:snapToGrid w:val="0"/>
              <w:spacing w:before="60" w:after="60" w:line="240" w:lineRule="auto"/>
              <w:jc w:val="left"/>
              <w:rPr>
                <w:del w:id="1969" w:author="Raphael Malyankar" w:date="2025-08-10T20:25:00Z" w16du:dateUtc="2025-08-11T03:25:00Z"/>
                <w:sz w:val="18"/>
                <w:szCs w:val="18"/>
              </w:rPr>
            </w:pPr>
            <w:del w:id="1970" w:author="Raphael Malyankar" w:date="2025-08-10T20:25:00Z" w16du:dateUtc="2025-08-11T03:25:00Z">
              <w:r w:rsidRPr="00C702E2" w:rsidDel="003B419E">
                <w:rPr>
                  <w:sz w:val="18"/>
                  <w:szCs w:val="18"/>
                </w:rPr>
                <w:delText>Creation date of the exchange catalogue</w:delText>
              </w:r>
            </w:del>
          </w:p>
        </w:tc>
        <w:tc>
          <w:tcPr>
            <w:tcW w:w="804" w:type="dxa"/>
            <w:vAlign w:val="center"/>
          </w:tcPr>
          <w:p w14:paraId="047BE0ED" w14:textId="78DC6290" w:rsidR="00B413FE" w:rsidRPr="00C702E2" w:rsidDel="003B419E" w:rsidRDefault="00B413FE" w:rsidP="00C702E2">
            <w:pPr>
              <w:snapToGrid w:val="0"/>
              <w:spacing w:before="60" w:after="60" w:line="240" w:lineRule="auto"/>
              <w:jc w:val="center"/>
              <w:rPr>
                <w:del w:id="1971" w:author="Raphael Malyankar" w:date="2025-08-10T20:25:00Z" w16du:dateUtc="2025-08-11T03:25:00Z"/>
                <w:sz w:val="18"/>
                <w:szCs w:val="18"/>
              </w:rPr>
            </w:pPr>
            <w:del w:id="1972" w:author="Raphael Malyankar" w:date="2025-08-10T20:25:00Z" w16du:dateUtc="2025-08-11T03:25:00Z">
              <w:r w:rsidRPr="00C702E2" w:rsidDel="003B419E">
                <w:rPr>
                  <w:sz w:val="18"/>
                  <w:szCs w:val="18"/>
                </w:rPr>
                <w:delText>1</w:delText>
              </w:r>
            </w:del>
          </w:p>
        </w:tc>
        <w:tc>
          <w:tcPr>
            <w:tcW w:w="2436" w:type="dxa"/>
            <w:vAlign w:val="center"/>
          </w:tcPr>
          <w:p w14:paraId="1F70A1EA" w14:textId="4CC115AB" w:rsidR="00B413FE" w:rsidRPr="00C702E2" w:rsidDel="003B419E" w:rsidRDefault="00B413FE" w:rsidP="00C702E2">
            <w:pPr>
              <w:snapToGrid w:val="0"/>
              <w:spacing w:before="60" w:after="60" w:line="240" w:lineRule="auto"/>
              <w:jc w:val="left"/>
              <w:rPr>
                <w:del w:id="1973" w:author="Raphael Malyankar" w:date="2025-08-10T20:25:00Z" w16du:dateUtc="2025-08-11T03:25:00Z"/>
                <w:sz w:val="18"/>
                <w:szCs w:val="18"/>
              </w:rPr>
            </w:pPr>
            <w:del w:id="1974" w:author="Raphael Malyankar" w:date="2025-08-10T20:25:00Z" w16du:dateUtc="2025-08-11T03:25:00Z">
              <w:r w:rsidRPr="00C702E2" w:rsidDel="003B419E">
                <w:rPr>
                  <w:sz w:val="18"/>
                  <w:szCs w:val="18"/>
                </w:rPr>
                <w:delText>Date</w:delText>
              </w:r>
            </w:del>
          </w:p>
        </w:tc>
        <w:tc>
          <w:tcPr>
            <w:tcW w:w="3060" w:type="dxa"/>
            <w:vAlign w:val="center"/>
          </w:tcPr>
          <w:p w14:paraId="3F00623A" w14:textId="2669144B" w:rsidR="00B413FE" w:rsidRPr="00C702E2" w:rsidDel="003B419E" w:rsidRDefault="00B413FE" w:rsidP="00C702E2">
            <w:pPr>
              <w:snapToGrid w:val="0"/>
              <w:spacing w:before="60" w:after="60" w:line="240" w:lineRule="auto"/>
              <w:jc w:val="left"/>
              <w:rPr>
                <w:del w:id="1975" w:author="Raphael Malyankar" w:date="2025-08-10T20:25:00Z" w16du:dateUtc="2025-08-11T03:25:00Z"/>
                <w:sz w:val="18"/>
                <w:szCs w:val="18"/>
              </w:rPr>
            </w:pPr>
          </w:p>
        </w:tc>
      </w:tr>
    </w:tbl>
    <w:p w14:paraId="03174575" w14:textId="77777777" w:rsidR="00B413FE" w:rsidRPr="0054360D" w:rsidRDefault="00B413FE" w:rsidP="0054360D">
      <w:pPr>
        <w:spacing w:beforeLines="40" w:before="96" w:afterLines="40" w:after="96" w:line="240" w:lineRule="auto"/>
        <w:rPr>
          <w:sz w:val="19"/>
          <w:szCs w:val="19"/>
        </w:rPr>
      </w:pPr>
    </w:p>
    <w:p w14:paraId="2ED04BA2" w14:textId="77777777" w:rsidR="00B413FE" w:rsidRDefault="00B413FE" w:rsidP="00585211">
      <w:pPr>
        <w:pStyle w:val="Heading4"/>
        <w:rPr>
          <w:ins w:id="1976" w:author="Raphael Malyankar" w:date="2025-08-10T20:27:00Z" w16du:dateUtc="2025-08-11T03:27:00Z"/>
        </w:rPr>
      </w:pPr>
      <w:bookmarkStart w:id="1977" w:name="_Toc403560566"/>
      <w:r w:rsidRPr="0054360D">
        <w:t>S100_CataloguePointofContact</w:t>
      </w:r>
      <w:bookmarkEnd w:id="1977"/>
    </w:p>
    <w:p w14:paraId="2DDB29F9" w14:textId="310C7D2A" w:rsidR="003B419E" w:rsidRDefault="003B419E" w:rsidP="003B419E">
      <w:pPr>
        <w:rPr>
          <w:ins w:id="1978" w:author="Raphael Malyankar" w:date="2025-08-10T20:51:00Z" w16du:dateUtc="2025-08-11T03:51:00Z"/>
          <w:i/>
          <w:iCs/>
          <w:color w:val="EE0000"/>
          <w:lang w:val="en-AU"/>
        </w:rPr>
      </w:pPr>
      <w:ins w:id="1979" w:author="Raphael Malyankar" w:date="2025-08-10T20:28:00Z" w16du:dateUtc="2025-08-11T03:28:00Z">
        <w:r w:rsidRPr="003B419E">
          <w:rPr>
            <w:lang w:val="en-AU"/>
          </w:rPr>
          <w:t>S-1</w:t>
        </w:r>
      </w:ins>
      <w:ins w:id="1980" w:author="Raphael Malyankar" w:date="2025-08-10T21:02:00Z" w16du:dateUtc="2025-08-11T04:02:00Z">
        <w:r w:rsidR="00E71863">
          <w:rPr>
            <w:lang w:val="en-AU"/>
          </w:rPr>
          <w:t>XX</w:t>
        </w:r>
      </w:ins>
      <w:ins w:id="1981" w:author="Raphael Malyankar" w:date="2025-08-10T20:28:00Z" w16du:dateUtc="2025-08-11T03:28:00Z">
        <w:r w:rsidRPr="003B419E">
          <w:rPr>
            <w:lang w:val="en-AU"/>
          </w:rPr>
          <w:t xml:space="preserve"> uses S100_CataloguePointOfContact without modification.</w:t>
        </w:r>
      </w:ins>
      <w:ins w:id="1982" w:author="Raphael Malyankar" w:date="2025-08-10T20:33:00Z" w16du:dateUtc="2025-08-11T03:33:00Z">
        <w:r w:rsidR="00D478D4">
          <w:rPr>
            <w:lang w:val="en-AU"/>
          </w:rPr>
          <w:t xml:space="preserve"> </w:t>
        </w:r>
        <w:r w:rsidR="00D478D4" w:rsidRPr="00D478D4">
          <w:rPr>
            <w:i/>
            <w:iCs/>
            <w:color w:val="EE0000"/>
            <w:lang w:val="en-AU"/>
          </w:rPr>
          <w:t>&lt;or “S-1XX restricts the multiplicity and contents of S100_</w:t>
        </w:r>
        <w:r w:rsidR="00D478D4">
          <w:rPr>
            <w:i/>
            <w:iCs/>
            <w:color w:val="EE0000"/>
            <w:lang w:val="en-AU"/>
          </w:rPr>
          <w:t>CataloguePointOfContact</w:t>
        </w:r>
        <w:r w:rsidR="00D478D4" w:rsidRPr="00D478D4">
          <w:rPr>
            <w:i/>
            <w:iCs/>
            <w:color w:val="EE0000"/>
            <w:lang w:val="en-AU"/>
          </w:rPr>
          <w:t xml:space="preserve"> as described</w:t>
        </w:r>
      </w:ins>
      <w:ins w:id="1983" w:author="Raphael Malyankar" w:date="2025-08-10T20:40:00Z" w16du:dateUtc="2025-08-11T03:40:00Z">
        <w:r w:rsidR="00AC050B">
          <w:rPr>
            <w:i/>
            <w:iCs/>
            <w:color w:val="EE0000"/>
            <w:lang w:val="en-AU"/>
          </w:rPr>
          <w:t xml:space="preserve"> </w:t>
        </w:r>
      </w:ins>
      <w:ins w:id="1984" w:author="Raphael Malyankar" w:date="2025-08-10T20:33:00Z" w16du:dateUtc="2025-08-11T03:33:00Z">
        <w:r w:rsidR="00D478D4" w:rsidRPr="00D478D4">
          <w:rPr>
            <w:i/>
            <w:iCs/>
            <w:color w:val="EE0000"/>
            <w:lang w:val="en-AU"/>
          </w:rPr>
          <w:t>in the table below”&gt;</w:t>
        </w:r>
      </w:ins>
    </w:p>
    <w:p w14:paraId="6C5211B0" w14:textId="77777777" w:rsidR="004E7EF0" w:rsidRDefault="004E7EF0" w:rsidP="004E7EF0">
      <w:pPr>
        <w:rPr>
          <w:ins w:id="1985" w:author="Raphael Malyankar" w:date="2025-08-10T20:52:00Z" w16du:dateUtc="2025-08-11T03:52:00Z"/>
          <w:i/>
          <w:iCs/>
          <w:color w:val="EE0000"/>
          <w:lang w:val="en-AU"/>
        </w:rPr>
      </w:pPr>
      <w:ins w:id="1986" w:author="Raphael Malyankar" w:date="2025-08-10T20:52:00Z" w16du:dateUtc="2025-08-11T03:52:00Z">
        <w:r>
          <w:rPr>
            <w:i/>
            <w:iCs/>
            <w:color w:val="EE0000"/>
            <w:lang w:val="en-AU"/>
          </w:rPr>
          <w:t>&lt;Optional table. Recommended if S-1XX has product-specific requirements.&gt;</w:t>
        </w:r>
      </w:ins>
    </w:p>
    <w:p w14:paraId="12835669" w14:textId="71A7FF0D" w:rsidR="004E7EF0" w:rsidRPr="003B419E" w:rsidRDefault="004E7EF0" w:rsidP="003B419E">
      <w:ins w:id="1987" w:author="Raphael Malyankar" w:date="2025-08-10T20:52:00Z" w16du:dateUtc="2025-08-11T03:52:00Z">
        <w:r>
          <w:rPr>
            <w:i/>
            <w:iCs/>
            <w:color w:val="EE0000"/>
            <w:lang w:val="en-AU"/>
          </w:rPr>
          <w:t>&lt;Optional notes.&gt;</w:t>
        </w:r>
      </w:ins>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Change w:id="1988" w:author="Raphael Malyankar" w:date="2025-08-10T20:25:00Z" w16du:dateUtc="2025-08-11T03:25:00Z">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PrChange>
      </w:tblPr>
      <w:tblGrid>
        <w:gridCol w:w="3060"/>
        <w:gridCol w:w="3420"/>
        <w:gridCol w:w="805"/>
        <w:gridCol w:w="2700"/>
        <w:gridCol w:w="3060"/>
        <w:tblGridChange w:id="1989">
          <w:tblGrid>
            <w:gridCol w:w="3060"/>
            <w:gridCol w:w="3420"/>
            <w:gridCol w:w="805"/>
            <w:gridCol w:w="2700"/>
            <w:gridCol w:w="3060"/>
          </w:tblGrid>
        </w:tblGridChange>
      </w:tblGrid>
      <w:tr w:rsidR="00B413FE" w:rsidRPr="0054360D" w:rsidDel="003B419E" w14:paraId="38D38A05" w14:textId="22CFA7F3" w:rsidTr="003B419E">
        <w:trPr>
          <w:del w:id="1990" w:author="Raphael Malyankar" w:date="2025-08-10T20:25:00Z"/>
        </w:trPr>
        <w:tc>
          <w:tcPr>
            <w:tcW w:w="3060" w:type="dxa"/>
            <w:vAlign w:val="center"/>
            <w:tcPrChange w:id="1991" w:author="Raphael Malyankar" w:date="2025-08-10T20:25:00Z" w16du:dateUtc="2025-08-11T03:25:00Z">
              <w:tcPr>
                <w:tcW w:w="3060" w:type="dxa"/>
                <w:vAlign w:val="center"/>
              </w:tcPr>
            </w:tcPrChange>
          </w:tcPr>
          <w:p w14:paraId="07F24D30" w14:textId="7FAC1F5D" w:rsidR="00B413FE" w:rsidRPr="00C702E2" w:rsidDel="003B419E" w:rsidRDefault="00B413FE" w:rsidP="00C702E2">
            <w:pPr>
              <w:snapToGrid w:val="0"/>
              <w:spacing w:before="60" w:after="60" w:line="240" w:lineRule="auto"/>
              <w:jc w:val="left"/>
              <w:rPr>
                <w:del w:id="1992" w:author="Raphael Malyankar" w:date="2025-08-10T20:25:00Z" w16du:dateUtc="2025-08-11T03:25:00Z"/>
                <w:b/>
                <w:sz w:val="18"/>
                <w:szCs w:val="18"/>
              </w:rPr>
            </w:pPr>
            <w:del w:id="1993" w:author="Raphael Malyankar" w:date="2025-08-10T20:25:00Z" w16du:dateUtc="2025-08-11T03:25:00Z">
              <w:r w:rsidRPr="00C702E2" w:rsidDel="003B419E">
                <w:rPr>
                  <w:b/>
                  <w:sz w:val="18"/>
                  <w:szCs w:val="18"/>
                </w:rPr>
                <w:delText>Name</w:delText>
              </w:r>
            </w:del>
          </w:p>
        </w:tc>
        <w:tc>
          <w:tcPr>
            <w:tcW w:w="3420" w:type="dxa"/>
            <w:vAlign w:val="center"/>
            <w:tcPrChange w:id="1994" w:author="Raphael Malyankar" w:date="2025-08-10T20:25:00Z" w16du:dateUtc="2025-08-11T03:25:00Z">
              <w:tcPr>
                <w:tcW w:w="3420" w:type="dxa"/>
                <w:vAlign w:val="center"/>
              </w:tcPr>
            </w:tcPrChange>
          </w:tcPr>
          <w:p w14:paraId="7587F1EB" w14:textId="66125EEE" w:rsidR="00B413FE" w:rsidRPr="00C702E2" w:rsidDel="003B419E" w:rsidRDefault="00B413FE" w:rsidP="00C702E2">
            <w:pPr>
              <w:snapToGrid w:val="0"/>
              <w:spacing w:before="60" w:after="60" w:line="240" w:lineRule="auto"/>
              <w:jc w:val="left"/>
              <w:rPr>
                <w:del w:id="1995" w:author="Raphael Malyankar" w:date="2025-08-10T20:25:00Z" w16du:dateUtc="2025-08-11T03:25:00Z"/>
                <w:b/>
                <w:sz w:val="18"/>
                <w:szCs w:val="18"/>
              </w:rPr>
            </w:pPr>
            <w:del w:id="1996" w:author="Raphael Malyankar" w:date="2025-08-10T20:25:00Z" w16du:dateUtc="2025-08-11T03:25:00Z">
              <w:r w:rsidRPr="00C702E2" w:rsidDel="003B419E">
                <w:rPr>
                  <w:b/>
                  <w:sz w:val="18"/>
                  <w:szCs w:val="18"/>
                </w:rPr>
                <w:delText>Description</w:delText>
              </w:r>
            </w:del>
          </w:p>
        </w:tc>
        <w:tc>
          <w:tcPr>
            <w:tcW w:w="805" w:type="dxa"/>
            <w:vAlign w:val="center"/>
            <w:tcPrChange w:id="1997" w:author="Raphael Malyankar" w:date="2025-08-10T20:25:00Z" w16du:dateUtc="2025-08-11T03:25:00Z">
              <w:tcPr>
                <w:tcW w:w="805" w:type="dxa"/>
                <w:vAlign w:val="center"/>
              </w:tcPr>
            </w:tcPrChange>
          </w:tcPr>
          <w:p w14:paraId="7B58A925" w14:textId="087D96FB" w:rsidR="00B413FE" w:rsidRPr="00C702E2" w:rsidDel="003B419E" w:rsidRDefault="00B413FE" w:rsidP="00C702E2">
            <w:pPr>
              <w:snapToGrid w:val="0"/>
              <w:spacing w:before="60" w:after="60" w:line="240" w:lineRule="auto"/>
              <w:jc w:val="center"/>
              <w:rPr>
                <w:del w:id="1998" w:author="Raphael Malyankar" w:date="2025-08-10T20:25:00Z" w16du:dateUtc="2025-08-11T03:25:00Z"/>
                <w:b/>
                <w:sz w:val="18"/>
                <w:szCs w:val="18"/>
              </w:rPr>
            </w:pPr>
            <w:del w:id="1999" w:author="Raphael Malyankar" w:date="2025-08-10T20:25:00Z" w16du:dateUtc="2025-08-11T03:25:00Z">
              <w:r w:rsidRPr="00C702E2" w:rsidDel="003B419E">
                <w:rPr>
                  <w:b/>
                  <w:sz w:val="18"/>
                  <w:szCs w:val="18"/>
                </w:rPr>
                <w:delText>Mult</w:delText>
              </w:r>
            </w:del>
          </w:p>
        </w:tc>
        <w:tc>
          <w:tcPr>
            <w:tcW w:w="2700" w:type="dxa"/>
            <w:vAlign w:val="center"/>
            <w:tcPrChange w:id="2000" w:author="Raphael Malyankar" w:date="2025-08-10T20:25:00Z" w16du:dateUtc="2025-08-11T03:25:00Z">
              <w:tcPr>
                <w:tcW w:w="2436" w:type="dxa"/>
                <w:vAlign w:val="center"/>
              </w:tcPr>
            </w:tcPrChange>
          </w:tcPr>
          <w:p w14:paraId="135DFC7C" w14:textId="3FE563BB" w:rsidR="00B413FE" w:rsidRPr="00C702E2" w:rsidDel="003B419E" w:rsidRDefault="00B413FE" w:rsidP="00C702E2">
            <w:pPr>
              <w:snapToGrid w:val="0"/>
              <w:spacing w:before="60" w:after="60" w:line="240" w:lineRule="auto"/>
              <w:jc w:val="left"/>
              <w:rPr>
                <w:del w:id="2001" w:author="Raphael Malyankar" w:date="2025-08-10T20:25:00Z" w16du:dateUtc="2025-08-11T03:25:00Z"/>
                <w:b/>
                <w:sz w:val="18"/>
                <w:szCs w:val="18"/>
              </w:rPr>
            </w:pPr>
            <w:del w:id="2002" w:author="Raphael Malyankar" w:date="2025-08-10T20:25:00Z" w16du:dateUtc="2025-08-11T03:25:00Z">
              <w:r w:rsidRPr="00C702E2" w:rsidDel="003B419E">
                <w:rPr>
                  <w:b/>
                  <w:sz w:val="18"/>
                  <w:szCs w:val="18"/>
                </w:rPr>
                <w:delText>Type</w:delText>
              </w:r>
            </w:del>
          </w:p>
        </w:tc>
        <w:tc>
          <w:tcPr>
            <w:tcW w:w="3060" w:type="dxa"/>
            <w:vAlign w:val="center"/>
            <w:tcPrChange w:id="2003" w:author="Raphael Malyankar" w:date="2025-08-10T20:25:00Z" w16du:dateUtc="2025-08-11T03:25:00Z">
              <w:tcPr>
                <w:tcW w:w="3060" w:type="dxa"/>
                <w:vAlign w:val="center"/>
              </w:tcPr>
            </w:tcPrChange>
          </w:tcPr>
          <w:p w14:paraId="17ABE742" w14:textId="6D604F50" w:rsidR="00B413FE" w:rsidRPr="00C702E2" w:rsidDel="003B419E" w:rsidRDefault="00B413FE" w:rsidP="00C702E2">
            <w:pPr>
              <w:snapToGrid w:val="0"/>
              <w:spacing w:before="60" w:after="60" w:line="240" w:lineRule="auto"/>
              <w:jc w:val="left"/>
              <w:rPr>
                <w:del w:id="2004" w:author="Raphael Malyankar" w:date="2025-08-10T20:25:00Z" w16du:dateUtc="2025-08-11T03:25:00Z"/>
                <w:b/>
                <w:sz w:val="18"/>
                <w:szCs w:val="18"/>
              </w:rPr>
            </w:pPr>
            <w:del w:id="2005" w:author="Raphael Malyankar" w:date="2025-08-10T20:25:00Z" w16du:dateUtc="2025-08-11T03:25:00Z">
              <w:r w:rsidRPr="00C702E2" w:rsidDel="003B419E">
                <w:rPr>
                  <w:b/>
                  <w:sz w:val="18"/>
                  <w:szCs w:val="18"/>
                </w:rPr>
                <w:delText>Remarks</w:delText>
              </w:r>
            </w:del>
          </w:p>
        </w:tc>
      </w:tr>
      <w:tr w:rsidR="00B413FE" w:rsidRPr="0054360D" w:rsidDel="003B419E" w14:paraId="57ECD52C" w14:textId="59C62DF7" w:rsidTr="00C702E2">
        <w:trPr>
          <w:del w:id="2006" w:author="Raphael Malyankar" w:date="2025-08-10T20:25:00Z"/>
        </w:trPr>
        <w:tc>
          <w:tcPr>
            <w:tcW w:w="3060" w:type="dxa"/>
            <w:vAlign w:val="center"/>
          </w:tcPr>
          <w:p w14:paraId="2662C0C1" w14:textId="063C3C68" w:rsidR="00B413FE" w:rsidRPr="00C702E2" w:rsidDel="003B419E" w:rsidRDefault="00B413FE" w:rsidP="00C702E2">
            <w:pPr>
              <w:snapToGrid w:val="0"/>
              <w:spacing w:before="60" w:after="60" w:line="240" w:lineRule="auto"/>
              <w:jc w:val="left"/>
              <w:rPr>
                <w:del w:id="2007" w:author="Raphael Malyankar" w:date="2025-08-10T20:25:00Z" w16du:dateUtc="2025-08-11T03:25:00Z"/>
                <w:sz w:val="18"/>
                <w:szCs w:val="18"/>
              </w:rPr>
            </w:pPr>
            <w:del w:id="2008" w:author="Raphael Malyankar" w:date="2025-08-10T20:25:00Z" w16du:dateUtc="2025-08-11T03:25:00Z">
              <w:r w:rsidRPr="00C702E2" w:rsidDel="003B419E">
                <w:rPr>
                  <w:sz w:val="18"/>
                  <w:szCs w:val="18"/>
                </w:rPr>
                <w:delText>S100_CataloguePointOfContact</w:delText>
              </w:r>
            </w:del>
          </w:p>
        </w:tc>
        <w:tc>
          <w:tcPr>
            <w:tcW w:w="3420" w:type="dxa"/>
            <w:vAlign w:val="center"/>
          </w:tcPr>
          <w:p w14:paraId="358964E9" w14:textId="46913041" w:rsidR="00B413FE" w:rsidRPr="00C702E2" w:rsidDel="003B419E" w:rsidRDefault="00B413FE" w:rsidP="00C702E2">
            <w:pPr>
              <w:snapToGrid w:val="0"/>
              <w:spacing w:before="60" w:after="60" w:line="240" w:lineRule="auto"/>
              <w:jc w:val="left"/>
              <w:rPr>
                <w:del w:id="2009" w:author="Raphael Malyankar" w:date="2025-08-10T20:25:00Z" w16du:dateUtc="2025-08-11T03:25:00Z"/>
                <w:sz w:val="18"/>
                <w:szCs w:val="18"/>
              </w:rPr>
            </w:pPr>
            <w:del w:id="2010" w:author="Raphael Malyankar" w:date="2025-08-10T20:25:00Z" w16du:dateUtc="2025-08-11T03:25:00Z">
              <w:r w:rsidRPr="00C702E2" w:rsidDel="003B419E">
                <w:rPr>
                  <w:sz w:val="18"/>
                  <w:szCs w:val="18"/>
                </w:rPr>
                <w:delText>Contact details of the issuer of this exchange catalogue</w:delText>
              </w:r>
            </w:del>
          </w:p>
        </w:tc>
        <w:tc>
          <w:tcPr>
            <w:tcW w:w="805" w:type="dxa"/>
            <w:vAlign w:val="center"/>
          </w:tcPr>
          <w:p w14:paraId="72F10C58" w14:textId="36A72DBE" w:rsidR="00B413FE" w:rsidRPr="00C702E2" w:rsidDel="003B419E" w:rsidRDefault="00B413FE" w:rsidP="00C702E2">
            <w:pPr>
              <w:snapToGrid w:val="0"/>
              <w:spacing w:before="60" w:after="60" w:line="240" w:lineRule="auto"/>
              <w:jc w:val="center"/>
              <w:rPr>
                <w:del w:id="2011" w:author="Raphael Malyankar" w:date="2025-08-10T20:25:00Z" w16du:dateUtc="2025-08-11T03:25:00Z"/>
                <w:sz w:val="18"/>
                <w:szCs w:val="18"/>
              </w:rPr>
            </w:pPr>
            <w:del w:id="2012" w:author="Raphael Malyankar" w:date="2025-08-10T20:25:00Z" w16du:dateUtc="2025-08-11T03:25:00Z">
              <w:r w:rsidRPr="00C702E2" w:rsidDel="003B419E">
                <w:rPr>
                  <w:sz w:val="18"/>
                  <w:szCs w:val="18"/>
                </w:rPr>
                <w:delText>-</w:delText>
              </w:r>
            </w:del>
          </w:p>
        </w:tc>
        <w:tc>
          <w:tcPr>
            <w:tcW w:w="2700" w:type="dxa"/>
            <w:vAlign w:val="center"/>
          </w:tcPr>
          <w:p w14:paraId="247373AC" w14:textId="02BE5BA3" w:rsidR="00B413FE" w:rsidRPr="00C702E2" w:rsidDel="003B419E" w:rsidRDefault="00B413FE" w:rsidP="00C702E2">
            <w:pPr>
              <w:snapToGrid w:val="0"/>
              <w:spacing w:before="60" w:after="60" w:line="240" w:lineRule="auto"/>
              <w:jc w:val="left"/>
              <w:rPr>
                <w:del w:id="2013" w:author="Raphael Malyankar" w:date="2025-08-10T20:25:00Z" w16du:dateUtc="2025-08-11T03:25:00Z"/>
                <w:sz w:val="18"/>
                <w:szCs w:val="18"/>
              </w:rPr>
            </w:pPr>
            <w:del w:id="2014" w:author="Raphael Malyankar" w:date="2025-08-10T20:25:00Z" w16du:dateUtc="2025-08-11T03:25:00Z">
              <w:r w:rsidRPr="00C702E2" w:rsidDel="003B419E">
                <w:rPr>
                  <w:sz w:val="18"/>
                  <w:szCs w:val="18"/>
                </w:rPr>
                <w:delText>-</w:delText>
              </w:r>
            </w:del>
          </w:p>
        </w:tc>
        <w:tc>
          <w:tcPr>
            <w:tcW w:w="3060" w:type="dxa"/>
            <w:vAlign w:val="center"/>
          </w:tcPr>
          <w:p w14:paraId="7C294FF1" w14:textId="0D3F8B0D" w:rsidR="00B413FE" w:rsidRPr="00C702E2" w:rsidDel="003B419E" w:rsidRDefault="00B413FE" w:rsidP="00C702E2">
            <w:pPr>
              <w:snapToGrid w:val="0"/>
              <w:spacing w:before="60" w:after="60" w:line="240" w:lineRule="auto"/>
              <w:jc w:val="left"/>
              <w:rPr>
                <w:del w:id="2015" w:author="Raphael Malyankar" w:date="2025-08-10T20:25:00Z" w16du:dateUtc="2025-08-11T03:25:00Z"/>
                <w:sz w:val="18"/>
                <w:szCs w:val="18"/>
              </w:rPr>
            </w:pPr>
            <w:del w:id="2016" w:author="Raphael Malyankar" w:date="2025-08-10T20:25:00Z" w16du:dateUtc="2025-08-11T03:25:00Z">
              <w:r w:rsidRPr="00C702E2" w:rsidDel="003B419E">
                <w:rPr>
                  <w:sz w:val="18"/>
                  <w:szCs w:val="18"/>
                </w:rPr>
                <w:delText>-</w:delText>
              </w:r>
            </w:del>
          </w:p>
        </w:tc>
      </w:tr>
      <w:tr w:rsidR="00B413FE" w:rsidRPr="0054360D" w:rsidDel="003B419E" w14:paraId="5A6A0A05" w14:textId="6C4736D7" w:rsidTr="00C702E2">
        <w:trPr>
          <w:del w:id="2017" w:author="Raphael Malyankar" w:date="2025-08-10T20:25:00Z"/>
        </w:trPr>
        <w:tc>
          <w:tcPr>
            <w:tcW w:w="3060" w:type="dxa"/>
            <w:vAlign w:val="center"/>
          </w:tcPr>
          <w:p w14:paraId="33BAE64E" w14:textId="4219CE20" w:rsidR="00B413FE" w:rsidRPr="00C702E2" w:rsidDel="003B419E" w:rsidRDefault="00B413FE" w:rsidP="00C702E2">
            <w:pPr>
              <w:snapToGrid w:val="0"/>
              <w:spacing w:before="60" w:after="60" w:line="240" w:lineRule="auto"/>
              <w:jc w:val="left"/>
              <w:rPr>
                <w:del w:id="2018" w:author="Raphael Malyankar" w:date="2025-08-10T20:25:00Z" w16du:dateUtc="2025-08-11T03:25:00Z"/>
                <w:sz w:val="18"/>
                <w:szCs w:val="18"/>
              </w:rPr>
            </w:pPr>
            <w:del w:id="2019" w:author="Raphael Malyankar" w:date="2025-08-10T20:25:00Z" w16du:dateUtc="2025-08-11T03:25:00Z">
              <w:r w:rsidRPr="00C702E2" w:rsidDel="003B419E">
                <w:rPr>
                  <w:sz w:val="18"/>
                  <w:szCs w:val="18"/>
                </w:rPr>
                <w:delText>organization</w:delText>
              </w:r>
            </w:del>
          </w:p>
        </w:tc>
        <w:tc>
          <w:tcPr>
            <w:tcW w:w="3420" w:type="dxa"/>
            <w:vAlign w:val="center"/>
          </w:tcPr>
          <w:p w14:paraId="242218B4" w14:textId="3372A082" w:rsidR="00B413FE" w:rsidRPr="00C702E2" w:rsidDel="003B419E" w:rsidRDefault="00B413FE" w:rsidP="00C702E2">
            <w:pPr>
              <w:snapToGrid w:val="0"/>
              <w:spacing w:before="60" w:after="60" w:line="240" w:lineRule="auto"/>
              <w:jc w:val="left"/>
              <w:rPr>
                <w:del w:id="2020" w:author="Raphael Malyankar" w:date="2025-08-10T20:25:00Z" w16du:dateUtc="2025-08-11T03:25:00Z"/>
                <w:sz w:val="18"/>
                <w:szCs w:val="18"/>
              </w:rPr>
            </w:pPr>
            <w:del w:id="2021" w:author="Raphael Malyankar" w:date="2025-08-10T20:25:00Z" w16du:dateUtc="2025-08-11T03:25:00Z">
              <w:r w:rsidRPr="00C702E2" w:rsidDel="003B419E">
                <w:rPr>
                  <w:sz w:val="18"/>
                  <w:szCs w:val="18"/>
                </w:rPr>
                <w:delText>The organization distributing this exchange catalogue</w:delText>
              </w:r>
            </w:del>
          </w:p>
        </w:tc>
        <w:tc>
          <w:tcPr>
            <w:tcW w:w="805" w:type="dxa"/>
            <w:vAlign w:val="center"/>
          </w:tcPr>
          <w:p w14:paraId="4B1A671D" w14:textId="2660EC4D" w:rsidR="00B413FE" w:rsidRPr="00C702E2" w:rsidDel="003B419E" w:rsidRDefault="00B413FE" w:rsidP="00C702E2">
            <w:pPr>
              <w:snapToGrid w:val="0"/>
              <w:spacing w:before="60" w:after="60" w:line="240" w:lineRule="auto"/>
              <w:jc w:val="center"/>
              <w:rPr>
                <w:del w:id="2022" w:author="Raphael Malyankar" w:date="2025-08-10T20:25:00Z" w16du:dateUtc="2025-08-11T03:25:00Z"/>
                <w:sz w:val="18"/>
                <w:szCs w:val="18"/>
              </w:rPr>
            </w:pPr>
            <w:del w:id="2023" w:author="Raphael Malyankar" w:date="2025-08-10T20:25:00Z" w16du:dateUtc="2025-08-11T03:25:00Z">
              <w:r w:rsidRPr="00C702E2" w:rsidDel="003B419E">
                <w:rPr>
                  <w:sz w:val="18"/>
                  <w:szCs w:val="18"/>
                </w:rPr>
                <w:delText>1</w:delText>
              </w:r>
            </w:del>
          </w:p>
        </w:tc>
        <w:tc>
          <w:tcPr>
            <w:tcW w:w="2700" w:type="dxa"/>
            <w:vAlign w:val="center"/>
          </w:tcPr>
          <w:p w14:paraId="4EF2A671" w14:textId="513B37D8" w:rsidR="00B413FE" w:rsidRPr="00C702E2" w:rsidDel="003B419E" w:rsidRDefault="00B413FE" w:rsidP="00C702E2">
            <w:pPr>
              <w:snapToGrid w:val="0"/>
              <w:spacing w:before="60" w:after="60" w:line="240" w:lineRule="auto"/>
              <w:jc w:val="left"/>
              <w:rPr>
                <w:del w:id="2024" w:author="Raphael Malyankar" w:date="2025-08-10T20:25:00Z" w16du:dateUtc="2025-08-11T03:25:00Z"/>
                <w:sz w:val="18"/>
                <w:szCs w:val="18"/>
              </w:rPr>
            </w:pPr>
            <w:del w:id="2025" w:author="Raphael Malyankar" w:date="2025-08-10T20:25:00Z" w16du:dateUtc="2025-08-11T03:25:00Z">
              <w:r w:rsidRPr="00C702E2" w:rsidDel="003B419E">
                <w:rPr>
                  <w:sz w:val="18"/>
                  <w:szCs w:val="18"/>
                </w:rPr>
                <w:delText>CharacterString</w:delText>
              </w:r>
            </w:del>
          </w:p>
        </w:tc>
        <w:tc>
          <w:tcPr>
            <w:tcW w:w="3060" w:type="dxa"/>
            <w:vAlign w:val="center"/>
          </w:tcPr>
          <w:p w14:paraId="4DE80DE6" w14:textId="39F7A379" w:rsidR="00B413FE" w:rsidRPr="00C702E2" w:rsidDel="003B419E" w:rsidRDefault="00B413FE" w:rsidP="00C702E2">
            <w:pPr>
              <w:snapToGrid w:val="0"/>
              <w:spacing w:before="60" w:after="60" w:line="240" w:lineRule="auto"/>
              <w:jc w:val="left"/>
              <w:rPr>
                <w:del w:id="2026" w:author="Raphael Malyankar" w:date="2025-08-10T20:25:00Z" w16du:dateUtc="2025-08-11T03:25:00Z"/>
                <w:sz w:val="18"/>
                <w:szCs w:val="18"/>
              </w:rPr>
            </w:pPr>
            <w:del w:id="2027" w:author="Raphael Malyankar" w:date="2025-08-10T20:25:00Z" w16du:dateUtc="2025-08-11T03:25:00Z">
              <w:r w:rsidRPr="00C702E2" w:rsidDel="003B419E">
                <w:rPr>
                  <w:sz w:val="18"/>
                  <w:szCs w:val="18"/>
                </w:rPr>
                <w:delText>This could be an individual producer, value added reseller, etc</w:delText>
              </w:r>
            </w:del>
          </w:p>
        </w:tc>
      </w:tr>
      <w:tr w:rsidR="00B413FE" w:rsidRPr="0054360D" w:rsidDel="003B419E" w14:paraId="23B15B6A" w14:textId="72563CA2" w:rsidTr="00C702E2">
        <w:trPr>
          <w:del w:id="2028" w:author="Raphael Malyankar" w:date="2025-08-10T20:25:00Z"/>
        </w:trPr>
        <w:tc>
          <w:tcPr>
            <w:tcW w:w="3060" w:type="dxa"/>
            <w:vAlign w:val="center"/>
          </w:tcPr>
          <w:p w14:paraId="310F3703" w14:textId="0F4A6125" w:rsidR="00B413FE" w:rsidRPr="005B66E2" w:rsidDel="003B419E" w:rsidRDefault="00B413FE" w:rsidP="005B66E2">
            <w:pPr>
              <w:snapToGrid w:val="0"/>
              <w:spacing w:before="60" w:after="60" w:line="240" w:lineRule="auto"/>
              <w:jc w:val="left"/>
              <w:rPr>
                <w:del w:id="2029" w:author="Raphael Malyankar" w:date="2025-08-10T20:25:00Z" w16du:dateUtc="2025-08-11T03:25:00Z"/>
                <w:sz w:val="18"/>
                <w:szCs w:val="18"/>
              </w:rPr>
            </w:pPr>
            <w:del w:id="2030" w:author="Raphael Malyankar" w:date="2025-08-10T20:25:00Z" w16du:dateUtc="2025-08-11T03:25:00Z">
              <w:r w:rsidRPr="005B66E2" w:rsidDel="003B419E">
                <w:rPr>
                  <w:sz w:val="18"/>
                  <w:szCs w:val="18"/>
                </w:rPr>
                <w:delText>phone</w:delText>
              </w:r>
            </w:del>
          </w:p>
        </w:tc>
        <w:tc>
          <w:tcPr>
            <w:tcW w:w="3420" w:type="dxa"/>
            <w:vAlign w:val="center"/>
          </w:tcPr>
          <w:p w14:paraId="2FBE35B9" w14:textId="7152602C" w:rsidR="00B413FE" w:rsidRPr="005B66E2" w:rsidDel="003B419E" w:rsidRDefault="00B413FE" w:rsidP="005B66E2">
            <w:pPr>
              <w:snapToGrid w:val="0"/>
              <w:spacing w:before="60" w:after="60" w:line="240" w:lineRule="auto"/>
              <w:jc w:val="left"/>
              <w:rPr>
                <w:del w:id="2031" w:author="Raphael Malyankar" w:date="2025-08-10T20:25:00Z" w16du:dateUtc="2025-08-11T03:25:00Z"/>
                <w:sz w:val="18"/>
                <w:szCs w:val="18"/>
              </w:rPr>
            </w:pPr>
            <w:del w:id="2032" w:author="Raphael Malyankar" w:date="2025-08-10T20:25:00Z" w16du:dateUtc="2025-08-11T03:25:00Z">
              <w:r w:rsidRPr="005B66E2" w:rsidDel="003B419E">
                <w:rPr>
                  <w:sz w:val="18"/>
                  <w:szCs w:val="18"/>
                </w:rPr>
                <w:delText>The phone number of the organization</w:delText>
              </w:r>
            </w:del>
          </w:p>
        </w:tc>
        <w:tc>
          <w:tcPr>
            <w:tcW w:w="805" w:type="dxa"/>
            <w:vAlign w:val="center"/>
          </w:tcPr>
          <w:p w14:paraId="2F1FC68F" w14:textId="40DA4304" w:rsidR="00B413FE" w:rsidRPr="005B66E2" w:rsidDel="003B419E" w:rsidRDefault="00B413FE" w:rsidP="005B66E2">
            <w:pPr>
              <w:snapToGrid w:val="0"/>
              <w:spacing w:before="60" w:after="60" w:line="240" w:lineRule="auto"/>
              <w:jc w:val="center"/>
              <w:rPr>
                <w:del w:id="2033" w:author="Raphael Malyankar" w:date="2025-08-10T20:25:00Z" w16du:dateUtc="2025-08-11T03:25:00Z"/>
                <w:sz w:val="18"/>
                <w:szCs w:val="18"/>
              </w:rPr>
            </w:pPr>
            <w:del w:id="2034" w:author="Raphael Malyankar" w:date="2025-08-10T20:25:00Z" w16du:dateUtc="2025-08-11T03:25:00Z">
              <w:r w:rsidRPr="005B66E2" w:rsidDel="003B419E">
                <w:rPr>
                  <w:sz w:val="18"/>
                  <w:szCs w:val="18"/>
                </w:rPr>
                <w:delText>0..1</w:delText>
              </w:r>
            </w:del>
          </w:p>
        </w:tc>
        <w:tc>
          <w:tcPr>
            <w:tcW w:w="2700" w:type="dxa"/>
            <w:vAlign w:val="center"/>
          </w:tcPr>
          <w:p w14:paraId="7111394F" w14:textId="7B5B0E5C" w:rsidR="00B413FE" w:rsidRPr="005B66E2" w:rsidDel="003B419E" w:rsidRDefault="00B413FE" w:rsidP="005B66E2">
            <w:pPr>
              <w:snapToGrid w:val="0"/>
              <w:spacing w:before="60" w:after="60" w:line="240" w:lineRule="auto"/>
              <w:jc w:val="left"/>
              <w:rPr>
                <w:del w:id="2035" w:author="Raphael Malyankar" w:date="2025-08-10T20:25:00Z" w16du:dateUtc="2025-08-11T03:25:00Z"/>
                <w:sz w:val="18"/>
                <w:szCs w:val="18"/>
              </w:rPr>
            </w:pPr>
            <w:del w:id="2036" w:author="Raphael Malyankar" w:date="2025-08-10T20:25:00Z" w16du:dateUtc="2025-08-11T03:25:00Z">
              <w:r w:rsidRPr="005B66E2" w:rsidDel="003B419E">
                <w:rPr>
                  <w:sz w:val="18"/>
                  <w:szCs w:val="18"/>
                </w:rPr>
                <w:delText>CI_Telephone</w:delText>
              </w:r>
            </w:del>
          </w:p>
        </w:tc>
        <w:tc>
          <w:tcPr>
            <w:tcW w:w="3060" w:type="dxa"/>
            <w:vAlign w:val="center"/>
          </w:tcPr>
          <w:p w14:paraId="3CD071FA" w14:textId="6F42D79B" w:rsidR="00B413FE" w:rsidRPr="005B66E2" w:rsidDel="003B419E" w:rsidRDefault="00B413FE" w:rsidP="005B66E2">
            <w:pPr>
              <w:snapToGrid w:val="0"/>
              <w:spacing w:before="60" w:after="60" w:line="240" w:lineRule="auto"/>
              <w:jc w:val="left"/>
              <w:rPr>
                <w:del w:id="2037" w:author="Raphael Malyankar" w:date="2025-08-10T20:25:00Z" w16du:dateUtc="2025-08-11T03:25:00Z"/>
                <w:sz w:val="18"/>
                <w:szCs w:val="18"/>
              </w:rPr>
            </w:pPr>
          </w:p>
        </w:tc>
      </w:tr>
      <w:tr w:rsidR="00B413FE" w:rsidRPr="0054360D" w:rsidDel="003B419E" w14:paraId="2C9CF91E" w14:textId="52D7D6F2" w:rsidTr="00C702E2">
        <w:trPr>
          <w:del w:id="2038" w:author="Raphael Malyankar" w:date="2025-08-10T20:25:00Z"/>
        </w:trPr>
        <w:tc>
          <w:tcPr>
            <w:tcW w:w="3060" w:type="dxa"/>
            <w:vAlign w:val="center"/>
          </w:tcPr>
          <w:p w14:paraId="660CB1F2" w14:textId="312DF3FA" w:rsidR="00B413FE" w:rsidRPr="005B66E2" w:rsidDel="003B419E" w:rsidRDefault="00B413FE" w:rsidP="005B66E2">
            <w:pPr>
              <w:snapToGrid w:val="0"/>
              <w:spacing w:before="60" w:after="60" w:line="240" w:lineRule="auto"/>
              <w:jc w:val="left"/>
              <w:rPr>
                <w:del w:id="2039" w:author="Raphael Malyankar" w:date="2025-08-10T20:25:00Z" w16du:dateUtc="2025-08-11T03:25:00Z"/>
                <w:sz w:val="18"/>
                <w:szCs w:val="18"/>
              </w:rPr>
            </w:pPr>
            <w:del w:id="2040" w:author="Raphael Malyankar" w:date="2025-08-10T20:25:00Z" w16du:dateUtc="2025-08-11T03:25:00Z">
              <w:r w:rsidRPr="005B66E2" w:rsidDel="003B419E">
                <w:rPr>
                  <w:sz w:val="18"/>
                  <w:szCs w:val="18"/>
                </w:rPr>
                <w:delText>address</w:delText>
              </w:r>
            </w:del>
          </w:p>
        </w:tc>
        <w:tc>
          <w:tcPr>
            <w:tcW w:w="3420" w:type="dxa"/>
            <w:vAlign w:val="center"/>
          </w:tcPr>
          <w:p w14:paraId="101372D9" w14:textId="48161F1B" w:rsidR="00B413FE" w:rsidRPr="005B66E2" w:rsidDel="003B419E" w:rsidRDefault="00B413FE" w:rsidP="005B66E2">
            <w:pPr>
              <w:snapToGrid w:val="0"/>
              <w:spacing w:before="60" w:after="60" w:line="240" w:lineRule="auto"/>
              <w:jc w:val="left"/>
              <w:rPr>
                <w:del w:id="2041" w:author="Raphael Malyankar" w:date="2025-08-10T20:25:00Z" w16du:dateUtc="2025-08-11T03:25:00Z"/>
                <w:sz w:val="18"/>
                <w:szCs w:val="18"/>
              </w:rPr>
            </w:pPr>
            <w:del w:id="2042" w:author="Raphael Malyankar" w:date="2025-08-10T20:25:00Z" w16du:dateUtc="2025-08-11T03:25:00Z">
              <w:r w:rsidRPr="005B66E2" w:rsidDel="003B419E">
                <w:rPr>
                  <w:sz w:val="18"/>
                  <w:szCs w:val="18"/>
                </w:rPr>
                <w:delText>The address of the organization</w:delText>
              </w:r>
            </w:del>
          </w:p>
        </w:tc>
        <w:tc>
          <w:tcPr>
            <w:tcW w:w="805" w:type="dxa"/>
            <w:vAlign w:val="center"/>
          </w:tcPr>
          <w:p w14:paraId="5529B1D1" w14:textId="0035093E" w:rsidR="00B413FE" w:rsidRPr="005B66E2" w:rsidDel="003B419E" w:rsidRDefault="00B413FE" w:rsidP="005B66E2">
            <w:pPr>
              <w:snapToGrid w:val="0"/>
              <w:spacing w:before="60" w:after="60" w:line="240" w:lineRule="auto"/>
              <w:jc w:val="center"/>
              <w:rPr>
                <w:del w:id="2043" w:author="Raphael Malyankar" w:date="2025-08-10T20:25:00Z" w16du:dateUtc="2025-08-11T03:25:00Z"/>
                <w:sz w:val="18"/>
                <w:szCs w:val="18"/>
              </w:rPr>
            </w:pPr>
            <w:del w:id="2044" w:author="Raphael Malyankar" w:date="2025-08-10T20:25:00Z" w16du:dateUtc="2025-08-11T03:25:00Z">
              <w:r w:rsidRPr="005B66E2" w:rsidDel="003B419E">
                <w:rPr>
                  <w:sz w:val="18"/>
                  <w:szCs w:val="18"/>
                </w:rPr>
                <w:delText>0..1</w:delText>
              </w:r>
            </w:del>
          </w:p>
        </w:tc>
        <w:tc>
          <w:tcPr>
            <w:tcW w:w="2700" w:type="dxa"/>
            <w:vAlign w:val="center"/>
          </w:tcPr>
          <w:p w14:paraId="3B97879A" w14:textId="3C18BEEB" w:rsidR="00B413FE" w:rsidRPr="005B66E2" w:rsidDel="003B419E" w:rsidRDefault="00B413FE" w:rsidP="005B66E2">
            <w:pPr>
              <w:snapToGrid w:val="0"/>
              <w:spacing w:before="60" w:after="60" w:line="240" w:lineRule="auto"/>
              <w:jc w:val="left"/>
              <w:rPr>
                <w:del w:id="2045" w:author="Raphael Malyankar" w:date="2025-08-10T20:25:00Z" w16du:dateUtc="2025-08-11T03:25:00Z"/>
                <w:sz w:val="18"/>
                <w:szCs w:val="18"/>
              </w:rPr>
            </w:pPr>
            <w:del w:id="2046" w:author="Raphael Malyankar" w:date="2025-08-10T20:25:00Z" w16du:dateUtc="2025-08-11T03:25:00Z">
              <w:r w:rsidRPr="005B66E2" w:rsidDel="003B419E">
                <w:rPr>
                  <w:sz w:val="18"/>
                  <w:szCs w:val="18"/>
                </w:rPr>
                <w:delText>CI_Address</w:delText>
              </w:r>
            </w:del>
          </w:p>
        </w:tc>
        <w:tc>
          <w:tcPr>
            <w:tcW w:w="3060" w:type="dxa"/>
            <w:vAlign w:val="center"/>
          </w:tcPr>
          <w:p w14:paraId="3F39EF45" w14:textId="1C61110D" w:rsidR="00B413FE" w:rsidRPr="005B66E2" w:rsidDel="003B419E" w:rsidRDefault="00B413FE" w:rsidP="005B66E2">
            <w:pPr>
              <w:snapToGrid w:val="0"/>
              <w:spacing w:before="60" w:after="60" w:line="240" w:lineRule="auto"/>
              <w:jc w:val="left"/>
              <w:rPr>
                <w:del w:id="2047" w:author="Raphael Malyankar" w:date="2025-08-10T20:25:00Z" w16du:dateUtc="2025-08-11T03:25:00Z"/>
                <w:sz w:val="18"/>
                <w:szCs w:val="18"/>
              </w:rPr>
            </w:pPr>
          </w:p>
        </w:tc>
      </w:tr>
    </w:tbl>
    <w:p w14:paraId="1D0DBF94" w14:textId="77777777" w:rsidR="00B413FE" w:rsidRDefault="00B413FE" w:rsidP="0054360D">
      <w:pPr>
        <w:spacing w:beforeLines="40" w:before="96" w:afterLines="40" w:after="96" w:line="240" w:lineRule="auto"/>
        <w:rPr>
          <w:sz w:val="19"/>
          <w:szCs w:val="19"/>
        </w:rPr>
      </w:pPr>
    </w:p>
    <w:p w14:paraId="337B55C7" w14:textId="05402A06" w:rsidR="00262EA5" w:rsidRPr="009063C9" w:rsidDel="00907226" w:rsidRDefault="00262EA5" w:rsidP="004A4806">
      <w:pPr>
        <w:pStyle w:val="Heading3"/>
        <w:rPr>
          <w:del w:id="2048" w:author="Raphael Malyankar" w:date="2025-08-10T02:24:00Z" w16du:dateUtc="2025-08-10T09:24:00Z"/>
        </w:rPr>
      </w:pPr>
      <w:del w:id="2049" w:author="Raphael Malyankar" w:date="2025-08-10T02:24:00Z" w16du:dateUtc="2025-08-10T09:24:00Z">
        <w:r w:rsidRPr="009063C9" w:rsidDel="00907226">
          <w:delText>S100_</w:delText>
        </w:r>
        <w:r w:rsidR="00A57D35" w:rsidRPr="009063C9" w:rsidDel="00907226">
          <w:delText>Dataset</w:delText>
        </w:r>
        <w:bookmarkStart w:id="2050" w:name="_Toc205844606"/>
        <w:bookmarkStart w:id="2051" w:name="_Toc205844942"/>
        <w:bookmarkStart w:id="2052" w:name="_Toc205846209"/>
        <w:bookmarkStart w:id="2053" w:name="_Toc205846376"/>
        <w:bookmarkStart w:id="2054" w:name="_Toc205848249"/>
        <w:bookmarkStart w:id="2055" w:name="_Toc205849866"/>
        <w:bookmarkEnd w:id="2050"/>
        <w:bookmarkEnd w:id="2051"/>
        <w:bookmarkEnd w:id="2052"/>
        <w:bookmarkEnd w:id="2053"/>
        <w:bookmarkEnd w:id="2054"/>
        <w:bookmarkEnd w:id="2055"/>
      </w:del>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5"/>
        <w:gridCol w:w="2700"/>
        <w:gridCol w:w="3060"/>
      </w:tblGrid>
      <w:tr w:rsidR="009063C9" w:rsidRPr="009063C9" w:rsidDel="00907226" w14:paraId="377CB672" w14:textId="1A311379" w:rsidTr="00262EA5">
        <w:trPr>
          <w:del w:id="2056" w:author="Raphael Malyankar" w:date="2025-08-10T02:24:00Z"/>
        </w:trPr>
        <w:tc>
          <w:tcPr>
            <w:tcW w:w="3060" w:type="dxa"/>
            <w:vAlign w:val="center"/>
          </w:tcPr>
          <w:p w14:paraId="1D9671EF" w14:textId="45F6674F" w:rsidR="00262EA5" w:rsidRPr="009063C9" w:rsidDel="00907226" w:rsidRDefault="00262EA5" w:rsidP="00CE0CBC">
            <w:pPr>
              <w:snapToGrid w:val="0"/>
              <w:spacing w:before="60" w:after="60" w:line="240" w:lineRule="auto"/>
              <w:jc w:val="left"/>
              <w:rPr>
                <w:del w:id="2057" w:author="Raphael Malyankar" w:date="2025-08-10T02:24:00Z" w16du:dateUtc="2025-08-10T09:24:00Z"/>
                <w:b/>
                <w:sz w:val="18"/>
                <w:szCs w:val="18"/>
              </w:rPr>
            </w:pPr>
            <w:del w:id="2058" w:author="Raphael Malyankar" w:date="2025-08-10T02:24:00Z" w16du:dateUtc="2025-08-10T09:24:00Z">
              <w:r w:rsidRPr="009063C9" w:rsidDel="00907226">
                <w:rPr>
                  <w:b/>
                  <w:sz w:val="18"/>
                  <w:szCs w:val="18"/>
                </w:rPr>
                <w:delText>Name</w:delText>
              </w:r>
              <w:bookmarkStart w:id="2059" w:name="_Toc205844607"/>
              <w:bookmarkStart w:id="2060" w:name="_Toc205844943"/>
              <w:bookmarkStart w:id="2061" w:name="_Toc205846210"/>
              <w:bookmarkStart w:id="2062" w:name="_Toc205846377"/>
              <w:bookmarkStart w:id="2063" w:name="_Toc205848250"/>
              <w:bookmarkStart w:id="2064" w:name="_Toc205849867"/>
              <w:bookmarkEnd w:id="2059"/>
              <w:bookmarkEnd w:id="2060"/>
              <w:bookmarkEnd w:id="2061"/>
              <w:bookmarkEnd w:id="2062"/>
              <w:bookmarkEnd w:id="2063"/>
              <w:bookmarkEnd w:id="2064"/>
            </w:del>
          </w:p>
        </w:tc>
        <w:tc>
          <w:tcPr>
            <w:tcW w:w="3420" w:type="dxa"/>
            <w:vAlign w:val="center"/>
          </w:tcPr>
          <w:p w14:paraId="2F9DB1F8" w14:textId="5036BDBC" w:rsidR="00262EA5" w:rsidRPr="009063C9" w:rsidDel="00907226" w:rsidRDefault="00262EA5" w:rsidP="00CE0CBC">
            <w:pPr>
              <w:snapToGrid w:val="0"/>
              <w:spacing w:before="60" w:after="60" w:line="240" w:lineRule="auto"/>
              <w:jc w:val="left"/>
              <w:rPr>
                <w:del w:id="2065" w:author="Raphael Malyankar" w:date="2025-08-10T02:24:00Z" w16du:dateUtc="2025-08-10T09:24:00Z"/>
                <w:b/>
                <w:sz w:val="18"/>
                <w:szCs w:val="18"/>
              </w:rPr>
            </w:pPr>
            <w:del w:id="2066" w:author="Raphael Malyankar" w:date="2025-08-10T02:24:00Z" w16du:dateUtc="2025-08-10T09:24:00Z">
              <w:r w:rsidRPr="009063C9" w:rsidDel="00907226">
                <w:rPr>
                  <w:b/>
                  <w:sz w:val="18"/>
                  <w:szCs w:val="18"/>
                </w:rPr>
                <w:delText>Description</w:delText>
              </w:r>
              <w:bookmarkStart w:id="2067" w:name="_Toc205844608"/>
              <w:bookmarkStart w:id="2068" w:name="_Toc205844944"/>
              <w:bookmarkStart w:id="2069" w:name="_Toc205846211"/>
              <w:bookmarkStart w:id="2070" w:name="_Toc205846378"/>
              <w:bookmarkStart w:id="2071" w:name="_Toc205848251"/>
              <w:bookmarkStart w:id="2072" w:name="_Toc205849868"/>
              <w:bookmarkEnd w:id="2067"/>
              <w:bookmarkEnd w:id="2068"/>
              <w:bookmarkEnd w:id="2069"/>
              <w:bookmarkEnd w:id="2070"/>
              <w:bookmarkEnd w:id="2071"/>
              <w:bookmarkEnd w:id="2072"/>
            </w:del>
          </w:p>
        </w:tc>
        <w:tc>
          <w:tcPr>
            <w:tcW w:w="805" w:type="dxa"/>
            <w:vAlign w:val="center"/>
          </w:tcPr>
          <w:p w14:paraId="4FC15042" w14:textId="7646F00F" w:rsidR="00262EA5" w:rsidRPr="009063C9" w:rsidDel="00907226" w:rsidRDefault="00262EA5" w:rsidP="00CE0CBC">
            <w:pPr>
              <w:snapToGrid w:val="0"/>
              <w:spacing w:before="60" w:after="60" w:line="240" w:lineRule="auto"/>
              <w:jc w:val="center"/>
              <w:rPr>
                <w:del w:id="2073" w:author="Raphael Malyankar" w:date="2025-08-10T02:24:00Z" w16du:dateUtc="2025-08-10T09:24:00Z"/>
                <w:b/>
                <w:sz w:val="18"/>
                <w:szCs w:val="18"/>
              </w:rPr>
            </w:pPr>
            <w:del w:id="2074" w:author="Raphael Malyankar" w:date="2025-08-10T02:24:00Z" w16du:dateUtc="2025-08-10T09:24:00Z">
              <w:r w:rsidRPr="009063C9" w:rsidDel="00907226">
                <w:rPr>
                  <w:b/>
                  <w:sz w:val="18"/>
                  <w:szCs w:val="18"/>
                </w:rPr>
                <w:delText>Mult</w:delText>
              </w:r>
              <w:bookmarkStart w:id="2075" w:name="_Toc205844609"/>
              <w:bookmarkStart w:id="2076" w:name="_Toc205844945"/>
              <w:bookmarkStart w:id="2077" w:name="_Toc205846212"/>
              <w:bookmarkStart w:id="2078" w:name="_Toc205846379"/>
              <w:bookmarkStart w:id="2079" w:name="_Toc205848252"/>
              <w:bookmarkStart w:id="2080" w:name="_Toc205849869"/>
              <w:bookmarkEnd w:id="2075"/>
              <w:bookmarkEnd w:id="2076"/>
              <w:bookmarkEnd w:id="2077"/>
              <w:bookmarkEnd w:id="2078"/>
              <w:bookmarkEnd w:id="2079"/>
              <w:bookmarkEnd w:id="2080"/>
            </w:del>
          </w:p>
        </w:tc>
        <w:tc>
          <w:tcPr>
            <w:tcW w:w="2700" w:type="dxa"/>
            <w:vAlign w:val="center"/>
          </w:tcPr>
          <w:p w14:paraId="4630D3A9" w14:textId="7D234B7C" w:rsidR="00262EA5" w:rsidRPr="009063C9" w:rsidDel="00907226" w:rsidRDefault="00262EA5" w:rsidP="00CE0CBC">
            <w:pPr>
              <w:snapToGrid w:val="0"/>
              <w:spacing w:before="60" w:after="60" w:line="240" w:lineRule="auto"/>
              <w:jc w:val="left"/>
              <w:rPr>
                <w:del w:id="2081" w:author="Raphael Malyankar" w:date="2025-08-10T02:24:00Z" w16du:dateUtc="2025-08-10T09:24:00Z"/>
                <w:b/>
                <w:sz w:val="18"/>
                <w:szCs w:val="18"/>
              </w:rPr>
            </w:pPr>
            <w:del w:id="2082" w:author="Raphael Malyankar" w:date="2025-08-10T02:24:00Z" w16du:dateUtc="2025-08-10T09:24:00Z">
              <w:r w:rsidRPr="009063C9" w:rsidDel="00907226">
                <w:rPr>
                  <w:b/>
                  <w:sz w:val="18"/>
                  <w:szCs w:val="18"/>
                </w:rPr>
                <w:delText>Type</w:delText>
              </w:r>
              <w:bookmarkStart w:id="2083" w:name="_Toc205844610"/>
              <w:bookmarkStart w:id="2084" w:name="_Toc205844946"/>
              <w:bookmarkStart w:id="2085" w:name="_Toc205846213"/>
              <w:bookmarkStart w:id="2086" w:name="_Toc205846380"/>
              <w:bookmarkStart w:id="2087" w:name="_Toc205848253"/>
              <w:bookmarkStart w:id="2088" w:name="_Toc205849870"/>
              <w:bookmarkEnd w:id="2083"/>
              <w:bookmarkEnd w:id="2084"/>
              <w:bookmarkEnd w:id="2085"/>
              <w:bookmarkEnd w:id="2086"/>
              <w:bookmarkEnd w:id="2087"/>
              <w:bookmarkEnd w:id="2088"/>
            </w:del>
          </w:p>
        </w:tc>
        <w:tc>
          <w:tcPr>
            <w:tcW w:w="3060" w:type="dxa"/>
            <w:vAlign w:val="center"/>
          </w:tcPr>
          <w:p w14:paraId="5A34D282" w14:textId="68AB999D" w:rsidR="00262EA5" w:rsidRPr="009063C9" w:rsidDel="00907226" w:rsidRDefault="00262EA5" w:rsidP="00CE0CBC">
            <w:pPr>
              <w:snapToGrid w:val="0"/>
              <w:spacing w:before="60" w:after="60" w:line="240" w:lineRule="auto"/>
              <w:jc w:val="left"/>
              <w:rPr>
                <w:del w:id="2089" w:author="Raphael Malyankar" w:date="2025-08-10T02:24:00Z" w16du:dateUtc="2025-08-10T09:24:00Z"/>
                <w:b/>
                <w:sz w:val="18"/>
                <w:szCs w:val="18"/>
              </w:rPr>
            </w:pPr>
            <w:del w:id="2090" w:author="Raphael Malyankar" w:date="2025-08-10T02:24:00Z" w16du:dateUtc="2025-08-10T09:24:00Z">
              <w:r w:rsidRPr="009063C9" w:rsidDel="00907226">
                <w:rPr>
                  <w:b/>
                  <w:sz w:val="18"/>
                  <w:szCs w:val="18"/>
                </w:rPr>
                <w:delText>Remarks</w:delText>
              </w:r>
              <w:bookmarkStart w:id="2091" w:name="_Toc205844611"/>
              <w:bookmarkStart w:id="2092" w:name="_Toc205844947"/>
              <w:bookmarkStart w:id="2093" w:name="_Toc205846214"/>
              <w:bookmarkStart w:id="2094" w:name="_Toc205846381"/>
              <w:bookmarkStart w:id="2095" w:name="_Toc205848254"/>
              <w:bookmarkStart w:id="2096" w:name="_Toc205849871"/>
              <w:bookmarkEnd w:id="2091"/>
              <w:bookmarkEnd w:id="2092"/>
              <w:bookmarkEnd w:id="2093"/>
              <w:bookmarkEnd w:id="2094"/>
              <w:bookmarkEnd w:id="2095"/>
              <w:bookmarkEnd w:id="2096"/>
            </w:del>
          </w:p>
        </w:tc>
        <w:bookmarkStart w:id="2097" w:name="_Toc205844612"/>
        <w:bookmarkStart w:id="2098" w:name="_Toc205844948"/>
        <w:bookmarkStart w:id="2099" w:name="_Toc205846215"/>
        <w:bookmarkStart w:id="2100" w:name="_Toc205846382"/>
        <w:bookmarkStart w:id="2101" w:name="_Toc205848255"/>
        <w:bookmarkStart w:id="2102" w:name="_Toc205849872"/>
        <w:bookmarkEnd w:id="2097"/>
        <w:bookmarkEnd w:id="2098"/>
        <w:bookmarkEnd w:id="2099"/>
        <w:bookmarkEnd w:id="2100"/>
        <w:bookmarkEnd w:id="2101"/>
        <w:bookmarkEnd w:id="2102"/>
      </w:tr>
      <w:tr w:rsidR="009063C9" w:rsidRPr="009063C9" w:rsidDel="00907226" w14:paraId="095B911A" w14:textId="2D561924" w:rsidTr="009063C9">
        <w:trPr>
          <w:del w:id="2103" w:author="Raphael Malyankar" w:date="2025-08-10T02:24:00Z"/>
        </w:trPr>
        <w:tc>
          <w:tcPr>
            <w:tcW w:w="3060" w:type="dxa"/>
          </w:tcPr>
          <w:p w14:paraId="466FF87F" w14:textId="04915C91" w:rsidR="00A57D35" w:rsidRPr="009063C9" w:rsidDel="00907226" w:rsidRDefault="00A57D35" w:rsidP="00A57D35">
            <w:pPr>
              <w:snapToGrid w:val="0"/>
              <w:spacing w:before="60" w:after="60" w:line="240" w:lineRule="auto"/>
              <w:jc w:val="left"/>
              <w:rPr>
                <w:del w:id="2104" w:author="Raphael Malyankar" w:date="2025-08-10T02:24:00Z" w16du:dateUtc="2025-08-10T09:24:00Z"/>
                <w:sz w:val="18"/>
                <w:szCs w:val="18"/>
              </w:rPr>
            </w:pPr>
            <w:del w:id="2105" w:author="Raphael Malyankar" w:date="2025-08-10T02:24:00Z" w16du:dateUtc="2025-08-10T09:24:00Z">
              <w:r w:rsidRPr="009063C9" w:rsidDel="00907226">
                <w:rPr>
                  <w:sz w:val="18"/>
                  <w:szCs w:val="18"/>
                </w:rPr>
                <w:delText>S100_Dataset</w:delText>
              </w:r>
              <w:bookmarkStart w:id="2106" w:name="_Toc205844613"/>
              <w:bookmarkStart w:id="2107" w:name="_Toc205844949"/>
              <w:bookmarkStart w:id="2108" w:name="_Toc205846216"/>
              <w:bookmarkStart w:id="2109" w:name="_Toc205846383"/>
              <w:bookmarkStart w:id="2110" w:name="_Toc205848256"/>
              <w:bookmarkStart w:id="2111" w:name="_Toc205849873"/>
              <w:bookmarkEnd w:id="2106"/>
              <w:bookmarkEnd w:id="2107"/>
              <w:bookmarkEnd w:id="2108"/>
              <w:bookmarkEnd w:id="2109"/>
              <w:bookmarkEnd w:id="2110"/>
              <w:bookmarkEnd w:id="2111"/>
            </w:del>
          </w:p>
        </w:tc>
        <w:tc>
          <w:tcPr>
            <w:tcW w:w="3420" w:type="dxa"/>
          </w:tcPr>
          <w:p w14:paraId="509D0C1C" w14:textId="5798C911" w:rsidR="00A57D35" w:rsidRPr="009063C9" w:rsidDel="00907226" w:rsidRDefault="00A57D35" w:rsidP="00A57D35">
            <w:pPr>
              <w:snapToGrid w:val="0"/>
              <w:spacing w:before="60" w:after="60" w:line="240" w:lineRule="auto"/>
              <w:jc w:val="left"/>
              <w:rPr>
                <w:del w:id="2112" w:author="Raphael Malyankar" w:date="2025-08-10T02:24:00Z" w16du:dateUtc="2025-08-10T09:24:00Z"/>
                <w:sz w:val="18"/>
                <w:szCs w:val="18"/>
              </w:rPr>
            </w:pPr>
            <w:bookmarkStart w:id="2113" w:name="_Toc205844614"/>
            <w:bookmarkStart w:id="2114" w:name="_Toc205844950"/>
            <w:bookmarkStart w:id="2115" w:name="_Toc205846217"/>
            <w:bookmarkStart w:id="2116" w:name="_Toc205846384"/>
            <w:bookmarkStart w:id="2117" w:name="_Toc205848257"/>
            <w:bookmarkStart w:id="2118" w:name="_Toc205849874"/>
            <w:bookmarkEnd w:id="2113"/>
            <w:bookmarkEnd w:id="2114"/>
            <w:bookmarkEnd w:id="2115"/>
            <w:bookmarkEnd w:id="2116"/>
            <w:bookmarkEnd w:id="2117"/>
            <w:bookmarkEnd w:id="2118"/>
          </w:p>
        </w:tc>
        <w:tc>
          <w:tcPr>
            <w:tcW w:w="805" w:type="dxa"/>
          </w:tcPr>
          <w:p w14:paraId="33E65E32" w14:textId="4549516C" w:rsidR="00A57D35" w:rsidRPr="009063C9" w:rsidDel="00907226" w:rsidRDefault="00A57D35" w:rsidP="00A57D35">
            <w:pPr>
              <w:snapToGrid w:val="0"/>
              <w:spacing w:before="60" w:after="60" w:line="240" w:lineRule="auto"/>
              <w:jc w:val="center"/>
              <w:rPr>
                <w:del w:id="2119" w:author="Raphael Malyankar" w:date="2025-08-10T02:24:00Z" w16du:dateUtc="2025-08-10T09:24:00Z"/>
                <w:sz w:val="18"/>
                <w:szCs w:val="18"/>
              </w:rPr>
            </w:pPr>
            <w:del w:id="2120" w:author="Raphael Malyankar" w:date="2025-08-10T02:24:00Z" w16du:dateUtc="2025-08-10T09:24:00Z">
              <w:r w:rsidRPr="009063C9" w:rsidDel="00907226">
                <w:rPr>
                  <w:sz w:val="18"/>
                  <w:szCs w:val="18"/>
                </w:rPr>
                <w:delText>-</w:delText>
              </w:r>
              <w:bookmarkStart w:id="2121" w:name="_Toc205844615"/>
              <w:bookmarkStart w:id="2122" w:name="_Toc205844951"/>
              <w:bookmarkStart w:id="2123" w:name="_Toc205846218"/>
              <w:bookmarkStart w:id="2124" w:name="_Toc205846385"/>
              <w:bookmarkStart w:id="2125" w:name="_Toc205848258"/>
              <w:bookmarkStart w:id="2126" w:name="_Toc205849875"/>
              <w:bookmarkEnd w:id="2121"/>
              <w:bookmarkEnd w:id="2122"/>
              <w:bookmarkEnd w:id="2123"/>
              <w:bookmarkEnd w:id="2124"/>
              <w:bookmarkEnd w:id="2125"/>
              <w:bookmarkEnd w:id="2126"/>
            </w:del>
          </w:p>
        </w:tc>
        <w:tc>
          <w:tcPr>
            <w:tcW w:w="2700" w:type="dxa"/>
          </w:tcPr>
          <w:p w14:paraId="27B87DB5" w14:textId="3D044968" w:rsidR="00A57D35" w:rsidRPr="009063C9" w:rsidDel="00907226" w:rsidRDefault="00A57D35" w:rsidP="00A57D35">
            <w:pPr>
              <w:snapToGrid w:val="0"/>
              <w:spacing w:before="60" w:after="60" w:line="240" w:lineRule="auto"/>
              <w:jc w:val="left"/>
              <w:rPr>
                <w:del w:id="2127" w:author="Raphael Malyankar" w:date="2025-08-10T02:24:00Z" w16du:dateUtc="2025-08-10T09:24:00Z"/>
                <w:sz w:val="18"/>
                <w:szCs w:val="18"/>
              </w:rPr>
            </w:pPr>
            <w:del w:id="2128" w:author="Raphael Malyankar" w:date="2025-08-10T02:24:00Z" w16du:dateUtc="2025-08-10T09:24:00Z">
              <w:r w:rsidRPr="009063C9" w:rsidDel="00907226">
                <w:rPr>
                  <w:sz w:val="18"/>
                  <w:szCs w:val="18"/>
                </w:rPr>
                <w:delText>-</w:delText>
              </w:r>
              <w:bookmarkStart w:id="2129" w:name="_Toc205844616"/>
              <w:bookmarkStart w:id="2130" w:name="_Toc205844952"/>
              <w:bookmarkStart w:id="2131" w:name="_Toc205846219"/>
              <w:bookmarkStart w:id="2132" w:name="_Toc205846386"/>
              <w:bookmarkStart w:id="2133" w:name="_Toc205848259"/>
              <w:bookmarkStart w:id="2134" w:name="_Toc205849876"/>
              <w:bookmarkEnd w:id="2129"/>
              <w:bookmarkEnd w:id="2130"/>
              <w:bookmarkEnd w:id="2131"/>
              <w:bookmarkEnd w:id="2132"/>
              <w:bookmarkEnd w:id="2133"/>
              <w:bookmarkEnd w:id="2134"/>
            </w:del>
          </w:p>
        </w:tc>
        <w:tc>
          <w:tcPr>
            <w:tcW w:w="3060" w:type="dxa"/>
          </w:tcPr>
          <w:p w14:paraId="6BBB3E8D" w14:textId="36C7E2D7" w:rsidR="00A57D35" w:rsidRPr="009063C9" w:rsidDel="00907226" w:rsidRDefault="00A57D35" w:rsidP="00A57D35">
            <w:pPr>
              <w:snapToGrid w:val="0"/>
              <w:spacing w:before="60" w:after="60" w:line="240" w:lineRule="auto"/>
              <w:jc w:val="left"/>
              <w:rPr>
                <w:del w:id="2135" w:author="Raphael Malyankar" w:date="2025-08-10T02:24:00Z" w16du:dateUtc="2025-08-10T09:24:00Z"/>
                <w:sz w:val="18"/>
                <w:szCs w:val="18"/>
              </w:rPr>
            </w:pPr>
            <w:del w:id="2136" w:author="Raphael Malyankar" w:date="2025-08-10T02:24:00Z" w16du:dateUtc="2025-08-10T09:24:00Z">
              <w:r w:rsidRPr="009063C9" w:rsidDel="00907226">
                <w:rPr>
                  <w:sz w:val="18"/>
                  <w:szCs w:val="18"/>
                </w:rPr>
                <w:delText>-</w:delText>
              </w:r>
              <w:bookmarkStart w:id="2137" w:name="_Toc205844617"/>
              <w:bookmarkStart w:id="2138" w:name="_Toc205844953"/>
              <w:bookmarkStart w:id="2139" w:name="_Toc205846220"/>
              <w:bookmarkStart w:id="2140" w:name="_Toc205846387"/>
              <w:bookmarkStart w:id="2141" w:name="_Toc205848260"/>
              <w:bookmarkStart w:id="2142" w:name="_Toc205849877"/>
              <w:bookmarkEnd w:id="2137"/>
              <w:bookmarkEnd w:id="2138"/>
              <w:bookmarkEnd w:id="2139"/>
              <w:bookmarkEnd w:id="2140"/>
              <w:bookmarkEnd w:id="2141"/>
              <w:bookmarkEnd w:id="2142"/>
            </w:del>
          </w:p>
        </w:tc>
        <w:bookmarkStart w:id="2143" w:name="_Toc205844618"/>
        <w:bookmarkStart w:id="2144" w:name="_Toc205844954"/>
        <w:bookmarkStart w:id="2145" w:name="_Toc205846221"/>
        <w:bookmarkStart w:id="2146" w:name="_Toc205846388"/>
        <w:bookmarkStart w:id="2147" w:name="_Toc205848261"/>
        <w:bookmarkStart w:id="2148" w:name="_Toc205849878"/>
        <w:bookmarkEnd w:id="2143"/>
        <w:bookmarkEnd w:id="2144"/>
        <w:bookmarkEnd w:id="2145"/>
        <w:bookmarkEnd w:id="2146"/>
        <w:bookmarkEnd w:id="2147"/>
        <w:bookmarkEnd w:id="2148"/>
      </w:tr>
      <w:tr w:rsidR="009063C9" w:rsidRPr="009063C9" w:rsidDel="00907226" w14:paraId="67AE86C4" w14:textId="656AD2E8" w:rsidTr="009063C9">
        <w:trPr>
          <w:del w:id="2149" w:author="Raphael Malyankar" w:date="2025-08-10T02:24:00Z"/>
        </w:trPr>
        <w:tc>
          <w:tcPr>
            <w:tcW w:w="3060" w:type="dxa"/>
          </w:tcPr>
          <w:p w14:paraId="18DA38E3" w14:textId="7172E553" w:rsidR="00A57D35" w:rsidRPr="009063C9" w:rsidDel="00907226" w:rsidRDefault="00A57D35" w:rsidP="00A57D35">
            <w:pPr>
              <w:snapToGrid w:val="0"/>
              <w:spacing w:before="60" w:after="60" w:line="240" w:lineRule="auto"/>
              <w:jc w:val="left"/>
              <w:rPr>
                <w:del w:id="2150" w:author="Raphael Malyankar" w:date="2025-08-10T02:24:00Z" w16du:dateUtc="2025-08-10T09:24:00Z"/>
                <w:sz w:val="18"/>
                <w:szCs w:val="18"/>
              </w:rPr>
            </w:pPr>
            <w:del w:id="2151" w:author="Raphael Malyankar" w:date="2025-08-10T02:24:00Z" w16du:dateUtc="2025-08-10T09:24:00Z">
              <w:r w:rsidRPr="009063C9" w:rsidDel="00907226">
                <w:rPr>
                  <w:sz w:val="18"/>
                  <w:szCs w:val="18"/>
                </w:rPr>
                <w:delText>composedOf</w:delText>
              </w:r>
              <w:bookmarkStart w:id="2152" w:name="_Toc205844619"/>
              <w:bookmarkStart w:id="2153" w:name="_Toc205844955"/>
              <w:bookmarkStart w:id="2154" w:name="_Toc205846222"/>
              <w:bookmarkStart w:id="2155" w:name="_Toc205846389"/>
              <w:bookmarkStart w:id="2156" w:name="_Toc205848262"/>
              <w:bookmarkStart w:id="2157" w:name="_Toc205849879"/>
              <w:bookmarkEnd w:id="2152"/>
              <w:bookmarkEnd w:id="2153"/>
              <w:bookmarkEnd w:id="2154"/>
              <w:bookmarkEnd w:id="2155"/>
              <w:bookmarkEnd w:id="2156"/>
              <w:bookmarkEnd w:id="2157"/>
            </w:del>
          </w:p>
        </w:tc>
        <w:tc>
          <w:tcPr>
            <w:tcW w:w="3420" w:type="dxa"/>
          </w:tcPr>
          <w:p w14:paraId="06C516EA" w14:textId="76E963B9" w:rsidR="00A57D35" w:rsidRPr="009063C9" w:rsidDel="00907226" w:rsidRDefault="00A57D35" w:rsidP="00A57D35">
            <w:pPr>
              <w:snapToGrid w:val="0"/>
              <w:spacing w:before="60" w:after="60" w:line="240" w:lineRule="auto"/>
              <w:jc w:val="left"/>
              <w:rPr>
                <w:del w:id="2158" w:author="Raphael Malyankar" w:date="2025-08-10T02:24:00Z" w16du:dateUtc="2025-08-10T09:24:00Z"/>
                <w:sz w:val="18"/>
                <w:szCs w:val="18"/>
              </w:rPr>
            </w:pPr>
            <w:del w:id="2159" w:author="Raphael Malyankar" w:date="2025-08-10T02:24:00Z" w16du:dateUtc="2025-08-10T09:24:00Z">
              <w:r w:rsidRPr="009063C9" w:rsidDel="00907226">
                <w:rPr>
                  <w:sz w:val="18"/>
                  <w:szCs w:val="18"/>
                </w:rPr>
                <w:delText>An exchange set is composed of 0 or more datasets</w:delText>
              </w:r>
              <w:bookmarkStart w:id="2160" w:name="_Toc205844620"/>
              <w:bookmarkStart w:id="2161" w:name="_Toc205844956"/>
              <w:bookmarkStart w:id="2162" w:name="_Toc205846223"/>
              <w:bookmarkStart w:id="2163" w:name="_Toc205846390"/>
              <w:bookmarkStart w:id="2164" w:name="_Toc205848263"/>
              <w:bookmarkStart w:id="2165" w:name="_Toc205849880"/>
              <w:bookmarkEnd w:id="2160"/>
              <w:bookmarkEnd w:id="2161"/>
              <w:bookmarkEnd w:id="2162"/>
              <w:bookmarkEnd w:id="2163"/>
              <w:bookmarkEnd w:id="2164"/>
              <w:bookmarkEnd w:id="2165"/>
            </w:del>
          </w:p>
        </w:tc>
        <w:tc>
          <w:tcPr>
            <w:tcW w:w="805" w:type="dxa"/>
          </w:tcPr>
          <w:p w14:paraId="520CB632" w14:textId="0A99F601" w:rsidR="00A57D35" w:rsidRPr="009063C9" w:rsidDel="00907226" w:rsidRDefault="00A57D35" w:rsidP="00A57D35">
            <w:pPr>
              <w:snapToGrid w:val="0"/>
              <w:spacing w:before="60" w:after="60" w:line="240" w:lineRule="auto"/>
              <w:jc w:val="center"/>
              <w:rPr>
                <w:del w:id="2166" w:author="Raphael Malyankar" w:date="2025-08-10T02:24:00Z" w16du:dateUtc="2025-08-10T09:24:00Z"/>
                <w:sz w:val="18"/>
                <w:szCs w:val="18"/>
              </w:rPr>
            </w:pPr>
            <w:del w:id="2167" w:author="Raphael Malyankar" w:date="2025-08-10T02:24:00Z" w16du:dateUtc="2025-08-10T09:24:00Z">
              <w:r w:rsidRPr="009063C9" w:rsidDel="00907226">
                <w:rPr>
                  <w:sz w:val="18"/>
                  <w:szCs w:val="18"/>
                </w:rPr>
                <w:delText>0..*</w:delText>
              </w:r>
              <w:bookmarkStart w:id="2168" w:name="_Toc205844621"/>
              <w:bookmarkStart w:id="2169" w:name="_Toc205844957"/>
              <w:bookmarkStart w:id="2170" w:name="_Toc205846224"/>
              <w:bookmarkStart w:id="2171" w:name="_Toc205846391"/>
              <w:bookmarkStart w:id="2172" w:name="_Toc205848264"/>
              <w:bookmarkStart w:id="2173" w:name="_Toc205849881"/>
              <w:bookmarkEnd w:id="2168"/>
              <w:bookmarkEnd w:id="2169"/>
              <w:bookmarkEnd w:id="2170"/>
              <w:bookmarkEnd w:id="2171"/>
              <w:bookmarkEnd w:id="2172"/>
              <w:bookmarkEnd w:id="2173"/>
            </w:del>
          </w:p>
        </w:tc>
        <w:tc>
          <w:tcPr>
            <w:tcW w:w="2700" w:type="dxa"/>
          </w:tcPr>
          <w:p w14:paraId="4CB675ED" w14:textId="5F00FF9A" w:rsidR="00A57D35" w:rsidRPr="009063C9" w:rsidDel="00907226" w:rsidRDefault="00A57D35" w:rsidP="00A57D35">
            <w:pPr>
              <w:snapToGrid w:val="0"/>
              <w:spacing w:before="60" w:after="60" w:line="240" w:lineRule="auto"/>
              <w:jc w:val="left"/>
              <w:rPr>
                <w:del w:id="2174" w:author="Raphael Malyankar" w:date="2025-08-10T02:24:00Z" w16du:dateUtc="2025-08-10T09:24:00Z"/>
                <w:sz w:val="18"/>
                <w:szCs w:val="18"/>
              </w:rPr>
            </w:pPr>
            <w:del w:id="2175" w:author="Raphael Malyankar" w:date="2025-08-10T02:24:00Z" w16du:dateUtc="2025-08-10T09:24:00Z">
              <w:r w:rsidRPr="009063C9" w:rsidDel="00907226">
                <w:rPr>
                  <w:sz w:val="18"/>
                  <w:szCs w:val="18"/>
                </w:rPr>
                <w:delText>-</w:delText>
              </w:r>
              <w:bookmarkStart w:id="2176" w:name="_Toc205844622"/>
              <w:bookmarkStart w:id="2177" w:name="_Toc205844958"/>
              <w:bookmarkStart w:id="2178" w:name="_Toc205846225"/>
              <w:bookmarkStart w:id="2179" w:name="_Toc205846392"/>
              <w:bookmarkStart w:id="2180" w:name="_Toc205848265"/>
              <w:bookmarkStart w:id="2181" w:name="_Toc205849882"/>
              <w:bookmarkEnd w:id="2176"/>
              <w:bookmarkEnd w:id="2177"/>
              <w:bookmarkEnd w:id="2178"/>
              <w:bookmarkEnd w:id="2179"/>
              <w:bookmarkEnd w:id="2180"/>
              <w:bookmarkEnd w:id="2181"/>
            </w:del>
          </w:p>
        </w:tc>
        <w:tc>
          <w:tcPr>
            <w:tcW w:w="3060" w:type="dxa"/>
          </w:tcPr>
          <w:p w14:paraId="0ED6F62B" w14:textId="445AAB4F" w:rsidR="00A57D35" w:rsidRPr="009063C9" w:rsidDel="00907226" w:rsidRDefault="00A57D35" w:rsidP="00A57D35">
            <w:pPr>
              <w:snapToGrid w:val="0"/>
              <w:spacing w:before="60" w:after="60" w:line="240" w:lineRule="auto"/>
              <w:jc w:val="left"/>
              <w:rPr>
                <w:del w:id="2182" w:author="Raphael Malyankar" w:date="2025-08-10T02:24:00Z" w16du:dateUtc="2025-08-10T09:24:00Z"/>
                <w:sz w:val="18"/>
                <w:szCs w:val="18"/>
              </w:rPr>
            </w:pPr>
            <w:bookmarkStart w:id="2183" w:name="_Toc205844623"/>
            <w:bookmarkStart w:id="2184" w:name="_Toc205844959"/>
            <w:bookmarkStart w:id="2185" w:name="_Toc205846226"/>
            <w:bookmarkStart w:id="2186" w:name="_Toc205846393"/>
            <w:bookmarkStart w:id="2187" w:name="_Toc205848266"/>
            <w:bookmarkStart w:id="2188" w:name="_Toc205849883"/>
            <w:bookmarkEnd w:id="2183"/>
            <w:bookmarkEnd w:id="2184"/>
            <w:bookmarkEnd w:id="2185"/>
            <w:bookmarkEnd w:id="2186"/>
            <w:bookmarkEnd w:id="2187"/>
            <w:bookmarkEnd w:id="2188"/>
          </w:p>
        </w:tc>
        <w:bookmarkStart w:id="2189" w:name="_Toc205844624"/>
        <w:bookmarkStart w:id="2190" w:name="_Toc205844960"/>
        <w:bookmarkStart w:id="2191" w:name="_Toc205846227"/>
        <w:bookmarkStart w:id="2192" w:name="_Toc205846394"/>
        <w:bookmarkStart w:id="2193" w:name="_Toc205848267"/>
        <w:bookmarkStart w:id="2194" w:name="_Toc205849884"/>
        <w:bookmarkEnd w:id="2189"/>
        <w:bookmarkEnd w:id="2190"/>
        <w:bookmarkEnd w:id="2191"/>
        <w:bookmarkEnd w:id="2192"/>
        <w:bookmarkEnd w:id="2193"/>
        <w:bookmarkEnd w:id="2194"/>
      </w:tr>
      <w:tr w:rsidR="009063C9" w:rsidRPr="009063C9" w:rsidDel="00907226" w14:paraId="1B9E5726" w14:textId="1C690DCB" w:rsidTr="009063C9">
        <w:trPr>
          <w:del w:id="2195" w:author="Raphael Malyankar" w:date="2025-08-10T02:24:00Z"/>
        </w:trPr>
        <w:tc>
          <w:tcPr>
            <w:tcW w:w="3060" w:type="dxa"/>
          </w:tcPr>
          <w:p w14:paraId="2D75016B" w14:textId="3E40FF4E" w:rsidR="00A57D35" w:rsidRPr="009063C9" w:rsidDel="00907226" w:rsidRDefault="00A57D35" w:rsidP="00A57D35">
            <w:pPr>
              <w:snapToGrid w:val="0"/>
              <w:spacing w:before="60" w:after="60" w:line="240" w:lineRule="auto"/>
              <w:jc w:val="left"/>
              <w:rPr>
                <w:del w:id="2196" w:author="Raphael Malyankar" w:date="2025-08-10T02:24:00Z" w16du:dateUtc="2025-08-10T09:24:00Z"/>
                <w:sz w:val="18"/>
                <w:szCs w:val="18"/>
              </w:rPr>
            </w:pPr>
            <w:del w:id="2197" w:author="Raphael Malyankar" w:date="2025-08-10T02:24:00Z" w16du:dateUtc="2025-08-10T09:24:00Z">
              <w:r w:rsidRPr="009063C9" w:rsidDel="00907226">
                <w:rPr>
                  <w:sz w:val="18"/>
                  <w:szCs w:val="18"/>
                </w:rPr>
                <w:delText>datasetCatalogue</w:delText>
              </w:r>
              <w:bookmarkStart w:id="2198" w:name="_Toc205844625"/>
              <w:bookmarkStart w:id="2199" w:name="_Toc205844961"/>
              <w:bookmarkStart w:id="2200" w:name="_Toc205846228"/>
              <w:bookmarkStart w:id="2201" w:name="_Toc205846395"/>
              <w:bookmarkStart w:id="2202" w:name="_Toc205848268"/>
              <w:bookmarkStart w:id="2203" w:name="_Toc205849885"/>
              <w:bookmarkEnd w:id="2198"/>
              <w:bookmarkEnd w:id="2199"/>
              <w:bookmarkEnd w:id="2200"/>
              <w:bookmarkEnd w:id="2201"/>
              <w:bookmarkEnd w:id="2202"/>
              <w:bookmarkEnd w:id="2203"/>
            </w:del>
          </w:p>
        </w:tc>
        <w:tc>
          <w:tcPr>
            <w:tcW w:w="3420" w:type="dxa"/>
          </w:tcPr>
          <w:p w14:paraId="7CC43524" w14:textId="368E1FF8" w:rsidR="00A57D35" w:rsidRPr="009063C9" w:rsidDel="00907226" w:rsidRDefault="00A57D35" w:rsidP="00A57D35">
            <w:pPr>
              <w:snapToGrid w:val="0"/>
              <w:spacing w:before="60" w:after="60" w:line="240" w:lineRule="auto"/>
              <w:jc w:val="left"/>
              <w:rPr>
                <w:del w:id="2204" w:author="Raphael Malyankar" w:date="2025-08-10T02:24:00Z" w16du:dateUtc="2025-08-10T09:24:00Z"/>
                <w:sz w:val="18"/>
                <w:szCs w:val="18"/>
              </w:rPr>
            </w:pPr>
            <w:del w:id="2205" w:author="Raphael Malyankar" w:date="2025-08-10T02:24:00Z" w16du:dateUtc="2025-08-10T09:24:00Z">
              <w:r w:rsidRPr="009063C9" w:rsidDel="00907226">
                <w:rPr>
                  <w:sz w:val="18"/>
                  <w:szCs w:val="18"/>
                </w:rPr>
                <w:delText>Catalogue which is related to this dataset</w:delText>
              </w:r>
              <w:bookmarkStart w:id="2206" w:name="_Toc205844626"/>
              <w:bookmarkStart w:id="2207" w:name="_Toc205844962"/>
              <w:bookmarkStart w:id="2208" w:name="_Toc205846229"/>
              <w:bookmarkStart w:id="2209" w:name="_Toc205846396"/>
              <w:bookmarkStart w:id="2210" w:name="_Toc205848269"/>
              <w:bookmarkStart w:id="2211" w:name="_Toc205849886"/>
              <w:bookmarkEnd w:id="2206"/>
              <w:bookmarkEnd w:id="2207"/>
              <w:bookmarkEnd w:id="2208"/>
              <w:bookmarkEnd w:id="2209"/>
              <w:bookmarkEnd w:id="2210"/>
              <w:bookmarkEnd w:id="2211"/>
            </w:del>
          </w:p>
        </w:tc>
        <w:tc>
          <w:tcPr>
            <w:tcW w:w="805" w:type="dxa"/>
          </w:tcPr>
          <w:p w14:paraId="0E37AD07" w14:textId="493933AC" w:rsidR="00A57D35" w:rsidRPr="009063C9" w:rsidDel="00907226" w:rsidRDefault="00A57D35" w:rsidP="00A57D35">
            <w:pPr>
              <w:snapToGrid w:val="0"/>
              <w:spacing w:before="60" w:after="60" w:line="240" w:lineRule="auto"/>
              <w:jc w:val="center"/>
              <w:rPr>
                <w:del w:id="2212" w:author="Raphael Malyankar" w:date="2025-08-10T02:24:00Z" w16du:dateUtc="2025-08-10T09:24:00Z"/>
                <w:sz w:val="18"/>
                <w:szCs w:val="18"/>
              </w:rPr>
            </w:pPr>
            <w:del w:id="2213" w:author="Raphael Malyankar" w:date="2025-08-10T02:24:00Z" w16du:dateUtc="2025-08-10T09:24:00Z">
              <w:r w:rsidRPr="009063C9" w:rsidDel="00907226">
                <w:rPr>
                  <w:sz w:val="18"/>
                  <w:szCs w:val="18"/>
                </w:rPr>
                <w:delText>0..*</w:delText>
              </w:r>
              <w:bookmarkStart w:id="2214" w:name="_Toc205844627"/>
              <w:bookmarkStart w:id="2215" w:name="_Toc205844963"/>
              <w:bookmarkStart w:id="2216" w:name="_Toc205846230"/>
              <w:bookmarkStart w:id="2217" w:name="_Toc205846397"/>
              <w:bookmarkStart w:id="2218" w:name="_Toc205848270"/>
              <w:bookmarkStart w:id="2219" w:name="_Toc205849887"/>
              <w:bookmarkEnd w:id="2214"/>
              <w:bookmarkEnd w:id="2215"/>
              <w:bookmarkEnd w:id="2216"/>
              <w:bookmarkEnd w:id="2217"/>
              <w:bookmarkEnd w:id="2218"/>
              <w:bookmarkEnd w:id="2219"/>
            </w:del>
          </w:p>
        </w:tc>
        <w:tc>
          <w:tcPr>
            <w:tcW w:w="2700" w:type="dxa"/>
          </w:tcPr>
          <w:p w14:paraId="08F59E44" w14:textId="7AA21F1D" w:rsidR="00A57D35" w:rsidRPr="009063C9" w:rsidDel="00907226" w:rsidRDefault="00A57D35" w:rsidP="00A57D35">
            <w:pPr>
              <w:snapToGrid w:val="0"/>
              <w:spacing w:before="60" w:after="60" w:line="240" w:lineRule="auto"/>
              <w:jc w:val="left"/>
              <w:rPr>
                <w:del w:id="2220" w:author="Raphael Malyankar" w:date="2025-08-10T02:24:00Z" w16du:dateUtc="2025-08-10T09:24:00Z"/>
                <w:sz w:val="18"/>
                <w:szCs w:val="18"/>
              </w:rPr>
            </w:pPr>
            <w:del w:id="2221" w:author="Raphael Malyankar" w:date="2025-08-10T02:24:00Z" w16du:dateUtc="2025-08-10T09:24:00Z">
              <w:r w:rsidRPr="009063C9" w:rsidDel="00907226">
                <w:rPr>
                  <w:sz w:val="18"/>
                  <w:szCs w:val="18"/>
                </w:rPr>
                <w:delText>-</w:delText>
              </w:r>
              <w:bookmarkStart w:id="2222" w:name="_Toc205844628"/>
              <w:bookmarkStart w:id="2223" w:name="_Toc205844964"/>
              <w:bookmarkStart w:id="2224" w:name="_Toc205846231"/>
              <w:bookmarkStart w:id="2225" w:name="_Toc205846398"/>
              <w:bookmarkStart w:id="2226" w:name="_Toc205848271"/>
              <w:bookmarkStart w:id="2227" w:name="_Toc205849888"/>
              <w:bookmarkEnd w:id="2222"/>
              <w:bookmarkEnd w:id="2223"/>
              <w:bookmarkEnd w:id="2224"/>
              <w:bookmarkEnd w:id="2225"/>
              <w:bookmarkEnd w:id="2226"/>
              <w:bookmarkEnd w:id="2227"/>
            </w:del>
          </w:p>
        </w:tc>
        <w:tc>
          <w:tcPr>
            <w:tcW w:w="3060" w:type="dxa"/>
          </w:tcPr>
          <w:p w14:paraId="51C55D6F" w14:textId="38908C74" w:rsidR="00A57D35" w:rsidRPr="009063C9" w:rsidDel="00907226" w:rsidRDefault="00A57D35" w:rsidP="00A57D35">
            <w:pPr>
              <w:snapToGrid w:val="0"/>
              <w:spacing w:before="60" w:after="60" w:line="240" w:lineRule="auto"/>
              <w:jc w:val="left"/>
              <w:rPr>
                <w:del w:id="2228" w:author="Raphael Malyankar" w:date="2025-08-10T02:24:00Z" w16du:dateUtc="2025-08-10T09:24:00Z"/>
                <w:sz w:val="18"/>
                <w:szCs w:val="18"/>
              </w:rPr>
            </w:pPr>
            <w:bookmarkStart w:id="2229" w:name="_Toc205844629"/>
            <w:bookmarkStart w:id="2230" w:name="_Toc205844965"/>
            <w:bookmarkStart w:id="2231" w:name="_Toc205846232"/>
            <w:bookmarkStart w:id="2232" w:name="_Toc205846399"/>
            <w:bookmarkStart w:id="2233" w:name="_Toc205848272"/>
            <w:bookmarkStart w:id="2234" w:name="_Toc205849889"/>
            <w:bookmarkEnd w:id="2229"/>
            <w:bookmarkEnd w:id="2230"/>
            <w:bookmarkEnd w:id="2231"/>
            <w:bookmarkEnd w:id="2232"/>
            <w:bookmarkEnd w:id="2233"/>
            <w:bookmarkEnd w:id="2234"/>
          </w:p>
        </w:tc>
        <w:bookmarkStart w:id="2235" w:name="_Toc205844630"/>
        <w:bookmarkStart w:id="2236" w:name="_Toc205844966"/>
        <w:bookmarkStart w:id="2237" w:name="_Toc205846233"/>
        <w:bookmarkStart w:id="2238" w:name="_Toc205846400"/>
        <w:bookmarkStart w:id="2239" w:name="_Toc205848273"/>
        <w:bookmarkStart w:id="2240" w:name="_Toc205849890"/>
        <w:bookmarkEnd w:id="2235"/>
        <w:bookmarkEnd w:id="2236"/>
        <w:bookmarkEnd w:id="2237"/>
        <w:bookmarkEnd w:id="2238"/>
        <w:bookmarkEnd w:id="2239"/>
        <w:bookmarkEnd w:id="2240"/>
      </w:tr>
    </w:tbl>
    <w:p w14:paraId="24820EE5" w14:textId="0542DB73" w:rsidR="00262EA5" w:rsidRPr="009063C9" w:rsidDel="00907226" w:rsidRDefault="00262EA5" w:rsidP="005B66E2">
      <w:pPr>
        <w:rPr>
          <w:del w:id="2241" w:author="Raphael Malyankar" w:date="2025-08-10T02:24:00Z" w16du:dateUtc="2025-08-10T09:24:00Z"/>
        </w:rPr>
      </w:pPr>
      <w:bookmarkStart w:id="2242" w:name="_Toc205844631"/>
      <w:bookmarkStart w:id="2243" w:name="_Toc205844967"/>
      <w:bookmarkStart w:id="2244" w:name="_Toc205846234"/>
      <w:bookmarkStart w:id="2245" w:name="_Toc205846401"/>
      <w:bookmarkStart w:id="2246" w:name="_Toc205848274"/>
      <w:bookmarkStart w:id="2247" w:name="_Toc205849891"/>
      <w:bookmarkEnd w:id="2242"/>
      <w:bookmarkEnd w:id="2243"/>
      <w:bookmarkEnd w:id="2244"/>
      <w:bookmarkEnd w:id="2245"/>
      <w:bookmarkEnd w:id="2246"/>
      <w:bookmarkEnd w:id="2247"/>
    </w:p>
    <w:p w14:paraId="2C82229C" w14:textId="3669BDE4" w:rsidR="0054360D" w:rsidRDefault="00B413FE" w:rsidP="00460EEF">
      <w:pPr>
        <w:pStyle w:val="Heading3"/>
        <w:rPr>
          <w:ins w:id="2248" w:author="Raphael Malyankar" w:date="2025-08-10T20:30:00Z" w16du:dateUtc="2025-08-11T03:30:00Z"/>
        </w:rPr>
      </w:pPr>
      <w:bookmarkStart w:id="2249" w:name="_Toc523493095"/>
      <w:bookmarkStart w:id="2250" w:name="_Toc403560568"/>
      <w:bookmarkStart w:id="2251" w:name="_Toc205849892"/>
      <w:bookmarkEnd w:id="2249"/>
      <w:r w:rsidRPr="009063C9">
        <w:t>S100_</w:t>
      </w:r>
      <w:bookmarkEnd w:id="2250"/>
      <w:r w:rsidR="00A57D35" w:rsidRPr="009063C9">
        <w:t>DatasetDiscoveryMetadata</w:t>
      </w:r>
      <w:bookmarkEnd w:id="2251"/>
    </w:p>
    <w:p w14:paraId="2988FF9B" w14:textId="320C3E07" w:rsidR="00D478D4" w:rsidRPr="00D478D4" w:rsidRDefault="00D478D4" w:rsidP="00D478D4">
      <w:pPr>
        <w:rPr>
          <w:ins w:id="2252" w:author="Raphael Malyankar" w:date="2025-08-10T20:30:00Z" w16du:dateUtc="2025-08-11T03:30:00Z"/>
          <w:lang w:val="en-AU"/>
        </w:rPr>
      </w:pPr>
      <w:bookmarkStart w:id="2253" w:name="_Hlk205750327"/>
      <w:ins w:id="2254" w:author="Raphael Malyankar" w:date="2025-08-10T20:30:00Z" w16du:dateUtc="2025-08-11T03:30:00Z">
        <w:r w:rsidRPr="00D478D4">
          <w:rPr>
            <w:lang w:val="en-AU"/>
          </w:rPr>
          <w:t>S-1</w:t>
        </w:r>
      </w:ins>
      <w:ins w:id="2255" w:author="Raphael Malyankar" w:date="2025-08-10T21:02:00Z" w16du:dateUtc="2025-08-11T04:02:00Z">
        <w:r w:rsidR="00E71863">
          <w:rPr>
            <w:lang w:val="en-AU"/>
          </w:rPr>
          <w:t>XX</w:t>
        </w:r>
      </w:ins>
      <w:ins w:id="2256" w:author="Raphael Malyankar" w:date="2025-08-10T20:30:00Z" w16du:dateUtc="2025-08-11T03:30:00Z">
        <w:r w:rsidRPr="00D478D4">
          <w:rPr>
            <w:lang w:val="en-AU"/>
          </w:rPr>
          <w:t xml:space="preserve"> restricts the multiplicity and contents of S100_DatasetDiscoveryMetadata as described in the table below</w:t>
        </w:r>
        <w:bookmarkEnd w:id="2253"/>
        <w:r w:rsidRPr="00D478D4">
          <w:rPr>
            <w:lang w:val="en-AU"/>
          </w:rPr>
          <w:t>.</w:t>
        </w:r>
      </w:ins>
    </w:p>
    <w:p w14:paraId="6EED5F61" w14:textId="07C2AC83" w:rsidR="00D478D4" w:rsidRDefault="00D478D4" w:rsidP="00D478D4">
      <w:pPr>
        <w:rPr>
          <w:ins w:id="2257" w:author="Raphael Malyankar" w:date="2025-08-10T20:29:00Z" w16du:dateUtc="2025-08-11T03:29:00Z"/>
          <w:lang w:val="en-AU"/>
        </w:rPr>
      </w:pPr>
      <w:ins w:id="2258" w:author="Raphael Malyankar" w:date="2025-08-10T20:30:00Z" w16du:dateUtc="2025-08-11T03:30:00Z">
        <w:r w:rsidRPr="00D478D4">
          <w:rPr>
            <w:lang w:val="en-AU"/>
          </w:rPr>
          <w:lastRenderedPageBreak/>
          <w:t>Dataset discovery metadata for an update dataset also uses S100_DatasetDiscoveryMetadata. Update dataset metadata is intended to describe information about an update dataset. It facilitates the management and exploitation of data and is an important requirement for understanding the characteristics of an update dataset. Whereas dataset metadata is usually fairly comprehensive, metadata for update datasets only describe the issue date and sequential relation to the base dataset. Optional fields may therefore be omitted for update metadata unless mandated in the Remarks column.</w:t>
        </w:r>
      </w:ins>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8" w:type="dxa"/>
          <w:right w:w="58" w:type="dxa"/>
        </w:tblCellMar>
        <w:tblLook w:val="0600" w:firstRow="0" w:lastRow="0" w:firstColumn="0" w:lastColumn="0" w:noHBand="1" w:noVBand="1"/>
      </w:tblPr>
      <w:tblGrid>
        <w:gridCol w:w="2636"/>
        <w:gridCol w:w="2806"/>
        <w:gridCol w:w="801"/>
        <w:gridCol w:w="3529"/>
        <w:gridCol w:w="4176"/>
      </w:tblGrid>
      <w:tr w:rsidR="00D478D4" w:rsidRPr="00D478D4" w14:paraId="75DD42A9" w14:textId="77777777" w:rsidTr="00D478D4">
        <w:trPr>
          <w:cantSplit/>
          <w:trHeight w:val="155"/>
          <w:tblHeader/>
          <w:ins w:id="2259" w:author="Raphael Malyankar" w:date="2025-08-10T20:29:00Z"/>
        </w:trPr>
        <w:tc>
          <w:tcPr>
            <w:tcW w:w="945" w:type="pct"/>
            <w:shd w:val="clear" w:color="auto" w:fill="D9D9D9"/>
            <w:vAlign w:val="center"/>
          </w:tcPr>
          <w:p w14:paraId="11392527" w14:textId="77777777" w:rsidR="00D478D4" w:rsidRPr="00D478D4" w:rsidRDefault="00D478D4" w:rsidP="00D478D4">
            <w:pPr>
              <w:suppressAutoHyphens/>
              <w:snapToGrid w:val="0"/>
              <w:spacing w:before="60" w:after="60" w:line="240" w:lineRule="auto"/>
              <w:jc w:val="left"/>
              <w:rPr>
                <w:ins w:id="2260" w:author="Raphael Malyankar" w:date="2025-08-10T20:29:00Z" w16du:dateUtc="2025-08-11T03:29:00Z"/>
                <w:rFonts w:eastAsia="SimSun" w:cs="Arial"/>
                <w:b/>
                <w:color w:val="000000"/>
                <w:sz w:val="16"/>
                <w:szCs w:val="16"/>
                <w:lang w:eastAsia="ar-SA"/>
              </w:rPr>
            </w:pPr>
            <w:bookmarkStart w:id="2261" w:name="_Hlk111730082"/>
            <w:ins w:id="2262" w:author="Raphael Malyankar" w:date="2025-08-10T20:29:00Z" w16du:dateUtc="2025-08-11T03:29:00Z">
              <w:r w:rsidRPr="00D478D4">
                <w:rPr>
                  <w:rFonts w:eastAsia="SimSun" w:cs="Arial"/>
                  <w:b/>
                  <w:color w:val="000000"/>
                  <w:sz w:val="16"/>
                  <w:szCs w:val="16"/>
                  <w:lang w:eastAsia="ar-SA"/>
                </w:rPr>
                <w:t>Name</w:t>
              </w:r>
            </w:ins>
          </w:p>
        </w:tc>
        <w:tc>
          <w:tcPr>
            <w:tcW w:w="1006" w:type="pct"/>
            <w:shd w:val="clear" w:color="auto" w:fill="D9D9D9"/>
            <w:vAlign w:val="center"/>
          </w:tcPr>
          <w:p w14:paraId="585310CC" w14:textId="77777777" w:rsidR="00D478D4" w:rsidRPr="00D478D4" w:rsidRDefault="00D478D4" w:rsidP="00D478D4">
            <w:pPr>
              <w:suppressAutoHyphens/>
              <w:snapToGrid w:val="0"/>
              <w:spacing w:before="60" w:after="60" w:line="240" w:lineRule="auto"/>
              <w:jc w:val="left"/>
              <w:rPr>
                <w:ins w:id="2263" w:author="Raphael Malyankar" w:date="2025-08-10T20:29:00Z" w16du:dateUtc="2025-08-11T03:29:00Z"/>
                <w:rFonts w:eastAsia="SimSun" w:cs="Arial"/>
                <w:b/>
                <w:color w:val="000000"/>
                <w:sz w:val="16"/>
                <w:szCs w:val="16"/>
                <w:lang w:eastAsia="ar-SA"/>
              </w:rPr>
            </w:pPr>
            <w:ins w:id="2264" w:author="Raphael Malyankar" w:date="2025-08-10T20:29:00Z" w16du:dateUtc="2025-08-11T03:29:00Z">
              <w:r w:rsidRPr="00D478D4">
                <w:rPr>
                  <w:rFonts w:eastAsia="SimSun" w:cs="Arial"/>
                  <w:b/>
                  <w:color w:val="000000"/>
                  <w:sz w:val="16"/>
                  <w:szCs w:val="16"/>
                  <w:lang w:eastAsia="ar-SA"/>
                </w:rPr>
                <w:t>Description</w:t>
              </w:r>
            </w:ins>
          </w:p>
        </w:tc>
        <w:tc>
          <w:tcPr>
            <w:tcW w:w="287" w:type="pct"/>
            <w:shd w:val="clear" w:color="auto" w:fill="D9D9D9"/>
            <w:vAlign w:val="center"/>
          </w:tcPr>
          <w:p w14:paraId="05B854D4" w14:textId="77777777" w:rsidR="00D478D4" w:rsidRPr="00D478D4" w:rsidRDefault="00D478D4" w:rsidP="00D478D4">
            <w:pPr>
              <w:suppressAutoHyphens/>
              <w:snapToGrid w:val="0"/>
              <w:spacing w:before="60" w:after="60" w:line="240" w:lineRule="auto"/>
              <w:jc w:val="center"/>
              <w:rPr>
                <w:ins w:id="2265" w:author="Raphael Malyankar" w:date="2025-08-10T20:29:00Z" w16du:dateUtc="2025-08-11T03:29:00Z"/>
                <w:rFonts w:eastAsia="SimSun" w:cs="Arial"/>
                <w:b/>
                <w:color w:val="000000"/>
                <w:sz w:val="16"/>
                <w:szCs w:val="16"/>
                <w:lang w:eastAsia="ar-SA"/>
              </w:rPr>
            </w:pPr>
            <w:ins w:id="2266" w:author="Raphael Malyankar" w:date="2025-08-10T20:29:00Z" w16du:dateUtc="2025-08-11T03:29:00Z">
              <w:r w:rsidRPr="00D478D4">
                <w:rPr>
                  <w:rFonts w:eastAsia="SimSun" w:cs="Arial"/>
                  <w:b/>
                  <w:color w:val="000000"/>
                  <w:sz w:val="16"/>
                  <w:szCs w:val="16"/>
                  <w:lang w:eastAsia="ar-SA"/>
                </w:rPr>
                <w:t>Mult</w:t>
              </w:r>
            </w:ins>
          </w:p>
        </w:tc>
        <w:tc>
          <w:tcPr>
            <w:tcW w:w="1265" w:type="pct"/>
            <w:shd w:val="clear" w:color="auto" w:fill="D9D9D9"/>
            <w:vAlign w:val="center"/>
          </w:tcPr>
          <w:p w14:paraId="0B9B0004" w14:textId="77777777" w:rsidR="00D478D4" w:rsidRPr="00D478D4" w:rsidRDefault="00D478D4" w:rsidP="00D478D4">
            <w:pPr>
              <w:suppressAutoHyphens/>
              <w:snapToGrid w:val="0"/>
              <w:spacing w:before="60" w:after="60" w:line="240" w:lineRule="auto"/>
              <w:jc w:val="left"/>
              <w:rPr>
                <w:ins w:id="2267" w:author="Raphael Malyankar" w:date="2025-08-10T20:29:00Z" w16du:dateUtc="2025-08-11T03:29:00Z"/>
                <w:rFonts w:eastAsia="SimSun" w:cs="Arial"/>
                <w:b/>
                <w:color w:val="000000"/>
                <w:sz w:val="16"/>
                <w:szCs w:val="16"/>
                <w:lang w:eastAsia="ar-SA"/>
              </w:rPr>
            </w:pPr>
            <w:ins w:id="2268" w:author="Raphael Malyankar" w:date="2025-08-10T20:29:00Z" w16du:dateUtc="2025-08-11T03:29:00Z">
              <w:r w:rsidRPr="00D478D4">
                <w:rPr>
                  <w:rFonts w:eastAsia="SimSun" w:cs="Arial"/>
                  <w:b/>
                  <w:color w:val="000000"/>
                  <w:sz w:val="16"/>
                  <w:szCs w:val="16"/>
                  <w:lang w:eastAsia="ar-SA"/>
                </w:rPr>
                <w:t>Type</w:t>
              </w:r>
            </w:ins>
          </w:p>
        </w:tc>
        <w:tc>
          <w:tcPr>
            <w:tcW w:w="1497" w:type="pct"/>
            <w:shd w:val="clear" w:color="auto" w:fill="D9D9D9"/>
            <w:vAlign w:val="center"/>
          </w:tcPr>
          <w:p w14:paraId="545C595E" w14:textId="77777777" w:rsidR="00D478D4" w:rsidRPr="00D478D4" w:rsidRDefault="00D478D4" w:rsidP="00D478D4">
            <w:pPr>
              <w:suppressAutoHyphens/>
              <w:snapToGrid w:val="0"/>
              <w:spacing w:before="60" w:after="60" w:line="240" w:lineRule="auto"/>
              <w:jc w:val="left"/>
              <w:rPr>
                <w:ins w:id="2269" w:author="Raphael Malyankar" w:date="2025-08-10T20:29:00Z" w16du:dateUtc="2025-08-11T03:29:00Z"/>
                <w:rFonts w:eastAsia="SimSun" w:cs="Arial"/>
                <w:b/>
                <w:color w:val="000000"/>
                <w:sz w:val="16"/>
                <w:szCs w:val="16"/>
                <w:lang w:eastAsia="ar-SA"/>
              </w:rPr>
            </w:pPr>
            <w:ins w:id="2270" w:author="Raphael Malyankar" w:date="2025-08-10T20:29:00Z" w16du:dateUtc="2025-08-11T03:29:00Z">
              <w:r w:rsidRPr="00D478D4">
                <w:rPr>
                  <w:rFonts w:eastAsia="SimSun" w:cs="Arial"/>
                  <w:b/>
                  <w:color w:val="000000"/>
                  <w:sz w:val="16"/>
                  <w:szCs w:val="16"/>
                  <w:lang w:eastAsia="ar-SA"/>
                </w:rPr>
                <w:t>Remarks</w:t>
              </w:r>
            </w:ins>
          </w:p>
        </w:tc>
      </w:tr>
      <w:tr w:rsidR="00D478D4" w:rsidRPr="00D478D4" w14:paraId="02613B74" w14:textId="77777777" w:rsidTr="00213E83">
        <w:trPr>
          <w:cantSplit/>
          <w:trHeight w:val="171"/>
          <w:ins w:id="2271" w:author="Raphael Malyankar" w:date="2025-08-10T20:29:00Z"/>
        </w:trPr>
        <w:tc>
          <w:tcPr>
            <w:tcW w:w="945" w:type="pct"/>
          </w:tcPr>
          <w:p w14:paraId="44535397" w14:textId="77777777" w:rsidR="00D478D4" w:rsidRPr="00D478D4" w:rsidRDefault="00D478D4" w:rsidP="00D478D4">
            <w:pPr>
              <w:suppressAutoHyphens/>
              <w:snapToGrid w:val="0"/>
              <w:spacing w:before="60" w:after="60" w:line="240" w:lineRule="auto"/>
              <w:jc w:val="left"/>
              <w:rPr>
                <w:ins w:id="2272" w:author="Raphael Malyankar" w:date="2025-08-10T20:29:00Z" w16du:dateUtc="2025-08-11T03:29:00Z"/>
                <w:rFonts w:eastAsia="SimSun" w:cs="Arial"/>
                <w:color w:val="000000"/>
                <w:sz w:val="16"/>
                <w:szCs w:val="16"/>
                <w:lang w:eastAsia="ar-SA"/>
              </w:rPr>
            </w:pPr>
            <w:ins w:id="2273" w:author="Raphael Malyankar" w:date="2025-08-10T20:29:00Z" w16du:dateUtc="2025-08-11T03:29:00Z">
              <w:r w:rsidRPr="00D478D4">
                <w:rPr>
                  <w:rFonts w:eastAsia="SimSun" w:cs="Arial"/>
                  <w:color w:val="000000"/>
                  <w:sz w:val="16"/>
                  <w:szCs w:val="16"/>
                  <w:lang w:eastAsia="ar-SA"/>
                </w:rPr>
                <w:t>S100_DatasetDiscoveryMetadata</w:t>
              </w:r>
            </w:ins>
          </w:p>
        </w:tc>
        <w:tc>
          <w:tcPr>
            <w:tcW w:w="1006" w:type="pct"/>
          </w:tcPr>
          <w:p w14:paraId="4BBAADFB" w14:textId="77777777" w:rsidR="00D478D4" w:rsidRPr="00D478D4" w:rsidRDefault="00D478D4" w:rsidP="00D478D4">
            <w:pPr>
              <w:suppressAutoHyphens/>
              <w:snapToGrid w:val="0"/>
              <w:spacing w:before="60" w:after="60" w:line="240" w:lineRule="auto"/>
              <w:jc w:val="left"/>
              <w:rPr>
                <w:ins w:id="2274" w:author="Raphael Malyankar" w:date="2025-08-10T20:29:00Z" w16du:dateUtc="2025-08-11T03:29:00Z"/>
                <w:rFonts w:eastAsia="SimSun" w:cs="Arial"/>
                <w:color w:val="000000"/>
                <w:sz w:val="16"/>
                <w:szCs w:val="16"/>
                <w:lang w:eastAsia="ar-SA"/>
              </w:rPr>
            </w:pPr>
            <w:ins w:id="2275" w:author="Raphael Malyankar" w:date="2025-08-10T20:29:00Z" w16du:dateUtc="2025-08-11T03:29:00Z">
              <w:r w:rsidRPr="00D478D4">
                <w:rPr>
                  <w:rFonts w:eastAsia="SimSun" w:cs="Arial"/>
                  <w:color w:val="000000"/>
                  <w:sz w:val="16"/>
                  <w:szCs w:val="16"/>
                  <w:lang w:eastAsia="ar-SA"/>
                </w:rPr>
                <w:t>Metadata about the individual datasets in the Exchange Catalogue</w:t>
              </w:r>
            </w:ins>
          </w:p>
        </w:tc>
        <w:tc>
          <w:tcPr>
            <w:tcW w:w="287" w:type="pct"/>
          </w:tcPr>
          <w:p w14:paraId="53B16620" w14:textId="77777777" w:rsidR="00D478D4" w:rsidRPr="00D478D4" w:rsidRDefault="00D478D4" w:rsidP="00D478D4">
            <w:pPr>
              <w:suppressAutoHyphens/>
              <w:snapToGrid w:val="0"/>
              <w:spacing w:before="60" w:after="60" w:line="240" w:lineRule="auto"/>
              <w:jc w:val="center"/>
              <w:rPr>
                <w:ins w:id="2276" w:author="Raphael Malyankar" w:date="2025-08-10T20:29:00Z" w16du:dateUtc="2025-08-11T03:29:00Z"/>
                <w:rFonts w:eastAsia="SimSun" w:cs="Arial"/>
                <w:color w:val="000000"/>
                <w:sz w:val="16"/>
                <w:szCs w:val="16"/>
                <w:lang w:eastAsia="ar-SA"/>
              </w:rPr>
            </w:pPr>
            <w:ins w:id="2277" w:author="Raphael Malyankar" w:date="2025-08-10T20:29:00Z" w16du:dateUtc="2025-08-11T03:29:00Z">
              <w:r w:rsidRPr="00D478D4">
                <w:rPr>
                  <w:rFonts w:eastAsia="SimSun" w:cs="Arial"/>
                  <w:color w:val="000000"/>
                  <w:sz w:val="16"/>
                  <w:szCs w:val="16"/>
                  <w:lang w:eastAsia="ar-SA"/>
                </w:rPr>
                <w:t>-</w:t>
              </w:r>
            </w:ins>
          </w:p>
        </w:tc>
        <w:tc>
          <w:tcPr>
            <w:tcW w:w="1265" w:type="pct"/>
          </w:tcPr>
          <w:p w14:paraId="57A7C1B3" w14:textId="77777777" w:rsidR="00D478D4" w:rsidRPr="00D478D4" w:rsidRDefault="00D478D4" w:rsidP="00D478D4">
            <w:pPr>
              <w:suppressAutoHyphens/>
              <w:snapToGrid w:val="0"/>
              <w:spacing w:before="60" w:after="60" w:line="240" w:lineRule="auto"/>
              <w:jc w:val="left"/>
              <w:rPr>
                <w:ins w:id="2278" w:author="Raphael Malyankar" w:date="2025-08-10T20:29:00Z" w16du:dateUtc="2025-08-11T03:29:00Z"/>
                <w:rFonts w:eastAsia="SimSun" w:cs="Arial"/>
                <w:color w:val="000000"/>
                <w:sz w:val="16"/>
                <w:szCs w:val="16"/>
                <w:lang w:eastAsia="ar-SA"/>
              </w:rPr>
            </w:pPr>
            <w:ins w:id="2279" w:author="Raphael Malyankar" w:date="2025-08-10T20:29:00Z" w16du:dateUtc="2025-08-11T03:29:00Z">
              <w:r w:rsidRPr="00D478D4">
                <w:rPr>
                  <w:rFonts w:eastAsia="SimSun" w:cs="Arial"/>
                  <w:color w:val="000000"/>
                  <w:sz w:val="16"/>
                  <w:szCs w:val="16"/>
                  <w:lang w:eastAsia="ar-SA"/>
                </w:rPr>
                <w:t>-</w:t>
              </w:r>
            </w:ins>
          </w:p>
        </w:tc>
        <w:tc>
          <w:tcPr>
            <w:tcW w:w="1497" w:type="pct"/>
            <w:vAlign w:val="center"/>
          </w:tcPr>
          <w:p w14:paraId="59BED554" w14:textId="60AE420D" w:rsidR="00D478D4" w:rsidRPr="00460EEF" w:rsidRDefault="00D478D4" w:rsidP="00D478D4">
            <w:pPr>
              <w:suppressAutoHyphens/>
              <w:snapToGrid w:val="0"/>
              <w:spacing w:before="60" w:after="60" w:line="240" w:lineRule="auto"/>
              <w:jc w:val="left"/>
              <w:rPr>
                <w:ins w:id="2280" w:author="Raphael Malyankar" w:date="2025-08-10T20:29:00Z" w16du:dateUtc="2025-08-11T03:29:00Z"/>
                <w:rFonts w:eastAsia="SimSun" w:cs="Arial"/>
                <w:b/>
                <w:color w:val="EE0000"/>
                <w:sz w:val="16"/>
                <w:szCs w:val="16"/>
                <w:lang w:eastAsia="ar-SA"/>
              </w:rPr>
            </w:pPr>
            <w:ins w:id="2281" w:author="Raphael Malyankar" w:date="2025-08-10T20:29:00Z" w16du:dateUtc="2025-08-11T03:29:00Z">
              <w:r w:rsidRPr="00460EEF">
                <w:rPr>
                  <w:rFonts w:eastAsia="SimSun" w:cs="Arial"/>
                  <w:b/>
                  <w:color w:val="EE0000"/>
                  <w:sz w:val="16"/>
                  <w:szCs w:val="16"/>
                  <w:lang w:eastAsia="ar-SA"/>
                </w:rPr>
                <w:t xml:space="preserve">The optional S-100 attributes </w:t>
              </w:r>
              <w:r w:rsidRPr="00460EEF">
                <w:rPr>
                  <w:rFonts w:eastAsia="SimSun" w:cs="Arial"/>
                  <w:b/>
                  <w:i/>
                  <w:iCs/>
                  <w:color w:val="EE0000"/>
                  <w:sz w:val="16"/>
                  <w:szCs w:val="16"/>
                  <w:lang w:eastAsia="ar-SA"/>
                </w:rPr>
                <w:t>navigationPurpose, temporalExtent</w:t>
              </w:r>
              <w:r w:rsidRPr="00460EEF">
                <w:rPr>
                  <w:rFonts w:eastAsia="SimSun" w:cs="Arial"/>
                  <w:b/>
                  <w:color w:val="EE0000"/>
                  <w:sz w:val="16"/>
                  <w:szCs w:val="16"/>
                  <w:lang w:eastAsia="ar-SA"/>
                </w:rPr>
                <w:t xml:space="preserve"> and </w:t>
              </w:r>
              <w:r w:rsidRPr="00460EEF">
                <w:rPr>
                  <w:rFonts w:eastAsia="SimSun" w:cs="Arial"/>
                  <w:b/>
                  <w:i/>
                  <w:iCs/>
                  <w:color w:val="EE0000"/>
                  <w:sz w:val="16"/>
                  <w:szCs w:val="16"/>
                  <w:lang w:eastAsia="ar-SA"/>
                </w:rPr>
                <w:t>approximateGridResolution</w:t>
              </w:r>
              <w:r w:rsidRPr="00460EEF">
                <w:rPr>
                  <w:rFonts w:eastAsia="SimSun" w:cs="Arial"/>
                  <w:b/>
                  <w:color w:val="EE0000"/>
                  <w:sz w:val="16"/>
                  <w:szCs w:val="16"/>
                  <w:lang w:eastAsia="ar-SA"/>
                </w:rPr>
                <w:t xml:space="preserve"> are prohibited in S-1</w:t>
              </w:r>
            </w:ins>
            <w:ins w:id="2282" w:author="Raphael Malyankar" w:date="2025-08-10T20:41:00Z" w16du:dateUtc="2025-08-11T03:41:00Z">
              <w:r w:rsidR="00AC050B" w:rsidRPr="00460EEF">
                <w:rPr>
                  <w:rFonts w:eastAsia="SimSun" w:cs="Arial"/>
                  <w:b/>
                  <w:color w:val="EE0000"/>
                  <w:sz w:val="16"/>
                  <w:szCs w:val="16"/>
                  <w:lang w:eastAsia="ar-SA"/>
                </w:rPr>
                <w:t>XX</w:t>
              </w:r>
            </w:ins>
            <w:ins w:id="2283" w:author="Raphael Malyankar" w:date="2025-08-10T20:29:00Z" w16du:dateUtc="2025-08-11T03:29:00Z">
              <w:r w:rsidRPr="00460EEF">
                <w:rPr>
                  <w:rFonts w:eastAsia="SimSun" w:cs="Arial"/>
                  <w:b/>
                  <w:color w:val="EE0000"/>
                  <w:sz w:val="16"/>
                  <w:szCs w:val="16"/>
                  <w:lang w:eastAsia="ar-SA"/>
                </w:rPr>
                <w:t>.</w:t>
              </w:r>
            </w:ins>
          </w:p>
          <w:p w14:paraId="090AE789" w14:textId="16539799" w:rsidR="00D478D4" w:rsidRPr="00D478D4" w:rsidRDefault="00D478D4" w:rsidP="00D478D4">
            <w:pPr>
              <w:suppressAutoHyphens/>
              <w:snapToGrid w:val="0"/>
              <w:spacing w:before="60" w:after="60" w:line="240" w:lineRule="auto"/>
              <w:jc w:val="left"/>
              <w:rPr>
                <w:ins w:id="2284" w:author="Raphael Malyankar" w:date="2025-08-10T20:29:00Z" w16du:dateUtc="2025-08-11T03:29:00Z"/>
                <w:rFonts w:eastAsia="SimSun" w:cs="Arial"/>
                <w:b/>
                <w:color w:val="000000"/>
                <w:sz w:val="16"/>
                <w:szCs w:val="16"/>
                <w:lang w:eastAsia="ar-SA"/>
              </w:rPr>
            </w:pPr>
            <w:ins w:id="2285" w:author="Raphael Malyankar" w:date="2025-08-10T20:29:00Z" w16du:dateUtc="2025-08-11T03:29:00Z">
              <w:r w:rsidRPr="00460EEF">
                <w:rPr>
                  <w:rFonts w:eastAsia="SimSun" w:cs="Arial"/>
                  <w:b/>
                  <w:color w:val="EE0000"/>
                  <w:sz w:val="16"/>
                  <w:szCs w:val="16"/>
                  <w:lang w:eastAsia="ar-SA"/>
                </w:rPr>
                <w:t xml:space="preserve">The optional S-100 attributes </w:t>
              </w:r>
              <w:r w:rsidRPr="00460EEF">
                <w:rPr>
                  <w:rFonts w:eastAsia="SimSun" w:cs="Arial"/>
                  <w:b/>
                  <w:i/>
                  <w:iCs/>
                  <w:color w:val="EE0000"/>
                  <w:sz w:val="16"/>
                  <w:szCs w:val="16"/>
                  <w:lang w:eastAsia="ar-SA"/>
                </w:rPr>
                <w:t>dataCoverage</w:t>
              </w:r>
              <w:r w:rsidRPr="00460EEF">
                <w:rPr>
                  <w:rFonts w:eastAsia="SimSun" w:cs="Arial"/>
                  <w:b/>
                  <w:color w:val="EE0000"/>
                  <w:sz w:val="16"/>
                  <w:szCs w:val="16"/>
                  <w:lang w:eastAsia="ar-SA"/>
                </w:rPr>
                <w:t xml:space="preserve"> and </w:t>
              </w:r>
              <w:r w:rsidRPr="00460EEF">
                <w:rPr>
                  <w:rFonts w:eastAsia="SimSun" w:cs="Arial"/>
                  <w:b/>
                  <w:i/>
                  <w:iCs/>
                  <w:color w:val="EE0000"/>
                  <w:sz w:val="16"/>
                  <w:szCs w:val="16"/>
                  <w:lang w:eastAsia="ar-SA"/>
                </w:rPr>
                <w:t xml:space="preserve">editionNumber </w:t>
              </w:r>
              <w:r w:rsidRPr="00460EEF">
                <w:rPr>
                  <w:rFonts w:eastAsia="SimSun" w:cs="Arial"/>
                  <w:b/>
                  <w:color w:val="EE0000"/>
                  <w:sz w:val="16"/>
                  <w:szCs w:val="16"/>
                  <w:lang w:eastAsia="ar-SA"/>
                </w:rPr>
                <w:t>are mandatory in S-1</w:t>
              </w:r>
            </w:ins>
            <w:ins w:id="2286" w:author="Raphael Malyankar" w:date="2025-08-10T20:41:00Z" w16du:dateUtc="2025-08-11T03:41:00Z">
              <w:r w:rsidR="00AC050B" w:rsidRPr="00460EEF">
                <w:rPr>
                  <w:rFonts w:eastAsia="SimSun" w:cs="Arial"/>
                  <w:b/>
                  <w:color w:val="EE0000"/>
                  <w:sz w:val="16"/>
                  <w:szCs w:val="16"/>
                  <w:lang w:eastAsia="ar-SA"/>
                </w:rPr>
                <w:t>XX</w:t>
              </w:r>
            </w:ins>
          </w:p>
        </w:tc>
      </w:tr>
      <w:tr w:rsidR="00D478D4" w:rsidRPr="00D478D4" w14:paraId="6D928E5B" w14:textId="77777777" w:rsidTr="00213E83">
        <w:trPr>
          <w:cantSplit/>
          <w:trHeight w:val="171"/>
          <w:ins w:id="2287" w:author="Raphael Malyankar" w:date="2025-08-10T20:29:00Z"/>
        </w:trPr>
        <w:tc>
          <w:tcPr>
            <w:tcW w:w="945" w:type="pct"/>
          </w:tcPr>
          <w:p w14:paraId="67328BF5" w14:textId="77777777" w:rsidR="00D478D4" w:rsidRPr="00D478D4" w:rsidRDefault="00D478D4" w:rsidP="00D478D4">
            <w:pPr>
              <w:suppressAutoHyphens/>
              <w:snapToGrid w:val="0"/>
              <w:spacing w:before="60" w:after="60" w:line="240" w:lineRule="auto"/>
              <w:jc w:val="left"/>
              <w:rPr>
                <w:ins w:id="2288" w:author="Raphael Malyankar" w:date="2025-08-10T20:29:00Z" w16du:dateUtc="2025-08-11T03:29:00Z"/>
                <w:rFonts w:eastAsia="SimSun" w:cs="Arial"/>
                <w:color w:val="000000"/>
                <w:sz w:val="16"/>
                <w:szCs w:val="16"/>
                <w:lang w:eastAsia="ar-SA"/>
              </w:rPr>
            </w:pPr>
            <w:ins w:id="2289" w:author="Raphael Malyankar" w:date="2025-08-10T20:29:00Z" w16du:dateUtc="2025-08-11T03:29:00Z">
              <w:r w:rsidRPr="00D478D4">
                <w:rPr>
                  <w:rFonts w:eastAsia="SimSun" w:cs="Arial"/>
                  <w:color w:val="000000"/>
                  <w:sz w:val="16"/>
                  <w:szCs w:val="16"/>
                  <w:lang w:eastAsia="ar-SA"/>
                </w:rPr>
                <w:t>fileName</w:t>
              </w:r>
            </w:ins>
          </w:p>
        </w:tc>
        <w:tc>
          <w:tcPr>
            <w:tcW w:w="1006" w:type="pct"/>
          </w:tcPr>
          <w:p w14:paraId="19302667" w14:textId="77777777" w:rsidR="00D478D4" w:rsidRPr="00D478D4" w:rsidRDefault="00D478D4" w:rsidP="00D478D4">
            <w:pPr>
              <w:suppressAutoHyphens/>
              <w:snapToGrid w:val="0"/>
              <w:spacing w:before="60" w:after="60" w:line="240" w:lineRule="auto"/>
              <w:jc w:val="left"/>
              <w:rPr>
                <w:ins w:id="2290" w:author="Raphael Malyankar" w:date="2025-08-10T20:29:00Z" w16du:dateUtc="2025-08-11T03:29:00Z"/>
                <w:rFonts w:eastAsia="SimSun" w:cs="Arial"/>
                <w:color w:val="000000"/>
                <w:sz w:val="16"/>
                <w:szCs w:val="16"/>
                <w:lang w:eastAsia="ar-SA"/>
              </w:rPr>
            </w:pPr>
            <w:ins w:id="2291" w:author="Raphael Malyankar" w:date="2025-08-10T20:29:00Z" w16du:dateUtc="2025-08-11T03:29:00Z">
              <w:r w:rsidRPr="00D478D4">
                <w:rPr>
                  <w:rFonts w:eastAsia="SimSun" w:cs="Arial"/>
                  <w:color w:val="000000"/>
                  <w:sz w:val="16"/>
                  <w:szCs w:val="16"/>
                  <w:lang w:eastAsia="ar-SA"/>
                </w:rPr>
                <w:t>Dataset file name</w:t>
              </w:r>
            </w:ins>
          </w:p>
        </w:tc>
        <w:tc>
          <w:tcPr>
            <w:tcW w:w="287" w:type="pct"/>
          </w:tcPr>
          <w:p w14:paraId="673DF337" w14:textId="77777777" w:rsidR="00D478D4" w:rsidRPr="00D478D4" w:rsidRDefault="00D478D4" w:rsidP="00D478D4">
            <w:pPr>
              <w:suppressAutoHyphens/>
              <w:snapToGrid w:val="0"/>
              <w:spacing w:before="60" w:after="60" w:line="240" w:lineRule="auto"/>
              <w:jc w:val="center"/>
              <w:rPr>
                <w:ins w:id="2292" w:author="Raphael Malyankar" w:date="2025-08-10T20:29:00Z" w16du:dateUtc="2025-08-11T03:29:00Z"/>
                <w:rFonts w:eastAsia="SimSun" w:cs="Arial"/>
                <w:color w:val="000000"/>
                <w:sz w:val="16"/>
                <w:szCs w:val="16"/>
                <w:lang w:eastAsia="ar-SA"/>
              </w:rPr>
            </w:pPr>
            <w:ins w:id="2293" w:author="Raphael Malyankar" w:date="2025-08-10T20:29:00Z" w16du:dateUtc="2025-08-11T03:29:00Z">
              <w:r w:rsidRPr="00460EEF">
                <w:rPr>
                  <w:rFonts w:eastAsia="SimSun" w:cs="Arial"/>
                  <w:color w:val="EE0000"/>
                  <w:sz w:val="16"/>
                  <w:szCs w:val="16"/>
                  <w:lang w:eastAsia="ar-SA"/>
                </w:rPr>
                <w:t>1</w:t>
              </w:r>
            </w:ins>
          </w:p>
        </w:tc>
        <w:tc>
          <w:tcPr>
            <w:tcW w:w="1265" w:type="pct"/>
          </w:tcPr>
          <w:p w14:paraId="4EA86EDB" w14:textId="77777777" w:rsidR="00D478D4" w:rsidRPr="00D478D4" w:rsidRDefault="00D478D4" w:rsidP="00D478D4">
            <w:pPr>
              <w:suppressAutoHyphens/>
              <w:snapToGrid w:val="0"/>
              <w:spacing w:before="60" w:after="60" w:line="240" w:lineRule="auto"/>
              <w:jc w:val="left"/>
              <w:rPr>
                <w:ins w:id="2294" w:author="Raphael Malyankar" w:date="2025-08-10T20:29:00Z" w16du:dateUtc="2025-08-11T03:29:00Z"/>
                <w:rFonts w:eastAsia="SimSun" w:cs="Arial"/>
                <w:color w:val="000000"/>
                <w:sz w:val="16"/>
                <w:szCs w:val="16"/>
                <w:lang w:eastAsia="ar-SA"/>
              </w:rPr>
            </w:pPr>
            <w:ins w:id="2295" w:author="Raphael Malyankar" w:date="2025-08-10T20:29:00Z" w16du:dateUtc="2025-08-11T03:29:00Z">
              <w:r w:rsidRPr="00D478D4">
                <w:rPr>
                  <w:rFonts w:eastAsia="SimSun" w:cs="Arial"/>
                  <w:color w:val="000000"/>
                  <w:sz w:val="16"/>
                  <w:szCs w:val="16"/>
                  <w:lang w:eastAsia="ar-SA"/>
                </w:rPr>
                <w:t>URI</w:t>
              </w:r>
            </w:ins>
          </w:p>
        </w:tc>
        <w:tc>
          <w:tcPr>
            <w:tcW w:w="1497" w:type="pct"/>
          </w:tcPr>
          <w:p w14:paraId="2EB19449" w14:textId="77777777" w:rsidR="00D478D4" w:rsidRPr="00D478D4" w:rsidRDefault="00D478D4" w:rsidP="00D478D4">
            <w:pPr>
              <w:suppressAutoHyphens/>
              <w:snapToGrid w:val="0"/>
              <w:spacing w:before="60" w:after="60" w:line="240" w:lineRule="auto"/>
              <w:jc w:val="left"/>
              <w:rPr>
                <w:ins w:id="2296" w:author="Raphael Malyankar" w:date="2025-08-10T20:29:00Z" w16du:dateUtc="2025-08-11T03:29:00Z"/>
                <w:rFonts w:eastAsia="SimSun" w:cs="Arial"/>
                <w:color w:val="000000"/>
                <w:sz w:val="16"/>
                <w:szCs w:val="16"/>
                <w:lang w:eastAsia="ar-SA"/>
              </w:rPr>
            </w:pPr>
            <w:ins w:id="2297" w:author="Raphael Malyankar" w:date="2025-08-10T20:29:00Z" w16du:dateUtc="2025-08-11T03:29:00Z">
              <w:r w:rsidRPr="00D478D4">
                <w:rPr>
                  <w:rFonts w:eastAsia="SimSun" w:cs="Arial"/>
                  <w:color w:val="000000"/>
                  <w:sz w:val="16"/>
                  <w:szCs w:val="16"/>
                  <w:lang w:eastAsia="ar-SA"/>
                </w:rPr>
                <w:t>See S-100 Part 1, clause 1-4.6</w:t>
              </w:r>
            </w:ins>
          </w:p>
        </w:tc>
      </w:tr>
      <w:tr w:rsidR="00D478D4" w:rsidRPr="00D478D4" w14:paraId="0BB0DBC6" w14:textId="77777777" w:rsidTr="00213E83">
        <w:trPr>
          <w:cantSplit/>
          <w:trHeight w:val="326"/>
          <w:ins w:id="2298" w:author="Raphael Malyankar" w:date="2025-08-10T20:29:00Z"/>
        </w:trPr>
        <w:tc>
          <w:tcPr>
            <w:tcW w:w="945" w:type="pct"/>
          </w:tcPr>
          <w:p w14:paraId="2A6C3118" w14:textId="77777777" w:rsidR="00D478D4" w:rsidRPr="00D478D4" w:rsidRDefault="00D478D4" w:rsidP="00D478D4">
            <w:pPr>
              <w:suppressAutoHyphens/>
              <w:snapToGrid w:val="0"/>
              <w:spacing w:before="60" w:after="60" w:line="240" w:lineRule="auto"/>
              <w:jc w:val="left"/>
              <w:rPr>
                <w:ins w:id="2299" w:author="Raphael Malyankar" w:date="2025-08-10T20:29:00Z" w16du:dateUtc="2025-08-11T03:29:00Z"/>
                <w:rFonts w:eastAsia="SimSun" w:cs="Arial"/>
                <w:color w:val="000000"/>
                <w:sz w:val="16"/>
                <w:szCs w:val="16"/>
                <w:lang w:eastAsia="ar-SA"/>
              </w:rPr>
            </w:pPr>
            <w:ins w:id="2300" w:author="Raphael Malyankar" w:date="2025-08-10T20:29:00Z" w16du:dateUtc="2025-08-11T03:29:00Z">
              <w:r w:rsidRPr="00D478D4">
                <w:rPr>
                  <w:rFonts w:eastAsia="SimSun" w:cs="Arial"/>
                  <w:color w:val="000000"/>
                  <w:sz w:val="16"/>
                  <w:szCs w:val="16"/>
                  <w:lang w:eastAsia="ar-SA"/>
                </w:rPr>
                <w:t>description</w:t>
              </w:r>
            </w:ins>
          </w:p>
        </w:tc>
        <w:tc>
          <w:tcPr>
            <w:tcW w:w="1006" w:type="pct"/>
          </w:tcPr>
          <w:p w14:paraId="13A43F43" w14:textId="77777777" w:rsidR="00D478D4" w:rsidRPr="00D478D4" w:rsidRDefault="00D478D4" w:rsidP="00D478D4">
            <w:pPr>
              <w:suppressAutoHyphens/>
              <w:snapToGrid w:val="0"/>
              <w:spacing w:before="60" w:after="60" w:line="240" w:lineRule="auto"/>
              <w:jc w:val="left"/>
              <w:rPr>
                <w:ins w:id="2301" w:author="Raphael Malyankar" w:date="2025-08-10T20:29:00Z" w16du:dateUtc="2025-08-11T03:29:00Z"/>
                <w:rFonts w:eastAsia="SimSun" w:cs="Arial"/>
                <w:color w:val="000000"/>
                <w:sz w:val="16"/>
                <w:szCs w:val="16"/>
                <w:lang w:eastAsia="ar-SA"/>
              </w:rPr>
            </w:pPr>
            <w:ins w:id="2302" w:author="Raphael Malyankar" w:date="2025-08-10T20:29:00Z" w16du:dateUtc="2025-08-11T03:29:00Z">
              <w:r w:rsidRPr="00D478D4">
                <w:rPr>
                  <w:rFonts w:eastAsia="SimSun" w:cs="Arial"/>
                  <w:color w:val="000000"/>
                  <w:sz w:val="16"/>
                  <w:szCs w:val="16"/>
                  <w:lang w:eastAsia="ar-SA"/>
                </w:rPr>
                <w:t>Short description giving the area or location covered by the dataset</w:t>
              </w:r>
            </w:ins>
          </w:p>
        </w:tc>
        <w:tc>
          <w:tcPr>
            <w:tcW w:w="287" w:type="pct"/>
          </w:tcPr>
          <w:p w14:paraId="1F1BA324" w14:textId="77777777" w:rsidR="00D478D4" w:rsidRPr="00D478D4" w:rsidRDefault="00D478D4" w:rsidP="00D478D4">
            <w:pPr>
              <w:suppressAutoHyphens/>
              <w:snapToGrid w:val="0"/>
              <w:spacing w:before="60" w:after="60" w:line="240" w:lineRule="auto"/>
              <w:jc w:val="center"/>
              <w:rPr>
                <w:ins w:id="2303" w:author="Raphael Malyankar" w:date="2025-08-10T20:29:00Z" w16du:dateUtc="2025-08-11T03:29:00Z"/>
                <w:rFonts w:eastAsia="SimSun" w:cs="Arial"/>
                <w:color w:val="000000"/>
                <w:sz w:val="16"/>
                <w:szCs w:val="16"/>
                <w:lang w:eastAsia="ar-SA"/>
              </w:rPr>
            </w:pPr>
            <w:ins w:id="2304" w:author="Raphael Malyankar" w:date="2025-08-10T20:29:00Z" w16du:dateUtc="2025-08-11T03:29:00Z">
              <w:r w:rsidRPr="00D478D4">
                <w:rPr>
                  <w:rFonts w:eastAsia="SimSun" w:cs="Arial"/>
                  <w:color w:val="000000"/>
                  <w:sz w:val="16"/>
                  <w:szCs w:val="16"/>
                  <w:lang w:eastAsia="ar-SA"/>
                </w:rPr>
                <w:t>0..1</w:t>
              </w:r>
            </w:ins>
          </w:p>
        </w:tc>
        <w:tc>
          <w:tcPr>
            <w:tcW w:w="1265" w:type="pct"/>
          </w:tcPr>
          <w:p w14:paraId="024E5F98" w14:textId="77777777" w:rsidR="00D478D4" w:rsidRPr="00D478D4" w:rsidRDefault="00D478D4" w:rsidP="00D478D4">
            <w:pPr>
              <w:suppressAutoHyphens/>
              <w:snapToGrid w:val="0"/>
              <w:spacing w:before="60" w:after="60" w:line="240" w:lineRule="auto"/>
              <w:jc w:val="left"/>
              <w:rPr>
                <w:ins w:id="2305" w:author="Raphael Malyankar" w:date="2025-08-10T20:29:00Z" w16du:dateUtc="2025-08-11T03:29:00Z"/>
                <w:rFonts w:eastAsia="SimSun" w:cs="Arial"/>
                <w:color w:val="000000"/>
                <w:sz w:val="16"/>
                <w:szCs w:val="16"/>
                <w:lang w:eastAsia="ar-SA"/>
              </w:rPr>
            </w:pPr>
            <w:ins w:id="2306" w:author="Raphael Malyankar" w:date="2025-08-10T20:29:00Z" w16du:dateUtc="2025-08-11T03:29:00Z">
              <w:r w:rsidRPr="00D478D4">
                <w:rPr>
                  <w:rFonts w:eastAsia="SimSun" w:cs="Arial"/>
                  <w:color w:val="000000"/>
                  <w:sz w:val="16"/>
                  <w:szCs w:val="16"/>
                  <w:lang w:eastAsia="ar-SA"/>
                </w:rPr>
                <w:t>CharacterString</w:t>
              </w:r>
            </w:ins>
          </w:p>
        </w:tc>
        <w:tc>
          <w:tcPr>
            <w:tcW w:w="1497" w:type="pct"/>
            <w:vAlign w:val="center"/>
          </w:tcPr>
          <w:p w14:paraId="13B5F096" w14:textId="77777777" w:rsidR="00D478D4" w:rsidRPr="00D478D4" w:rsidRDefault="00D478D4" w:rsidP="00D478D4">
            <w:pPr>
              <w:suppressAutoHyphens/>
              <w:snapToGrid w:val="0"/>
              <w:spacing w:before="60" w:after="60" w:line="240" w:lineRule="auto"/>
              <w:jc w:val="left"/>
              <w:rPr>
                <w:ins w:id="2307" w:author="Raphael Malyankar" w:date="2025-08-10T20:29:00Z" w16du:dateUtc="2025-08-11T03:29:00Z"/>
                <w:rFonts w:eastAsia="SimSun" w:cs="Arial"/>
                <w:color w:val="000000"/>
                <w:sz w:val="16"/>
                <w:szCs w:val="16"/>
                <w:lang w:eastAsia="ar-SA"/>
              </w:rPr>
            </w:pPr>
            <w:ins w:id="2308" w:author="Raphael Malyankar" w:date="2025-08-10T20:29:00Z" w16du:dateUtc="2025-08-11T03:29:00Z">
              <w:r w:rsidRPr="00D478D4">
                <w:rPr>
                  <w:rFonts w:eastAsia="SimSun" w:cs="Arial"/>
                  <w:color w:val="000000"/>
                  <w:sz w:val="16"/>
                  <w:szCs w:val="16"/>
                  <w:lang w:eastAsia="ar-SA"/>
                </w:rPr>
                <w:t>For example a harbour or port name, between two named locations etc.</w:t>
              </w:r>
            </w:ins>
          </w:p>
          <w:p w14:paraId="45DB5DF8" w14:textId="77777777" w:rsidR="00D478D4" w:rsidRPr="00D478D4" w:rsidRDefault="00D478D4" w:rsidP="00D478D4">
            <w:pPr>
              <w:suppressAutoHyphens/>
              <w:snapToGrid w:val="0"/>
              <w:spacing w:before="60" w:after="60" w:line="240" w:lineRule="auto"/>
              <w:jc w:val="left"/>
              <w:rPr>
                <w:ins w:id="2309" w:author="Raphael Malyankar" w:date="2025-08-10T20:29:00Z" w16du:dateUtc="2025-08-11T03:29:00Z"/>
                <w:rFonts w:eastAsia="SimSun" w:cs="Arial"/>
                <w:color w:val="000000"/>
                <w:sz w:val="16"/>
                <w:szCs w:val="16"/>
                <w:lang w:eastAsia="ar-SA"/>
              </w:rPr>
            </w:pPr>
            <w:ins w:id="2310" w:author="Raphael Malyankar" w:date="2025-08-10T20:29:00Z" w16du:dateUtc="2025-08-11T03:29:00Z">
              <w:r w:rsidRPr="00D478D4">
                <w:rPr>
                  <w:rFonts w:eastAsia="SimSun" w:cs="Arial"/>
                  <w:color w:val="000000"/>
                  <w:sz w:val="16"/>
                  <w:szCs w:val="16"/>
                  <w:lang w:eastAsia="ar-SA"/>
                </w:rPr>
                <w:t>For an update dataset this field should contain a brief description of the update.</w:t>
              </w:r>
            </w:ins>
          </w:p>
        </w:tc>
      </w:tr>
      <w:tr w:rsidR="00D478D4" w:rsidRPr="00D478D4" w14:paraId="14D0DA2C" w14:textId="77777777" w:rsidTr="00213E83">
        <w:trPr>
          <w:cantSplit/>
          <w:trHeight w:val="326"/>
          <w:ins w:id="2311" w:author="Raphael Malyankar" w:date="2025-08-10T20:29:00Z"/>
        </w:trPr>
        <w:tc>
          <w:tcPr>
            <w:tcW w:w="945" w:type="pct"/>
          </w:tcPr>
          <w:p w14:paraId="1AEBE4E4" w14:textId="77777777" w:rsidR="00D478D4" w:rsidRPr="00D478D4" w:rsidRDefault="00D478D4" w:rsidP="00D478D4">
            <w:pPr>
              <w:suppressAutoHyphens/>
              <w:snapToGrid w:val="0"/>
              <w:spacing w:before="60" w:after="60" w:line="240" w:lineRule="auto"/>
              <w:jc w:val="left"/>
              <w:rPr>
                <w:ins w:id="2312" w:author="Raphael Malyankar" w:date="2025-08-10T20:29:00Z" w16du:dateUtc="2025-08-11T03:29:00Z"/>
                <w:rFonts w:eastAsia="SimSun" w:cs="Arial"/>
                <w:color w:val="000000"/>
                <w:sz w:val="16"/>
                <w:szCs w:val="16"/>
                <w:lang w:eastAsia="ar-SA"/>
              </w:rPr>
            </w:pPr>
            <w:ins w:id="2313" w:author="Raphael Malyankar" w:date="2025-08-10T20:29:00Z" w16du:dateUtc="2025-08-11T03:29:00Z">
              <w:r w:rsidRPr="00D478D4">
                <w:rPr>
                  <w:rFonts w:eastAsia="SimSun" w:cs="Arial"/>
                  <w:color w:val="000000"/>
                  <w:sz w:val="16"/>
                  <w:szCs w:val="16"/>
                  <w:lang w:eastAsia="ar-SA"/>
                </w:rPr>
                <w:t>datasetID</w:t>
              </w:r>
            </w:ins>
          </w:p>
        </w:tc>
        <w:tc>
          <w:tcPr>
            <w:tcW w:w="1006" w:type="pct"/>
          </w:tcPr>
          <w:p w14:paraId="66B8CDE0" w14:textId="77777777" w:rsidR="00D478D4" w:rsidRPr="00D478D4" w:rsidRDefault="00D478D4" w:rsidP="00D478D4">
            <w:pPr>
              <w:suppressAutoHyphens/>
              <w:snapToGrid w:val="0"/>
              <w:spacing w:before="60" w:after="60" w:line="240" w:lineRule="auto"/>
              <w:jc w:val="left"/>
              <w:rPr>
                <w:ins w:id="2314" w:author="Raphael Malyankar" w:date="2025-08-10T20:29:00Z" w16du:dateUtc="2025-08-11T03:29:00Z"/>
                <w:rFonts w:eastAsia="SimSun" w:cs="Arial"/>
                <w:color w:val="000000"/>
                <w:sz w:val="16"/>
                <w:szCs w:val="16"/>
                <w:lang w:eastAsia="ar-SA"/>
              </w:rPr>
            </w:pPr>
            <w:ins w:id="2315" w:author="Raphael Malyankar" w:date="2025-08-10T20:29:00Z" w16du:dateUtc="2025-08-11T03:29:00Z">
              <w:r w:rsidRPr="00D478D4">
                <w:rPr>
                  <w:rFonts w:eastAsia="SimSun" w:cs="Arial"/>
                  <w:color w:val="000000"/>
                  <w:sz w:val="16"/>
                  <w:szCs w:val="16"/>
                  <w:lang w:eastAsia="ar-SA"/>
                </w:rPr>
                <w:t>Dataset ID expressed as a Maritime Resource Name</w:t>
              </w:r>
            </w:ins>
          </w:p>
        </w:tc>
        <w:tc>
          <w:tcPr>
            <w:tcW w:w="287" w:type="pct"/>
          </w:tcPr>
          <w:p w14:paraId="5ABEFC6A" w14:textId="77777777" w:rsidR="00D478D4" w:rsidRPr="00D478D4" w:rsidRDefault="00D478D4" w:rsidP="00D478D4">
            <w:pPr>
              <w:suppressAutoHyphens/>
              <w:snapToGrid w:val="0"/>
              <w:spacing w:before="60" w:after="60" w:line="240" w:lineRule="auto"/>
              <w:jc w:val="center"/>
              <w:rPr>
                <w:ins w:id="2316" w:author="Raphael Malyankar" w:date="2025-08-10T20:29:00Z" w16du:dateUtc="2025-08-11T03:29:00Z"/>
                <w:rFonts w:eastAsia="SimSun" w:cs="Arial"/>
                <w:color w:val="000000"/>
                <w:sz w:val="16"/>
                <w:szCs w:val="16"/>
                <w:lang w:eastAsia="ar-SA"/>
              </w:rPr>
            </w:pPr>
            <w:ins w:id="2317" w:author="Raphael Malyankar" w:date="2025-08-10T20:29:00Z" w16du:dateUtc="2025-08-11T03:29:00Z">
              <w:r w:rsidRPr="00D478D4">
                <w:rPr>
                  <w:rFonts w:eastAsia="SimSun" w:cs="Arial"/>
                  <w:color w:val="000000"/>
                  <w:sz w:val="16"/>
                  <w:szCs w:val="16"/>
                  <w:lang w:eastAsia="ar-SA"/>
                </w:rPr>
                <w:t>0..1</w:t>
              </w:r>
            </w:ins>
          </w:p>
        </w:tc>
        <w:tc>
          <w:tcPr>
            <w:tcW w:w="1265" w:type="pct"/>
          </w:tcPr>
          <w:p w14:paraId="6BE659E1" w14:textId="77777777" w:rsidR="00D478D4" w:rsidRPr="00D478D4" w:rsidRDefault="00D478D4" w:rsidP="00D478D4">
            <w:pPr>
              <w:suppressAutoHyphens/>
              <w:snapToGrid w:val="0"/>
              <w:spacing w:before="60" w:after="60" w:line="240" w:lineRule="auto"/>
              <w:jc w:val="left"/>
              <w:rPr>
                <w:ins w:id="2318" w:author="Raphael Malyankar" w:date="2025-08-10T20:29:00Z" w16du:dateUtc="2025-08-11T03:29:00Z"/>
                <w:rFonts w:eastAsia="SimSun" w:cs="Arial"/>
                <w:color w:val="000000"/>
                <w:sz w:val="16"/>
                <w:szCs w:val="16"/>
                <w:lang w:eastAsia="ar-SA"/>
              </w:rPr>
            </w:pPr>
            <w:ins w:id="2319" w:author="Raphael Malyankar" w:date="2025-08-10T20:29:00Z" w16du:dateUtc="2025-08-11T03:29:00Z">
              <w:r w:rsidRPr="00D478D4">
                <w:rPr>
                  <w:rFonts w:eastAsia="SimSun" w:cs="Arial"/>
                  <w:color w:val="000000"/>
                  <w:sz w:val="16"/>
                  <w:szCs w:val="16"/>
                  <w:lang w:eastAsia="ar-SA"/>
                </w:rPr>
                <w:t>URN</w:t>
              </w:r>
            </w:ins>
          </w:p>
        </w:tc>
        <w:tc>
          <w:tcPr>
            <w:tcW w:w="1497" w:type="pct"/>
            <w:vAlign w:val="center"/>
          </w:tcPr>
          <w:p w14:paraId="7F12F1BD" w14:textId="77777777" w:rsidR="00D478D4" w:rsidRPr="00D478D4" w:rsidRDefault="00D478D4" w:rsidP="00D478D4">
            <w:pPr>
              <w:suppressAutoHyphens/>
              <w:snapToGrid w:val="0"/>
              <w:spacing w:before="60" w:after="60" w:line="240" w:lineRule="auto"/>
              <w:jc w:val="left"/>
              <w:rPr>
                <w:ins w:id="2320" w:author="Raphael Malyankar" w:date="2025-08-10T20:29:00Z" w16du:dateUtc="2025-08-11T03:29:00Z"/>
                <w:rFonts w:eastAsia="SimSun" w:cs="Arial"/>
                <w:color w:val="000000"/>
                <w:sz w:val="16"/>
                <w:szCs w:val="16"/>
                <w:lang w:eastAsia="ar-SA"/>
              </w:rPr>
            </w:pPr>
            <w:ins w:id="2321" w:author="Raphael Malyankar" w:date="2025-08-10T20:29:00Z" w16du:dateUtc="2025-08-11T03:29:00Z">
              <w:r w:rsidRPr="00D478D4">
                <w:rPr>
                  <w:rFonts w:eastAsia="SimSun" w:cs="Arial"/>
                  <w:color w:val="000000"/>
                  <w:sz w:val="16"/>
                  <w:szCs w:val="16"/>
                  <w:lang w:eastAsia="ar-SA"/>
                </w:rPr>
                <w:t>The URN must be an MRN</w:t>
              </w:r>
            </w:ins>
          </w:p>
        </w:tc>
      </w:tr>
      <w:tr w:rsidR="00D478D4" w:rsidRPr="00D478D4" w14:paraId="0D6177BD" w14:textId="77777777" w:rsidTr="00213E83">
        <w:trPr>
          <w:cantSplit/>
          <w:trHeight w:val="326"/>
          <w:ins w:id="2322" w:author="Raphael Malyankar" w:date="2025-08-10T20:29:00Z"/>
        </w:trPr>
        <w:tc>
          <w:tcPr>
            <w:tcW w:w="945" w:type="pct"/>
          </w:tcPr>
          <w:p w14:paraId="2B4E7CDD" w14:textId="77777777" w:rsidR="00D478D4" w:rsidRPr="00D478D4" w:rsidRDefault="00D478D4" w:rsidP="00D478D4">
            <w:pPr>
              <w:suppressAutoHyphens/>
              <w:snapToGrid w:val="0"/>
              <w:spacing w:before="60" w:after="60" w:line="240" w:lineRule="auto"/>
              <w:jc w:val="left"/>
              <w:rPr>
                <w:ins w:id="2323" w:author="Raphael Malyankar" w:date="2025-08-10T20:29:00Z" w16du:dateUtc="2025-08-11T03:29:00Z"/>
                <w:rFonts w:eastAsia="SimSun" w:cs="Arial"/>
                <w:color w:val="000000"/>
                <w:sz w:val="16"/>
                <w:szCs w:val="16"/>
                <w:lang w:eastAsia="ar-SA"/>
              </w:rPr>
            </w:pPr>
            <w:ins w:id="2324" w:author="Raphael Malyankar" w:date="2025-08-10T20:29:00Z" w16du:dateUtc="2025-08-11T03:29:00Z">
              <w:r w:rsidRPr="00D478D4">
                <w:rPr>
                  <w:rFonts w:eastAsia="SimSun" w:cs="Arial"/>
                  <w:color w:val="000000"/>
                  <w:sz w:val="16"/>
                  <w:szCs w:val="16"/>
                  <w:lang w:eastAsia="ar-SA"/>
                </w:rPr>
                <w:t>compressionFlag</w:t>
              </w:r>
            </w:ins>
          </w:p>
        </w:tc>
        <w:tc>
          <w:tcPr>
            <w:tcW w:w="1006" w:type="pct"/>
          </w:tcPr>
          <w:p w14:paraId="7D18EA92" w14:textId="77777777" w:rsidR="00D478D4" w:rsidRPr="00D478D4" w:rsidRDefault="00D478D4" w:rsidP="00D478D4">
            <w:pPr>
              <w:suppressAutoHyphens/>
              <w:snapToGrid w:val="0"/>
              <w:spacing w:before="60" w:after="60" w:line="240" w:lineRule="auto"/>
              <w:jc w:val="left"/>
              <w:rPr>
                <w:ins w:id="2325" w:author="Raphael Malyankar" w:date="2025-08-10T20:29:00Z" w16du:dateUtc="2025-08-11T03:29:00Z"/>
                <w:rFonts w:eastAsia="SimSun" w:cs="Arial"/>
                <w:color w:val="000000"/>
                <w:sz w:val="16"/>
                <w:szCs w:val="16"/>
                <w:lang w:eastAsia="ar-SA"/>
              </w:rPr>
            </w:pPr>
            <w:ins w:id="2326" w:author="Raphael Malyankar" w:date="2025-08-10T20:29:00Z" w16du:dateUtc="2025-08-11T03:29:00Z">
              <w:r w:rsidRPr="00D478D4">
                <w:rPr>
                  <w:rFonts w:eastAsia="SimSun" w:cs="Arial"/>
                  <w:color w:val="000000"/>
                  <w:sz w:val="16"/>
                  <w:szCs w:val="16"/>
                  <w:lang w:eastAsia="ar-SA"/>
                </w:rPr>
                <w:t>Indicates if the resource is compressed</w:t>
              </w:r>
            </w:ins>
          </w:p>
        </w:tc>
        <w:tc>
          <w:tcPr>
            <w:tcW w:w="287" w:type="pct"/>
          </w:tcPr>
          <w:p w14:paraId="3FEBDD66" w14:textId="77777777" w:rsidR="00D478D4" w:rsidRPr="00D478D4" w:rsidRDefault="00D478D4" w:rsidP="00D478D4">
            <w:pPr>
              <w:suppressAutoHyphens/>
              <w:snapToGrid w:val="0"/>
              <w:spacing w:before="60" w:after="60" w:line="240" w:lineRule="auto"/>
              <w:jc w:val="center"/>
              <w:rPr>
                <w:ins w:id="2327" w:author="Raphael Malyankar" w:date="2025-08-10T20:29:00Z" w16du:dateUtc="2025-08-11T03:29:00Z"/>
                <w:rFonts w:eastAsia="SimSun" w:cs="Arial"/>
                <w:color w:val="000000"/>
                <w:sz w:val="16"/>
                <w:szCs w:val="16"/>
                <w:lang w:eastAsia="ar-SA"/>
              </w:rPr>
            </w:pPr>
            <w:ins w:id="2328" w:author="Raphael Malyankar" w:date="2025-08-10T20:29:00Z" w16du:dateUtc="2025-08-11T03:29:00Z">
              <w:r w:rsidRPr="00D478D4">
                <w:rPr>
                  <w:rFonts w:eastAsia="SimSun" w:cs="Arial"/>
                  <w:color w:val="000000"/>
                  <w:sz w:val="16"/>
                  <w:szCs w:val="16"/>
                  <w:lang w:eastAsia="ar-SA"/>
                </w:rPr>
                <w:t>1</w:t>
              </w:r>
            </w:ins>
          </w:p>
        </w:tc>
        <w:tc>
          <w:tcPr>
            <w:tcW w:w="1265" w:type="pct"/>
          </w:tcPr>
          <w:p w14:paraId="56995D5B" w14:textId="77777777" w:rsidR="00D478D4" w:rsidRPr="00D478D4" w:rsidRDefault="00D478D4" w:rsidP="00D478D4">
            <w:pPr>
              <w:suppressAutoHyphens/>
              <w:snapToGrid w:val="0"/>
              <w:spacing w:before="60" w:after="60" w:line="240" w:lineRule="auto"/>
              <w:jc w:val="left"/>
              <w:rPr>
                <w:ins w:id="2329" w:author="Raphael Malyankar" w:date="2025-08-10T20:29:00Z" w16du:dateUtc="2025-08-11T03:29:00Z"/>
                <w:rFonts w:eastAsia="SimSun" w:cs="Arial"/>
                <w:color w:val="000000"/>
                <w:sz w:val="16"/>
                <w:szCs w:val="16"/>
                <w:lang w:eastAsia="ar-SA"/>
              </w:rPr>
            </w:pPr>
            <w:ins w:id="2330" w:author="Raphael Malyankar" w:date="2025-08-10T20:29:00Z" w16du:dateUtc="2025-08-11T03:29:00Z">
              <w:r w:rsidRPr="00D478D4">
                <w:rPr>
                  <w:rFonts w:eastAsia="SimSun" w:cs="Arial"/>
                  <w:color w:val="000000"/>
                  <w:sz w:val="16"/>
                  <w:szCs w:val="16"/>
                  <w:lang w:eastAsia="ar-SA"/>
                </w:rPr>
                <w:t>Boolean</w:t>
              </w:r>
            </w:ins>
          </w:p>
        </w:tc>
        <w:tc>
          <w:tcPr>
            <w:tcW w:w="1497" w:type="pct"/>
          </w:tcPr>
          <w:p w14:paraId="549F5AF4" w14:textId="77777777" w:rsidR="00D478D4" w:rsidRPr="00D478D4" w:rsidRDefault="00D478D4" w:rsidP="00D478D4">
            <w:pPr>
              <w:suppressAutoHyphens/>
              <w:snapToGrid w:val="0"/>
              <w:spacing w:before="60" w:after="60" w:line="240" w:lineRule="auto"/>
              <w:jc w:val="left"/>
              <w:rPr>
                <w:ins w:id="2331" w:author="Raphael Malyankar" w:date="2025-08-10T20:29:00Z" w16du:dateUtc="2025-08-11T03:29:00Z"/>
                <w:rFonts w:eastAsia="SimSun" w:cs="Arial"/>
                <w:color w:val="000000"/>
                <w:sz w:val="16"/>
                <w:szCs w:val="16"/>
                <w:lang w:eastAsia="ar-SA"/>
              </w:rPr>
            </w:pPr>
            <w:ins w:id="2332" w:author="Raphael Malyankar" w:date="2025-08-10T20:29:00Z" w16du:dateUtc="2025-08-11T03:29:00Z">
              <w:r w:rsidRPr="00D478D4">
                <w:rPr>
                  <w:rFonts w:eastAsia="SimSun" w:cs="Arial"/>
                  <w:i/>
                  <w:color w:val="000000"/>
                  <w:sz w:val="16"/>
                  <w:szCs w:val="16"/>
                  <w:lang w:eastAsia="ar-SA"/>
                </w:rPr>
                <w:t>true</w:t>
              </w:r>
              <w:r w:rsidRPr="00D478D4">
                <w:rPr>
                  <w:rFonts w:eastAsia="SimSun" w:cs="Arial"/>
                  <w:color w:val="000000"/>
                  <w:sz w:val="16"/>
                  <w:szCs w:val="16"/>
                  <w:lang w:eastAsia="ar-SA"/>
                </w:rPr>
                <w:t xml:space="preserve"> indicates a compressed dataset resource</w:t>
              </w:r>
            </w:ins>
          </w:p>
          <w:p w14:paraId="007115E4" w14:textId="77777777" w:rsidR="00D478D4" w:rsidRPr="00D478D4" w:rsidRDefault="00D478D4" w:rsidP="00D478D4">
            <w:pPr>
              <w:suppressAutoHyphens/>
              <w:snapToGrid w:val="0"/>
              <w:spacing w:before="60" w:after="60" w:line="240" w:lineRule="auto"/>
              <w:jc w:val="left"/>
              <w:rPr>
                <w:ins w:id="2333" w:author="Raphael Malyankar" w:date="2025-08-10T20:29:00Z" w16du:dateUtc="2025-08-11T03:29:00Z"/>
                <w:rFonts w:eastAsia="SimSun" w:cs="Arial"/>
                <w:color w:val="000000"/>
                <w:sz w:val="16"/>
                <w:szCs w:val="16"/>
                <w:lang w:eastAsia="ar-SA"/>
              </w:rPr>
            </w:pPr>
            <w:ins w:id="2334" w:author="Raphael Malyankar" w:date="2025-08-10T20:29:00Z" w16du:dateUtc="2025-08-11T03:29:00Z">
              <w:r w:rsidRPr="00D478D4">
                <w:rPr>
                  <w:rFonts w:eastAsia="SimSun" w:cs="Arial"/>
                  <w:i/>
                  <w:color w:val="000000"/>
                  <w:sz w:val="16"/>
                  <w:szCs w:val="16"/>
                  <w:lang w:eastAsia="ar-SA"/>
                </w:rPr>
                <w:t>false</w:t>
              </w:r>
              <w:r w:rsidRPr="00D478D4">
                <w:rPr>
                  <w:rFonts w:eastAsia="SimSun" w:cs="Arial"/>
                  <w:color w:val="000000"/>
                  <w:sz w:val="16"/>
                  <w:szCs w:val="16"/>
                  <w:lang w:eastAsia="ar-SA"/>
                </w:rPr>
                <w:t xml:space="preserve"> indicates an uncompressed dataset resource</w:t>
              </w:r>
            </w:ins>
          </w:p>
        </w:tc>
      </w:tr>
      <w:tr w:rsidR="00D478D4" w:rsidRPr="00D478D4" w14:paraId="7DAB0164" w14:textId="77777777" w:rsidTr="00213E83">
        <w:trPr>
          <w:cantSplit/>
          <w:trHeight w:val="326"/>
          <w:ins w:id="2335" w:author="Raphael Malyankar" w:date="2025-08-10T20:29:00Z"/>
        </w:trPr>
        <w:tc>
          <w:tcPr>
            <w:tcW w:w="945" w:type="pct"/>
          </w:tcPr>
          <w:p w14:paraId="6F3B5211" w14:textId="77777777" w:rsidR="00D478D4" w:rsidRPr="00D478D4" w:rsidRDefault="00D478D4" w:rsidP="00D478D4">
            <w:pPr>
              <w:suppressAutoHyphens/>
              <w:snapToGrid w:val="0"/>
              <w:spacing w:before="60" w:after="60" w:line="240" w:lineRule="auto"/>
              <w:jc w:val="left"/>
              <w:rPr>
                <w:ins w:id="2336" w:author="Raphael Malyankar" w:date="2025-08-10T20:29:00Z" w16du:dateUtc="2025-08-11T03:29:00Z"/>
                <w:rFonts w:eastAsia="SimSun" w:cs="Arial"/>
                <w:color w:val="000000"/>
                <w:sz w:val="16"/>
                <w:szCs w:val="16"/>
                <w:lang w:eastAsia="ar-SA"/>
              </w:rPr>
            </w:pPr>
            <w:ins w:id="2337" w:author="Raphael Malyankar" w:date="2025-08-10T20:29:00Z" w16du:dateUtc="2025-08-11T03:29:00Z">
              <w:r w:rsidRPr="00D478D4">
                <w:rPr>
                  <w:rFonts w:eastAsia="SimSun" w:cs="Arial"/>
                  <w:color w:val="000000"/>
                  <w:sz w:val="16"/>
                  <w:szCs w:val="16"/>
                  <w:lang w:eastAsia="ar-SA"/>
                </w:rPr>
                <w:t>dataProtection</w:t>
              </w:r>
            </w:ins>
          </w:p>
        </w:tc>
        <w:tc>
          <w:tcPr>
            <w:tcW w:w="1006" w:type="pct"/>
          </w:tcPr>
          <w:p w14:paraId="51C85BA9" w14:textId="77777777" w:rsidR="00D478D4" w:rsidRPr="00D478D4" w:rsidRDefault="00D478D4" w:rsidP="00D478D4">
            <w:pPr>
              <w:suppressAutoHyphens/>
              <w:snapToGrid w:val="0"/>
              <w:spacing w:before="60" w:after="60" w:line="240" w:lineRule="auto"/>
              <w:jc w:val="left"/>
              <w:rPr>
                <w:ins w:id="2338" w:author="Raphael Malyankar" w:date="2025-08-10T20:29:00Z" w16du:dateUtc="2025-08-11T03:29:00Z"/>
                <w:rFonts w:eastAsia="SimSun" w:cs="Arial"/>
                <w:color w:val="000000"/>
                <w:sz w:val="16"/>
                <w:szCs w:val="16"/>
                <w:lang w:eastAsia="ar-SA"/>
              </w:rPr>
            </w:pPr>
            <w:ins w:id="2339" w:author="Raphael Malyankar" w:date="2025-08-10T20:29:00Z" w16du:dateUtc="2025-08-11T03:29:00Z">
              <w:r w:rsidRPr="00D478D4">
                <w:rPr>
                  <w:rFonts w:eastAsia="SimSun" w:cs="Arial"/>
                  <w:color w:val="000000"/>
                  <w:sz w:val="16"/>
                  <w:szCs w:val="16"/>
                  <w:lang w:eastAsia="ar-SA"/>
                </w:rPr>
                <w:t>Indicates if the data is encrypted</w:t>
              </w:r>
            </w:ins>
          </w:p>
        </w:tc>
        <w:tc>
          <w:tcPr>
            <w:tcW w:w="287" w:type="pct"/>
          </w:tcPr>
          <w:p w14:paraId="0E713FD5" w14:textId="77777777" w:rsidR="00D478D4" w:rsidRPr="00D478D4" w:rsidRDefault="00D478D4" w:rsidP="00D478D4">
            <w:pPr>
              <w:suppressAutoHyphens/>
              <w:snapToGrid w:val="0"/>
              <w:spacing w:before="60" w:after="60" w:line="240" w:lineRule="auto"/>
              <w:jc w:val="center"/>
              <w:rPr>
                <w:ins w:id="2340" w:author="Raphael Malyankar" w:date="2025-08-10T20:29:00Z" w16du:dateUtc="2025-08-11T03:29:00Z"/>
                <w:rFonts w:eastAsia="SimSun" w:cs="Arial"/>
                <w:color w:val="000000"/>
                <w:sz w:val="16"/>
                <w:szCs w:val="16"/>
                <w:lang w:eastAsia="ar-SA"/>
              </w:rPr>
            </w:pPr>
            <w:ins w:id="2341" w:author="Raphael Malyankar" w:date="2025-08-10T20:29:00Z" w16du:dateUtc="2025-08-11T03:29:00Z">
              <w:r w:rsidRPr="00D478D4">
                <w:rPr>
                  <w:rFonts w:eastAsia="SimSun" w:cs="Arial"/>
                  <w:color w:val="000000"/>
                  <w:sz w:val="16"/>
                  <w:szCs w:val="16"/>
                  <w:lang w:eastAsia="ar-SA"/>
                </w:rPr>
                <w:t>1</w:t>
              </w:r>
            </w:ins>
          </w:p>
        </w:tc>
        <w:tc>
          <w:tcPr>
            <w:tcW w:w="1265" w:type="pct"/>
          </w:tcPr>
          <w:p w14:paraId="29AA9543" w14:textId="77777777" w:rsidR="00D478D4" w:rsidRPr="00D478D4" w:rsidRDefault="00D478D4" w:rsidP="00D478D4">
            <w:pPr>
              <w:suppressAutoHyphens/>
              <w:snapToGrid w:val="0"/>
              <w:spacing w:before="60" w:after="60" w:line="240" w:lineRule="auto"/>
              <w:jc w:val="left"/>
              <w:rPr>
                <w:ins w:id="2342" w:author="Raphael Malyankar" w:date="2025-08-10T20:29:00Z" w16du:dateUtc="2025-08-11T03:29:00Z"/>
                <w:rFonts w:eastAsia="SimSun" w:cs="Arial"/>
                <w:color w:val="000000"/>
                <w:sz w:val="16"/>
                <w:szCs w:val="16"/>
                <w:lang w:eastAsia="ar-SA"/>
              </w:rPr>
            </w:pPr>
            <w:ins w:id="2343" w:author="Raphael Malyankar" w:date="2025-08-10T20:29:00Z" w16du:dateUtc="2025-08-11T03:29:00Z">
              <w:r w:rsidRPr="00D478D4">
                <w:rPr>
                  <w:rFonts w:eastAsia="SimSun" w:cs="Arial"/>
                  <w:color w:val="000000"/>
                  <w:sz w:val="16"/>
                  <w:szCs w:val="16"/>
                  <w:lang w:eastAsia="ar-SA"/>
                </w:rPr>
                <w:t>Boolean</w:t>
              </w:r>
            </w:ins>
          </w:p>
        </w:tc>
        <w:tc>
          <w:tcPr>
            <w:tcW w:w="1497" w:type="pct"/>
          </w:tcPr>
          <w:p w14:paraId="102CFEBD" w14:textId="77777777" w:rsidR="00D478D4" w:rsidRPr="00D478D4" w:rsidRDefault="00D478D4" w:rsidP="00D478D4">
            <w:pPr>
              <w:suppressAutoHyphens/>
              <w:snapToGrid w:val="0"/>
              <w:spacing w:before="60" w:after="60" w:line="240" w:lineRule="auto"/>
              <w:jc w:val="left"/>
              <w:rPr>
                <w:ins w:id="2344" w:author="Raphael Malyankar" w:date="2025-08-10T20:29:00Z" w16du:dateUtc="2025-08-11T03:29:00Z"/>
                <w:rFonts w:eastAsia="SimSun" w:cs="Arial"/>
                <w:color w:val="000000"/>
                <w:sz w:val="16"/>
                <w:szCs w:val="16"/>
                <w:lang w:eastAsia="ar-SA"/>
              </w:rPr>
            </w:pPr>
            <w:ins w:id="2345" w:author="Raphael Malyankar" w:date="2025-08-10T20:29:00Z" w16du:dateUtc="2025-08-11T03:29:00Z">
              <w:r w:rsidRPr="00D478D4">
                <w:rPr>
                  <w:rFonts w:eastAsia="SimSun" w:cs="Arial"/>
                  <w:i/>
                  <w:color w:val="000000"/>
                  <w:sz w:val="16"/>
                  <w:szCs w:val="16"/>
                  <w:lang w:eastAsia="ar-SA"/>
                </w:rPr>
                <w:t>true</w:t>
              </w:r>
              <w:r w:rsidRPr="00D478D4">
                <w:rPr>
                  <w:rFonts w:eastAsia="SimSun" w:cs="Arial"/>
                  <w:color w:val="000000"/>
                  <w:sz w:val="16"/>
                  <w:szCs w:val="16"/>
                  <w:lang w:eastAsia="ar-SA"/>
                </w:rPr>
                <w:t xml:space="preserve"> indicates an encrypted dataset resource</w:t>
              </w:r>
            </w:ins>
          </w:p>
          <w:p w14:paraId="29355282" w14:textId="77777777" w:rsidR="00D478D4" w:rsidRPr="00D478D4" w:rsidRDefault="00D478D4" w:rsidP="00D478D4">
            <w:pPr>
              <w:suppressAutoHyphens/>
              <w:snapToGrid w:val="0"/>
              <w:spacing w:before="60" w:after="60" w:line="240" w:lineRule="auto"/>
              <w:jc w:val="left"/>
              <w:rPr>
                <w:ins w:id="2346" w:author="Raphael Malyankar" w:date="2025-08-10T20:29:00Z" w16du:dateUtc="2025-08-11T03:29:00Z"/>
                <w:rFonts w:eastAsia="SimSun" w:cs="Arial"/>
                <w:color w:val="000000"/>
                <w:sz w:val="16"/>
                <w:szCs w:val="16"/>
                <w:lang w:eastAsia="ar-SA"/>
              </w:rPr>
            </w:pPr>
            <w:ins w:id="2347" w:author="Raphael Malyankar" w:date="2025-08-10T20:29:00Z" w16du:dateUtc="2025-08-11T03:29:00Z">
              <w:r w:rsidRPr="00D478D4">
                <w:rPr>
                  <w:rFonts w:eastAsia="SimSun" w:cs="Arial"/>
                  <w:i/>
                  <w:color w:val="000000"/>
                  <w:sz w:val="16"/>
                  <w:szCs w:val="16"/>
                  <w:lang w:eastAsia="ar-SA"/>
                </w:rPr>
                <w:t>false</w:t>
              </w:r>
              <w:r w:rsidRPr="00D478D4">
                <w:rPr>
                  <w:rFonts w:eastAsia="SimSun" w:cs="Arial"/>
                  <w:color w:val="000000"/>
                  <w:sz w:val="16"/>
                  <w:szCs w:val="16"/>
                  <w:lang w:eastAsia="ar-SA"/>
                </w:rPr>
                <w:t xml:space="preserve"> indicates an unencrypted dataset resources</w:t>
              </w:r>
            </w:ins>
          </w:p>
        </w:tc>
      </w:tr>
      <w:tr w:rsidR="00D478D4" w:rsidRPr="00D478D4" w14:paraId="53C4527A" w14:textId="77777777" w:rsidTr="00213E83">
        <w:trPr>
          <w:cantSplit/>
          <w:trHeight w:val="326"/>
          <w:ins w:id="2348" w:author="Raphael Malyankar" w:date="2025-08-10T20:29:00Z"/>
        </w:trPr>
        <w:tc>
          <w:tcPr>
            <w:tcW w:w="945" w:type="pct"/>
          </w:tcPr>
          <w:p w14:paraId="24615410" w14:textId="77777777" w:rsidR="00D478D4" w:rsidRPr="00D478D4" w:rsidRDefault="00D478D4" w:rsidP="00D478D4">
            <w:pPr>
              <w:suppressAutoHyphens/>
              <w:snapToGrid w:val="0"/>
              <w:spacing w:before="60" w:after="60" w:line="240" w:lineRule="auto"/>
              <w:jc w:val="left"/>
              <w:rPr>
                <w:ins w:id="2349" w:author="Raphael Malyankar" w:date="2025-08-10T20:29:00Z" w16du:dateUtc="2025-08-11T03:29:00Z"/>
                <w:rFonts w:eastAsia="SimSun" w:cs="Arial"/>
                <w:color w:val="000000"/>
                <w:sz w:val="16"/>
                <w:szCs w:val="16"/>
                <w:lang w:eastAsia="ar-SA"/>
              </w:rPr>
            </w:pPr>
            <w:ins w:id="2350" w:author="Raphael Malyankar" w:date="2025-08-10T20:29:00Z" w16du:dateUtc="2025-08-11T03:29:00Z">
              <w:r w:rsidRPr="00D478D4">
                <w:rPr>
                  <w:rFonts w:eastAsia="SimSun" w:cs="Arial"/>
                  <w:color w:val="000000"/>
                  <w:sz w:val="16"/>
                  <w:szCs w:val="16"/>
                  <w:lang w:eastAsia="ar-SA"/>
                </w:rPr>
                <w:t>protectionScheme</w:t>
              </w:r>
            </w:ins>
          </w:p>
        </w:tc>
        <w:tc>
          <w:tcPr>
            <w:tcW w:w="1006" w:type="pct"/>
          </w:tcPr>
          <w:p w14:paraId="44E2B1AB" w14:textId="77777777" w:rsidR="00D478D4" w:rsidRPr="00D478D4" w:rsidRDefault="00D478D4" w:rsidP="00D478D4">
            <w:pPr>
              <w:suppressAutoHyphens/>
              <w:spacing w:before="60" w:after="60" w:line="240" w:lineRule="auto"/>
              <w:jc w:val="left"/>
              <w:rPr>
                <w:ins w:id="2351" w:author="Raphael Malyankar" w:date="2025-08-10T20:29:00Z" w16du:dateUtc="2025-08-11T03:29:00Z"/>
                <w:rFonts w:eastAsia="SimSun" w:cs="Arial"/>
                <w:color w:val="000000"/>
                <w:sz w:val="16"/>
                <w:szCs w:val="16"/>
                <w:lang w:eastAsia="ar-SA"/>
              </w:rPr>
            </w:pPr>
            <w:ins w:id="2352" w:author="Raphael Malyankar" w:date="2025-08-10T20:29:00Z" w16du:dateUtc="2025-08-11T03:29:00Z">
              <w:r w:rsidRPr="00D478D4">
                <w:rPr>
                  <w:rFonts w:eastAsia="Times New Roman" w:cs="Arial"/>
                  <w:color w:val="000000"/>
                  <w:sz w:val="16"/>
                  <w:szCs w:val="16"/>
                  <w:lang w:eastAsia="ar-SA"/>
                </w:rPr>
                <w:t>Specification of method used for data protection</w:t>
              </w:r>
            </w:ins>
          </w:p>
        </w:tc>
        <w:tc>
          <w:tcPr>
            <w:tcW w:w="287" w:type="pct"/>
          </w:tcPr>
          <w:p w14:paraId="47C6CE61" w14:textId="77777777" w:rsidR="00D478D4" w:rsidRPr="00D478D4" w:rsidRDefault="00D478D4" w:rsidP="00D478D4">
            <w:pPr>
              <w:suppressAutoHyphens/>
              <w:snapToGrid w:val="0"/>
              <w:spacing w:before="60" w:after="60" w:line="240" w:lineRule="auto"/>
              <w:jc w:val="center"/>
              <w:rPr>
                <w:ins w:id="2353" w:author="Raphael Malyankar" w:date="2025-08-10T20:29:00Z" w16du:dateUtc="2025-08-11T03:29:00Z"/>
                <w:rFonts w:eastAsia="SimSun" w:cs="Arial"/>
                <w:color w:val="000000"/>
                <w:sz w:val="16"/>
                <w:szCs w:val="16"/>
                <w:lang w:eastAsia="ar-SA"/>
              </w:rPr>
            </w:pPr>
            <w:ins w:id="2354" w:author="Raphael Malyankar" w:date="2025-08-10T20:29:00Z" w16du:dateUtc="2025-08-11T03:29:00Z">
              <w:r w:rsidRPr="00D478D4">
                <w:rPr>
                  <w:rFonts w:eastAsia="SimSun" w:cs="Arial"/>
                  <w:color w:val="000000"/>
                  <w:sz w:val="16"/>
                  <w:szCs w:val="16"/>
                  <w:lang w:eastAsia="ar-SA"/>
                </w:rPr>
                <w:t>0..1</w:t>
              </w:r>
            </w:ins>
          </w:p>
        </w:tc>
        <w:tc>
          <w:tcPr>
            <w:tcW w:w="1265" w:type="pct"/>
            <w:tcBorders>
              <w:bottom w:val="single" w:sz="4" w:space="0" w:color="000000"/>
            </w:tcBorders>
          </w:tcPr>
          <w:p w14:paraId="30E8303D" w14:textId="77777777" w:rsidR="00D478D4" w:rsidRPr="00D478D4" w:rsidRDefault="00D478D4" w:rsidP="00D478D4">
            <w:pPr>
              <w:suppressAutoHyphens/>
              <w:snapToGrid w:val="0"/>
              <w:spacing w:before="60" w:after="60" w:line="240" w:lineRule="auto"/>
              <w:jc w:val="left"/>
              <w:rPr>
                <w:ins w:id="2355" w:author="Raphael Malyankar" w:date="2025-08-10T20:29:00Z" w16du:dateUtc="2025-08-11T03:29:00Z"/>
                <w:rFonts w:eastAsia="SimSun" w:cs="Arial"/>
                <w:color w:val="000000"/>
                <w:sz w:val="16"/>
                <w:szCs w:val="16"/>
                <w:lang w:eastAsia="ar-SA"/>
              </w:rPr>
            </w:pPr>
            <w:ins w:id="2356" w:author="Raphael Malyankar" w:date="2025-08-10T20:29:00Z" w16du:dateUtc="2025-08-11T03:29:00Z">
              <w:r w:rsidRPr="00D478D4">
                <w:rPr>
                  <w:rFonts w:eastAsia="SimSun" w:cs="Arial"/>
                  <w:color w:val="000000"/>
                  <w:sz w:val="16"/>
                  <w:szCs w:val="16"/>
                  <w:lang w:eastAsia="ar-SA"/>
                </w:rPr>
                <w:t>S100_ProtectionScheme</w:t>
              </w:r>
            </w:ins>
          </w:p>
        </w:tc>
        <w:tc>
          <w:tcPr>
            <w:tcW w:w="1497" w:type="pct"/>
            <w:vAlign w:val="center"/>
          </w:tcPr>
          <w:p w14:paraId="568F5532" w14:textId="77777777" w:rsidR="00D478D4" w:rsidRPr="00D478D4" w:rsidRDefault="00D478D4" w:rsidP="00D478D4">
            <w:pPr>
              <w:suppressAutoHyphens/>
              <w:snapToGrid w:val="0"/>
              <w:spacing w:before="60" w:after="60" w:line="240" w:lineRule="auto"/>
              <w:jc w:val="left"/>
              <w:rPr>
                <w:ins w:id="2357" w:author="Raphael Malyankar" w:date="2025-08-10T20:29:00Z" w16du:dateUtc="2025-08-11T03:29:00Z"/>
                <w:rFonts w:eastAsia="SimSun" w:cs="Arial"/>
                <w:color w:val="000000"/>
                <w:sz w:val="16"/>
                <w:szCs w:val="16"/>
                <w:lang w:eastAsia="ar-SA"/>
              </w:rPr>
            </w:pPr>
            <w:ins w:id="2358" w:author="Raphael Malyankar" w:date="2025-08-10T20:29:00Z" w16du:dateUtc="2025-08-11T03:29:00Z">
              <w:r w:rsidRPr="00D478D4">
                <w:rPr>
                  <w:rFonts w:eastAsia="SimSun" w:cs="Arial"/>
                  <w:color w:val="000000"/>
                  <w:sz w:val="16"/>
                  <w:szCs w:val="16"/>
                  <w:lang w:eastAsia="ar-SA"/>
                </w:rPr>
                <w:t>In S-100 the only allowed value is “S100p15”</w:t>
              </w:r>
            </w:ins>
          </w:p>
        </w:tc>
      </w:tr>
      <w:tr w:rsidR="00D478D4" w:rsidRPr="00D478D4" w14:paraId="29619E03" w14:textId="77777777" w:rsidTr="00213E83">
        <w:trPr>
          <w:cantSplit/>
          <w:trHeight w:val="326"/>
          <w:ins w:id="2359" w:author="Raphael Malyankar" w:date="2025-08-10T20:29:00Z"/>
        </w:trPr>
        <w:tc>
          <w:tcPr>
            <w:tcW w:w="945" w:type="pct"/>
          </w:tcPr>
          <w:p w14:paraId="2D9D0111" w14:textId="77777777" w:rsidR="00D478D4" w:rsidRPr="00D478D4" w:rsidRDefault="00D478D4" w:rsidP="00D478D4">
            <w:pPr>
              <w:suppressAutoHyphens/>
              <w:snapToGrid w:val="0"/>
              <w:spacing w:before="60" w:after="60" w:line="240" w:lineRule="auto"/>
              <w:jc w:val="left"/>
              <w:rPr>
                <w:ins w:id="2360" w:author="Raphael Malyankar" w:date="2025-08-10T20:29:00Z" w16du:dateUtc="2025-08-11T03:29:00Z"/>
                <w:rFonts w:eastAsia="SimSun" w:cs="Arial"/>
                <w:color w:val="000000"/>
                <w:sz w:val="16"/>
                <w:szCs w:val="16"/>
                <w:lang w:eastAsia="ar-SA"/>
              </w:rPr>
            </w:pPr>
            <w:ins w:id="2361" w:author="Raphael Malyankar" w:date="2025-08-10T20:29:00Z" w16du:dateUtc="2025-08-11T03:29:00Z">
              <w:r w:rsidRPr="00D478D4">
                <w:rPr>
                  <w:rFonts w:eastAsia="SimSun" w:cs="Arial"/>
                  <w:color w:val="000000"/>
                  <w:sz w:val="16"/>
                  <w:szCs w:val="16"/>
                  <w:lang w:eastAsia="ar-SA"/>
                </w:rPr>
                <w:t>digitalSignatureReference</w:t>
              </w:r>
            </w:ins>
          </w:p>
        </w:tc>
        <w:tc>
          <w:tcPr>
            <w:tcW w:w="1006" w:type="pct"/>
          </w:tcPr>
          <w:p w14:paraId="7B3EAE7B" w14:textId="77777777" w:rsidR="00D478D4" w:rsidRPr="00D478D4" w:rsidRDefault="00D478D4" w:rsidP="00D478D4">
            <w:pPr>
              <w:suppressAutoHyphens/>
              <w:snapToGrid w:val="0"/>
              <w:spacing w:before="60" w:after="60" w:line="240" w:lineRule="auto"/>
              <w:jc w:val="left"/>
              <w:rPr>
                <w:ins w:id="2362" w:author="Raphael Malyankar" w:date="2025-08-10T20:29:00Z" w16du:dateUtc="2025-08-11T03:29:00Z"/>
                <w:rFonts w:eastAsia="SimSun" w:cs="Arial"/>
                <w:color w:val="000000"/>
                <w:sz w:val="16"/>
                <w:szCs w:val="16"/>
                <w:lang w:eastAsia="ar-SA"/>
              </w:rPr>
            </w:pPr>
            <w:ins w:id="2363" w:author="Raphael Malyankar" w:date="2025-08-10T20:29:00Z" w16du:dateUtc="2025-08-11T03:29:00Z">
              <w:r w:rsidRPr="00D478D4">
                <w:rPr>
                  <w:rFonts w:eastAsia="SimSun" w:cs="Arial"/>
                  <w:color w:val="000000"/>
                  <w:sz w:val="16"/>
                  <w:szCs w:val="16"/>
                  <w:lang w:eastAsia="ar-SA"/>
                </w:rPr>
                <w:t>Specifies the algorithm used to compute digitalSignatureValue</w:t>
              </w:r>
            </w:ins>
          </w:p>
        </w:tc>
        <w:tc>
          <w:tcPr>
            <w:tcW w:w="287" w:type="pct"/>
          </w:tcPr>
          <w:p w14:paraId="2EB8A590" w14:textId="77777777" w:rsidR="00D478D4" w:rsidRPr="00D478D4" w:rsidRDefault="00D478D4" w:rsidP="00D478D4">
            <w:pPr>
              <w:suppressAutoHyphens/>
              <w:snapToGrid w:val="0"/>
              <w:spacing w:before="60" w:after="60" w:line="240" w:lineRule="auto"/>
              <w:jc w:val="center"/>
              <w:rPr>
                <w:ins w:id="2364" w:author="Raphael Malyankar" w:date="2025-08-10T20:29:00Z" w16du:dateUtc="2025-08-11T03:29:00Z"/>
                <w:rFonts w:eastAsia="SimSun" w:cs="Arial"/>
                <w:color w:val="000000"/>
                <w:sz w:val="16"/>
                <w:szCs w:val="16"/>
                <w:lang w:eastAsia="ar-SA"/>
              </w:rPr>
            </w:pPr>
            <w:ins w:id="2365" w:author="Raphael Malyankar" w:date="2025-08-10T20:29:00Z" w16du:dateUtc="2025-08-11T03:29:00Z">
              <w:r w:rsidRPr="00D478D4">
                <w:rPr>
                  <w:rFonts w:eastAsia="SimSun" w:cs="Arial"/>
                  <w:color w:val="000000"/>
                  <w:sz w:val="16"/>
                  <w:szCs w:val="16"/>
                  <w:lang w:eastAsia="ar-SA"/>
                </w:rPr>
                <w:t>1</w:t>
              </w:r>
            </w:ins>
          </w:p>
        </w:tc>
        <w:tc>
          <w:tcPr>
            <w:tcW w:w="1265" w:type="pct"/>
            <w:tcMar>
              <w:right w:w="29" w:type="dxa"/>
            </w:tcMar>
          </w:tcPr>
          <w:p w14:paraId="7CB448F8" w14:textId="77777777" w:rsidR="00D478D4" w:rsidRPr="00D478D4" w:rsidRDefault="00D478D4" w:rsidP="00D478D4">
            <w:pPr>
              <w:suppressAutoHyphens/>
              <w:snapToGrid w:val="0"/>
              <w:spacing w:before="60" w:after="60" w:line="240" w:lineRule="auto"/>
              <w:jc w:val="left"/>
              <w:rPr>
                <w:ins w:id="2366" w:author="Raphael Malyankar" w:date="2025-08-10T20:29:00Z" w16du:dateUtc="2025-08-11T03:29:00Z"/>
                <w:rFonts w:eastAsia="SimSun" w:cs="Arial"/>
                <w:color w:val="000000"/>
                <w:sz w:val="16"/>
                <w:szCs w:val="16"/>
                <w:lang w:eastAsia="ar-SA"/>
              </w:rPr>
            </w:pPr>
            <w:ins w:id="2367" w:author="Raphael Malyankar" w:date="2025-08-10T20:29:00Z" w16du:dateUtc="2025-08-11T03:29:00Z">
              <w:r w:rsidRPr="00D478D4">
                <w:rPr>
                  <w:rFonts w:eastAsia="SimSun" w:cs="Arial"/>
                  <w:color w:val="000000"/>
                  <w:sz w:val="16"/>
                  <w:szCs w:val="16"/>
                  <w:lang w:eastAsia="ar-SA"/>
                </w:rPr>
                <w:t>S100_SE_DigitalSignatureReference (see S-100 Part 15)</w:t>
              </w:r>
            </w:ins>
          </w:p>
        </w:tc>
        <w:tc>
          <w:tcPr>
            <w:tcW w:w="1497" w:type="pct"/>
          </w:tcPr>
          <w:p w14:paraId="2B60531F" w14:textId="77777777" w:rsidR="00D478D4" w:rsidRPr="00D478D4" w:rsidRDefault="00D478D4" w:rsidP="00D478D4">
            <w:pPr>
              <w:suppressAutoHyphens/>
              <w:snapToGrid w:val="0"/>
              <w:spacing w:before="60" w:after="60" w:line="240" w:lineRule="auto"/>
              <w:jc w:val="left"/>
              <w:rPr>
                <w:ins w:id="2368" w:author="Raphael Malyankar" w:date="2025-08-10T20:29:00Z" w16du:dateUtc="2025-08-11T03:29:00Z"/>
                <w:rFonts w:eastAsia="SimSun" w:cs="Arial"/>
                <w:color w:val="000000"/>
                <w:sz w:val="16"/>
                <w:szCs w:val="16"/>
                <w:lang w:eastAsia="ar-SA"/>
              </w:rPr>
            </w:pPr>
            <w:ins w:id="2369" w:author="Raphael Malyankar" w:date="2025-08-10T20:29:00Z" w16du:dateUtc="2025-08-11T03:29:00Z">
              <w:r w:rsidRPr="00D478D4">
                <w:rPr>
                  <w:rFonts w:eastAsia="SimSun" w:cs="Arial"/>
                  <w:color w:val="000000"/>
                  <w:sz w:val="16"/>
                  <w:szCs w:val="16"/>
                  <w:lang w:eastAsia="ar-SA"/>
                </w:rPr>
                <w:t>Signatures are mandatory in S-100 Edition 5.2.0</w:t>
              </w:r>
            </w:ins>
          </w:p>
        </w:tc>
      </w:tr>
      <w:tr w:rsidR="00D478D4" w:rsidRPr="00D478D4" w14:paraId="7673389B" w14:textId="77777777" w:rsidTr="00213E83">
        <w:trPr>
          <w:cantSplit/>
          <w:trHeight w:val="326"/>
          <w:ins w:id="2370" w:author="Raphael Malyankar" w:date="2025-08-10T20:29:00Z"/>
        </w:trPr>
        <w:tc>
          <w:tcPr>
            <w:tcW w:w="945" w:type="pct"/>
          </w:tcPr>
          <w:p w14:paraId="20F79316" w14:textId="77777777" w:rsidR="00D478D4" w:rsidRPr="00D478D4" w:rsidRDefault="00D478D4" w:rsidP="00D478D4">
            <w:pPr>
              <w:suppressAutoHyphens/>
              <w:snapToGrid w:val="0"/>
              <w:spacing w:before="60" w:after="60" w:line="240" w:lineRule="auto"/>
              <w:jc w:val="left"/>
              <w:rPr>
                <w:ins w:id="2371" w:author="Raphael Malyankar" w:date="2025-08-10T20:29:00Z" w16du:dateUtc="2025-08-11T03:29:00Z"/>
                <w:rFonts w:eastAsia="SimSun" w:cs="Arial"/>
                <w:color w:val="000000"/>
                <w:sz w:val="16"/>
                <w:szCs w:val="16"/>
                <w:lang w:eastAsia="ar-SA"/>
              </w:rPr>
            </w:pPr>
            <w:ins w:id="2372" w:author="Raphael Malyankar" w:date="2025-08-10T20:29:00Z" w16du:dateUtc="2025-08-11T03:29:00Z">
              <w:r w:rsidRPr="00D478D4">
                <w:rPr>
                  <w:rFonts w:eastAsia="SimSun" w:cs="Arial"/>
                  <w:color w:val="000000"/>
                  <w:sz w:val="16"/>
                  <w:szCs w:val="16"/>
                  <w:lang w:eastAsia="ar-SA"/>
                </w:rPr>
                <w:lastRenderedPageBreak/>
                <w:t>digitalSignatureValue</w:t>
              </w:r>
            </w:ins>
          </w:p>
        </w:tc>
        <w:tc>
          <w:tcPr>
            <w:tcW w:w="1006" w:type="pct"/>
          </w:tcPr>
          <w:p w14:paraId="54D27D18" w14:textId="77777777" w:rsidR="00D478D4" w:rsidRPr="00D478D4" w:rsidRDefault="00D478D4" w:rsidP="00D478D4">
            <w:pPr>
              <w:suppressAutoHyphens/>
              <w:snapToGrid w:val="0"/>
              <w:spacing w:before="60" w:after="60" w:line="240" w:lineRule="auto"/>
              <w:jc w:val="left"/>
              <w:rPr>
                <w:ins w:id="2373" w:author="Raphael Malyankar" w:date="2025-08-10T20:29:00Z" w16du:dateUtc="2025-08-11T03:29:00Z"/>
                <w:rFonts w:eastAsia="SimSun" w:cs="Arial"/>
                <w:color w:val="000000"/>
                <w:sz w:val="16"/>
                <w:szCs w:val="16"/>
                <w:lang w:eastAsia="ar-SA"/>
              </w:rPr>
            </w:pPr>
            <w:ins w:id="2374" w:author="Raphael Malyankar" w:date="2025-08-10T20:29:00Z" w16du:dateUtc="2025-08-11T03:29:00Z">
              <w:r w:rsidRPr="00D478D4">
                <w:rPr>
                  <w:rFonts w:eastAsia="SimSun" w:cs="Arial"/>
                  <w:color w:val="000000"/>
                  <w:sz w:val="16"/>
                  <w:szCs w:val="16"/>
                  <w:lang w:eastAsia="ar-SA"/>
                </w:rPr>
                <w:t>Value derived from the digital signature</w:t>
              </w:r>
            </w:ins>
          </w:p>
        </w:tc>
        <w:tc>
          <w:tcPr>
            <w:tcW w:w="287" w:type="pct"/>
          </w:tcPr>
          <w:p w14:paraId="2A15F436" w14:textId="77777777" w:rsidR="00D478D4" w:rsidRPr="00D478D4" w:rsidRDefault="00D478D4" w:rsidP="00D478D4">
            <w:pPr>
              <w:suppressAutoHyphens/>
              <w:snapToGrid w:val="0"/>
              <w:spacing w:before="60" w:after="60" w:line="240" w:lineRule="auto"/>
              <w:jc w:val="center"/>
              <w:rPr>
                <w:ins w:id="2375" w:author="Raphael Malyankar" w:date="2025-08-10T20:29:00Z" w16du:dateUtc="2025-08-11T03:29:00Z"/>
                <w:rFonts w:eastAsia="SimSun" w:cs="Arial"/>
                <w:color w:val="000000"/>
                <w:sz w:val="16"/>
                <w:szCs w:val="16"/>
                <w:lang w:eastAsia="ar-SA"/>
              </w:rPr>
            </w:pPr>
            <w:ins w:id="2376" w:author="Raphael Malyankar" w:date="2025-08-10T20:29:00Z" w16du:dateUtc="2025-08-11T03:29:00Z">
              <w:r w:rsidRPr="00D478D4">
                <w:rPr>
                  <w:rFonts w:eastAsia="SimSun" w:cs="Arial"/>
                  <w:color w:val="000000"/>
                  <w:sz w:val="16"/>
                  <w:szCs w:val="16"/>
                  <w:lang w:eastAsia="ar-SA"/>
                </w:rPr>
                <w:t>1..*</w:t>
              </w:r>
            </w:ins>
          </w:p>
        </w:tc>
        <w:tc>
          <w:tcPr>
            <w:tcW w:w="1265" w:type="pct"/>
          </w:tcPr>
          <w:p w14:paraId="27468413" w14:textId="77777777" w:rsidR="00D478D4" w:rsidRPr="00D478D4" w:rsidRDefault="00D478D4" w:rsidP="00D478D4">
            <w:pPr>
              <w:suppressAutoHyphens/>
              <w:snapToGrid w:val="0"/>
              <w:spacing w:before="60" w:after="60" w:line="240" w:lineRule="auto"/>
              <w:jc w:val="left"/>
              <w:rPr>
                <w:ins w:id="2377" w:author="Raphael Malyankar" w:date="2025-08-10T20:29:00Z" w16du:dateUtc="2025-08-11T03:29:00Z"/>
                <w:rFonts w:eastAsia="SimSun" w:cs="Arial"/>
                <w:color w:val="000000"/>
                <w:sz w:val="16"/>
                <w:szCs w:val="16"/>
                <w:lang w:eastAsia="ar-SA"/>
              </w:rPr>
            </w:pPr>
            <w:ins w:id="2378" w:author="Raphael Malyankar" w:date="2025-08-10T20:29:00Z" w16du:dateUtc="2025-08-11T03:29:00Z">
              <w:r w:rsidRPr="00D478D4">
                <w:rPr>
                  <w:rFonts w:eastAsia="SimSun" w:cs="Arial"/>
                  <w:color w:val="000000"/>
                  <w:sz w:val="16"/>
                  <w:szCs w:val="16"/>
                  <w:lang w:eastAsia="ar-SA"/>
                </w:rPr>
                <w:t>S100_SE_DigitalSignature (see S-100 Part 15)</w:t>
              </w:r>
            </w:ins>
          </w:p>
        </w:tc>
        <w:tc>
          <w:tcPr>
            <w:tcW w:w="1497" w:type="pct"/>
          </w:tcPr>
          <w:p w14:paraId="5745992E" w14:textId="77777777" w:rsidR="00D478D4" w:rsidRPr="00D478D4" w:rsidRDefault="00D478D4" w:rsidP="00D478D4">
            <w:pPr>
              <w:suppressAutoHyphens/>
              <w:snapToGrid w:val="0"/>
              <w:spacing w:before="60" w:after="60" w:line="240" w:lineRule="auto"/>
              <w:jc w:val="left"/>
              <w:rPr>
                <w:ins w:id="2379" w:author="Raphael Malyankar" w:date="2025-08-10T20:29:00Z" w16du:dateUtc="2025-08-11T03:29:00Z"/>
                <w:rFonts w:eastAsia="SimSun" w:cs="Arial"/>
                <w:color w:val="000000"/>
                <w:sz w:val="16"/>
                <w:szCs w:val="16"/>
                <w:lang w:eastAsia="ar-SA"/>
              </w:rPr>
            </w:pPr>
            <w:ins w:id="2380" w:author="Raphael Malyankar" w:date="2025-08-10T20:29:00Z" w16du:dateUtc="2025-08-11T03:29:00Z">
              <w:r w:rsidRPr="00D478D4">
                <w:rPr>
                  <w:rFonts w:eastAsia="SimSun" w:cs="Arial"/>
                  <w:color w:val="000000"/>
                  <w:sz w:val="16"/>
                  <w:szCs w:val="16"/>
                  <w:lang w:eastAsia="ar-SA"/>
                </w:rPr>
                <w:t xml:space="preserve">The value resulting from application of </w:t>
              </w:r>
              <w:r w:rsidRPr="00D478D4">
                <w:rPr>
                  <w:rFonts w:eastAsia="SimSun" w:cs="Arial"/>
                  <w:i/>
                  <w:iCs/>
                  <w:color w:val="000000"/>
                  <w:sz w:val="16"/>
                  <w:szCs w:val="16"/>
                  <w:lang w:eastAsia="ar-SA"/>
                </w:rPr>
                <w:t>digitalSignatureReference</w:t>
              </w:r>
            </w:ins>
          </w:p>
          <w:p w14:paraId="2412501B" w14:textId="77777777" w:rsidR="00D478D4" w:rsidRPr="00D478D4" w:rsidRDefault="00D478D4" w:rsidP="00D478D4">
            <w:pPr>
              <w:suppressAutoHyphens/>
              <w:snapToGrid w:val="0"/>
              <w:spacing w:before="60" w:after="60" w:line="240" w:lineRule="auto"/>
              <w:jc w:val="left"/>
              <w:rPr>
                <w:ins w:id="2381" w:author="Raphael Malyankar" w:date="2025-08-10T20:29:00Z" w16du:dateUtc="2025-08-11T03:29:00Z"/>
                <w:rFonts w:eastAsia="SimSun" w:cs="Arial"/>
                <w:color w:val="000000"/>
                <w:sz w:val="16"/>
                <w:szCs w:val="16"/>
                <w:lang w:eastAsia="ar-SA"/>
              </w:rPr>
            </w:pPr>
            <w:ins w:id="2382" w:author="Raphael Malyankar" w:date="2025-08-10T20:29:00Z" w16du:dateUtc="2025-08-11T03:29:00Z">
              <w:r w:rsidRPr="00D478D4">
                <w:rPr>
                  <w:rFonts w:eastAsia="SimSun" w:cs="Arial"/>
                  <w:color w:val="000000"/>
                  <w:sz w:val="16"/>
                  <w:szCs w:val="16"/>
                  <w:lang w:eastAsia="ar-SA"/>
                </w:rPr>
                <w:t>Implemented as the digital signature format specified in Part 15</w:t>
              </w:r>
            </w:ins>
          </w:p>
          <w:p w14:paraId="42089C20" w14:textId="28057DC2" w:rsidR="00D478D4" w:rsidRDefault="00D478D4" w:rsidP="00D478D4">
            <w:pPr>
              <w:suppressAutoHyphens/>
              <w:snapToGrid w:val="0"/>
              <w:spacing w:before="60" w:after="60" w:line="240" w:lineRule="auto"/>
              <w:jc w:val="left"/>
              <w:rPr>
                <w:ins w:id="2383" w:author="Raphael Malyankar" w:date="2025-08-10T20:44:00Z" w16du:dateUtc="2025-08-11T03:44:00Z"/>
                <w:rFonts w:eastAsia="SimSun" w:cs="Arial"/>
                <w:b/>
                <w:bCs/>
                <w:color w:val="EE0000"/>
                <w:sz w:val="16"/>
                <w:szCs w:val="16"/>
                <w:lang w:eastAsia="ar-SA"/>
              </w:rPr>
            </w:pPr>
            <w:ins w:id="2384" w:author="Raphael Malyankar" w:date="2025-08-10T20:29:00Z" w16du:dateUtc="2025-08-11T03:29:00Z">
              <w:r w:rsidRPr="00460EEF">
                <w:rPr>
                  <w:rFonts w:eastAsia="SimSun" w:cs="Arial"/>
                  <w:b/>
                  <w:bCs/>
                  <w:color w:val="EE0000"/>
                  <w:sz w:val="16"/>
                  <w:szCs w:val="16"/>
                  <w:lang w:eastAsia="ar-SA"/>
                </w:rPr>
                <w:t>At least one S100_SE_SignatureOnData is required</w:t>
              </w:r>
            </w:ins>
            <w:ins w:id="2385" w:author="Raphael Malyankar" w:date="2025-08-10T20:48:00Z" w16du:dateUtc="2025-08-11T03:48:00Z">
              <w:r w:rsidR="00585805">
                <w:rPr>
                  <w:rFonts w:eastAsia="SimSun" w:cs="Arial"/>
                  <w:b/>
                  <w:bCs/>
                  <w:color w:val="EE0000"/>
                  <w:sz w:val="16"/>
                  <w:szCs w:val="16"/>
                  <w:lang w:eastAsia="ar-SA"/>
                </w:rPr>
                <w:t xml:space="preserve">. All </w:t>
              </w:r>
              <w:r w:rsidR="00585805" w:rsidRPr="00585805">
                <w:rPr>
                  <w:rFonts w:eastAsia="SimSun" w:cs="Arial"/>
                  <w:b/>
                  <w:bCs/>
                  <w:color w:val="EE0000"/>
                  <w:sz w:val="16"/>
                  <w:szCs w:val="16"/>
                  <w:lang w:eastAsia="ar-SA"/>
                </w:rPr>
                <w:t>S100_SE_SignatureOnData</w:t>
              </w:r>
              <w:r w:rsidR="00585805">
                <w:rPr>
                  <w:rFonts w:eastAsia="SimSun" w:cs="Arial"/>
                  <w:b/>
                  <w:bCs/>
                  <w:color w:val="EE0000"/>
                  <w:sz w:val="16"/>
                  <w:szCs w:val="16"/>
                  <w:lang w:eastAsia="ar-SA"/>
                </w:rPr>
                <w:t xml:space="preserve"> </w:t>
              </w:r>
            </w:ins>
            <w:ins w:id="2386" w:author="Raphael Malyankar" w:date="2025-08-10T20:49:00Z" w16du:dateUtc="2025-08-11T03:49:00Z">
              <w:r w:rsidR="00585805">
                <w:rPr>
                  <w:rFonts w:eastAsia="SimSun" w:cs="Arial"/>
                  <w:b/>
                  <w:bCs/>
                  <w:color w:val="EE0000"/>
                  <w:sz w:val="16"/>
                  <w:szCs w:val="16"/>
                  <w:lang w:eastAsia="ar-SA"/>
                </w:rPr>
                <w:t>elements must include dataStatus and certificateRef XML attributes.</w:t>
              </w:r>
            </w:ins>
          </w:p>
          <w:p w14:paraId="6D97DFD7" w14:textId="70ECBE4D" w:rsidR="00585805" w:rsidRPr="00D478D4" w:rsidRDefault="00585805" w:rsidP="00D478D4">
            <w:pPr>
              <w:suppressAutoHyphens/>
              <w:snapToGrid w:val="0"/>
              <w:spacing w:before="60" w:after="60" w:line="240" w:lineRule="auto"/>
              <w:jc w:val="left"/>
              <w:rPr>
                <w:ins w:id="2387" w:author="Raphael Malyankar" w:date="2025-08-10T20:29:00Z" w16du:dateUtc="2025-08-11T03:29:00Z"/>
                <w:rFonts w:eastAsia="SimSun" w:cs="Arial"/>
                <w:b/>
                <w:bCs/>
                <w:color w:val="000000"/>
                <w:sz w:val="16"/>
                <w:szCs w:val="16"/>
                <w:lang w:eastAsia="ar-SA"/>
              </w:rPr>
            </w:pPr>
            <w:ins w:id="2388" w:author="Raphael Malyankar" w:date="2025-08-10T20:44:00Z" w16du:dateUtc="2025-08-11T03:44:00Z">
              <w:r>
                <w:rPr>
                  <w:rFonts w:eastAsia="SimSun" w:cs="Arial"/>
                  <w:b/>
                  <w:bCs/>
                  <w:color w:val="EE0000"/>
                  <w:sz w:val="16"/>
                  <w:szCs w:val="16"/>
                  <w:lang w:eastAsia="ar-SA"/>
                </w:rPr>
                <w:t xml:space="preserve">There must be at least one signature </w:t>
              </w:r>
            </w:ins>
            <w:ins w:id="2389" w:author="Raphael Malyankar" w:date="2025-08-10T20:45:00Z" w16du:dateUtc="2025-08-11T03:45:00Z">
              <w:r>
                <w:rPr>
                  <w:rFonts w:eastAsia="SimSun" w:cs="Arial"/>
                  <w:b/>
                  <w:bCs/>
                  <w:color w:val="EE0000"/>
                  <w:sz w:val="16"/>
                  <w:szCs w:val="16"/>
                  <w:lang w:eastAsia="ar-SA"/>
                </w:rPr>
                <w:t xml:space="preserve">for the dataset file in the form </w:t>
              </w:r>
            </w:ins>
            <w:ins w:id="2390" w:author="Raphael Malyankar" w:date="2025-08-10T20:46:00Z" w16du:dateUtc="2025-08-11T03:46:00Z">
              <w:r>
                <w:rPr>
                  <w:rFonts w:eastAsia="SimSun" w:cs="Arial"/>
                  <w:b/>
                  <w:bCs/>
                  <w:color w:val="EE0000"/>
                  <w:sz w:val="16"/>
                  <w:szCs w:val="16"/>
                  <w:lang w:eastAsia="ar-SA"/>
                </w:rPr>
                <w:t xml:space="preserve">(encrypted, compressed, or unencrypted and uncompressed) </w:t>
              </w:r>
            </w:ins>
            <w:ins w:id="2391" w:author="Raphael Malyankar" w:date="2025-08-10T20:45:00Z" w16du:dateUtc="2025-08-11T03:45:00Z">
              <w:r>
                <w:rPr>
                  <w:rFonts w:eastAsia="SimSun" w:cs="Arial"/>
                  <w:b/>
                  <w:bCs/>
                  <w:color w:val="EE0000"/>
                  <w:sz w:val="16"/>
                  <w:szCs w:val="16"/>
                  <w:lang w:eastAsia="ar-SA"/>
                </w:rPr>
                <w:t>in which it is included in the exchange set.</w:t>
              </w:r>
            </w:ins>
          </w:p>
        </w:tc>
      </w:tr>
      <w:tr w:rsidR="00D478D4" w:rsidRPr="00D478D4" w14:paraId="2F18D577" w14:textId="77777777" w:rsidTr="00213E83">
        <w:trPr>
          <w:cantSplit/>
          <w:trHeight w:val="326"/>
          <w:ins w:id="2392" w:author="Raphael Malyankar" w:date="2025-08-10T20:29:00Z"/>
        </w:trPr>
        <w:tc>
          <w:tcPr>
            <w:tcW w:w="945" w:type="pct"/>
          </w:tcPr>
          <w:p w14:paraId="3D4F9C1A" w14:textId="77777777" w:rsidR="00D478D4" w:rsidRPr="00D478D4" w:rsidRDefault="00D478D4" w:rsidP="00D478D4">
            <w:pPr>
              <w:suppressAutoHyphens/>
              <w:snapToGrid w:val="0"/>
              <w:spacing w:before="60" w:after="60" w:line="240" w:lineRule="auto"/>
              <w:jc w:val="left"/>
              <w:rPr>
                <w:ins w:id="2393" w:author="Raphael Malyankar" w:date="2025-08-10T20:29:00Z" w16du:dateUtc="2025-08-11T03:29:00Z"/>
                <w:rFonts w:eastAsia="SimSun" w:cs="Arial"/>
                <w:bCs/>
                <w:color w:val="000000"/>
                <w:sz w:val="16"/>
                <w:szCs w:val="16"/>
                <w:lang w:eastAsia="ar-SA"/>
              </w:rPr>
            </w:pPr>
            <w:ins w:id="2394" w:author="Raphael Malyankar" w:date="2025-08-10T20:29:00Z" w16du:dateUtc="2025-08-11T03:29:00Z">
              <w:r w:rsidRPr="00D478D4">
                <w:rPr>
                  <w:rFonts w:eastAsia="SimSun" w:cs="Arial"/>
                  <w:bCs/>
                  <w:color w:val="000000"/>
                  <w:sz w:val="16"/>
                  <w:szCs w:val="16"/>
                  <w:lang w:eastAsia="ar-SA"/>
                </w:rPr>
                <w:t>copyright</w:t>
              </w:r>
            </w:ins>
          </w:p>
        </w:tc>
        <w:tc>
          <w:tcPr>
            <w:tcW w:w="1006" w:type="pct"/>
          </w:tcPr>
          <w:p w14:paraId="32246CC9" w14:textId="77777777" w:rsidR="00D478D4" w:rsidRPr="00D478D4" w:rsidRDefault="00D478D4" w:rsidP="00D478D4">
            <w:pPr>
              <w:suppressAutoHyphens/>
              <w:snapToGrid w:val="0"/>
              <w:spacing w:before="60" w:after="60" w:line="240" w:lineRule="auto"/>
              <w:jc w:val="left"/>
              <w:rPr>
                <w:ins w:id="2395" w:author="Raphael Malyankar" w:date="2025-08-10T20:29:00Z" w16du:dateUtc="2025-08-11T03:29:00Z"/>
                <w:rFonts w:eastAsia="SimSun" w:cs="Arial"/>
                <w:bCs/>
                <w:color w:val="000000"/>
                <w:sz w:val="16"/>
                <w:szCs w:val="16"/>
                <w:lang w:eastAsia="ar-SA"/>
              </w:rPr>
            </w:pPr>
            <w:ins w:id="2396" w:author="Raphael Malyankar" w:date="2025-08-10T20:29:00Z" w16du:dateUtc="2025-08-11T03:29:00Z">
              <w:r w:rsidRPr="00D478D4">
                <w:rPr>
                  <w:rFonts w:eastAsia="SimSun" w:cs="Arial"/>
                  <w:color w:val="000000"/>
                  <w:sz w:val="16"/>
                  <w:szCs w:val="16"/>
                  <w:lang w:eastAsia="ar-SA"/>
                </w:rPr>
                <w:t>Indicates if the dataset is copyrighted</w:t>
              </w:r>
            </w:ins>
          </w:p>
        </w:tc>
        <w:tc>
          <w:tcPr>
            <w:tcW w:w="287" w:type="pct"/>
          </w:tcPr>
          <w:p w14:paraId="3A6E1E9B" w14:textId="77777777" w:rsidR="00D478D4" w:rsidRPr="00D478D4" w:rsidRDefault="00D478D4" w:rsidP="00D478D4">
            <w:pPr>
              <w:suppressAutoHyphens/>
              <w:snapToGrid w:val="0"/>
              <w:spacing w:before="60" w:after="60" w:line="240" w:lineRule="auto"/>
              <w:jc w:val="center"/>
              <w:rPr>
                <w:ins w:id="2397" w:author="Raphael Malyankar" w:date="2025-08-10T20:29:00Z" w16du:dateUtc="2025-08-11T03:29:00Z"/>
                <w:rFonts w:eastAsia="SimSun" w:cs="Arial"/>
                <w:color w:val="000000"/>
                <w:sz w:val="16"/>
                <w:szCs w:val="16"/>
                <w:lang w:eastAsia="ar-SA"/>
              </w:rPr>
            </w:pPr>
            <w:ins w:id="2398" w:author="Raphael Malyankar" w:date="2025-08-10T20:29:00Z" w16du:dateUtc="2025-08-11T03:29:00Z">
              <w:r w:rsidRPr="00D478D4">
                <w:rPr>
                  <w:rFonts w:eastAsia="SimSun" w:cs="Arial"/>
                  <w:color w:val="000000"/>
                  <w:sz w:val="16"/>
                  <w:szCs w:val="16"/>
                  <w:lang w:eastAsia="ar-SA"/>
                </w:rPr>
                <w:t>1</w:t>
              </w:r>
            </w:ins>
          </w:p>
        </w:tc>
        <w:tc>
          <w:tcPr>
            <w:tcW w:w="1265" w:type="pct"/>
          </w:tcPr>
          <w:p w14:paraId="2D98F401" w14:textId="77777777" w:rsidR="00D478D4" w:rsidRPr="00D478D4" w:rsidDel="00EF3EB0" w:rsidRDefault="00D478D4" w:rsidP="00D478D4">
            <w:pPr>
              <w:suppressAutoHyphens/>
              <w:snapToGrid w:val="0"/>
              <w:spacing w:before="60" w:after="60" w:line="240" w:lineRule="auto"/>
              <w:jc w:val="left"/>
              <w:rPr>
                <w:ins w:id="2399" w:author="Raphael Malyankar" w:date="2025-08-10T20:29:00Z" w16du:dateUtc="2025-08-11T03:29:00Z"/>
                <w:rFonts w:eastAsia="SimSun" w:cs="Arial"/>
                <w:color w:val="000000"/>
                <w:sz w:val="16"/>
                <w:szCs w:val="16"/>
                <w:lang w:eastAsia="ar-SA"/>
              </w:rPr>
            </w:pPr>
            <w:ins w:id="2400" w:author="Raphael Malyankar" w:date="2025-08-10T20:29:00Z" w16du:dateUtc="2025-08-11T03:29:00Z">
              <w:r w:rsidRPr="00D478D4">
                <w:rPr>
                  <w:rFonts w:eastAsia="SimSun" w:cs="Arial"/>
                  <w:color w:val="000000"/>
                  <w:sz w:val="16"/>
                  <w:szCs w:val="16"/>
                  <w:lang w:eastAsia="ar-SA"/>
                </w:rPr>
                <w:t>Boolean</w:t>
              </w:r>
            </w:ins>
          </w:p>
        </w:tc>
        <w:tc>
          <w:tcPr>
            <w:tcW w:w="1497" w:type="pct"/>
          </w:tcPr>
          <w:p w14:paraId="5FD5A014" w14:textId="77777777" w:rsidR="00D478D4" w:rsidRPr="00D478D4" w:rsidRDefault="00D478D4" w:rsidP="00D478D4">
            <w:pPr>
              <w:suppressAutoHyphens/>
              <w:snapToGrid w:val="0"/>
              <w:spacing w:before="60" w:after="60" w:line="240" w:lineRule="auto"/>
              <w:jc w:val="left"/>
              <w:rPr>
                <w:ins w:id="2401" w:author="Raphael Malyankar" w:date="2025-08-10T20:29:00Z" w16du:dateUtc="2025-08-11T03:29:00Z"/>
                <w:rFonts w:eastAsia="SimSun" w:cs="Arial"/>
                <w:color w:val="000000"/>
                <w:sz w:val="16"/>
                <w:szCs w:val="16"/>
                <w:lang w:eastAsia="ar-SA"/>
              </w:rPr>
            </w:pPr>
            <w:ins w:id="2402" w:author="Raphael Malyankar" w:date="2025-08-10T20:29:00Z" w16du:dateUtc="2025-08-11T03:29:00Z">
              <w:r w:rsidRPr="00D478D4">
                <w:rPr>
                  <w:rFonts w:eastAsia="SimSun" w:cs="Arial"/>
                  <w:i/>
                  <w:color w:val="000000"/>
                  <w:sz w:val="16"/>
                  <w:szCs w:val="16"/>
                  <w:lang w:eastAsia="ar-SA"/>
                </w:rPr>
                <w:t>true</w:t>
              </w:r>
              <w:r w:rsidRPr="00D478D4">
                <w:rPr>
                  <w:rFonts w:eastAsia="SimSun" w:cs="Arial"/>
                  <w:color w:val="000000"/>
                  <w:sz w:val="16"/>
                  <w:szCs w:val="16"/>
                  <w:lang w:eastAsia="ar-SA"/>
                </w:rPr>
                <w:t xml:space="preserve"> indicates the resource is copyrighted</w:t>
              </w:r>
            </w:ins>
          </w:p>
          <w:p w14:paraId="216B17AD" w14:textId="77777777" w:rsidR="00D478D4" w:rsidRPr="00D478D4" w:rsidRDefault="00D478D4" w:rsidP="00D478D4">
            <w:pPr>
              <w:suppressAutoHyphens/>
              <w:snapToGrid w:val="0"/>
              <w:spacing w:before="60" w:after="60" w:line="240" w:lineRule="auto"/>
              <w:jc w:val="left"/>
              <w:rPr>
                <w:ins w:id="2403" w:author="Raphael Malyankar" w:date="2025-08-10T20:29:00Z" w16du:dateUtc="2025-08-11T03:29:00Z"/>
                <w:rFonts w:eastAsia="SimSun" w:cs="Arial"/>
                <w:color w:val="000000"/>
                <w:sz w:val="16"/>
                <w:szCs w:val="16"/>
                <w:lang w:eastAsia="ar-SA"/>
              </w:rPr>
            </w:pPr>
            <w:ins w:id="2404" w:author="Raphael Malyankar" w:date="2025-08-10T20:29:00Z" w16du:dateUtc="2025-08-11T03:29:00Z">
              <w:r w:rsidRPr="00D478D4">
                <w:rPr>
                  <w:rFonts w:eastAsia="SimSun" w:cs="Arial"/>
                  <w:i/>
                  <w:color w:val="000000"/>
                  <w:sz w:val="16"/>
                  <w:szCs w:val="16"/>
                  <w:lang w:eastAsia="ar-SA"/>
                </w:rPr>
                <w:t>false</w:t>
              </w:r>
              <w:r w:rsidRPr="00D478D4">
                <w:rPr>
                  <w:rFonts w:eastAsia="SimSun" w:cs="Arial"/>
                  <w:color w:val="000000"/>
                  <w:sz w:val="16"/>
                  <w:szCs w:val="16"/>
                  <w:lang w:eastAsia="ar-SA"/>
                </w:rPr>
                <w:t xml:space="preserve"> Indicates the resource is not copyrighted</w:t>
              </w:r>
            </w:ins>
          </w:p>
          <w:p w14:paraId="24781DB8" w14:textId="77777777" w:rsidR="00D478D4" w:rsidRPr="00D478D4" w:rsidRDefault="00D478D4" w:rsidP="00D478D4">
            <w:pPr>
              <w:suppressAutoHyphens/>
              <w:snapToGrid w:val="0"/>
              <w:spacing w:before="60" w:after="60" w:line="240" w:lineRule="auto"/>
              <w:jc w:val="left"/>
              <w:rPr>
                <w:ins w:id="2405" w:author="Raphael Malyankar" w:date="2025-08-10T20:29:00Z" w16du:dateUtc="2025-08-11T03:29:00Z"/>
                <w:rFonts w:eastAsia="SimSun" w:cs="Arial"/>
                <w:color w:val="000000"/>
                <w:sz w:val="16"/>
                <w:szCs w:val="16"/>
                <w:lang w:eastAsia="ar-SA"/>
              </w:rPr>
            </w:pPr>
            <w:ins w:id="2406" w:author="Raphael Malyankar" w:date="2025-08-10T20:29:00Z" w16du:dateUtc="2025-08-11T03:29:00Z">
              <w:r w:rsidRPr="00D478D4">
                <w:rPr>
                  <w:rFonts w:eastAsia="SimSun" w:cs="Arial"/>
                  <w:color w:val="000000"/>
                  <w:sz w:val="16"/>
                  <w:szCs w:val="16"/>
                  <w:lang w:eastAsia="ar-SA"/>
                </w:rPr>
                <w:t>For an update dataset the value must be the same as the base dataset</w:t>
              </w:r>
            </w:ins>
          </w:p>
        </w:tc>
      </w:tr>
      <w:tr w:rsidR="00D478D4" w:rsidRPr="00D478D4" w14:paraId="6212298A" w14:textId="77777777" w:rsidTr="00213E83">
        <w:trPr>
          <w:cantSplit/>
          <w:trHeight w:val="326"/>
          <w:ins w:id="2407" w:author="Raphael Malyankar" w:date="2025-08-10T20:29:00Z"/>
        </w:trPr>
        <w:tc>
          <w:tcPr>
            <w:tcW w:w="945" w:type="pct"/>
          </w:tcPr>
          <w:p w14:paraId="66C203DB" w14:textId="77777777" w:rsidR="00D478D4" w:rsidRPr="00D478D4" w:rsidRDefault="00D478D4" w:rsidP="00D478D4">
            <w:pPr>
              <w:suppressAutoHyphens/>
              <w:snapToGrid w:val="0"/>
              <w:spacing w:before="60" w:after="60" w:line="240" w:lineRule="auto"/>
              <w:jc w:val="left"/>
              <w:rPr>
                <w:ins w:id="2408" w:author="Raphael Malyankar" w:date="2025-08-10T20:29:00Z" w16du:dateUtc="2025-08-11T03:29:00Z"/>
                <w:rFonts w:eastAsia="SimSun" w:cs="Arial"/>
                <w:color w:val="000000"/>
                <w:sz w:val="16"/>
                <w:szCs w:val="16"/>
                <w:lang w:eastAsia="ar-SA"/>
              </w:rPr>
            </w:pPr>
            <w:ins w:id="2409" w:author="Raphael Malyankar" w:date="2025-08-10T20:29:00Z" w16du:dateUtc="2025-08-11T03:29:00Z">
              <w:r w:rsidRPr="00D478D4">
                <w:rPr>
                  <w:rFonts w:eastAsia="SimSun" w:cs="Arial"/>
                  <w:bCs/>
                  <w:color w:val="000000"/>
                  <w:sz w:val="16"/>
                  <w:szCs w:val="16"/>
                  <w:lang w:eastAsia="ar-SA"/>
                </w:rPr>
                <w:t>classification</w:t>
              </w:r>
            </w:ins>
          </w:p>
        </w:tc>
        <w:tc>
          <w:tcPr>
            <w:tcW w:w="1006" w:type="pct"/>
          </w:tcPr>
          <w:p w14:paraId="3C1AC94B" w14:textId="77777777" w:rsidR="00D478D4" w:rsidRPr="00D478D4" w:rsidRDefault="00D478D4" w:rsidP="00D478D4">
            <w:pPr>
              <w:suppressAutoHyphens/>
              <w:snapToGrid w:val="0"/>
              <w:spacing w:before="60" w:after="60" w:line="240" w:lineRule="auto"/>
              <w:jc w:val="left"/>
              <w:rPr>
                <w:ins w:id="2410" w:author="Raphael Malyankar" w:date="2025-08-10T20:29:00Z" w16du:dateUtc="2025-08-11T03:29:00Z"/>
                <w:rFonts w:eastAsia="SimSun" w:cs="Arial"/>
                <w:color w:val="000000"/>
                <w:sz w:val="16"/>
                <w:szCs w:val="16"/>
                <w:lang w:eastAsia="ar-SA"/>
              </w:rPr>
            </w:pPr>
            <w:ins w:id="2411" w:author="Raphael Malyankar" w:date="2025-08-10T20:29:00Z" w16du:dateUtc="2025-08-11T03:29:00Z">
              <w:r w:rsidRPr="00D478D4">
                <w:rPr>
                  <w:rFonts w:eastAsia="SimSun" w:cs="Arial"/>
                  <w:bCs/>
                  <w:color w:val="000000"/>
                  <w:sz w:val="16"/>
                  <w:szCs w:val="16"/>
                  <w:lang w:eastAsia="ar-SA"/>
                </w:rPr>
                <w:t>Indicates the security classification of the dataset</w:t>
              </w:r>
            </w:ins>
          </w:p>
        </w:tc>
        <w:tc>
          <w:tcPr>
            <w:tcW w:w="287" w:type="pct"/>
          </w:tcPr>
          <w:p w14:paraId="6AA908D4" w14:textId="77777777" w:rsidR="00D478D4" w:rsidRPr="00D478D4" w:rsidRDefault="00D478D4" w:rsidP="00D478D4">
            <w:pPr>
              <w:suppressAutoHyphens/>
              <w:snapToGrid w:val="0"/>
              <w:spacing w:before="60" w:after="60" w:line="240" w:lineRule="auto"/>
              <w:jc w:val="center"/>
              <w:rPr>
                <w:ins w:id="2412" w:author="Raphael Malyankar" w:date="2025-08-10T20:29:00Z" w16du:dateUtc="2025-08-11T03:29:00Z"/>
                <w:rFonts w:eastAsia="SimSun" w:cs="Arial"/>
                <w:color w:val="000000"/>
                <w:sz w:val="16"/>
                <w:szCs w:val="16"/>
                <w:lang w:eastAsia="ar-SA"/>
              </w:rPr>
            </w:pPr>
            <w:ins w:id="2413" w:author="Raphael Malyankar" w:date="2025-08-10T20:29:00Z" w16du:dateUtc="2025-08-11T03:29:00Z">
              <w:r w:rsidRPr="00D478D4">
                <w:rPr>
                  <w:rFonts w:eastAsia="SimSun" w:cs="Arial"/>
                  <w:color w:val="000000"/>
                  <w:sz w:val="16"/>
                  <w:szCs w:val="16"/>
                  <w:lang w:eastAsia="ar-SA"/>
                </w:rPr>
                <w:t>0..1</w:t>
              </w:r>
            </w:ins>
          </w:p>
        </w:tc>
        <w:tc>
          <w:tcPr>
            <w:tcW w:w="1265" w:type="pct"/>
          </w:tcPr>
          <w:p w14:paraId="71C48AE6" w14:textId="77777777" w:rsidR="00D478D4" w:rsidRPr="00D478D4" w:rsidRDefault="00D478D4" w:rsidP="00D478D4">
            <w:pPr>
              <w:suppressAutoHyphens/>
              <w:snapToGrid w:val="0"/>
              <w:spacing w:before="60" w:after="60" w:line="240" w:lineRule="auto"/>
              <w:jc w:val="left"/>
              <w:rPr>
                <w:ins w:id="2414" w:author="Raphael Malyankar" w:date="2025-08-10T20:29:00Z" w16du:dateUtc="2025-08-11T03:29:00Z"/>
                <w:rFonts w:eastAsia="SimSun" w:cs="Arial"/>
                <w:color w:val="000000"/>
                <w:sz w:val="16"/>
                <w:szCs w:val="16"/>
                <w:lang w:val="fr-FR" w:eastAsia="ar-SA"/>
              </w:rPr>
            </w:pPr>
            <w:ins w:id="2415" w:author="Raphael Malyankar" w:date="2025-08-10T20:29:00Z" w16du:dateUtc="2025-08-11T03:29:00Z">
              <w:r w:rsidRPr="00D478D4">
                <w:rPr>
                  <w:rFonts w:eastAsia="SimSun" w:cs="Arial"/>
                  <w:color w:val="000000"/>
                  <w:sz w:val="16"/>
                  <w:szCs w:val="16"/>
                  <w:lang w:val="fr-FR" w:eastAsia="ar-SA"/>
                </w:rPr>
                <w:t>MD_SecurityConstraints&gt; MD_ClassificationCode (codelist)</w:t>
              </w:r>
            </w:ins>
          </w:p>
        </w:tc>
        <w:tc>
          <w:tcPr>
            <w:tcW w:w="1497" w:type="pct"/>
            <w:vAlign w:val="center"/>
          </w:tcPr>
          <w:p w14:paraId="1C118A40" w14:textId="77777777" w:rsidR="00D478D4" w:rsidRPr="00D478D4" w:rsidRDefault="00D478D4" w:rsidP="00D478D4">
            <w:pPr>
              <w:suppressAutoHyphens/>
              <w:spacing w:before="60" w:after="0" w:line="240" w:lineRule="auto"/>
              <w:jc w:val="left"/>
              <w:rPr>
                <w:ins w:id="2416" w:author="Raphael Malyankar" w:date="2025-08-10T20:29:00Z" w16du:dateUtc="2025-08-11T03:29:00Z"/>
                <w:rFonts w:eastAsia="SimSun" w:cs="Arial"/>
                <w:color w:val="000000"/>
                <w:sz w:val="16"/>
                <w:szCs w:val="16"/>
                <w:lang w:eastAsia="ar-SA"/>
              </w:rPr>
            </w:pPr>
            <w:ins w:id="2417" w:author="Raphael Malyankar" w:date="2025-08-10T20:29:00Z" w16du:dateUtc="2025-08-11T03:29:00Z">
              <w:r w:rsidRPr="00D478D4">
                <w:rPr>
                  <w:rFonts w:eastAsia="SimSun" w:cs="Arial"/>
                  <w:color w:val="000000"/>
                  <w:sz w:val="16"/>
                  <w:szCs w:val="16"/>
                  <w:lang w:eastAsia="ar-SA"/>
                </w:rPr>
                <w:t>1. unclassified</w:t>
              </w:r>
            </w:ins>
          </w:p>
          <w:p w14:paraId="67F173EB" w14:textId="77777777" w:rsidR="00D478D4" w:rsidRPr="00D478D4" w:rsidRDefault="00D478D4" w:rsidP="00D478D4">
            <w:pPr>
              <w:suppressAutoHyphens/>
              <w:spacing w:before="60" w:after="60" w:line="240" w:lineRule="auto"/>
              <w:contextualSpacing/>
              <w:jc w:val="left"/>
              <w:rPr>
                <w:ins w:id="2418" w:author="Raphael Malyankar" w:date="2025-08-10T20:29:00Z" w16du:dateUtc="2025-08-11T03:29:00Z"/>
                <w:rFonts w:eastAsia="SimSun" w:cs="Arial"/>
                <w:color w:val="000000"/>
                <w:sz w:val="16"/>
                <w:szCs w:val="16"/>
                <w:lang w:eastAsia="ar-SA"/>
              </w:rPr>
            </w:pPr>
            <w:ins w:id="2419" w:author="Raphael Malyankar" w:date="2025-08-10T20:29:00Z" w16du:dateUtc="2025-08-11T03:29:00Z">
              <w:r w:rsidRPr="00D478D4">
                <w:rPr>
                  <w:rFonts w:eastAsia="SimSun" w:cs="Arial"/>
                  <w:color w:val="000000"/>
                  <w:sz w:val="16"/>
                  <w:szCs w:val="16"/>
                  <w:lang w:eastAsia="ar-SA"/>
                </w:rPr>
                <w:t>2. restricted</w:t>
              </w:r>
            </w:ins>
          </w:p>
          <w:p w14:paraId="34F8E0D4" w14:textId="77777777" w:rsidR="00D478D4" w:rsidRPr="00D478D4" w:rsidRDefault="00D478D4" w:rsidP="00D478D4">
            <w:pPr>
              <w:suppressAutoHyphens/>
              <w:spacing w:before="60" w:after="60" w:line="240" w:lineRule="auto"/>
              <w:contextualSpacing/>
              <w:jc w:val="left"/>
              <w:rPr>
                <w:ins w:id="2420" w:author="Raphael Malyankar" w:date="2025-08-10T20:29:00Z" w16du:dateUtc="2025-08-11T03:29:00Z"/>
                <w:rFonts w:eastAsia="SimSun" w:cs="Arial"/>
                <w:color w:val="000000"/>
                <w:sz w:val="16"/>
                <w:szCs w:val="16"/>
                <w:lang w:eastAsia="ar-SA"/>
              </w:rPr>
            </w:pPr>
            <w:ins w:id="2421" w:author="Raphael Malyankar" w:date="2025-08-10T20:29:00Z" w16du:dateUtc="2025-08-11T03:29:00Z">
              <w:r w:rsidRPr="00D478D4">
                <w:rPr>
                  <w:rFonts w:eastAsia="SimSun" w:cs="Arial"/>
                  <w:color w:val="000000"/>
                  <w:sz w:val="16"/>
                  <w:szCs w:val="16"/>
                  <w:lang w:eastAsia="ar-SA"/>
                </w:rPr>
                <w:t>3. confidential</w:t>
              </w:r>
            </w:ins>
          </w:p>
          <w:p w14:paraId="4AD5F26B" w14:textId="77777777" w:rsidR="00D478D4" w:rsidRPr="00D478D4" w:rsidRDefault="00D478D4" w:rsidP="00D478D4">
            <w:pPr>
              <w:suppressAutoHyphens/>
              <w:spacing w:before="60" w:after="60" w:line="240" w:lineRule="auto"/>
              <w:contextualSpacing/>
              <w:jc w:val="left"/>
              <w:rPr>
                <w:ins w:id="2422" w:author="Raphael Malyankar" w:date="2025-08-10T20:29:00Z" w16du:dateUtc="2025-08-11T03:29:00Z"/>
                <w:rFonts w:eastAsia="SimSun" w:cs="Arial"/>
                <w:color w:val="000000"/>
                <w:sz w:val="16"/>
                <w:szCs w:val="16"/>
                <w:lang w:eastAsia="ar-SA"/>
              </w:rPr>
            </w:pPr>
            <w:ins w:id="2423" w:author="Raphael Malyankar" w:date="2025-08-10T20:29:00Z" w16du:dateUtc="2025-08-11T03:29:00Z">
              <w:r w:rsidRPr="00D478D4">
                <w:rPr>
                  <w:rFonts w:eastAsia="SimSun" w:cs="Arial"/>
                  <w:color w:val="000000"/>
                  <w:sz w:val="16"/>
                  <w:szCs w:val="16"/>
                  <w:lang w:eastAsia="ar-SA"/>
                </w:rPr>
                <w:t>4. secret</w:t>
              </w:r>
            </w:ins>
          </w:p>
          <w:p w14:paraId="0CC1BEB4" w14:textId="77777777" w:rsidR="00D478D4" w:rsidRPr="00D478D4" w:rsidRDefault="00D478D4" w:rsidP="00D478D4">
            <w:pPr>
              <w:suppressAutoHyphens/>
              <w:snapToGrid w:val="0"/>
              <w:spacing w:before="60" w:after="60" w:line="240" w:lineRule="auto"/>
              <w:contextualSpacing/>
              <w:jc w:val="left"/>
              <w:rPr>
                <w:ins w:id="2424" w:author="Raphael Malyankar" w:date="2025-08-10T20:29:00Z" w16du:dateUtc="2025-08-11T03:29:00Z"/>
                <w:rFonts w:eastAsia="SimSun" w:cs="Arial"/>
                <w:color w:val="000000"/>
                <w:sz w:val="16"/>
                <w:szCs w:val="16"/>
                <w:lang w:eastAsia="ar-SA"/>
              </w:rPr>
            </w:pPr>
            <w:ins w:id="2425" w:author="Raphael Malyankar" w:date="2025-08-10T20:29:00Z" w16du:dateUtc="2025-08-11T03:29:00Z">
              <w:r w:rsidRPr="00D478D4">
                <w:rPr>
                  <w:rFonts w:eastAsia="SimSun" w:cs="Arial"/>
                  <w:color w:val="000000"/>
                  <w:sz w:val="16"/>
                  <w:szCs w:val="16"/>
                  <w:lang w:eastAsia="ar-SA"/>
                </w:rPr>
                <w:t>5. top secret</w:t>
              </w:r>
            </w:ins>
          </w:p>
          <w:p w14:paraId="7FBDABF8" w14:textId="77777777" w:rsidR="00D478D4" w:rsidRPr="00D478D4" w:rsidRDefault="00D478D4" w:rsidP="00D478D4">
            <w:pPr>
              <w:suppressAutoHyphens/>
              <w:snapToGrid w:val="0"/>
              <w:spacing w:before="60" w:after="60" w:line="240" w:lineRule="auto"/>
              <w:contextualSpacing/>
              <w:rPr>
                <w:ins w:id="2426" w:author="Raphael Malyankar" w:date="2025-08-10T20:29:00Z" w16du:dateUtc="2025-08-11T03:29:00Z"/>
                <w:rFonts w:eastAsia="SimSun" w:cs="Arial"/>
                <w:color w:val="000000"/>
                <w:sz w:val="16"/>
                <w:szCs w:val="16"/>
                <w:lang w:eastAsia="ar-SA"/>
              </w:rPr>
            </w:pPr>
            <w:ins w:id="2427" w:author="Raphael Malyankar" w:date="2025-08-10T20:29:00Z" w16du:dateUtc="2025-08-11T03:29:00Z">
              <w:r w:rsidRPr="00D478D4">
                <w:rPr>
                  <w:rFonts w:eastAsia="SimSun" w:cs="Arial"/>
                  <w:color w:val="000000"/>
                  <w:sz w:val="16"/>
                  <w:szCs w:val="16"/>
                  <w:lang w:eastAsia="ar-SA"/>
                </w:rPr>
                <w:t>6. sensitive but unclassified</w:t>
              </w:r>
            </w:ins>
          </w:p>
          <w:p w14:paraId="2A7B4C38" w14:textId="77777777" w:rsidR="00D478D4" w:rsidRPr="00D478D4" w:rsidRDefault="00D478D4" w:rsidP="00D478D4">
            <w:pPr>
              <w:suppressAutoHyphens/>
              <w:snapToGrid w:val="0"/>
              <w:spacing w:before="60" w:after="60" w:line="240" w:lineRule="auto"/>
              <w:contextualSpacing/>
              <w:rPr>
                <w:ins w:id="2428" w:author="Raphael Malyankar" w:date="2025-08-10T20:29:00Z" w16du:dateUtc="2025-08-11T03:29:00Z"/>
                <w:rFonts w:eastAsia="SimSun" w:cs="Arial"/>
                <w:color w:val="000000"/>
                <w:sz w:val="16"/>
                <w:szCs w:val="16"/>
                <w:lang w:eastAsia="ar-SA"/>
              </w:rPr>
            </w:pPr>
            <w:ins w:id="2429" w:author="Raphael Malyankar" w:date="2025-08-10T20:29:00Z" w16du:dateUtc="2025-08-11T03:29:00Z">
              <w:r w:rsidRPr="00D478D4">
                <w:rPr>
                  <w:rFonts w:eastAsia="SimSun" w:cs="Arial"/>
                  <w:color w:val="000000"/>
                  <w:sz w:val="16"/>
                  <w:szCs w:val="16"/>
                  <w:lang w:eastAsia="ar-SA"/>
                </w:rPr>
                <w:t>7. for official use only</w:t>
              </w:r>
            </w:ins>
          </w:p>
          <w:p w14:paraId="5727D563" w14:textId="77777777" w:rsidR="00D478D4" w:rsidRPr="00D478D4" w:rsidRDefault="00D478D4" w:rsidP="00D478D4">
            <w:pPr>
              <w:suppressAutoHyphens/>
              <w:snapToGrid w:val="0"/>
              <w:spacing w:before="60" w:after="60" w:line="240" w:lineRule="auto"/>
              <w:contextualSpacing/>
              <w:rPr>
                <w:ins w:id="2430" w:author="Raphael Malyankar" w:date="2025-08-10T20:29:00Z" w16du:dateUtc="2025-08-11T03:29:00Z"/>
                <w:rFonts w:eastAsia="SimSun" w:cs="Arial"/>
                <w:color w:val="000000"/>
                <w:sz w:val="16"/>
                <w:szCs w:val="16"/>
                <w:lang w:eastAsia="ar-SA"/>
              </w:rPr>
            </w:pPr>
            <w:ins w:id="2431" w:author="Raphael Malyankar" w:date="2025-08-10T20:29:00Z" w16du:dateUtc="2025-08-11T03:29:00Z">
              <w:r w:rsidRPr="00D478D4">
                <w:rPr>
                  <w:rFonts w:eastAsia="SimSun" w:cs="Arial"/>
                  <w:color w:val="000000"/>
                  <w:sz w:val="16"/>
                  <w:szCs w:val="16"/>
                  <w:lang w:eastAsia="ar-SA"/>
                </w:rPr>
                <w:t>8. protected</w:t>
              </w:r>
            </w:ins>
          </w:p>
          <w:p w14:paraId="2E321706" w14:textId="77777777" w:rsidR="00D478D4" w:rsidRPr="00D478D4" w:rsidRDefault="00D478D4" w:rsidP="00D478D4">
            <w:pPr>
              <w:suppressAutoHyphens/>
              <w:snapToGrid w:val="0"/>
              <w:spacing w:after="60" w:line="240" w:lineRule="auto"/>
              <w:jc w:val="left"/>
              <w:rPr>
                <w:ins w:id="2432" w:author="Raphael Malyankar" w:date="2025-08-10T20:29:00Z" w16du:dateUtc="2025-08-11T03:29:00Z"/>
                <w:rFonts w:eastAsia="SimSun" w:cs="Arial"/>
                <w:color w:val="000000"/>
                <w:sz w:val="16"/>
                <w:szCs w:val="16"/>
                <w:lang w:eastAsia="ar-SA"/>
              </w:rPr>
            </w:pPr>
            <w:ins w:id="2433" w:author="Raphael Malyankar" w:date="2025-08-10T20:29:00Z" w16du:dateUtc="2025-08-11T03:29:00Z">
              <w:r w:rsidRPr="00D478D4">
                <w:rPr>
                  <w:rFonts w:eastAsia="SimSun" w:cs="Arial"/>
                  <w:color w:val="000000"/>
                  <w:sz w:val="16"/>
                  <w:szCs w:val="16"/>
                  <w:lang w:eastAsia="ar-SA"/>
                </w:rPr>
                <w:t>9. limited distribution</w:t>
              </w:r>
            </w:ins>
          </w:p>
          <w:p w14:paraId="52AA15C6" w14:textId="77777777" w:rsidR="00D478D4" w:rsidRPr="00D478D4" w:rsidRDefault="00D478D4" w:rsidP="00D478D4">
            <w:pPr>
              <w:suppressAutoHyphens/>
              <w:snapToGrid w:val="0"/>
              <w:spacing w:after="60" w:line="240" w:lineRule="auto"/>
              <w:jc w:val="left"/>
              <w:rPr>
                <w:ins w:id="2434" w:author="Raphael Malyankar" w:date="2025-08-10T20:29:00Z" w16du:dateUtc="2025-08-11T03:29:00Z"/>
                <w:rFonts w:eastAsia="SimSun" w:cs="Arial"/>
                <w:color w:val="000000"/>
                <w:sz w:val="16"/>
                <w:szCs w:val="16"/>
                <w:lang w:eastAsia="ar-SA"/>
              </w:rPr>
            </w:pPr>
            <w:ins w:id="2435" w:author="Raphael Malyankar" w:date="2025-08-10T20:29:00Z" w16du:dateUtc="2025-08-11T03:29:00Z">
              <w:r w:rsidRPr="00D478D4">
                <w:rPr>
                  <w:rFonts w:eastAsia="SimSun" w:cs="Arial"/>
                  <w:color w:val="000000"/>
                  <w:sz w:val="16"/>
                  <w:szCs w:val="16"/>
                  <w:lang w:eastAsia="ar-SA"/>
                </w:rPr>
                <w:t>For an update dataset the value must be the same as the base dataset</w:t>
              </w:r>
            </w:ins>
          </w:p>
        </w:tc>
      </w:tr>
      <w:tr w:rsidR="00D478D4" w:rsidRPr="00D478D4" w14:paraId="58B623A9" w14:textId="77777777" w:rsidTr="00213E83">
        <w:trPr>
          <w:cantSplit/>
          <w:trHeight w:val="326"/>
          <w:ins w:id="2436" w:author="Raphael Malyankar" w:date="2025-08-10T20:29:00Z"/>
        </w:trPr>
        <w:tc>
          <w:tcPr>
            <w:tcW w:w="945" w:type="pct"/>
          </w:tcPr>
          <w:p w14:paraId="6DD08073" w14:textId="77777777" w:rsidR="00D478D4" w:rsidRPr="00D478D4" w:rsidRDefault="00D478D4" w:rsidP="00D478D4">
            <w:pPr>
              <w:suppressAutoHyphens/>
              <w:snapToGrid w:val="0"/>
              <w:spacing w:before="60" w:after="60" w:line="240" w:lineRule="auto"/>
              <w:jc w:val="left"/>
              <w:rPr>
                <w:ins w:id="2437" w:author="Raphael Malyankar" w:date="2025-08-10T20:29:00Z" w16du:dateUtc="2025-08-11T03:29:00Z"/>
                <w:rFonts w:eastAsia="SimSun" w:cs="Arial"/>
                <w:color w:val="000000"/>
                <w:sz w:val="16"/>
                <w:szCs w:val="16"/>
                <w:lang w:eastAsia="ar-SA"/>
              </w:rPr>
            </w:pPr>
            <w:ins w:id="2438" w:author="Raphael Malyankar" w:date="2025-08-10T20:29:00Z" w16du:dateUtc="2025-08-11T03:29:00Z">
              <w:r w:rsidRPr="00D478D4">
                <w:rPr>
                  <w:rFonts w:eastAsia="SimSun" w:cs="Arial"/>
                  <w:color w:val="000000"/>
                  <w:sz w:val="16"/>
                  <w:szCs w:val="16"/>
                  <w:lang w:eastAsia="ar-SA"/>
                </w:rPr>
                <w:t>purpose</w:t>
              </w:r>
            </w:ins>
          </w:p>
        </w:tc>
        <w:tc>
          <w:tcPr>
            <w:tcW w:w="1006" w:type="pct"/>
          </w:tcPr>
          <w:p w14:paraId="72DCBC80" w14:textId="77777777" w:rsidR="00D478D4" w:rsidRPr="00D478D4" w:rsidRDefault="00D478D4" w:rsidP="00D478D4">
            <w:pPr>
              <w:suppressAutoHyphens/>
              <w:snapToGrid w:val="0"/>
              <w:spacing w:before="60" w:after="60" w:line="240" w:lineRule="auto"/>
              <w:jc w:val="left"/>
              <w:rPr>
                <w:ins w:id="2439" w:author="Raphael Malyankar" w:date="2025-08-10T20:29:00Z" w16du:dateUtc="2025-08-11T03:29:00Z"/>
                <w:rFonts w:eastAsia="SimSun" w:cs="Arial"/>
                <w:color w:val="000000"/>
                <w:sz w:val="16"/>
                <w:szCs w:val="16"/>
                <w:lang w:eastAsia="ar-SA"/>
              </w:rPr>
            </w:pPr>
            <w:ins w:id="2440" w:author="Raphael Malyankar" w:date="2025-08-10T20:29:00Z" w16du:dateUtc="2025-08-11T03:29:00Z">
              <w:r w:rsidRPr="00D478D4">
                <w:rPr>
                  <w:rFonts w:eastAsia="SimSun" w:cs="Arial"/>
                  <w:color w:val="000000"/>
                  <w:sz w:val="16"/>
                  <w:szCs w:val="16"/>
                  <w:lang w:eastAsia="ar-SA"/>
                </w:rPr>
                <w:t xml:space="preserve">The purpose for which the dataset has been issued </w:t>
              </w:r>
            </w:ins>
          </w:p>
        </w:tc>
        <w:tc>
          <w:tcPr>
            <w:tcW w:w="287" w:type="pct"/>
          </w:tcPr>
          <w:p w14:paraId="19387D1A" w14:textId="77777777" w:rsidR="00D478D4" w:rsidRPr="00D478D4" w:rsidRDefault="00D478D4" w:rsidP="00D478D4">
            <w:pPr>
              <w:suppressAutoHyphens/>
              <w:snapToGrid w:val="0"/>
              <w:spacing w:before="60" w:after="60" w:line="240" w:lineRule="auto"/>
              <w:jc w:val="center"/>
              <w:rPr>
                <w:ins w:id="2441" w:author="Raphael Malyankar" w:date="2025-08-10T20:29:00Z" w16du:dateUtc="2025-08-11T03:29:00Z"/>
                <w:rFonts w:eastAsia="SimSun" w:cs="Arial"/>
                <w:color w:val="000000"/>
                <w:sz w:val="16"/>
                <w:szCs w:val="16"/>
                <w:lang w:eastAsia="ar-SA"/>
              </w:rPr>
            </w:pPr>
            <w:ins w:id="2442" w:author="Raphael Malyankar" w:date="2025-08-10T20:29:00Z" w16du:dateUtc="2025-08-11T03:29:00Z">
              <w:r w:rsidRPr="00D478D4">
                <w:rPr>
                  <w:rFonts w:eastAsia="SimSun" w:cs="Arial"/>
                  <w:color w:val="000000"/>
                  <w:sz w:val="16"/>
                  <w:szCs w:val="16"/>
                  <w:lang w:eastAsia="ar-SA"/>
                </w:rPr>
                <w:t>0..1</w:t>
              </w:r>
            </w:ins>
          </w:p>
        </w:tc>
        <w:tc>
          <w:tcPr>
            <w:tcW w:w="1265" w:type="pct"/>
          </w:tcPr>
          <w:p w14:paraId="27241900" w14:textId="77777777" w:rsidR="00D478D4" w:rsidRPr="00D478D4" w:rsidRDefault="00D478D4" w:rsidP="00D478D4">
            <w:pPr>
              <w:suppressAutoHyphens/>
              <w:snapToGrid w:val="0"/>
              <w:spacing w:before="60" w:after="60" w:line="240" w:lineRule="auto"/>
              <w:jc w:val="left"/>
              <w:rPr>
                <w:ins w:id="2443" w:author="Raphael Malyankar" w:date="2025-08-10T20:29:00Z" w16du:dateUtc="2025-08-11T03:29:00Z"/>
                <w:rFonts w:eastAsia="SimSun" w:cs="Arial"/>
                <w:color w:val="000000"/>
                <w:sz w:val="16"/>
                <w:szCs w:val="16"/>
                <w:lang w:eastAsia="ar-SA"/>
              </w:rPr>
            </w:pPr>
            <w:ins w:id="2444" w:author="Raphael Malyankar" w:date="2025-08-10T20:29:00Z" w16du:dateUtc="2025-08-11T03:29:00Z">
              <w:r w:rsidRPr="00D478D4">
                <w:rPr>
                  <w:rFonts w:eastAsia="SimSun" w:cs="Arial"/>
                  <w:color w:val="000000"/>
                  <w:sz w:val="16"/>
                  <w:szCs w:val="16"/>
                  <w:lang w:eastAsia="ar-SA"/>
                </w:rPr>
                <w:t>S100_Purpose</w:t>
              </w:r>
            </w:ins>
          </w:p>
          <w:p w14:paraId="2EDFE493" w14:textId="77777777" w:rsidR="00D478D4" w:rsidRPr="00D478D4" w:rsidRDefault="00D478D4" w:rsidP="00D478D4">
            <w:pPr>
              <w:suppressAutoHyphens/>
              <w:snapToGrid w:val="0"/>
              <w:spacing w:before="60" w:after="60" w:line="240" w:lineRule="auto"/>
              <w:jc w:val="left"/>
              <w:rPr>
                <w:ins w:id="2445" w:author="Raphael Malyankar" w:date="2025-08-10T20:29:00Z" w16du:dateUtc="2025-08-11T03:29:00Z"/>
                <w:rFonts w:eastAsia="SimSun" w:cs="Arial"/>
                <w:color w:val="000000"/>
                <w:sz w:val="16"/>
                <w:szCs w:val="16"/>
                <w:lang w:eastAsia="ar-SA"/>
              </w:rPr>
            </w:pPr>
          </w:p>
        </w:tc>
        <w:tc>
          <w:tcPr>
            <w:tcW w:w="1497" w:type="pct"/>
            <w:vAlign w:val="center"/>
          </w:tcPr>
          <w:p w14:paraId="5E50B17E" w14:textId="77777777" w:rsidR="00D478D4" w:rsidRPr="00D478D4" w:rsidRDefault="00D478D4" w:rsidP="00D478D4">
            <w:pPr>
              <w:suppressAutoHyphens/>
              <w:snapToGrid w:val="0"/>
              <w:spacing w:before="60" w:after="60" w:line="240" w:lineRule="auto"/>
              <w:ind w:left="1158" w:hanging="1158"/>
              <w:jc w:val="left"/>
              <w:rPr>
                <w:ins w:id="2446" w:author="Raphael Malyankar" w:date="2025-08-10T20:29:00Z" w16du:dateUtc="2025-08-11T03:29:00Z"/>
                <w:rFonts w:eastAsia="SimSun" w:cs="Arial"/>
                <w:color w:val="000000"/>
                <w:sz w:val="16"/>
                <w:szCs w:val="16"/>
                <w:lang w:eastAsia="ar-SA"/>
              </w:rPr>
            </w:pPr>
          </w:p>
        </w:tc>
      </w:tr>
      <w:tr w:rsidR="00D478D4" w:rsidRPr="00D478D4" w14:paraId="2C6573EC" w14:textId="77777777" w:rsidTr="00213E83">
        <w:trPr>
          <w:cantSplit/>
          <w:trHeight w:val="326"/>
          <w:ins w:id="2447" w:author="Raphael Malyankar" w:date="2025-08-10T20:29:00Z"/>
        </w:trPr>
        <w:tc>
          <w:tcPr>
            <w:tcW w:w="945" w:type="pct"/>
          </w:tcPr>
          <w:p w14:paraId="5E82F205" w14:textId="77777777" w:rsidR="00D478D4" w:rsidRPr="00D478D4" w:rsidRDefault="00D478D4" w:rsidP="00D478D4">
            <w:pPr>
              <w:suppressAutoHyphens/>
              <w:snapToGrid w:val="0"/>
              <w:spacing w:before="60" w:after="60" w:line="240" w:lineRule="auto"/>
              <w:jc w:val="left"/>
              <w:rPr>
                <w:ins w:id="2448" w:author="Raphael Malyankar" w:date="2025-08-10T20:29:00Z" w16du:dateUtc="2025-08-11T03:29:00Z"/>
                <w:rFonts w:eastAsia="SimSun" w:cs="Arial"/>
                <w:color w:val="000000"/>
                <w:sz w:val="16"/>
                <w:szCs w:val="16"/>
                <w:lang w:eastAsia="ar-SA"/>
              </w:rPr>
            </w:pPr>
            <w:ins w:id="2449" w:author="Raphael Malyankar" w:date="2025-08-10T20:29:00Z" w16du:dateUtc="2025-08-11T03:29:00Z">
              <w:r w:rsidRPr="00D478D4">
                <w:rPr>
                  <w:rFonts w:eastAsia="SimSun" w:cs="Arial"/>
                  <w:color w:val="000000"/>
                  <w:sz w:val="16"/>
                  <w:szCs w:val="16"/>
                  <w:lang w:eastAsia="ar-SA"/>
                </w:rPr>
                <w:t>notForNavigation</w:t>
              </w:r>
            </w:ins>
          </w:p>
        </w:tc>
        <w:tc>
          <w:tcPr>
            <w:tcW w:w="1006" w:type="pct"/>
          </w:tcPr>
          <w:p w14:paraId="608B8BAC" w14:textId="77777777" w:rsidR="00D478D4" w:rsidRPr="00D478D4" w:rsidRDefault="00D478D4" w:rsidP="00D478D4">
            <w:pPr>
              <w:suppressAutoHyphens/>
              <w:snapToGrid w:val="0"/>
              <w:spacing w:before="60" w:after="60" w:line="240" w:lineRule="auto"/>
              <w:jc w:val="left"/>
              <w:rPr>
                <w:ins w:id="2450" w:author="Raphael Malyankar" w:date="2025-08-10T20:29:00Z" w16du:dateUtc="2025-08-11T03:29:00Z"/>
                <w:rFonts w:eastAsia="SimSun" w:cs="Arial"/>
                <w:color w:val="000000"/>
                <w:sz w:val="16"/>
                <w:szCs w:val="16"/>
                <w:lang w:eastAsia="ar-SA"/>
              </w:rPr>
            </w:pPr>
            <w:ins w:id="2451" w:author="Raphael Malyankar" w:date="2025-08-10T20:29:00Z" w16du:dateUtc="2025-08-11T03:29:00Z">
              <w:r w:rsidRPr="00D478D4">
                <w:rPr>
                  <w:rFonts w:eastAsia="SimSun" w:cs="Arial"/>
                  <w:color w:val="000000"/>
                  <w:sz w:val="16"/>
                  <w:szCs w:val="16"/>
                  <w:lang w:eastAsia="ar-SA"/>
                </w:rPr>
                <w:t>Indicates the dataset is not intended to be used for navigation</w:t>
              </w:r>
            </w:ins>
          </w:p>
        </w:tc>
        <w:tc>
          <w:tcPr>
            <w:tcW w:w="287" w:type="pct"/>
          </w:tcPr>
          <w:p w14:paraId="647A27DD" w14:textId="77777777" w:rsidR="00D478D4" w:rsidRPr="00D478D4" w:rsidRDefault="00D478D4" w:rsidP="00D478D4">
            <w:pPr>
              <w:suppressAutoHyphens/>
              <w:snapToGrid w:val="0"/>
              <w:spacing w:before="60" w:after="60" w:line="240" w:lineRule="auto"/>
              <w:jc w:val="center"/>
              <w:rPr>
                <w:ins w:id="2452" w:author="Raphael Malyankar" w:date="2025-08-10T20:29:00Z" w16du:dateUtc="2025-08-11T03:29:00Z"/>
                <w:rFonts w:eastAsia="SimSun" w:cs="Arial"/>
                <w:color w:val="000000"/>
                <w:sz w:val="16"/>
                <w:szCs w:val="16"/>
                <w:lang w:eastAsia="ar-SA"/>
              </w:rPr>
            </w:pPr>
            <w:ins w:id="2453" w:author="Raphael Malyankar" w:date="2025-08-10T20:29:00Z" w16du:dateUtc="2025-08-11T03:29:00Z">
              <w:r w:rsidRPr="00D478D4">
                <w:rPr>
                  <w:rFonts w:eastAsia="SimSun" w:cs="Arial"/>
                  <w:color w:val="000000"/>
                  <w:sz w:val="16"/>
                  <w:szCs w:val="16"/>
                  <w:lang w:eastAsia="ar-SA"/>
                </w:rPr>
                <w:t>1</w:t>
              </w:r>
            </w:ins>
          </w:p>
        </w:tc>
        <w:tc>
          <w:tcPr>
            <w:tcW w:w="1265" w:type="pct"/>
          </w:tcPr>
          <w:p w14:paraId="3D583615" w14:textId="77777777" w:rsidR="00D478D4" w:rsidRPr="00D478D4" w:rsidRDefault="00D478D4" w:rsidP="00D478D4">
            <w:pPr>
              <w:suppressAutoHyphens/>
              <w:snapToGrid w:val="0"/>
              <w:spacing w:before="60" w:after="60" w:line="240" w:lineRule="auto"/>
              <w:jc w:val="left"/>
              <w:rPr>
                <w:ins w:id="2454" w:author="Raphael Malyankar" w:date="2025-08-10T20:29:00Z" w16du:dateUtc="2025-08-11T03:29:00Z"/>
                <w:rFonts w:eastAsia="SimSun" w:cs="Arial"/>
                <w:color w:val="000000"/>
                <w:sz w:val="16"/>
                <w:szCs w:val="16"/>
                <w:lang w:eastAsia="ar-SA"/>
              </w:rPr>
            </w:pPr>
            <w:ins w:id="2455" w:author="Raphael Malyankar" w:date="2025-08-10T20:29:00Z" w16du:dateUtc="2025-08-11T03:29:00Z">
              <w:r w:rsidRPr="00D478D4">
                <w:rPr>
                  <w:rFonts w:eastAsia="SimSun" w:cs="Arial"/>
                  <w:color w:val="000000"/>
                  <w:sz w:val="16"/>
                  <w:szCs w:val="16"/>
                  <w:lang w:eastAsia="ar-SA"/>
                </w:rPr>
                <w:t>Boolean</w:t>
              </w:r>
            </w:ins>
          </w:p>
        </w:tc>
        <w:tc>
          <w:tcPr>
            <w:tcW w:w="1497" w:type="pct"/>
          </w:tcPr>
          <w:p w14:paraId="7C1F9393" w14:textId="77777777" w:rsidR="00D478D4" w:rsidRPr="00D478D4" w:rsidRDefault="00D478D4" w:rsidP="00D478D4">
            <w:pPr>
              <w:suppressAutoHyphens/>
              <w:spacing w:before="60" w:after="60" w:line="240" w:lineRule="auto"/>
              <w:jc w:val="left"/>
              <w:rPr>
                <w:ins w:id="2456" w:author="Raphael Malyankar" w:date="2025-08-10T20:29:00Z" w16du:dateUtc="2025-08-11T03:29:00Z"/>
                <w:rFonts w:eastAsia="SimSun" w:cs="Arial"/>
                <w:color w:val="000000"/>
                <w:sz w:val="16"/>
                <w:szCs w:val="16"/>
                <w:lang w:eastAsia="en-US"/>
              </w:rPr>
            </w:pPr>
            <w:ins w:id="2457" w:author="Raphael Malyankar" w:date="2025-08-10T20:29:00Z" w16du:dateUtc="2025-08-11T03:29:00Z">
              <w:r w:rsidRPr="00D478D4">
                <w:rPr>
                  <w:rFonts w:eastAsia="SimSun" w:cs="Arial"/>
                  <w:i/>
                  <w:color w:val="000000"/>
                  <w:sz w:val="16"/>
                  <w:szCs w:val="16"/>
                  <w:lang w:eastAsia="en-US"/>
                </w:rPr>
                <w:t>true</w:t>
              </w:r>
              <w:r w:rsidRPr="00D478D4">
                <w:rPr>
                  <w:rFonts w:eastAsia="SimSun" w:cs="Arial"/>
                  <w:color w:val="000000"/>
                  <w:sz w:val="16"/>
                  <w:szCs w:val="16"/>
                  <w:lang w:eastAsia="en-US"/>
                </w:rPr>
                <w:t xml:space="preserve"> indicates the dataset is not intended to be used for navigation</w:t>
              </w:r>
            </w:ins>
          </w:p>
          <w:p w14:paraId="626D6756" w14:textId="77777777" w:rsidR="00D478D4" w:rsidRPr="00D478D4" w:rsidRDefault="00D478D4" w:rsidP="00D478D4">
            <w:pPr>
              <w:suppressAutoHyphens/>
              <w:snapToGrid w:val="0"/>
              <w:spacing w:before="60" w:after="60" w:line="240" w:lineRule="auto"/>
              <w:jc w:val="left"/>
              <w:rPr>
                <w:ins w:id="2458" w:author="Raphael Malyankar" w:date="2025-08-10T20:29:00Z" w16du:dateUtc="2025-08-11T03:29:00Z"/>
                <w:rFonts w:eastAsia="SimSun" w:cs="Arial"/>
                <w:color w:val="000000"/>
                <w:sz w:val="16"/>
                <w:szCs w:val="16"/>
                <w:lang w:eastAsia="en-US"/>
              </w:rPr>
            </w:pPr>
            <w:ins w:id="2459" w:author="Raphael Malyankar" w:date="2025-08-10T20:29:00Z" w16du:dateUtc="2025-08-11T03:29:00Z">
              <w:r w:rsidRPr="00D478D4">
                <w:rPr>
                  <w:rFonts w:eastAsia="SimSun" w:cs="Arial"/>
                  <w:i/>
                  <w:color w:val="000000"/>
                  <w:sz w:val="16"/>
                  <w:szCs w:val="16"/>
                  <w:lang w:eastAsia="en-US"/>
                </w:rPr>
                <w:t>false</w:t>
              </w:r>
              <w:r w:rsidRPr="00D478D4">
                <w:rPr>
                  <w:rFonts w:eastAsia="SimSun" w:cs="Arial"/>
                  <w:color w:val="000000"/>
                  <w:sz w:val="16"/>
                  <w:szCs w:val="16"/>
                  <w:lang w:eastAsia="en-US"/>
                </w:rPr>
                <w:t xml:space="preserve"> indicates the dataset is intended to be used for navigation</w:t>
              </w:r>
            </w:ins>
          </w:p>
          <w:p w14:paraId="1A222EAD" w14:textId="06ED1B5D" w:rsidR="00D478D4" w:rsidRPr="00D478D4" w:rsidRDefault="00D478D4" w:rsidP="00D478D4">
            <w:pPr>
              <w:suppressAutoHyphens/>
              <w:snapToGrid w:val="0"/>
              <w:spacing w:before="60" w:after="60" w:line="240" w:lineRule="auto"/>
              <w:jc w:val="left"/>
              <w:rPr>
                <w:ins w:id="2460" w:author="Raphael Malyankar" w:date="2025-08-10T20:29:00Z" w16du:dateUtc="2025-08-11T03:29:00Z"/>
                <w:rFonts w:eastAsia="SimSun" w:cs="Arial"/>
                <w:b/>
                <w:bCs/>
                <w:color w:val="000000"/>
                <w:sz w:val="16"/>
                <w:szCs w:val="16"/>
                <w:lang w:eastAsia="ar-SA"/>
              </w:rPr>
            </w:pPr>
            <w:ins w:id="2461" w:author="Raphael Malyankar" w:date="2025-08-10T20:29:00Z" w16du:dateUtc="2025-08-11T03:29:00Z">
              <w:r w:rsidRPr="00460EEF">
                <w:rPr>
                  <w:rFonts w:eastAsia="SimSun" w:cs="Arial"/>
                  <w:b/>
                  <w:bCs/>
                  <w:color w:val="EE0000"/>
                  <w:sz w:val="16"/>
                  <w:szCs w:val="16"/>
                  <w:lang w:eastAsia="ar-SA"/>
                </w:rPr>
                <w:t>S-1</w:t>
              </w:r>
            </w:ins>
            <w:ins w:id="2462" w:author="Raphael Malyankar" w:date="2025-08-10T20:42:00Z" w16du:dateUtc="2025-08-11T03:42:00Z">
              <w:r w:rsidR="00AC050B" w:rsidRPr="00460EEF">
                <w:rPr>
                  <w:rFonts w:eastAsia="SimSun" w:cs="Arial"/>
                  <w:b/>
                  <w:bCs/>
                  <w:color w:val="EE0000"/>
                  <w:sz w:val="16"/>
                  <w:szCs w:val="16"/>
                  <w:lang w:eastAsia="ar-SA"/>
                </w:rPr>
                <w:t>XX</w:t>
              </w:r>
            </w:ins>
            <w:ins w:id="2463" w:author="Raphael Malyankar" w:date="2025-08-10T20:29:00Z" w16du:dateUtc="2025-08-11T03:29:00Z">
              <w:r w:rsidRPr="00460EEF">
                <w:rPr>
                  <w:rFonts w:eastAsia="SimSun" w:cs="Arial"/>
                  <w:b/>
                  <w:bCs/>
                  <w:color w:val="EE0000"/>
                  <w:sz w:val="16"/>
                  <w:szCs w:val="16"/>
                  <w:lang w:eastAsia="ar-SA"/>
                </w:rPr>
                <w:t xml:space="preserve"> permits only the value </w:t>
              </w:r>
              <w:r w:rsidRPr="00460EEF">
                <w:rPr>
                  <w:rFonts w:eastAsia="SimSun" w:cs="Arial"/>
                  <w:b/>
                  <w:bCs/>
                  <w:i/>
                  <w:iCs/>
                  <w:color w:val="EE0000"/>
                  <w:sz w:val="16"/>
                  <w:szCs w:val="16"/>
                  <w:lang w:eastAsia="ar-SA"/>
                </w:rPr>
                <w:t>true</w:t>
              </w:r>
              <w:r w:rsidRPr="00460EEF">
                <w:rPr>
                  <w:rFonts w:eastAsia="SimSun" w:cs="Arial"/>
                  <w:b/>
                  <w:bCs/>
                  <w:color w:val="EE0000"/>
                  <w:sz w:val="16"/>
                  <w:szCs w:val="16"/>
                  <w:lang w:eastAsia="ar-SA"/>
                </w:rPr>
                <w:t>.</w:t>
              </w:r>
            </w:ins>
          </w:p>
        </w:tc>
      </w:tr>
      <w:tr w:rsidR="00D478D4" w:rsidRPr="00D478D4" w14:paraId="3DFF6EDD" w14:textId="77777777" w:rsidTr="00213E83">
        <w:trPr>
          <w:cantSplit/>
          <w:trHeight w:val="326"/>
          <w:ins w:id="2464" w:author="Raphael Malyankar" w:date="2025-08-10T20:29:00Z"/>
        </w:trPr>
        <w:tc>
          <w:tcPr>
            <w:tcW w:w="945" w:type="pct"/>
          </w:tcPr>
          <w:p w14:paraId="4B1CECBD" w14:textId="77777777" w:rsidR="00D478D4" w:rsidRPr="00D478D4" w:rsidRDefault="00D478D4" w:rsidP="00D478D4">
            <w:pPr>
              <w:suppressAutoHyphens/>
              <w:snapToGrid w:val="0"/>
              <w:spacing w:before="60" w:after="60" w:line="240" w:lineRule="auto"/>
              <w:jc w:val="left"/>
              <w:rPr>
                <w:ins w:id="2465" w:author="Raphael Malyankar" w:date="2025-08-10T20:29:00Z" w16du:dateUtc="2025-08-11T03:29:00Z"/>
                <w:rFonts w:eastAsia="SimSun" w:cs="Arial"/>
                <w:color w:val="000000"/>
                <w:sz w:val="16"/>
                <w:szCs w:val="16"/>
                <w:lang w:eastAsia="ar-SA"/>
              </w:rPr>
            </w:pPr>
            <w:ins w:id="2466" w:author="Raphael Malyankar" w:date="2025-08-10T20:29:00Z" w16du:dateUtc="2025-08-11T03:29:00Z">
              <w:r w:rsidRPr="00D478D4">
                <w:rPr>
                  <w:rFonts w:eastAsia="SimSun" w:cs="Arial"/>
                  <w:color w:val="000000"/>
                  <w:sz w:val="16"/>
                  <w:szCs w:val="16"/>
                  <w:lang w:eastAsia="ar-SA"/>
                </w:rPr>
                <w:t>specificUsage</w:t>
              </w:r>
            </w:ins>
          </w:p>
        </w:tc>
        <w:tc>
          <w:tcPr>
            <w:tcW w:w="1006" w:type="pct"/>
          </w:tcPr>
          <w:p w14:paraId="2FB2FDDB" w14:textId="77777777" w:rsidR="00D478D4" w:rsidRPr="00D478D4" w:rsidRDefault="00D478D4" w:rsidP="00D478D4">
            <w:pPr>
              <w:suppressAutoHyphens/>
              <w:snapToGrid w:val="0"/>
              <w:spacing w:before="60" w:after="60" w:line="240" w:lineRule="auto"/>
              <w:jc w:val="left"/>
              <w:rPr>
                <w:ins w:id="2467" w:author="Raphael Malyankar" w:date="2025-08-10T20:29:00Z" w16du:dateUtc="2025-08-11T03:29:00Z"/>
                <w:rFonts w:eastAsia="SimSun" w:cs="Arial"/>
                <w:color w:val="000000"/>
                <w:sz w:val="16"/>
                <w:szCs w:val="16"/>
                <w:lang w:eastAsia="ar-SA"/>
              </w:rPr>
            </w:pPr>
            <w:ins w:id="2468" w:author="Raphael Malyankar" w:date="2025-08-10T20:29:00Z" w16du:dateUtc="2025-08-11T03:29:00Z">
              <w:r w:rsidRPr="00D478D4">
                <w:rPr>
                  <w:rFonts w:eastAsia="SimSun" w:cs="Arial"/>
                  <w:color w:val="000000"/>
                  <w:sz w:val="16"/>
                  <w:szCs w:val="16"/>
                  <w:lang w:eastAsia="ar-SA"/>
                </w:rPr>
                <w:t>The use for which the dataset is intended</w:t>
              </w:r>
            </w:ins>
          </w:p>
        </w:tc>
        <w:tc>
          <w:tcPr>
            <w:tcW w:w="287" w:type="pct"/>
          </w:tcPr>
          <w:p w14:paraId="00C18351" w14:textId="77777777" w:rsidR="00D478D4" w:rsidRPr="00D478D4" w:rsidRDefault="00D478D4" w:rsidP="00D478D4">
            <w:pPr>
              <w:suppressAutoHyphens/>
              <w:snapToGrid w:val="0"/>
              <w:spacing w:before="60" w:after="60" w:line="240" w:lineRule="auto"/>
              <w:jc w:val="center"/>
              <w:rPr>
                <w:ins w:id="2469" w:author="Raphael Malyankar" w:date="2025-08-10T20:29:00Z" w16du:dateUtc="2025-08-11T03:29:00Z"/>
                <w:rFonts w:eastAsia="SimSun" w:cs="Arial"/>
                <w:color w:val="000000"/>
                <w:sz w:val="16"/>
                <w:szCs w:val="16"/>
                <w:lang w:eastAsia="ar-SA"/>
              </w:rPr>
            </w:pPr>
            <w:ins w:id="2470" w:author="Raphael Malyankar" w:date="2025-08-10T20:29:00Z" w16du:dateUtc="2025-08-11T03:29:00Z">
              <w:r w:rsidRPr="00D478D4">
                <w:rPr>
                  <w:rFonts w:eastAsia="SimSun" w:cs="Arial"/>
                  <w:color w:val="000000"/>
                  <w:sz w:val="16"/>
                  <w:szCs w:val="16"/>
                  <w:lang w:eastAsia="ar-SA"/>
                </w:rPr>
                <w:t>0..1</w:t>
              </w:r>
            </w:ins>
          </w:p>
        </w:tc>
        <w:tc>
          <w:tcPr>
            <w:tcW w:w="1265" w:type="pct"/>
          </w:tcPr>
          <w:p w14:paraId="1AD77C37" w14:textId="77777777" w:rsidR="00D478D4" w:rsidRPr="00D478D4" w:rsidRDefault="00D478D4" w:rsidP="00D478D4">
            <w:pPr>
              <w:suppressAutoHyphens/>
              <w:snapToGrid w:val="0"/>
              <w:spacing w:before="60" w:after="60" w:line="240" w:lineRule="auto"/>
              <w:jc w:val="left"/>
              <w:rPr>
                <w:ins w:id="2471" w:author="Raphael Malyankar" w:date="2025-08-10T20:29:00Z" w16du:dateUtc="2025-08-11T03:29:00Z"/>
                <w:rFonts w:eastAsia="SimSun" w:cs="Arial"/>
                <w:color w:val="000000"/>
                <w:sz w:val="16"/>
                <w:szCs w:val="16"/>
                <w:lang w:eastAsia="ar-SA"/>
              </w:rPr>
            </w:pPr>
            <w:ins w:id="2472" w:author="Raphael Malyankar" w:date="2025-08-10T20:29:00Z" w16du:dateUtc="2025-08-11T03:29:00Z">
              <w:r w:rsidRPr="00D478D4">
                <w:rPr>
                  <w:rFonts w:eastAsia="SimSun" w:cs="Arial"/>
                  <w:color w:val="000000"/>
                  <w:sz w:val="16"/>
                  <w:szCs w:val="16"/>
                  <w:lang w:eastAsia="ar-SA"/>
                </w:rPr>
                <w:t>MD_USAGE&gt;specificUsage (character string)</w:t>
              </w:r>
            </w:ins>
          </w:p>
        </w:tc>
        <w:tc>
          <w:tcPr>
            <w:tcW w:w="1497" w:type="pct"/>
            <w:vAlign w:val="center"/>
          </w:tcPr>
          <w:p w14:paraId="57C50FE3" w14:textId="77777777" w:rsidR="00D478D4" w:rsidRPr="00D478D4" w:rsidRDefault="00D478D4" w:rsidP="00D478D4">
            <w:pPr>
              <w:suppressAutoHyphens/>
              <w:snapToGrid w:val="0"/>
              <w:spacing w:before="60" w:after="60" w:line="240" w:lineRule="auto"/>
              <w:jc w:val="left"/>
              <w:rPr>
                <w:ins w:id="2473" w:author="Raphael Malyankar" w:date="2025-08-10T20:29:00Z" w16du:dateUtc="2025-08-11T03:29:00Z"/>
                <w:rFonts w:eastAsia="SimSun" w:cs="Arial"/>
                <w:color w:val="000000"/>
                <w:sz w:val="16"/>
                <w:szCs w:val="16"/>
                <w:lang w:eastAsia="ar-SA"/>
              </w:rPr>
            </w:pPr>
            <w:ins w:id="2474" w:author="Raphael Malyankar" w:date="2025-08-10T20:29:00Z" w16du:dateUtc="2025-08-11T03:29:00Z">
              <w:r w:rsidRPr="00D478D4">
                <w:rPr>
                  <w:rFonts w:eastAsia="SimSun" w:cs="Arial"/>
                  <w:color w:val="000000"/>
                  <w:sz w:val="16"/>
                  <w:szCs w:val="16"/>
                  <w:lang w:eastAsia="ar-SA"/>
                </w:rPr>
                <w:t>Information about specific usage(s) for which the dataset is intended</w:t>
              </w:r>
            </w:ins>
          </w:p>
        </w:tc>
      </w:tr>
      <w:tr w:rsidR="00D478D4" w:rsidRPr="00D478D4" w14:paraId="0D1684E5" w14:textId="77777777" w:rsidTr="00213E83">
        <w:trPr>
          <w:cantSplit/>
          <w:ins w:id="2475" w:author="Raphael Malyankar" w:date="2025-08-10T20:29:00Z"/>
        </w:trPr>
        <w:tc>
          <w:tcPr>
            <w:tcW w:w="945" w:type="pct"/>
          </w:tcPr>
          <w:p w14:paraId="0B4CEBF4" w14:textId="77777777" w:rsidR="00D478D4" w:rsidRPr="00D478D4" w:rsidRDefault="00D478D4" w:rsidP="00D478D4">
            <w:pPr>
              <w:suppressAutoHyphens/>
              <w:snapToGrid w:val="0"/>
              <w:spacing w:before="60" w:after="60" w:line="240" w:lineRule="auto"/>
              <w:jc w:val="left"/>
              <w:rPr>
                <w:ins w:id="2476" w:author="Raphael Malyankar" w:date="2025-08-10T20:29:00Z" w16du:dateUtc="2025-08-11T03:29:00Z"/>
                <w:rFonts w:eastAsia="SimSun" w:cs="Arial"/>
                <w:color w:val="000000"/>
                <w:sz w:val="16"/>
                <w:szCs w:val="16"/>
                <w:lang w:eastAsia="ar-SA"/>
              </w:rPr>
            </w:pPr>
            <w:ins w:id="2477" w:author="Raphael Malyankar" w:date="2025-08-10T20:29:00Z" w16du:dateUtc="2025-08-11T03:29:00Z">
              <w:r w:rsidRPr="00D478D4">
                <w:rPr>
                  <w:rFonts w:eastAsia="SimSun" w:cs="Arial"/>
                  <w:color w:val="000000"/>
                  <w:sz w:val="16"/>
                  <w:szCs w:val="16"/>
                  <w:lang w:eastAsia="ar-SA"/>
                </w:rPr>
                <w:lastRenderedPageBreak/>
                <w:t>editionNumber</w:t>
              </w:r>
            </w:ins>
          </w:p>
        </w:tc>
        <w:tc>
          <w:tcPr>
            <w:tcW w:w="1006" w:type="pct"/>
          </w:tcPr>
          <w:p w14:paraId="2104B70D" w14:textId="77777777" w:rsidR="00D478D4" w:rsidRPr="00D478D4" w:rsidRDefault="00D478D4" w:rsidP="00D478D4">
            <w:pPr>
              <w:suppressAutoHyphens/>
              <w:snapToGrid w:val="0"/>
              <w:spacing w:before="60" w:after="60" w:line="240" w:lineRule="auto"/>
              <w:jc w:val="left"/>
              <w:rPr>
                <w:ins w:id="2478" w:author="Raphael Malyankar" w:date="2025-08-10T20:29:00Z" w16du:dateUtc="2025-08-11T03:29:00Z"/>
                <w:rFonts w:eastAsia="SimSun" w:cs="Arial"/>
                <w:color w:val="000000"/>
                <w:sz w:val="16"/>
                <w:szCs w:val="16"/>
                <w:lang w:eastAsia="ar-SA"/>
              </w:rPr>
            </w:pPr>
            <w:ins w:id="2479" w:author="Raphael Malyankar" w:date="2025-08-10T20:29:00Z" w16du:dateUtc="2025-08-11T03:29:00Z">
              <w:r w:rsidRPr="00D478D4">
                <w:rPr>
                  <w:rFonts w:eastAsia="SimSun" w:cs="Arial"/>
                  <w:color w:val="000000"/>
                  <w:sz w:val="16"/>
                  <w:szCs w:val="16"/>
                  <w:lang w:eastAsia="ar-SA"/>
                </w:rPr>
                <w:t>The Edition number of the dataset</w:t>
              </w:r>
            </w:ins>
          </w:p>
        </w:tc>
        <w:tc>
          <w:tcPr>
            <w:tcW w:w="287" w:type="pct"/>
          </w:tcPr>
          <w:p w14:paraId="4CEF252B" w14:textId="77777777" w:rsidR="00D478D4" w:rsidRPr="00D478D4" w:rsidRDefault="00D478D4" w:rsidP="00D478D4">
            <w:pPr>
              <w:suppressAutoHyphens/>
              <w:snapToGrid w:val="0"/>
              <w:spacing w:before="60" w:after="60" w:line="240" w:lineRule="auto"/>
              <w:jc w:val="center"/>
              <w:rPr>
                <w:ins w:id="2480" w:author="Raphael Malyankar" w:date="2025-08-10T20:29:00Z" w16du:dateUtc="2025-08-11T03:29:00Z"/>
                <w:rFonts w:eastAsia="SimSun" w:cs="Arial"/>
                <w:b/>
                <w:color w:val="000000"/>
                <w:sz w:val="16"/>
                <w:szCs w:val="16"/>
                <w:lang w:eastAsia="ar-SA"/>
              </w:rPr>
            </w:pPr>
            <w:ins w:id="2481" w:author="Raphael Malyankar" w:date="2025-08-10T20:29:00Z" w16du:dateUtc="2025-08-11T03:29:00Z">
              <w:r w:rsidRPr="00460EEF">
                <w:rPr>
                  <w:rFonts w:eastAsia="SimSun" w:cs="Arial"/>
                  <w:b/>
                  <w:color w:val="EE0000"/>
                  <w:sz w:val="16"/>
                  <w:szCs w:val="16"/>
                  <w:lang w:eastAsia="ar-SA"/>
                </w:rPr>
                <w:t>1</w:t>
              </w:r>
            </w:ins>
          </w:p>
        </w:tc>
        <w:tc>
          <w:tcPr>
            <w:tcW w:w="1265" w:type="pct"/>
          </w:tcPr>
          <w:p w14:paraId="0D71CC59" w14:textId="77777777" w:rsidR="00D478D4" w:rsidRPr="00D478D4" w:rsidRDefault="00D478D4" w:rsidP="00D478D4">
            <w:pPr>
              <w:suppressAutoHyphens/>
              <w:snapToGrid w:val="0"/>
              <w:spacing w:before="60" w:after="60" w:line="240" w:lineRule="auto"/>
              <w:jc w:val="left"/>
              <w:rPr>
                <w:ins w:id="2482" w:author="Raphael Malyankar" w:date="2025-08-10T20:29:00Z" w16du:dateUtc="2025-08-11T03:29:00Z"/>
                <w:rFonts w:eastAsia="SimSun" w:cs="Arial"/>
                <w:color w:val="000000"/>
                <w:sz w:val="16"/>
                <w:szCs w:val="16"/>
                <w:lang w:eastAsia="ar-SA"/>
              </w:rPr>
            </w:pPr>
            <w:ins w:id="2483" w:author="Raphael Malyankar" w:date="2025-08-10T20:29:00Z" w16du:dateUtc="2025-08-11T03:29:00Z">
              <w:r w:rsidRPr="00D478D4">
                <w:rPr>
                  <w:rFonts w:eastAsia="SimSun" w:cs="Arial"/>
                  <w:color w:val="000000"/>
                  <w:sz w:val="16"/>
                  <w:szCs w:val="16"/>
                  <w:lang w:eastAsia="ar-SA"/>
                </w:rPr>
                <w:t>Integer</w:t>
              </w:r>
            </w:ins>
          </w:p>
        </w:tc>
        <w:tc>
          <w:tcPr>
            <w:tcW w:w="1497" w:type="pct"/>
            <w:vAlign w:val="center"/>
          </w:tcPr>
          <w:p w14:paraId="61B9311F" w14:textId="48F2744F" w:rsidR="00D478D4" w:rsidRPr="00460EEF" w:rsidRDefault="00D478D4" w:rsidP="00D478D4">
            <w:pPr>
              <w:suppressAutoHyphens/>
              <w:snapToGrid w:val="0"/>
              <w:spacing w:before="60" w:after="60" w:line="240" w:lineRule="auto"/>
              <w:jc w:val="left"/>
              <w:rPr>
                <w:ins w:id="2484" w:author="Raphael Malyankar" w:date="2025-08-10T20:29:00Z" w16du:dateUtc="2025-08-11T03:29:00Z"/>
                <w:rFonts w:eastAsia="Times New Roman" w:cs="Arial"/>
                <w:b/>
                <w:color w:val="EE0000"/>
                <w:sz w:val="16"/>
                <w:szCs w:val="16"/>
                <w:lang w:eastAsia="ar-SA"/>
              </w:rPr>
            </w:pPr>
            <w:ins w:id="2485" w:author="Raphael Malyankar" w:date="2025-08-10T20:29:00Z" w16du:dateUtc="2025-08-11T03:29:00Z">
              <w:r w:rsidRPr="00460EEF">
                <w:rPr>
                  <w:rFonts w:eastAsia="Times New Roman" w:cs="Arial"/>
                  <w:b/>
                  <w:color w:val="EE0000"/>
                  <w:sz w:val="16"/>
                  <w:szCs w:val="16"/>
                  <w:lang w:eastAsia="ar-SA"/>
                </w:rPr>
                <w:t>Mandatory in S-1</w:t>
              </w:r>
            </w:ins>
            <w:ins w:id="2486" w:author="Raphael Malyankar" w:date="2025-08-10T20:42:00Z" w16du:dateUtc="2025-08-11T03:42:00Z">
              <w:r w:rsidR="00AC050B" w:rsidRPr="00460EEF">
                <w:rPr>
                  <w:rFonts w:eastAsia="Times New Roman" w:cs="Arial"/>
                  <w:b/>
                  <w:color w:val="EE0000"/>
                  <w:sz w:val="16"/>
                  <w:szCs w:val="16"/>
                  <w:lang w:eastAsia="ar-SA"/>
                </w:rPr>
                <w:t>XX</w:t>
              </w:r>
            </w:ins>
          </w:p>
          <w:p w14:paraId="189E5458" w14:textId="77777777" w:rsidR="00D478D4" w:rsidRPr="00D478D4" w:rsidRDefault="00D478D4" w:rsidP="00D478D4">
            <w:pPr>
              <w:suppressAutoHyphens/>
              <w:snapToGrid w:val="0"/>
              <w:spacing w:before="60" w:after="60" w:line="240" w:lineRule="auto"/>
              <w:jc w:val="left"/>
              <w:rPr>
                <w:ins w:id="2487" w:author="Raphael Malyankar" w:date="2025-08-10T20:29:00Z" w16du:dateUtc="2025-08-11T03:29:00Z"/>
                <w:rFonts w:eastAsia="Times New Roman" w:cs="Arial"/>
                <w:b/>
                <w:color w:val="000000"/>
                <w:sz w:val="16"/>
                <w:szCs w:val="16"/>
                <w:lang w:eastAsia="ar-SA"/>
              </w:rPr>
            </w:pPr>
            <w:ins w:id="2488" w:author="Raphael Malyankar" w:date="2025-08-10T20:29:00Z" w16du:dateUtc="2025-08-11T03:29:00Z">
              <w:r w:rsidRPr="00460EEF">
                <w:rPr>
                  <w:rFonts w:eastAsia="Times New Roman" w:cs="Arial"/>
                  <w:b/>
                  <w:color w:val="EE0000"/>
                  <w:sz w:val="16"/>
                  <w:szCs w:val="16"/>
                  <w:lang w:eastAsia="ar-SA"/>
                </w:rPr>
                <w:t>For an update dataset the value must be the same as the base dataset</w:t>
              </w:r>
            </w:ins>
          </w:p>
        </w:tc>
      </w:tr>
      <w:tr w:rsidR="00D478D4" w:rsidRPr="00D478D4" w14:paraId="3BA8C9AB" w14:textId="77777777" w:rsidTr="00213E83">
        <w:trPr>
          <w:cantSplit/>
          <w:ins w:id="2489" w:author="Raphael Malyankar" w:date="2025-08-10T20:29:00Z"/>
        </w:trPr>
        <w:tc>
          <w:tcPr>
            <w:tcW w:w="945" w:type="pct"/>
          </w:tcPr>
          <w:p w14:paraId="33F4FF43" w14:textId="77777777" w:rsidR="00D478D4" w:rsidRPr="00D478D4" w:rsidRDefault="00D478D4" w:rsidP="00D478D4">
            <w:pPr>
              <w:suppressAutoHyphens/>
              <w:snapToGrid w:val="0"/>
              <w:spacing w:before="60" w:after="60" w:line="240" w:lineRule="auto"/>
              <w:jc w:val="left"/>
              <w:rPr>
                <w:ins w:id="2490" w:author="Raphael Malyankar" w:date="2025-08-10T20:29:00Z" w16du:dateUtc="2025-08-11T03:29:00Z"/>
                <w:rFonts w:eastAsia="SimSun" w:cs="Arial"/>
                <w:color w:val="000000"/>
                <w:sz w:val="16"/>
                <w:szCs w:val="16"/>
                <w:lang w:eastAsia="ar-SA"/>
              </w:rPr>
            </w:pPr>
            <w:ins w:id="2491" w:author="Raphael Malyankar" w:date="2025-08-10T20:29:00Z" w16du:dateUtc="2025-08-11T03:29:00Z">
              <w:r w:rsidRPr="00D478D4">
                <w:rPr>
                  <w:rFonts w:eastAsia="SimSun" w:cs="Arial"/>
                  <w:color w:val="000000"/>
                  <w:sz w:val="16"/>
                  <w:szCs w:val="16"/>
                  <w:lang w:val="en-US" w:eastAsia="en-US"/>
                </w:rPr>
                <w:t>updateNumber</w:t>
              </w:r>
            </w:ins>
          </w:p>
        </w:tc>
        <w:tc>
          <w:tcPr>
            <w:tcW w:w="1006" w:type="pct"/>
          </w:tcPr>
          <w:p w14:paraId="58F17E69" w14:textId="77777777" w:rsidR="00D478D4" w:rsidRPr="00D478D4" w:rsidRDefault="00D478D4" w:rsidP="00D478D4">
            <w:pPr>
              <w:suppressAutoHyphens/>
              <w:snapToGrid w:val="0"/>
              <w:spacing w:before="60" w:after="60" w:line="240" w:lineRule="auto"/>
              <w:jc w:val="left"/>
              <w:rPr>
                <w:ins w:id="2492" w:author="Raphael Malyankar" w:date="2025-08-10T20:29:00Z" w16du:dateUtc="2025-08-11T03:29:00Z"/>
                <w:rFonts w:eastAsia="SimSun" w:cs="Arial"/>
                <w:color w:val="000000"/>
                <w:sz w:val="16"/>
                <w:szCs w:val="16"/>
                <w:lang w:eastAsia="ar-SA"/>
              </w:rPr>
            </w:pPr>
            <w:ins w:id="2493" w:author="Raphael Malyankar" w:date="2025-08-10T20:29:00Z" w16du:dateUtc="2025-08-11T03:29:00Z">
              <w:r w:rsidRPr="00D478D4">
                <w:rPr>
                  <w:rFonts w:eastAsia="SimSun" w:cs="Arial"/>
                  <w:color w:val="000000"/>
                  <w:sz w:val="16"/>
                  <w:szCs w:val="16"/>
                  <w:lang w:val="en-US" w:eastAsia="ar-SA"/>
                </w:rPr>
                <w:t>Update number assigned to the dataset and increased by one for each subsequent update</w:t>
              </w:r>
            </w:ins>
          </w:p>
        </w:tc>
        <w:tc>
          <w:tcPr>
            <w:tcW w:w="287" w:type="pct"/>
          </w:tcPr>
          <w:p w14:paraId="438B7084" w14:textId="77777777" w:rsidR="00D478D4" w:rsidRPr="00D478D4" w:rsidRDefault="00D478D4" w:rsidP="00D478D4">
            <w:pPr>
              <w:suppressAutoHyphens/>
              <w:snapToGrid w:val="0"/>
              <w:spacing w:before="60" w:after="60" w:line="240" w:lineRule="auto"/>
              <w:jc w:val="center"/>
              <w:rPr>
                <w:ins w:id="2494" w:author="Raphael Malyankar" w:date="2025-08-10T20:29:00Z" w16du:dateUtc="2025-08-11T03:29:00Z"/>
                <w:rFonts w:eastAsia="SimSun" w:cs="Arial"/>
                <w:b/>
                <w:bCs/>
                <w:color w:val="000000"/>
                <w:sz w:val="16"/>
                <w:szCs w:val="16"/>
                <w:lang w:eastAsia="ar-SA"/>
              </w:rPr>
            </w:pPr>
            <w:ins w:id="2495" w:author="Raphael Malyankar" w:date="2025-08-10T20:29:00Z" w16du:dateUtc="2025-08-11T03:29:00Z">
              <w:r w:rsidRPr="00460EEF">
                <w:rPr>
                  <w:rFonts w:eastAsia="SimSun" w:cs="Arial"/>
                  <w:b/>
                  <w:bCs/>
                  <w:color w:val="EE0000"/>
                  <w:sz w:val="16"/>
                  <w:szCs w:val="16"/>
                  <w:lang w:val="en-US" w:eastAsia="en-US"/>
                </w:rPr>
                <w:t>1</w:t>
              </w:r>
            </w:ins>
          </w:p>
        </w:tc>
        <w:tc>
          <w:tcPr>
            <w:tcW w:w="1265" w:type="pct"/>
          </w:tcPr>
          <w:p w14:paraId="576840C8" w14:textId="77777777" w:rsidR="00D478D4" w:rsidRPr="00D478D4" w:rsidRDefault="00D478D4" w:rsidP="00D478D4">
            <w:pPr>
              <w:suppressAutoHyphens/>
              <w:snapToGrid w:val="0"/>
              <w:spacing w:before="60" w:after="60" w:line="240" w:lineRule="auto"/>
              <w:jc w:val="left"/>
              <w:rPr>
                <w:ins w:id="2496" w:author="Raphael Malyankar" w:date="2025-08-10T20:29:00Z" w16du:dateUtc="2025-08-11T03:29:00Z"/>
                <w:rFonts w:eastAsia="SimSun" w:cs="Arial"/>
                <w:color w:val="000000"/>
                <w:sz w:val="16"/>
                <w:szCs w:val="16"/>
                <w:lang w:eastAsia="ar-SA"/>
              </w:rPr>
            </w:pPr>
            <w:ins w:id="2497" w:author="Raphael Malyankar" w:date="2025-08-10T20:29:00Z" w16du:dateUtc="2025-08-11T03:29:00Z">
              <w:r w:rsidRPr="00D478D4">
                <w:rPr>
                  <w:rFonts w:eastAsia="SimSun" w:cs="Arial"/>
                  <w:color w:val="000000"/>
                  <w:sz w:val="16"/>
                  <w:szCs w:val="16"/>
                  <w:lang w:val="en-US" w:eastAsia="en-US"/>
                </w:rPr>
                <w:t>Integer</w:t>
              </w:r>
            </w:ins>
          </w:p>
        </w:tc>
        <w:tc>
          <w:tcPr>
            <w:tcW w:w="1497" w:type="pct"/>
          </w:tcPr>
          <w:p w14:paraId="558A27C6" w14:textId="77777777" w:rsidR="00D478D4" w:rsidRPr="00D478D4" w:rsidRDefault="00D478D4" w:rsidP="00D478D4">
            <w:pPr>
              <w:suppressAutoHyphens/>
              <w:spacing w:before="60" w:after="60" w:line="240" w:lineRule="auto"/>
              <w:jc w:val="left"/>
              <w:rPr>
                <w:ins w:id="2498" w:author="Raphael Malyankar" w:date="2025-08-10T20:29:00Z" w16du:dateUtc="2025-08-11T03:29:00Z"/>
                <w:rFonts w:eastAsia="SimSun" w:cs="Arial"/>
                <w:b/>
                <w:bCs/>
                <w:color w:val="000000"/>
                <w:sz w:val="16"/>
                <w:szCs w:val="16"/>
                <w:lang w:val="en-US" w:eastAsia="en-US"/>
              </w:rPr>
            </w:pPr>
            <w:ins w:id="2499" w:author="Raphael Malyankar" w:date="2025-08-10T20:29:00Z" w16du:dateUtc="2025-08-11T03:29:00Z">
              <w:r w:rsidRPr="00D478D4">
                <w:rPr>
                  <w:rFonts w:eastAsia="SimSun" w:cs="Arial"/>
                  <w:color w:val="000000"/>
                  <w:sz w:val="16"/>
                  <w:szCs w:val="16"/>
                  <w:lang w:val="en-US" w:eastAsia="en-US"/>
                </w:rPr>
                <w:t>Update number 0 is assigned to a new dataset</w:t>
              </w:r>
            </w:ins>
          </w:p>
          <w:p w14:paraId="3024BF15" w14:textId="684911AC" w:rsidR="00D478D4" w:rsidRPr="00460EEF" w:rsidRDefault="00D478D4" w:rsidP="00D478D4">
            <w:pPr>
              <w:suppressAutoHyphens/>
              <w:snapToGrid w:val="0"/>
              <w:spacing w:before="60" w:after="60" w:line="240" w:lineRule="auto"/>
              <w:jc w:val="left"/>
              <w:rPr>
                <w:ins w:id="2500" w:author="Raphael Malyankar" w:date="2025-08-10T20:29:00Z" w16du:dateUtc="2025-08-11T03:29:00Z"/>
                <w:rFonts w:eastAsia="SimSun" w:cs="Arial"/>
                <w:b/>
                <w:color w:val="EE0000"/>
                <w:sz w:val="16"/>
                <w:szCs w:val="16"/>
                <w:lang w:val="en-US" w:eastAsia="en-US"/>
              </w:rPr>
            </w:pPr>
            <w:ins w:id="2501" w:author="Raphael Malyankar" w:date="2025-08-10T20:29:00Z" w16du:dateUtc="2025-08-11T03:29:00Z">
              <w:r w:rsidRPr="00460EEF">
                <w:rPr>
                  <w:rFonts w:eastAsia="SimSun" w:cs="Arial"/>
                  <w:b/>
                  <w:color w:val="EE0000"/>
                  <w:sz w:val="16"/>
                  <w:szCs w:val="16"/>
                  <w:lang w:val="en-US" w:eastAsia="en-US"/>
                </w:rPr>
                <w:t>Mandatory in S-1</w:t>
              </w:r>
            </w:ins>
            <w:ins w:id="2502" w:author="Raphael Malyankar" w:date="2025-08-10T20:42:00Z" w16du:dateUtc="2025-08-11T03:42:00Z">
              <w:r w:rsidR="00AC050B" w:rsidRPr="00460EEF">
                <w:rPr>
                  <w:rFonts w:eastAsia="SimSun" w:cs="Arial"/>
                  <w:b/>
                  <w:color w:val="EE0000"/>
                  <w:sz w:val="16"/>
                  <w:szCs w:val="16"/>
                  <w:lang w:val="en-US" w:eastAsia="en-US"/>
                </w:rPr>
                <w:t>XX</w:t>
              </w:r>
            </w:ins>
          </w:p>
          <w:p w14:paraId="0CC34E8A" w14:textId="77777777" w:rsidR="00D478D4" w:rsidRPr="00D478D4" w:rsidRDefault="00D478D4" w:rsidP="00D478D4">
            <w:pPr>
              <w:suppressAutoHyphens/>
              <w:snapToGrid w:val="0"/>
              <w:spacing w:before="60" w:after="60" w:line="240" w:lineRule="auto"/>
              <w:jc w:val="left"/>
              <w:rPr>
                <w:ins w:id="2503" w:author="Raphael Malyankar" w:date="2025-08-10T20:29:00Z" w16du:dateUtc="2025-08-11T03:29:00Z"/>
                <w:rFonts w:eastAsia="Times New Roman" w:cs="Arial"/>
                <w:b/>
                <w:color w:val="000000"/>
                <w:sz w:val="16"/>
                <w:szCs w:val="16"/>
                <w:lang w:eastAsia="ar-SA"/>
              </w:rPr>
            </w:pPr>
            <w:ins w:id="2504" w:author="Raphael Malyankar" w:date="2025-08-10T20:29:00Z" w16du:dateUtc="2025-08-11T03:29:00Z">
              <w:r w:rsidRPr="00460EEF">
                <w:rPr>
                  <w:rFonts w:eastAsia="Times New Roman" w:cs="Arial"/>
                  <w:b/>
                  <w:color w:val="EE0000"/>
                  <w:sz w:val="16"/>
                  <w:szCs w:val="16"/>
                  <w:lang w:eastAsia="ar-SA"/>
                </w:rPr>
                <w:t>For an update dataset the update sequence number, must match file name</w:t>
              </w:r>
            </w:ins>
          </w:p>
        </w:tc>
      </w:tr>
      <w:tr w:rsidR="00D478D4" w:rsidRPr="00D478D4" w14:paraId="27109BB5" w14:textId="77777777" w:rsidTr="00213E83">
        <w:trPr>
          <w:cantSplit/>
          <w:ins w:id="2505" w:author="Raphael Malyankar" w:date="2025-08-10T20:29:00Z"/>
        </w:trPr>
        <w:tc>
          <w:tcPr>
            <w:tcW w:w="945" w:type="pct"/>
          </w:tcPr>
          <w:p w14:paraId="554D6E2D" w14:textId="77777777" w:rsidR="00D478D4" w:rsidRPr="00D478D4" w:rsidRDefault="00D478D4" w:rsidP="00D478D4">
            <w:pPr>
              <w:suppressAutoHyphens/>
              <w:snapToGrid w:val="0"/>
              <w:spacing w:before="60" w:after="60" w:line="240" w:lineRule="auto"/>
              <w:jc w:val="left"/>
              <w:rPr>
                <w:ins w:id="2506" w:author="Raphael Malyankar" w:date="2025-08-10T20:29:00Z" w16du:dateUtc="2025-08-11T03:29:00Z"/>
                <w:rFonts w:eastAsia="SimSun" w:cs="Arial"/>
                <w:color w:val="000000"/>
                <w:sz w:val="16"/>
                <w:szCs w:val="16"/>
                <w:lang w:eastAsia="ar-SA"/>
              </w:rPr>
            </w:pPr>
            <w:ins w:id="2507" w:author="Raphael Malyankar" w:date="2025-08-10T20:29:00Z" w16du:dateUtc="2025-08-11T03:29:00Z">
              <w:r w:rsidRPr="00D478D4">
                <w:rPr>
                  <w:rFonts w:eastAsia="SimSun" w:cs="Arial"/>
                  <w:color w:val="000000"/>
                  <w:sz w:val="16"/>
                  <w:szCs w:val="16"/>
                  <w:lang w:val="en-US" w:eastAsia="en-US"/>
                </w:rPr>
                <w:t>updateApplicationDate</w:t>
              </w:r>
            </w:ins>
          </w:p>
        </w:tc>
        <w:tc>
          <w:tcPr>
            <w:tcW w:w="1006" w:type="pct"/>
          </w:tcPr>
          <w:p w14:paraId="16889203" w14:textId="77777777" w:rsidR="00D478D4" w:rsidRPr="00D478D4" w:rsidRDefault="00D478D4" w:rsidP="00D478D4">
            <w:pPr>
              <w:suppressAutoHyphens/>
              <w:snapToGrid w:val="0"/>
              <w:spacing w:before="60" w:after="60" w:line="240" w:lineRule="auto"/>
              <w:jc w:val="left"/>
              <w:rPr>
                <w:ins w:id="2508" w:author="Raphael Malyankar" w:date="2025-08-10T20:29:00Z" w16du:dateUtc="2025-08-11T03:29:00Z"/>
                <w:rFonts w:eastAsia="SimSun" w:cs="Arial"/>
                <w:color w:val="000000"/>
                <w:sz w:val="16"/>
                <w:szCs w:val="16"/>
                <w:lang w:eastAsia="ar-SA"/>
              </w:rPr>
            </w:pPr>
            <w:ins w:id="2509" w:author="Raphael Malyankar" w:date="2025-08-10T20:29:00Z" w16du:dateUtc="2025-08-11T03:29:00Z">
              <w:r w:rsidRPr="00D478D4">
                <w:rPr>
                  <w:rFonts w:eastAsia="Times New Roman" w:cs="Arial"/>
                  <w:color w:val="000000"/>
                  <w:sz w:val="16"/>
                  <w:szCs w:val="16"/>
                  <w:lang w:val="en-US" w:eastAsia="ar-SA"/>
                </w:rPr>
                <w:t>This date is only used for the base cell files (that is new data set, re-issue and new edition), not update cell files. All updates dated on or before this date must have been applied by the producer</w:t>
              </w:r>
            </w:ins>
          </w:p>
        </w:tc>
        <w:tc>
          <w:tcPr>
            <w:tcW w:w="287" w:type="pct"/>
          </w:tcPr>
          <w:p w14:paraId="10563284" w14:textId="77777777" w:rsidR="00D478D4" w:rsidRPr="00D478D4" w:rsidRDefault="00D478D4" w:rsidP="00D478D4">
            <w:pPr>
              <w:suppressAutoHyphens/>
              <w:snapToGrid w:val="0"/>
              <w:spacing w:before="60" w:after="60" w:line="240" w:lineRule="auto"/>
              <w:jc w:val="center"/>
              <w:rPr>
                <w:ins w:id="2510" w:author="Raphael Malyankar" w:date="2025-08-10T20:29:00Z" w16du:dateUtc="2025-08-11T03:29:00Z"/>
                <w:rFonts w:eastAsia="SimSun" w:cs="Arial"/>
                <w:b/>
                <w:color w:val="000000"/>
                <w:sz w:val="16"/>
                <w:szCs w:val="16"/>
                <w:lang w:eastAsia="ar-SA"/>
              </w:rPr>
            </w:pPr>
            <w:ins w:id="2511" w:author="Raphael Malyankar" w:date="2025-08-10T20:29:00Z" w16du:dateUtc="2025-08-11T03:29:00Z">
              <w:r w:rsidRPr="00D478D4">
                <w:rPr>
                  <w:rFonts w:eastAsia="SimSun" w:cs="Arial"/>
                  <w:color w:val="000000"/>
                  <w:sz w:val="16"/>
                  <w:szCs w:val="16"/>
                  <w:lang w:val="en-US" w:eastAsia="en-US"/>
                </w:rPr>
                <w:t>0..1</w:t>
              </w:r>
            </w:ins>
          </w:p>
        </w:tc>
        <w:tc>
          <w:tcPr>
            <w:tcW w:w="1265" w:type="pct"/>
          </w:tcPr>
          <w:p w14:paraId="55DCB8FC" w14:textId="77777777" w:rsidR="00D478D4" w:rsidRPr="00D478D4" w:rsidRDefault="00D478D4" w:rsidP="00D478D4">
            <w:pPr>
              <w:suppressAutoHyphens/>
              <w:snapToGrid w:val="0"/>
              <w:spacing w:before="60" w:after="60" w:line="240" w:lineRule="auto"/>
              <w:jc w:val="left"/>
              <w:rPr>
                <w:ins w:id="2512" w:author="Raphael Malyankar" w:date="2025-08-10T20:29:00Z" w16du:dateUtc="2025-08-11T03:29:00Z"/>
                <w:rFonts w:eastAsia="SimSun" w:cs="Arial"/>
                <w:color w:val="000000"/>
                <w:sz w:val="16"/>
                <w:szCs w:val="16"/>
                <w:lang w:eastAsia="ar-SA"/>
              </w:rPr>
            </w:pPr>
            <w:ins w:id="2513" w:author="Raphael Malyankar" w:date="2025-08-10T20:29:00Z" w16du:dateUtc="2025-08-11T03:29:00Z">
              <w:r w:rsidRPr="00D478D4">
                <w:rPr>
                  <w:rFonts w:eastAsia="SimSun" w:cs="Arial"/>
                  <w:color w:val="000000"/>
                  <w:sz w:val="16"/>
                  <w:szCs w:val="16"/>
                  <w:lang w:val="en-US" w:eastAsia="en-US"/>
                </w:rPr>
                <w:t>Date</w:t>
              </w:r>
            </w:ins>
          </w:p>
        </w:tc>
        <w:tc>
          <w:tcPr>
            <w:tcW w:w="1497" w:type="pct"/>
          </w:tcPr>
          <w:p w14:paraId="0FB17CE2" w14:textId="77777777" w:rsidR="00D478D4" w:rsidRPr="00D478D4" w:rsidRDefault="00D478D4" w:rsidP="00D478D4">
            <w:pPr>
              <w:suppressAutoHyphens/>
              <w:snapToGrid w:val="0"/>
              <w:spacing w:before="60" w:after="60" w:line="240" w:lineRule="auto"/>
              <w:jc w:val="left"/>
              <w:rPr>
                <w:ins w:id="2514" w:author="Raphael Malyankar" w:date="2025-08-10T20:29:00Z" w16du:dateUtc="2025-08-11T03:29:00Z"/>
                <w:rFonts w:eastAsia="Times New Roman" w:cs="Arial"/>
                <w:b/>
                <w:color w:val="000000"/>
                <w:sz w:val="16"/>
                <w:szCs w:val="16"/>
                <w:lang w:eastAsia="ar-SA"/>
              </w:rPr>
            </w:pPr>
          </w:p>
        </w:tc>
      </w:tr>
      <w:tr w:rsidR="00D478D4" w:rsidRPr="00D478D4" w14:paraId="5BB7F369" w14:textId="77777777" w:rsidTr="00213E83">
        <w:trPr>
          <w:cantSplit/>
          <w:ins w:id="2515" w:author="Raphael Malyankar" w:date="2025-08-10T20:29:00Z"/>
        </w:trPr>
        <w:tc>
          <w:tcPr>
            <w:tcW w:w="945" w:type="pct"/>
          </w:tcPr>
          <w:p w14:paraId="43322BAC" w14:textId="77777777" w:rsidR="00D478D4" w:rsidRPr="00D478D4" w:rsidRDefault="00D478D4" w:rsidP="00D478D4">
            <w:pPr>
              <w:suppressAutoHyphens/>
              <w:snapToGrid w:val="0"/>
              <w:spacing w:before="60" w:after="60" w:line="240" w:lineRule="auto"/>
              <w:jc w:val="left"/>
              <w:rPr>
                <w:ins w:id="2516" w:author="Raphael Malyankar" w:date="2025-08-10T20:29:00Z" w16du:dateUtc="2025-08-11T03:29:00Z"/>
                <w:rFonts w:eastAsia="SimSun" w:cs="Arial"/>
                <w:color w:val="000000"/>
                <w:sz w:val="16"/>
                <w:szCs w:val="16"/>
                <w:lang w:eastAsia="ar-SA"/>
              </w:rPr>
            </w:pPr>
            <w:ins w:id="2517" w:author="Raphael Malyankar" w:date="2025-08-10T20:29:00Z" w16du:dateUtc="2025-08-11T03:29:00Z">
              <w:r w:rsidRPr="00D478D4">
                <w:rPr>
                  <w:rFonts w:eastAsia="SimSun" w:cs="Arial"/>
                  <w:color w:val="000000"/>
                  <w:sz w:val="16"/>
                  <w:szCs w:val="16"/>
                  <w:lang w:val="en-US" w:eastAsia="en-US"/>
                </w:rPr>
                <w:t>referenceID</w:t>
              </w:r>
            </w:ins>
          </w:p>
        </w:tc>
        <w:tc>
          <w:tcPr>
            <w:tcW w:w="1006" w:type="pct"/>
          </w:tcPr>
          <w:p w14:paraId="76C232CF" w14:textId="77777777" w:rsidR="00D478D4" w:rsidRPr="00D478D4" w:rsidRDefault="00D478D4" w:rsidP="00D478D4">
            <w:pPr>
              <w:suppressAutoHyphens/>
              <w:snapToGrid w:val="0"/>
              <w:spacing w:before="60" w:after="60" w:line="240" w:lineRule="auto"/>
              <w:jc w:val="left"/>
              <w:rPr>
                <w:ins w:id="2518" w:author="Raphael Malyankar" w:date="2025-08-10T20:29:00Z" w16du:dateUtc="2025-08-11T03:29:00Z"/>
                <w:rFonts w:eastAsia="SimSun" w:cs="Arial"/>
                <w:color w:val="000000"/>
                <w:sz w:val="16"/>
                <w:szCs w:val="16"/>
                <w:lang w:eastAsia="ar-SA"/>
              </w:rPr>
            </w:pPr>
            <w:ins w:id="2519" w:author="Raphael Malyankar" w:date="2025-08-10T20:29:00Z" w16du:dateUtc="2025-08-11T03:29:00Z">
              <w:r w:rsidRPr="00D478D4">
                <w:rPr>
                  <w:rFonts w:eastAsia="SimSun" w:cs="Arial"/>
                  <w:color w:val="000000"/>
                  <w:sz w:val="16"/>
                  <w:szCs w:val="16"/>
                  <w:lang w:val="en-US" w:eastAsia="ar-SA"/>
                </w:rPr>
                <w:t>Reference back to the datasetID</w:t>
              </w:r>
            </w:ins>
          </w:p>
        </w:tc>
        <w:tc>
          <w:tcPr>
            <w:tcW w:w="287" w:type="pct"/>
          </w:tcPr>
          <w:p w14:paraId="13241A6D" w14:textId="77777777" w:rsidR="00D478D4" w:rsidRPr="00D478D4" w:rsidRDefault="00D478D4" w:rsidP="00D478D4">
            <w:pPr>
              <w:suppressAutoHyphens/>
              <w:snapToGrid w:val="0"/>
              <w:spacing w:before="60" w:after="60" w:line="240" w:lineRule="auto"/>
              <w:jc w:val="center"/>
              <w:rPr>
                <w:ins w:id="2520" w:author="Raphael Malyankar" w:date="2025-08-10T20:29:00Z" w16du:dateUtc="2025-08-11T03:29:00Z"/>
                <w:rFonts w:eastAsia="SimSun" w:cs="Arial"/>
                <w:b/>
                <w:color w:val="000000"/>
                <w:sz w:val="16"/>
                <w:szCs w:val="16"/>
                <w:lang w:eastAsia="ar-SA"/>
              </w:rPr>
            </w:pPr>
            <w:ins w:id="2521" w:author="Raphael Malyankar" w:date="2025-08-10T20:29:00Z" w16du:dateUtc="2025-08-11T03:29:00Z">
              <w:r w:rsidRPr="00D478D4">
                <w:rPr>
                  <w:rFonts w:eastAsia="SimSun" w:cs="Arial"/>
                  <w:color w:val="000000"/>
                  <w:sz w:val="16"/>
                  <w:szCs w:val="16"/>
                  <w:lang w:val="en-US" w:eastAsia="en-US"/>
                </w:rPr>
                <w:t>0..1</w:t>
              </w:r>
            </w:ins>
          </w:p>
        </w:tc>
        <w:tc>
          <w:tcPr>
            <w:tcW w:w="1265" w:type="pct"/>
          </w:tcPr>
          <w:p w14:paraId="6B167860" w14:textId="77777777" w:rsidR="00D478D4" w:rsidRPr="00D478D4" w:rsidRDefault="00D478D4" w:rsidP="00D478D4">
            <w:pPr>
              <w:suppressAutoHyphens/>
              <w:snapToGrid w:val="0"/>
              <w:spacing w:before="60" w:after="60" w:line="240" w:lineRule="auto"/>
              <w:jc w:val="left"/>
              <w:rPr>
                <w:ins w:id="2522" w:author="Raphael Malyankar" w:date="2025-08-10T20:29:00Z" w16du:dateUtc="2025-08-11T03:29:00Z"/>
                <w:rFonts w:eastAsia="SimSun" w:cs="Arial"/>
                <w:color w:val="000000"/>
                <w:sz w:val="16"/>
                <w:szCs w:val="16"/>
                <w:lang w:eastAsia="ar-SA"/>
              </w:rPr>
            </w:pPr>
            <w:ins w:id="2523" w:author="Raphael Malyankar" w:date="2025-08-10T20:29:00Z" w16du:dateUtc="2025-08-11T03:29:00Z">
              <w:r w:rsidRPr="00D478D4">
                <w:rPr>
                  <w:rFonts w:eastAsia="SimSun" w:cs="Arial"/>
                  <w:color w:val="000000"/>
                  <w:sz w:val="16"/>
                  <w:szCs w:val="16"/>
                  <w:lang w:val="en-US" w:eastAsia="ar-SA"/>
                </w:rPr>
                <w:t>URN</w:t>
              </w:r>
            </w:ins>
          </w:p>
        </w:tc>
        <w:tc>
          <w:tcPr>
            <w:tcW w:w="1497" w:type="pct"/>
          </w:tcPr>
          <w:p w14:paraId="5814DE3B" w14:textId="77777777" w:rsidR="00D478D4" w:rsidRPr="00D478D4" w:rsidRDefault="00D478D4" w:rsidP="00D478D4">
            <w:pPr>
              <w:suppressAutoHyphens/>
              <w:snapToGrid w:val="0"/>
              <w:spacing w:before="60" w:after="60" w:line="240" w:lineRule="auto"/>
              <w:jc w:val="left"/>
              <w:rPr>
                <w:ins w:id="2524" w:author="Raphael Malyankar" w:date="2025-08-10T20:29:00Z" w16du:dateUtc="2025-08-11T03:29:00Z"/>
                <w:rFonts w:eastAsia="SimSun" w:cs="Arial"/>
                <w:color w:val="000000"/>
                <w:sz w:val="16"/>
                <w:szCs w:val="16"/>
                <w:lang w:val="en-US" w:eastAsia="ar-SA"/>
              </w:rPr>
            </w:pPr>
            <w:ins w:id="2525" w:author="Raphael Malyankar" w:date="2025-08-10T20:29:00Z" w16du:dateUtc="2025-08-11T03:29:00Z">
              <w:r w:rsidRPr="00D478D4">
                <w:rPr>
                  <w:rFonts w:eastAsia="SimSun" w:cs="Arial"/>
                  <w:color w:val="000000"/>
                  <w:sz w:val="16"/>
                  <w:szCs w:val="16"/>
                  <w:lang w:val="en-US" w:eastAsia="ar-SA"/>
                </w:rPr>
                <w:t>In update metadata refers to the datasetID of the dataset metadata. This is used if and only if the dataset is an update</w:t>
              </w:r>
            </w:ins>
          </w:p>
          <w:p w14:paraId="339E51E1" w14:textId="77777777" w:rsidR="00D478D4" w:rsidRPr="00D478D4" w:rsidRDefault="00D478D4" w:rsidP="00D478D4">
            <w:pPr>
              <w:suppressAutoHyphens/>
              <w:snapToGrid w:val="0"/>
              <w:spacing w:before="60" w:after="60" w:line="240" w:lineRule="auto"/>
              <w:jc w:val="left"/>
              <w:rPr>
                <w:ins w:id="2526" w:author="Raphael Malyankar" w:date="2025-08-10T20:29:00Z" w16du:dateUtc="2025-08-11T03:29:00Z"/>
                <w:rFonts w:eastAsia="Times New Roman" w:cs="Arial"/>
                <w:b/>
                <w:color w:val="000000"/>
                <w:sz w:val="16"/>
                <w:szCs w:val="16"/>
                <w:lang w:eastAsia="ar-SA"/>
              </w:rPr>
            </w:pPr>
            <w:ins w:id="2527" w:author="Raphael Malyankar" w:date="2025-08-10T20:29:00Z" w16du:dateUtc="2025-08-11T03:29:00Z">
              <w:r w:rsidRPr="00D478D4">
                <w:rPr>
                  <w:rFonts w:eastAsia="SimSun" w:cs="Arial"/>
                  <w:color w:val="000000"/>
                  <w:sz w:val="16"/>
                  <w:szCs w:val="16"/>
                  <w:lang w:val="en-US" w:eastAsia="ar-SA"/>
                </w:rPr>
                <w:t>The URN must be an MRN</w:t>
              </w:r>
            </w:ins>
          </w:p>
        </w:tc>
      </w:tr>
      <w:tr w:rsidR="00D478D4" w:rsidRPr="00D478D4" w14:paraId="75781600" w14:textId="77777777" w:rsidTr="00213E83">
        <w:trPr>
          <w:cantSplit/>
          <w:trHeight w:val="326"/>
          <w:ins w:id="2528" w:author="Raphael Malyankar" w:date="2025-08-10T20:29:00Z"/>
        </w:trPr>
        <w:tc>
          <w:tcPr>
            <w:tcW w:w="945" w:type="pct"/>
          </w:tcPr>
          <w:p w14:paraId="3B01F8B5" w14:textId="77777777" w:rsidR="00D478D4" w:rsidRPr="00D478D4" w:rsidRDefault="00D478D4" w:rsidP="00D478D4">
            <w:pPr>
              <w:suppressAutoHyphens/>
              <w:snapToGrid w:val="0"/>
              <w:spacing w:before="60" w:after="60" w:line="240" w:lineRule="auto"/>
              <w:jc w:val="left"/>
              <w:rPr>
                <w:ins w:id="2529" w:author="Raphael Malyankar" w:date="2025-08-10T20:29:00Z" w16du:dateUtc="2025-08-11T03:29:00Z"/>
                <w:rFonts w:eastAsia="SimSun" w:cs="Arial"/>
                <w:color w:val="000000"/>
                <w:sz w:val="16"/>
                <w:szCs w:val="16"/>
                <w:lang w:eastAsia="ar-SA"/>
              </w:rPr>
            </w:pPr>
            <w:ins w:id="2530" w:author="Raphael Malyankar" w:date="2025-08-10T20:29:00Z" w16du:dateUtc="2025-08-11T03:29:00Z">
              <w:r w:rsidRPr="00D478D4">
                <w:rPr>
                  <w:rFonts w:eastAsia="SimSun" w:cs="Arial"/>
                  <w:color w:val="000000"/>
                  <w:sz w:val="16"/>
                  <w:szCs w:val="16"/>
                  <w:lang w:eastAsia="ar-SA"/>
                </w:rPr>
                <w:t>issueDate</w:t>
              </w:r>
            </w:ins>
          </w:p>
        </w:tc>
        <w:tc>
          <w:tcPr>
            <w:tcW w:w="1006" w:type="pct"/>
          </w:tcPr>
          <w:p w14:paraId="55AF115E" w14:textId="77777777" w:rsidR="00D478D4" w:rsidRPr="00D478D4" w:rsidRDefault="00D478D4" w:rsidP="00D478D4">
            <w:pPr>
              <w:suppressAutoHyphens/>
              <w:snapToGrid w:val="0"/>
              <w:spacing w:before="60" w:after="60" w:line="240" w:lineRule="auto"/>
              <w:jc w:val="left"/>
              <w:rPr>
                <w:ins w:id="2531" w:author="Raphael Malyankar" w:date="2025-08-10T20:29:00Z" w16du:dateUtc="2025-08-11T03:29:00Z"/>
                <w:rFonts w:eastAsia="Times New Roman" w:cs="Arial"/>
                <w:color w:val="000000"/>
                <w:sz w:val="16"/>
                <w:szCs w:val="16"/>
                <w:lang w:eastAsia="ar-SA"/>
              </w:rPr>
            </w:pPr>
            <w:ins w:id="2532" w:author="Raphael Malyankar" w:date="2025-08-10T20:29:00Z" w16du:dateUtc="2025-08-11T03:29:00Z">
              <w:r w:rsidRPr="00D478D4">
                <w:rPr>
                  <w:rFonts w:eastAsia="Times New Roman" w:cs="Arial"/>
                  <w:color w:val="000000"/>
                  <w:sz w:val="16"/>
                  <w:szCs w:val="16"/>
                  <w:lang w:eastAsia="ar-SA"/>
                </w:rPr>
                <w:t>Date on which the data was made available by the Data Producer</w:t>
              </w:r>
            </w:ins>
          </w:p>
        </w:tc>
        <w:tc>
          <w:tcPr>
            <w:tcW w:w="287" w:type="pct"/>
          </w:tcPr>
          <w:p w14:paraId="383A2648" w14:textId="77777777" w:rsidR="00D478D4" w:rsidRPr="00D478D4" w:rsidRDefault="00D478D4" w:rsidP="00D478D4">
            <w:pPr>
              <w:suppressAutoHyphens/>
              <w:snapToGrid w:val="0"/>
              <w:spacing w:before="60" w:after="60" w:line="240" w:lineRule="auto"/>
              <w:jc w:val="center"/>
              <w:rPr>
                <w:ins w:id="2533" w:author="Raphael Malyankar" w:date="2025-08-10T20:29:00Z" w16du:dateUtc="2025-08-11T03:29:00Z"/>
                <w:rFonts w:eastAsia="SimSun" w:cs="Arial"/>
                <w:color w:val="000000"/>
                <w:sz w:val="16"/>
                <w:szCs w:val="16"/>
                <w:lang w:eastAsia="ar-SA"/>
              </w:rPr>
            </w:pPr>
            <w:ins w:id="2534" w:author="Raphael Malyankar" w:date="2025-08-10T20:29:00Z" w16du:dateUtc="2025-08-11T03:29:00Z">
              <w:r w:rsidRPr="00D478D4">
                <w:rPr>
                  <w:rFonts w:eastAsia="SimSun" w:cs="Arial"/>
                  <w:color w:val="000000"/>
                  <w:sz w:val="16"/>
                  <w:szCs w:val="16"/>
                  <w:lang w:eastAsia="ar-SA"/>
                </w:rPr>
                <w:t>1</w:t>
              </w:r>
            </w:ins>
          </w:p>
        </w:tc>
        <w:tc>
          <w:tcPr>
            <w:tcW w:w="1265" w:type="pct"/>
          </w:tcPr>
          <w:p w14:paraId="29DB578C" w14:textId="77777777" w:rsidR="00D478D4" w:rsidRPr="00D478D4" w:rsidRDefault="00D478D4" w:rsidP="00D478D4">
            <w:pPr>
              <w:suppressAutoHyphens/>
              <w:snapToGrid w:val="0"/>
              <w:spacing w:before="60" w:after="60" w:line="240" w:lineRule="auto"/>
              <w:jc w:val="left"/>
              <w:rPr>
                <w:ins w:id="2535" w:author="Raphael Malyankar" w:date="2025-08-10T20:29:00Z" w16du:dateUtc="2025-08-11T03:29:00Z"/>
                <w:rFonts w:eastAsia="SimSun" w:cs="Arial"/>
                <w:color w:val="000000"/>
                <w:sz w:val="16"/>
                <w:szCs w:val="16"/>
                <w:lang w:eastAsia="ar-SA"/>
              </w:rPr>
            </w:pPr>
            <w:ins w:id="2536" w:author="Raphael Malyankar" w:date="2025-08-10T20:29:00Z" w16du:dateUtc="2025-08-11T03:29:00Z">
              <w:r w:rsidRPr="00D478D4">
                <w:rPr>
                  <w:rFonts w:eastAsia="SimSun" w:cs="Arial"/>
                  <w:color w:val="000000"/>
                  <w:sz w:val="16"/>
                  <w:szCs w:val="16"/>
                  <w:lang w:eastAsia="ar-SA"/>
                </w:rPr>
                <w:t>Date</w:t>
              </w:r>
            </w:ins>
          </w:p>
        </w:tc>
        <w:tc>
          <w:tcPr>
            <w:tcW w:w="1497" w:type="pct"/>
            <w:vAlign w:val="center"/>
          </w:tcPr>
          <w:p w14:paraId="5EBA62F6" w14:textId="77777777" w:rsidR="00D478D4" w:rsidRPr="00460EEF" w:rsidRDefault="00D478D4" w:rsidP="00D478D4">
            <w:pPr>
              <w:suppressAutoHyphens/>
              <w:snapToGrid w:val="0"/>
              <w:spacing w:before="60" w:after="60" w:line="240" w:lineRule="auto"/>
              <w:jc w:val="left"/>
              <w:rPr>
                <w:ins w:id="2537" w:author="Raphael Malyankar" w:date="2025-08-10T20:29:00Z" w16du:dateUtc="2025-08-11T03:29:00Z"/>
                <w:rFonts w:eastAsia="SimSun" w:cs="Arial"/>
                <w:b/>
                <w:bCs/>
                <w:color w:val="EE0000"/>
                <w:sz w:val="16"/>
                <w:szCs w:val="16"/>
                <w:lang w:eastAsia="ar-SA"/>
              </w:rPr>
            </w:pPr>
            <w:ins w:id="2538" w:author="Raphael Malyankar" w:date="2025-08-10T20:29:00Z" w16du:dateUtc="2025-08-11T03:29:00Z">
              <w:r w:rsidRPr="00460EEF">
                <w:rPr>
                  <w:rFonts w:eastAsia="SimSun" w:cs="Arial"/>
                  <w:b/>
                  <w:bCs/>
                  <w:color w:val="EE0000"/>
                  <w:sz w:val="16"/>
                  <w:szCs w:val="16"/>
                  <w:lang w:eastAsia="ar-SA"/>
                </w:rPr>
                <w:t>The date on which the dataset was generated.</w:t>
              </w:r>
            </w:ins>
          </w:p>
          <w:p w14:paraId="2F734DB0" w14:textId="77777777" w:rsidR="00D478D4" w:rsidRPr="00D478D4" w:rsidRDefault="00D478D4" w:rsidP="00D478D4">
            <w:pPr>
              <w:suppressAutoHyphens/>
              <w:snapToGrid w:val="0"/>
              <w:spacing w:before="60" w:after="60" w:line="240" w:lineRule="auto"/>
              <w:jc w:val="left"/>
              <w:rPr>
                <w:ins w:id="2539" w:author="Raphael Malyankar" w:date="2025-08-10T20:29:00Z" w16du:dateUtc="2025-08-11T03:29:00Z"/>
                <w:rFonts w:eastAsia="SimSun" w:cs="Arial"/>
                <w:b/>
                <w:bCs/>
                <w:color w:val="000000"/>
                <w:sz w:val="16"/>
                <w:szCs w:val="16"/>
                <w:lang w:eastAsia="ar-SA"/>
              </w:rPr>
            </w:pPr>
            <w:ins w:id="2540" w:author="Raphael Malyankar" w:date="2025-08-10T20:29:00Z" w16du:dateUtc="2025-08-11T03:29:00Z">
              <w:r w:rsidRPr="00460EEF">
                <w:rPr>
                  <w:rFonts w:eastAsia="SimSun" w:cs="Arial"/>
                  <w:b/>
                  <w:bCs/>
                  <w:color w:val="EE0000"/>
                  <w:sz w:val="16"/>
                  <w:szCs w:val="16"/>
                  <w:lang w:eastAsia="ar-SA"/>
                </w:rPr>
                <w:t>For an update dataset, this must be on or after the issue date of the base dataset and the most recent previous update</w:t>
              </w:r>
            </w:ins>
          </w:p>
        </w:tc>
      </w:tr>
      <w:tr w:rsidR="00D478D4" w:rsidRPr="00D478D4" w14:paraId="3156211B" w14:textId="77777777" w:rsidTr="00213E83">
        <w:trPr>
          <w:cantSplit/>
          <w:trHeight w:val="326"/>
          <w:ins w:id="2541" w:author="Raphael Malyankar" w:date="2025-08-10T20:29:00Z"/>
        </w:trPr>
        <w:tc>
          <w:tcPr>
            <w:tcW w:w="945" w:type="pct"/>
          </w:tcPr>
          <w:p w14:paraId="1AF0FFA1" w14:textId="77777777" w:rsidR="00D478D4" w:rsidRPr="00D478D4" w:rsidRDefault="00D478D4" w:rsidP="00D478D4">
            <w:pPr>
              <w:suppressAutoHyphens/>
              <w:snapToGrid w:val="0"/>
              <w:spacing w:before="60" w:after="60" w:line="240" w:lineRule="auto"/>
              <w:jc w:val="left"/>
              <w:rPr>
                <w:ins w:id="2542" w:author="Raphael Malyankar" w:date="2025-08-10T20:29:00Z" w16du:dateUtc="2025-08-11T03:29:00Z"/>
                <w:rFonts w:eastAsia="SimSun" w:cs="Arial"/>
                <w:color w:val="000000"/>
                <w:sz w:val="16"/>
                <w:szCs w:val="16"/>
                <w:lang w:eastAsia="ar-SA"/>
              </w:rPr>
            </w:pPr>
            <w:ins w:id="2543" w:author="Raphael Malyankar" w:date="2025-08-10T20:29:00Z" w16du:dateUtc="2025-08-11T03:29:00Z">
              <w:r w:rsidRPr="00D478D4">
                <w:rPr>
                  <w:rFonts w:eastAsia="SimSun" w:cs="Arial"/>
                  <w:color w:val="000000"/>
                  <w:sz w:val="16"/>
                  <w:szCs w:val="16"/>
                  <w:lang w:eastAsia="ar-SA"/>
                </w:rPr>
                <w:t>issueTime</w:t>
              </w:r>
            </w:ins>
          </w:p>
        </w:tc>
        <w:tc>
          <w:tcPr>
            <w:tcW w:w="1006" w:type="pct"/>
          </w:tcPr>
          <w:p w14:paraId="2A8B8042" w14:textId="77777777" w:rsidR="00D478D4" w:rsidRPr="00D478D4" w:rsidRDefault="00D478D4" w:rsidP="00D478D4">
            <w:pPr>
              <w:suppressAutoHyphens/>
              <w:snapToGrid w:val="0"/>
              <w:spacing w:before="60" w:after="60" w:line="240" w:lineRule="auto"/>
              <w:jc w:val="left"/>
              <w:rPr>
                <w:ins w:id="2544" w:author="Raphael Malyankar" w:date="2025-08-10T20:29:00Z" w16du:dateUtc="2025-08-11T03:29:00Z"/>
                <w:rFonts w:eastAsia="Times New Roman" w:cs="Arial"/>
                <w:color w:val="000000"/>
                <w:sz w:val="16"/>
                <w:szCs w:val="16"/>
                <w:lang w:eastAsia="ar-SA"/>
              </w:rPr>
            </w:pPr>
            <w:ins w:id="2545" w:author="Raphael Malyankar" w:date="2025-08-10T20:29:00Z" w16du:dateUtc="2025-08-11T03:29:00Z">
              <w:r w:rsidRPr="00D478D4">
                <w:rPr>
                  <w:rFonts w:eastAsia="Times New Roman" w:cs="Arial"/>
                  <w:color w:val="000000"/>
                  <w:sz w:val="16"/>
                  <w:szCs w:val="16"/>
                  <w:lang w:eastAsia="ar-SA"/>
                </w:rPr>
                <w:t>Time of day at which the data was made available by the Data Producer</w:t>
              </w:r>
            </w:ins>
          </w:p>
        </w:tc>
        <w:tc>
          <w:tcPr>
            <w:tcW w:w="287" w:type="pct"/>
          </w:tcPr>
          <w:p w14:paraId="44C4235E" w14:textId="77777777" w:rsidR="00D478D4" w:rsidRPr="00D478D4" w:rsidRDefault="00D478D4" w:rsidP="00D478D4">
            <w:pPr>
              <w:suppressAutoHyphens/>
              <w:snapToGrid w:val="0"/>
              <w:spacing w:before="60" w:after="60" w:line="240" w:lineRule="auto"/>
              <w:jc w:val="center"/>
              <w:rPr>
                <w:ins w:id="2546" w:author="Raphael Malyankar" w:date="2025-08-10T20:29:00Z" w16du:dateUtc="2025-08-11T03:29:00Z"/>
                <w:rFonts w:eastAsia="SimSun" w:cs="Arial"/>
                <w:color w:val="000000"/>
                <w:sz w:val="16"/>
                <w:szCs w:val="16"/>
                <w:lang w:eastAsia="ar-SA"/>
              </w:rPr>
            </w:pPr>
            <w:ins w:id="2547" w:author="Raphael Malyankar" w:date="2025-08-10T20:29:00Z" w16du:dateUtc="2025-08-11T03:29:00Z">
              <w:r w:rsidRPr="00D478D4">
                <w:rPr>
                  <w:rFonts w:eastAsia="SimSun" w:cs="Arial"/>
                  <w:color w:val="000000"/>
                  <w:sz w:val="16"/>
                  <w:szCs w:val="16"/>
                  <w:lang w:eastAsia="ar-SA"/>
                </w:rPr>
                <w:t>0..1</w:t>
              </w:r>
            </w:ins>
          </w:p>
        </w:tc>
        <w:tc>
          <w:tcPr>
            <w:tcW w:w="1265" w:type="pct"/>
          </w:tcPr>
          <w:p w14:paraId="338D9A40" w14:textId="77777777" w:rsidR="00D478D4" w:rsidRPr="00D478D4" w:rsidRDefault="00D478D4" w:rsidP="00D478D4">
            <w:pPr>
              <w:suppressAutoHyphens/>
              <w:snapToGrid w:val="0"/>
              <w:spacing w:before="60" w:after="60" w:line="240" w:lineRule="auto"/>
              <w:jc w:val="left"/>
              <w:rPr>
                <w:ins w:id="2548" w:author="Raphael Malyankar" w:date="2025-08-10T20:29:00Z" w16du:dateUtc="2025-08-11T03:29:00Z"/>
                <w:rFonts w:eastAsia="SimSun" w:cs="Arial"/>
                <w:color w:val="000000"/>
                <w:sz w:val="16"/>
                <w:szCs w:val="16"/>
                <w:lang w:eastAsia="ar-SA"/>
              </w:rPr>
            </w:pPr>
            <w:ins w:id="2549" w:author="Raphael Malyankar" w:date="2025-08-10T20:29:00Z" w16du:dateUtc="2025-08-11T03:29:00Z">
              <w:r w:rsidRPr="00D478D4">
                <w:rPr>
                  <w:rFonts w:eastAsia="SimSun" w:cs="Arial"/>
                  <w:color w:val="000000"/>
                  <w:sz w:val="16"/>
                  <w:szCs w:val="16"/>
                  <w:lang w:eastAsia="ar-SA"/>
                </w:rPr>
                <w:t>Time</w:t>
              </w:r>
            </w:ins>
          </w:p>
        </w:tc>
        <w:tc>
          <w:tcPr>
            <w:tcW w:w="1497" w:type="pct"/>
            <w:vAlign w:val="center"/>
          </w:tcPr>
          <w:p w14:paraId="5A635F91" w14:textId="77777777" w:rsidR="00D478D4" w:rsidRPr="00D478D4" w:rsidRDefault="00D478D4" w:rsidP="00D478D4">
            <w:pPr>
              <w:suppressAutoHyphens/>
              <w:snapToGrid w:val="0"/>
              <w:spacing w:before="60" w:after="60" w:line="240" w:lineRule="auto"/>
              <w:jc w:val="left"/>
              <w:rPr>
                <w:ins w:id="2550" w:author="Raphael Malyankar" w:date="2025-08-10T20:29:00Z" w16du:dateUtc="2025-08-11T03:29:00Z"/>
                <w:rFonts w:eastAsia="SimSun" w:cs="Arial"/>
                <w:b/>
                <w:color w:val="000000"/>
                <w:sz w:val="16"/>
                <w:szCs w:val="16"/>
                <w:lang w:eastAsia="ar-SA"/>
              </w:rPr>
            </w:pPr>
          </w:p>
        </w:tc>
      </w:tr>
      <w:tr w:rsidR="00D478D4" w:rsidRPr="00D478D4" w14:paraId="624AA80E" w14:textId="77777777" w:rsidTr="00213E83">
        <w:trPr>
          <w:cantSplit/>
          <w:trHeight w:val="326"/>
          <w:ins w:id="2551" w:author="Raphael Malyankar" w:date="2025-08-10T20:29:00Z"/>
        </w:trPr>
        <w:tc>
          <w:tcPr>
            <w:tcW w:w="945" w:type="pct"/>
          </w:tcPr>
          <w:p w14:paraId="5040E412" w14:textId="77777777" w:rsidR="00D478D4" w:rsidRPr="00D478D4" w:rsidRDefault="00D478D4" w:rsidP="00D478D4">
            <w:pPr>
              <w:suppressAutoHyphens/>
              <w:snapToGrid w:val="0"/>
              <w:spacing w:before="60" w:after="60" w:line="240" w:lineRule="auto"/>
              <w:jc w:val="left"/>
              <w:rPr>
                <w:ins w:id="2552" w:author="Raphael Malyankar" w:date="2025-08-10T20:29:00Z" w16du:dateUtc="2025-08-11T03:29:00Z"/>
                <w:rFonts w:eastAsia="SimSun" w:cs="Arial"/>
                <w:color w:val="000000"/>
                <w:sz w:val="16"/>
                <w:szCs w:val="16"/>
                <w:lang w:eastAsia="ar-SA"/>
              </w:rPr>
            </w:pPr>
            <w:ins w:id="2553" w:author="Raphael Malyankar" w:date="2025-08-10T20:29:00Z" w16du:dateUtc="2025-08-11T03:29:00Z">
              <w:r w:rsidRPr="00D478D4">
                <w:rPr>
                  <w:rFonts w:eastAsia="SimSun" w:cs="Arial"/>
                  <w:color w:val="000000"/>
                  <w:sz w:val="16"/>
                  <w:szCs w:val="16"/>
                  <w:lang w:eastAsia="ar-SA"/>
                </w:rPr>
                <w:t>boundingBox</w:t>
              </w:r>
            </w:ins>
          </w:p>
        </w:tc>
        <w:tc>
          <w:tcPr>
            <w:tcW w:w="1006" w:type="pct"/>
          </w:tcPr>
          <w:p w14:paraId="647A6984" w14:textId="77777777" w:rsidR="00D478D4" w:rsidRPr="00D478D4" w:rsidRDefault="00D478D4" w:rsidP="00D478D4">
            <w:pPr>
              <w:suppressAutoHyphens/>
              <w:snapToGrid w:val="0"/>
              <w:spacing w:before="60" w:after="60" w:line="240" w:lineRule="auto"/>
              <w:jc w:val="left"/>
              <w:rPr>
                <w:ins w:id="2554" w:author="Raphael Malyankar" w:date="2025-08-10T20:29:00Z" w16du:dateUtc="2025-08-11T03:29:00Z"/>
                <w:rFonts w:eastAsia="Times New Roman" w:cs="Arial"/>
                <w:color w:val="000000"/>
                <w:sz w:val="16"/>
                <w:szCs w:val="16"/>
                <w:lang w:eastAsia="ar-SA"/>
              </w:rPr>
            </w:pPr>
            <w:ins w:id="2555" w:author="Raphael Malyankar" w:date="2025-08-10T20:29:00Z" w16du:dateUtc="2025-08-11T03:29:00Z">
              <w:r w:rsidRPr="00D478D4">
                <w:rPr>
                  <w:rFonts w:eastAsia="SimSun" w:cs="Arial"/>
                  <w:color w:val="000000"/>
                  <w:sz w:val="16"/>
                  <w:szCs w:val="16"/>
                  <w:lang w:eastAsia="ar-SA"/>
                </w:rPr>
                <w:t>The extent of the dataset limits</w:t>
              </w:r>
            </w:ins>
          </w:p>
        </w:tc>
        <w:tc>
          <w:tcPr>
            <w:tcW w:w="287" w:type="pct"/>
          </w:tcPr>
          <w:p w14:paraId="472EEB22" w14:textId="77777777" w:rsidR="00D478D4" w:rsidRPr="00D478D4" w:rsidRDefault="00D478D4" w:rsidP="00D478D4">
            <w:pPr>
              <w:suppressAutoHyphens/>
              <w:snapToGrid w:val="0"/>
              <w:spacing w:before="60" w:after="60" w:line="240" w:lineRule="auto"/>
              <w:jc w:val="center"/>
              <w:rPr>
                <w:ins w:id="2556" w:author="Raphael Malyankar" w:date="2025-08-10T20:29:00Z" w16du:dateUtc="2025-08-11T03:29:00Z"/>
                <w:rFonts w:eastAsia="SimSun" w:cs="Arial"/>
                <w:color w:val="000000"/>
                <w:sz w:val="16"/>
                <w:szCs w:val="16"/>
                <w:lang w:eastAsia="ar-SA"/>
              </w:rPr>
            </w:pPr>
            <w:ins w:id="2557" w:author="Raphael Malyankar" w:date="2025-08-10T20:29:00Z" w16du:dateUtc="2025-08-11T03:29:00Z">
              <w:r w:rsidRPr="00D478D4">
                <w:rPr>
                  <w:rFonts w:eastAsia="SimSun" w:cs="Arial"/>
                  <w:color w:val="000000"/>
                  <w:sz w:val="16"/>
                  <w:szCs w:val="16"/>
                  <w:lang w:eastAsia="ar-SA"/>
                </w:rPr>
                <w:t>0..1</w:t>
              </w:r>
            </w:ins>
          </w:p>
        </w:tc>
        <w:tc>
          <w:tcPr>
            <w:tcW w:w="1265" w:type="pct"/>
          </w:tcPr>
          <w:p w14:paraId="6DFF4CB1" w14:textId="77777777" w:rsidR="00D478D4" w:rsidRPr="00D478D4" w:rsidRDefault="00D478D4" w:rsidP="00D478D4">
            <w:pPr>
              <w:suppressAutoHyphens/>
              <w:snapToGrid w:val="0"/>
              <w:spacing w:before="60" w:after="60" w:line="240" w:lineRule="auto"/>
              <w:jc w:val="left"/>
              <w:rPr>
                <w:ins w:id="2558" w:author="Raphael Malyankar" w:date="2025-08-10T20:29:00Z" w16du:dateUtc="2025-08-11T03:29:00Z"/>
                <w:rFonts w:eastAsia="SimSun" w:cs="Arial"/>
                <w:color w:val="000000"/>
                <w:sz w:val="16"/>
                <w:szCs w:val="16"/>
                <w:lang w:eastAsia="ar-SA"/>
              </w:rPr>
            </w:pPr>
            <w:ins w:id="2559" w:author="Raphael Malyankar" w:date="2025-08-10T20:29:00Z" w16du:dateUtc="2025-08-11T03:29:00Z">
              <w:r w:rsidRPr="00D478D4">
                <w:rPr>
                  <w:rFonts w:eastAsia="SimSun" w:cs="Arial"/>
                  <w:color w:val="000000"/>
                  <w:sz w:val="16"/>
                  <w:szCs w:val="16"/>
                  <w:lang w:eastAsia="ar-SA"/>
                </w:rPr>
                <w:t>EX_GeographicBoundingBox</w:t>
              </w:r>
            </w:ins>
          </w:p>
        </w:tc>
        <w:tc>
          <w:tcPr>
            <w:tcW w:w="1497" w:type="pct"/>
          </w:tcPr>
          <w:p w14:paraId="762E1E3B" w14:textId="77777777" w:rsidR="00D478D4" w:rsidRPr="00D478D4" w:rsidRDefault="00D478D4" w:rsidP="00D478D4">
            <w:pPr>
              <w:suppressAutoHyphens/>
              <w:snapToGrid w:val="0"/>
              <w:spacing w:before="60" w:after="60" w:line="240" w:lineRule="auto"/>
              <w:jc w:val="left"/>
              <w:rPr>
                <w:ins w:id="2560" w:author="Raphael Malyankar" w:date="2025-08-10T20:29:00Z" w16du:dateUtc="2025-08-11T03:29:00Z"/>
                <w:rFonts w:eastAsia="SimSun" w:cs="Arial"/>
                <w:b/>
                <w:bCs/>
                <w:color w:val="000000"/>
                <w:sz w:val="16"/>
                <w:szCs w:val="16"/>
                <w:lang w:eastAsia="ar-SA"/>
              </w:rPr>
            </w:pPr>
            <w:ins w:id="2561" w:author="Raphael Malyankar" w:date="2025-08-10T20:29:00Z" w16du:dateUtc="2025-08-11T03:29:00Z">
              <w:r w:rsidRPr="00460EEF">
                <w:rPr>
                  <w:rFonts w:eastAsia="SimSun" w:cs="Arial"/>
                  <w:b/>
                  <w:bCs/>
                  <w:color w:val="EE0000"/>
                  <w:sz w:val="16"/>
                  <w:szCs w:val="16"/>
                  <w:lang w:eastAsia="ar-SA"/>
                </w:rPr>
                <w:t>Not used for update datasets.</w:t>
              </w:r>
            </w:ins>
          </w:p>
        </w:tc>
      </w:tr>
      <w:tr w:rsidR="00D478D4" w:rsidRPr="00D478D4" w14:paraId="39F11396" w14:textId="77777777" w:rsidTr="00213E83">
        <w:trPr>
          <w:cantSplit/>
          <w:trHeight w:val="326"/>
          <w:ins w:id="2562" w:author="Raphael Malyankar" w:date="2025-08-10T20:29:00Z"/>
        </w:trPr>
        <w:tc>
          <w:tcPr>
            <w:tcW w:w="945" w:type="pct"/>
          </w:tcPr>
          <w:p w14:paraId="651E0D35" w14:textId="77777777" w:rsidR="00D478D4" w:rsidRPr="00D478D4" w:rsidRDefault="00D478D4" w:rsidP="00D478D4">
            <w:pPr>
              <w:suppressAutoHyphens/>
              <w:snapToGrid w:val="0"/>
              <w:spacing w:before="60" w:after="60" w:line="240" w:lineRule="auto"/>
              <w:jc w:val="left"/>
              <w:rPr>
                <w:ins w:id="2563" w:author="Raphael Malyankar" w:date="2025-08-10T20:29:00Z" w16du:dateUtc="2025-08-11T03:29:00Z"/>
                <w:rFonts w:eastAsia="SimSun" w:cs="Arial"/>
                <w:color w:val="000000"/>
                <w:sz w:val="16"/>
                <w:szCs w:val="16"/>
                <w:lang w:eastAsia="ar-SA"/>
              </w:rPr>
            </w:pPr>
            <w:ins w:id="2564" w:author="Raphael Malyankar" w:date="2025-08-10T20:29:00Z" w16du:dateUtc="2025-08-11T03:29:00Z">
              <w:r w:rsidRPr="00D478D4">
                <w:rPr>
                  <w:rFonts w:eastAsia="SimSun" w:cs="Arial"/>
                  <w:color w:val="000000"/>
                  <w:sz w:val="16"/>
                  <w:szCs w:val="16"/>
                  <w:lang w:eastAsia="ar-SA"/>
                </w:rPr>
                <w:t>productSpecification</w:t>
              </w:r>
            </w:ins>
          </w:p>
        </w:tc>
        <w:tc>
          <w:tcPr>
            <w:tcW w:w="1006" w:type="pct"/>
          </w:tcPr>
          <w:p w14:paraId="4CED8837" w14:textId="77777777" w:rsidR="00D478D4" w:rsidRPr="00D478D4" w:rsidRDefault="00D478D4" w:rsidP="00D478D4">
            <w:pPr>
              <w:suppressAutoHyphens/>
              <w:snapToGrid w:val="0"/>
              <w:spacing w:before="60" w:after="60" w:line="240" w:lineRule="auto"/>
              <w:jc w:val="left"/>
              <w:rPr>
                <w:ins w:id="2565" w:author="Raphael Malyankar" w:date="2025-08-10T20:29:00Z" w16du:dateUtc="2025-08-11T03:29:00Z"/>
                <w:rFonts w:eastAsia="SimSun" w:cs="Arial"/>
                <w:color w:val="000000"/>
                <w:sz w:val="16"/>
                <w:szCs w:val="16"/>
                <w:lang w:eastAsia="ar-SA"/>
              </w:rPr>
            </w:pPr>
            <w:ins w:id="2566" w:author="Raphael Malyankar" w:date="2025-08-10T20:29:00Z" w16du:dateUtc="2025-08-11T03:29:00Z">
              <w:r w:rsidRPr="00D478D4">
                <w:rPr>
                  <w:rFonts w:eastAsia="SimSun" w:cs="Arial"/>
                  <w:color w:val="000000"/>
                  <w:sz w:val="16"/>
                  <w:szCs w:val="16"/>
                  <w:lang w:eastAsia="ar-SA"/>
                </w:rPr>
                <w:t>The product specification used to create this dataset</w:t>
              </w:r>
            </w:ins>
          </w:p>
        </w:tc>
        <w:tc>
          <w:tcPr>
            <w:tcW w:w="287" w:type="pct"/>
          </w:tcPr>
          <w:p w14:paraId="4F8F7747" w14:textId="77777777" w:rsidR="00D478D4" w:rsidRPr="00D478D4" w:rsidRDefault="00D478D4" w:rsidP="00D478D4">
            <w:pPr>
              <w:suppressAutoHyphens/>
              <w:snapToGrid w:val="0"/>
              <w:spacing w:before="60" w:after="60" w:line="240" w:lineRule="auto"/>
              <w:jc w:val="center"/>
              <w:rPr>
                <w:ins w:id="2567" w:author="Raphael Malyankar" w:date="2025-08-10T20:29:00Z" w16du:dateUtc="2025-08-11T03:29:00Z"/>
                <w:rFonts w:eastAsia="SimSun" w:cs="Arial"/>
                <w:color w:val="000000"/>
                <w:sz w:val="16"/>
                <w:szCs w:val="16"/>
                <w:lang w:eastAsia="ar-SA"/>
              </w:rPr>
            </w:pPr>
            <w:ins w:id="2568" w:author="Raphael Malyankar" w:date="2025-08-10T20:29:00Z" w16du:dateUtc="2025-08-11T03:29:00Z">
              <w:r w:rsidRPr="00D478D4">
                <w:rPr>
                  <w:rFonts w:eastAsia="SimSun" w:cs="Arial"/>
                  <w:color w:val="000000"/>
                  <w:sz w:val="16"/>
                  <w:szCs w:val="16"/>
                  <w:lang w:eastAsia="ar-SA"/>
                </w:rPr>
                <w:t>1</w:t>
              </w:r>
            </w:ins>
          </w:p>
        </w:tc>
        <w:tc>
          <w:tcPr>
            <w:tcW w:w="1265" w:type="pct"/>
          </w:tcPr>
          <w:p w14:paraId="4DDFBBB4" w14:textId="77777777" w:rsidR="00D478D4" w:rsidRPr="00D478D4" w:rsidRDefault="00D478D4" w:rsidP="00D478D4">
            <w:pPr>
              <w:suppressAutoHyphens/>
              <w:snapToGrid w:val="0"/>
              <w:spacing w:before="60" w:after="60" w:line="240" w:lineRule="auto"/>
              <w:jc w:val="left"/>
              <w:rPr>
                <w:ins w:id="2569" w:author="Raphael Malyankar" w:date="2025-08-10T20:29:00Z" w16du:dateUtc="2025-08-11T03:29:00Z"/>
                <w:rFonts w:eastAsia="SimSun" w:cs="Arial"/>
                <w:color w:val="000000"/>
                <w:sz w:val="16"/>
                <w:szCs w:val="16"/>
                <w:lang w:eastAsia="ar-SA"/>
              </w:rPr>
            </w:pPr>
            <w:ins w:id="2570" w:author="Raphael Malyankar" w:date="2025-08-10T20:29:00Z" w16du:dateUtc="2025-08-11T03:29:00Z">
              <w:r w:rsidRPr="00D478D4">
                <w:rPr>
                  <w:rFonts w:eastAsia="SimSun" w:cs="Arial"/>
                  <w:color w:val="000000"/>
                  <w:sz w:val="16"/>
                  <w:szCs w:val="16"/>
                  <w:lang w:eastAsia="ar-SA"/>
                </w:rPr>
                <w:t>S100_ProductSpecification</w:t>
              </w:r>
            </w:ins>
          </w:p>
        </w:tc>
        <w:tc>
          <w:tcPr>
            <w:tcW w:w="1497" w:type="pct"/>
            <w:vAlign w:val="center"/>
          </w:tcPr>
          <w:p w14:paraId="1B30CB39" w14:textId="77777777" w:rsidR="00D478D4" w:rsidRPr="00D478D4" w:rsidRDefault="00D478D4" w:rsidP="00D478D4">
            <w:pPr>
              <w:suppressAutoHyphens/>
              <w:snapToGrid w:val="0"/>
              <w:spacing w:before="60" w:after="60" w:line="240" w:lineRule="auto"/>
              <w:jc w:val="left"/>
              <w:rPr>
                <w:ins w:id="2571" w:author="Raphael Malyankar" w:date="2025-08-10T20:29:00Z" w16du:dateUtc="2025-08-11T03:29:00Z"/>
                <w:rFonts w:eastAsia="SimSun" w:cs="Arial"/>
                <w:color w:val="000000"/>
                <w:sz w:val="16"/>
                <w:szCs w:val="16"/>
                <w:lang w:eastAsia="ar-SA"/>
              </w:rPr>
            </w:pPr>
          </w:p>
        </w:tc>
      </w:tr>
      <w:tr w:rsidR="00D478D4" w:rsidRPr="00D478D4" w14:paraId="60BF1FC2" w14:textId="77777777" w:rsidTr="00213E83">
        <w:trPr>
          <w:cantSplit/>
          <w:trHeight w:val="155"/>
          <w:ins w:id="2572" w:author="Raphael Malyankar" w:date="2025-08-10T20:29:00Z"/>
        </w:trPr>
        <w:tc>
          <w:tcPr>
            <w:tcW w:w="945" w:type="pct"/>
            <w:tcBorders>
              <w:bottom w:val="single" w:sz="4" w:space="0" w:color="000000"/>
            </w:tcBorders>
          </w:tcPr>
          <w:p w14:paraId="70893F13" w14:textId="77777777" w:rsidR="00D478D4" w:rsidRPr="00D478D4" w:rsidRDefault="00D478D4" w:rsidP="00D478D4">
            <w:pPr>
              <w:suppressAutoHyphens/>
              <w:snapToGrid w:val="0"/>
              <w:spacing w:before="60" w:after="60" w:line="240" w:lineRule="auto"/>
              <w:jc w:val="left"/>
              <w:rPr>
                <w:ins w:id="2573" w:author="Raphael Malyankar" w:date="2025-08-10T20:29:00Z" w16du:dateUtc="2025-08-11T03:29:00Z"/>
                <w:rFonts w:eastAsia="SimSun" w:cs="Arial"/>
                <w:color w:val="000000"/>
                <w:sz w:val="16"/>
                <w:szCs w:val="16"/>
                <w:lang w:eastAsia="ar-SA"/>
              </w:rPr>
            </w:pPr>
            <w:ins w:id="2574" w:author="Raphael Malyankar" w:date="2025-08-10T20:29:00Z" w16du:dateUtc="2025-08-11T03:29:00Z">
              <w:r w:rsidRPr="00D478D4">
                <w:rPr>
                  <w:rFonts w:eastAsia="SimSun" w:cs="Arial"/>
                  <w:color w:val="000000"/>
                  <w:sz w:val="16"/>
                  <w:szCs w:val="16"/>
                  <w:lang w:eastAsia="ar-SA"/>
                </w:rPr>
                <w:t>producingAgency</w:t>
              </w:r>
            </w:ins>
          </w:p>
        </w:tc>
        <w:tc>
          <w:tcPr>
            <w:tcW w:w="1006" w:type="pct"/>
            <w:tcBorders>
              <w:bottom w:val="single" w:sz="4" w:space="0" w:color="000000"/>
            </w:tcBorders>
          </w:tcPr>
          <w:p w14:paraId="5C45B715" w14:textId="77777777" w:rsidR="00D478D4" w:rsidRPr="00D478D4" w:rsidRDefault="00D478D4" w:rsidP="00D478D4">
            <w:pPr>
              <w:suppressAutoHyphens/>
              <w:spacing w:before="60" w:after="60" w:line="240" w:lineRule="auto"/>
              <w:jc w:val="left"/>
              <w:rPr>
                <w:ins w:id="2575" w:author="Raphael Malyankar" w:date="2025-08-10T20:29:00Z" w16du:dateUtc="2025-08-11T03:29:00Z"/>
                <w:rFonts w:eastAsia="Times New Roman" w:cs="Arial"/>
                <w:color w:val="000000"/>
                <w:sz w:val="16"/>
                <w:szCs w:val="16"/>
                <w:lang w:eastAsia="ar-SA"/>
              </w:rPr>
            </w:pPr>
            <w:ins w:id="2576" w:author="Raphael Malyankar" w:date="2025-08-10T20:29:00Z" w16du:dateUtc="2025-08-11T03:29:00Z">
              <w:r w:rsidRPr="00D478D4">
                <w:rPr>
                  <w:rFonts w:eastAsia="Times New Roman" w:cs="Arial"/>
                  <w:color w:val="000000"/>
                  <w:sz w:val="16"/>
                  <w:szCs w:val="16"/>
                  <w:lang w:eastAsia="ar-SA"/>
                </w:rPr>
                <w:t>Agency responsible for producing the data</w:t>
              </w:r>
            </w:ins>
          </w:p>
        </w:tc>
        <w:tc>
          <w:tcPr>
            <w:tcW w:w="287" w:type="pct"/>
            <w:tcBorders>
              <w:bottom w:val="single" w:sz="4" w:space="0" w:color="000000"/>
            </w:tcBorders>
          </w:tcPr>
          <w:p w14:paraId="798D9224" w14:textId="77777777" w:rsidR="00D478D4" w:rsidRPr="00D478D4" w:rsidRDefault="00D478D4" w:rsidP="00D478D4">
            <w:pPr>
              <w:suppressAutoHyphens/>
              <w:snapToGrid w:val="0"/>
              <w:spacing w:before="60" w:after="60" w:line="240" w:lineRule="auto"/>
              <w:jc w:val="center"/>
              <w:rPr>
                <w:ins w:id="2577" w:author="Raphael Malyankar" w:date="2025-08-10T20:29:00Z" w16du:dateUtc="2025-08-11T03:29:00Z"/>
                <w:rFonts w:eastAsia="SimSun" w:cs="Arial"/>
                <w:color w:val="000000"/>
                <w:sz w:val="16"/>
                <w:szCs w:val="16"/>
                <w:lang w:eastAsia="ar-SA"/>
              </w:rPr>
            </w:pPr>
            <w:ins w:id="2578" w:author="Raphael Malyankar" w:date="2025-08-10T20:29:00Z" w16du:dateUtc="2025-08-11T03:29:00Z">
              <w:r w:rsidRPr="00D478D4">
                <w:rPr>
                  <w:rFonts w:eastAsia="SimSun" w:cs="Arial"/>
                  <w:color w:val="000000"/>
                  <w:sz w:val="16"/>
                  <w:szCs w:val="16"/>
                  <w:lang w:eastAsia="ar-SA"/>
                </w:rPr>
                <w:t>1</w:t>
              </w:r>
            </w:ins>
          </w:p>
        </w:tc>
        <w:tc>
          <w:tcPr>
            <w:tcW w:w="1265" w:type="pct"/>
            <w:tcBorders>
              <w:bottom w:val="single" w:sz="4" w:space="0" w:color="000000"/>
            </w:tcBorders>
          </w:tcPr>
          <w:p w14:paraId="472C7666" w14:textId="77777777" w:rsidR="00D478D4" w:rsidRPr="00D478D4" w:rsidRDefault="00D478D4" w:rsidP="00D478D4">
            <w:pPr>
              <w:suppressAutoHyphens/>
              <w:snapToGrid w:val="0"/>
              <w:spacing w:before="60" w:after="60" w:line="240" w:lineRule="auto"/>
              <w:jc w:val="left"/>
              <w:rPr>
                <w:ins w:id="2579" w:author="Raphael Malyankar" w:date="2025-08-10T20:29:00Z" w16du:dateUtc="2025-08-11T03:29:00Z"/>
                <w:rFonts w:eastAsia="SimSun" w:cs="Arial"/>
                <w:color w:val="000000"/>
                <w:sz w:val="16"/>
                <w:szCs w:val="16"/>
                <w:lang w:eastAsia="ar-SA"/>
              </w:rPr>
            </w:pPr>
            <w:ins w:id="2580" w:author="Raphael Malyankar" w:date="2025-08-10T20:29:00Z" w16du:dateUtc="2025-08-11T03:29:00Z">
              <w:r w:rsidRPr="00D478D4">
                <w:rPr>
                  <w:rFonts w:eastAsia="SimSun" w:cs="Arial"/>
                  <w:color w:val="000000"/>
                  <w:sz w:val="16"/>
                  <w:szCs w:val="16"/>
                  <w:lang w:eastAsia="ar-SA"/>
                </w:rPr>
                <w:t>CI_ResponsibleParty&gt;CI_Organisation</w:t>
              </w:r>
            </w:ins>
          </w:p>
        </w:tc>
        <w:tc>
          <w:tcPr>
            <w:tcW w:w="1497" w:type="pct"/>
            <w:tcBorders>
              <w:bottom w:val="single" w:sz="4" w:space="0" w:color="000000"/>
            </w:tcBorders>
            <w:vAlign w:val="center"/>
          </w:tcPr>
          <w:p w14:paraId="0FC702B2" w14:textId="77777777" w:rsidR="00D478D4" w:rsidRPr="00D478D4" w:rsidRDefault="00D478D4" w:rsidP="00D478D4">
            <w:pPr>
              <w:suppressAutoHyphens/>
              <w:snapToGrid w:val="0"/>
              <w:spacing w:before="60" w:after="60" w:line="240" w:lineRule="auto"/>
              <w:jc w:val="left"/>
              <w:rPr>
                <w:ins w:id="2581" w:author="Raphael Malyankar" w:date="2025-08-10T20:29:00Z" w16du:dateUtc="2025-08-11T03:29:00Z"/>
                <w:rFonts w:eastAsia="SimSun" w:cs="Arial"/>
                <w:color w:val="000000"/>
                <w:sz w:val="16"/>
                <w:szCs w:val="16"/>
                <w:lang w:eastAsia="ar-SA"/>
              </w:rPr>
            </w:pPr>
            <w:ins w:id="2582" w:author="Raphael Malyankar" w:date="2025-08-10T20:29:00Z" w16du:dateUtc="2025-08-11T03:29:00Z">
              <w:r w:rsidRPr="00D478D4">
                <w:rPr>
                  <w:rFonts w:eastAsia="SimSun" w:cs="Arial"/>
                  <w:color w:val="000000"/>
                  <w:sz w:val="16"/>
                  <w:szCs w:val="16"/>
                  <w:lang w:eastAsia="ar-SA"/>
                </w:rPr>
                <w:t>See S-100 Part 17</w:t>
              </w:r>
            </w:ins>
          </w:p>
        </w:tc>
      </w:tr>
      <w:tr w:rsidR="00D478D4" w:rsidRPr="00D478D4" w14:paraId="37822159" w14:textId="77777777" w:rsidTr="00213E83">
        <w:trPr>
          <w:cantSplit/>
          <w:trHeight w:val="155"/>
          <w:ins w:id="2583" w:author="Raphael Malyankar" w:date="2025-08-10T20:29:00Z"/>
        </w:trPr>
        <w:tc>
          <w:tcPr>
            <w:tcW w:w="945" w:type="pct"/>
            <w:tcBorders>
              <w:bottom w:val="single" w:sz="4" w:space="0" w:color="000000"/>
            </w:tcBorders>
          </w:tcPr>
          <w:p w14:paraId="1F323F0E" w14:textId="77777777" w:rsidR="00D478D4" w:rsidRPr="00D478D4" w:rsidRDefault="00D478D4" w:rsidP="00D478D4">
            <w:pPr>
              <w:suppressAutoHyphens/>
              <w:snapToGrid w:val="0"/>
              <w:spacing w:before="60" w:after="60" w:line="240" w:lineRule="auto"/>
              <w:jc w:val="left"/>
              <w:rPr>
                <w:ins w:id="2584" w:author="Raphael Malyankar" w:date="2025-08-10T20:29:00Z" w16du:dateUtc="2025-08-11T03:29:00Z"/>
                <w:rFonts w:eastAsia="SimSun" w:cs="Arial"/>
                <w:color w:val="000000"/>
                <w:sz w:val="16"/>
                <w:szCs w:val="16"/>
                <w:lang w:eastAsia="ar-SA"/>
              </w:rPr>
            </w:pPr>
            <w:ins w:id="2585" w:author="Raphael Malyankar" w:date="2025-08-10T20:29:00Z" w16du:dateUtc="2025-08-11T03:29:00Z">
              <w:r w:rsidRPr="00D478D4">
                <w:rPr>
                  <w:rFonts w:eastAsia="SimSun" w:cs="Arial"/>
                  <w:color w:val="000000"/>
                  <w:sz w:val="16"/>
                  <w:szCs w:val="16"/>
                  <w:lang w:eastAsia="ar-SA"/>
                </w:rPr>
                <w:t>producerCode</w:t>
              </w:r>
            </w:ins>
          </w:p>
        </w:tc>
        <w:tc>
          <w:tcPr>
            <w:tcW w:w="1006" w:type="pct"/>
            <w:tcBorders>
              <w:bottom w:val="single" w:sz="4" w:space="0" w:color="000000"/>
            </w:tcBorders>
          </w:tcPr>
          <w:p w14:paraId="65A9ACF0" w14:textId="77777777" w:rsidR="00D478D4" w:rsidRPr="00D478D4" w:rsidRDefault="00D478D4" w:rsidP="00D478D4">
            <w:pPr>
              <w:suppressAutoHyphens/>
              <w:snapToGrid w:val="0"/>
              <w:spacing w:before="60" w:after="60" w:line="240" w:lineRule="auto"/>
              <w:jc w:val="left"/>
              <w:rPr>
                <w:ins w:id="2586" w:author="Raphael Malyankar" w:date="2025-08-10T20:29:00Z" w16du:dateUtc="2025-08-11T03:29:00Z"/>
                <w:rFonts w:eastAsia="SimSun" w:cs="Arial"/>
                <w:color w:val="000000"/>
                <w:sz w:val="16"/>
                <w:szCs w:val="16"/>
                <w:lang w:eastAsia="ar-SA"/>
              </w:rPr>
            </w:pPr>
            <w:ins w:id="2587" w:author="Raphael Malyankar" w:date="2025-08-10T20:29:00Z" w16du:dateUtc="2025-08-11T03:29:00Z">
              <w:r w:rsidRPr="00D478D4">
                <w:rPr>
                  <w:rFonts w:eastAsia="SimSun" w:cs="Arial"/>
                  <w:color w:val="000000"/>
                  <w:sz w:val="16"/>
                  <w:szCs w:val="16"/>
                  <w:lang w:eastAsia="ar-SA"/>
                </w:rPr>
                <w:t>The official IHO Producer Code from S</w:t>
              </w:r>
              <w:r w:rsidRPr="00D478D4">
                <w:rPr>
                  <w:rFonts w:eastAsia="SimSun" w:cs="Arial"/>
                  <w:color w:val="000000"/>
                  <w:sz w:val="16"/>
                  <w:szCs w:val="16"/>
                  <w:lang w:eastAsia="ar-SA"/>
                </w:rPr>
                <w:noBreakHyphen/>
                <w:t>62</w:t>
              </w:r>
            </w:ins>
          </w:p>
        </w:tc>
        <w:tc>
          <w:tcPr>
            <w:tcW w:w="287" w:type="pct"/>
            <w:tcBorders>
              <w:bottom w:val="single" w:sz="4" w:space="0" w:color="000000"/>
            </w:tcBorders>
          </w:tcPr>
          <w:p w14:paraId="395C5D83" w14:textId="77777777" w:rsidR="00D478D4" w:rsidRPr="00D478D4" w:rsidRDefault="00D478D4" w:rsidP="00D478D4">
            <w:pPr>
              <w:suppressAutoHyphens/>
              <w:snapToGrid w:val="0"/>
              <w:spacing w:before="60" w:after="60" w:line="240" w:lineRule="auto"/>
              <w:jc w:val="center"/>
              <w:rPr>
                <w:ins w:id="2588" w:author="Raphael Malyankar" w:date="2025-08-10T20:29:00Z" w16du:dateUtc="2025-08-11T03:29:00Z"/>
                <w:rFonts w:eastAsia="SimSun" w:cs="Arial"/>
                <w:color w:val="000000"/>
                <w:sz w:val="16"/>
                <w:szCs w:val="16"/>
                <w:lang w:eastAsia="ar-SA"/>
              </w:rPr>
            </w:pPr>
            <w:ins w:id="2589" w:author="Raphael Malyankar" w:date="2025-08-10T20:29:00Z" w16du:dateUtc="2025-08-11T03:29:00Z">
              <w:r w:rsidRPr="00D478D4">
                <w:rPr>
                  <w:rFonts w:eastAsia="SimSun" w:cs="Arial"/>
                  <w:color w:val="000000"/>
                  <w:sz w:val="16"/>
                  <w:szCs w:val="16"/>
                  <w:lang w:eastAsia="ar-SA"/>
                </w:rPr>
                <w:t>0..1</w:t>
              </w:r>
            </w:ins>
          </w:p>
        </w:tc>
        <w:tc>
          <w:tcPr>
            <w:tcW w:w="1265" w:type="pct"/>
            <w:tcBorders>
              <w:bottom w:val="single" w:sz="4" w:space="0" w:color="000000"/>
            </w:tcBorders>
          </w:tcPr>
          <w:p w14:paraId="277C3AC4" w14:textId="77777777" w:rsidR="00D478D4" w:rsidRPr="00D478D4" w:rsidRDefault="00D478D4" w:rsidP="00D478D4">
            <w:pPr>
              <w:suppressAutoHyphens/>
              <w:snapToGrid w:val="0"/>
              <w:spacing w:before="60" w:after="60" w:line="240" w:lineRule="auto"/>
              <w:jc w:val="left"/>
              <w:rPr>
                <w:ins w:id="2590" w:author="Raphael Malyankar" w:date="2025-08-10T20:29:00Z" w16du:dateUtc="2025-08-11T03:29:00Z"/>
                <w:rFonts w:eastAsia="SimSun" w:cs="Arial"/>
                <w:color w:val="000000"/>
                <w:sz w:val="16"/>
                <w:szCs w:val="16"/>
                <w:lang w:eastAsia="ar-SA"/>
              </w:rPr>
            </w:pPr>
            <w:ins w:id="2591" w:author="Raphael Malyankar" w:date="2025-08-10T20:29:00Z" w16du:dateUtc="2025-08-11T03:29:00Z">
              <w:r w:rsidRPr="00D478D4">
                <w:rPr>
                  <w:rFonts w:eastAsia="SimSun" w:cs="Arial"/>
                  <w:color w:val="000000"/>
                  <w:sz w:val="16"/>
                  <w:szCs w:val="16"/>
                  <w:lang w:eastAsia="ar-SA"/>
                </w:rPr>
                <w:t>CharacterString</w:t>
              </w:r>
            </w:ins>
          </w:p>
        </w:tc>
        <w:tc>
          <w:tcPr>
            <w:tcW w:w="1497" w:type="pct"/>
            <w:tcBorders>
              <w:bottom w:val="single" w:sz="4" w:space="0" w:color="000000"/>
            </w:tcBorders>
            <w:vAlign w:val="center"/>
          </w:tcPr>
          <w:p w14:paraId="63E73250" w14:textId="60B254E7" w:rsidR="00D478D4" w:rsidRPr="00D478D4" w:rsidRDefault="00D478D4" w:rsidP="00D478D4">
            <w:pPr>
              <w:suppressAutoHyphens/>
              <w:snapToGrid w:val="0"/>
              <w:spacing w:before="60" w:after="60" w:line="240" w:lineRule="auto"/>
              <w:jc w:val="left"/>
              <w:rPr>
                <w:ins w:id="2592" w:author="Raphael Malyankar" w:date="2025-08-10T20:29:00Z" w16du:dateUtc="2025-08-11T03:29:00Z"/>
                <w:rFonts w:eastAsia="SimSun" w:cs="Arial"/>
                <w:b/>
                <w:bCs/>
                <w:color w:val="000000"/>
                <w:sz w:val="16"/>
                <w:szCs w:val="16"/>
                <w:lang w:eastAsia="ar-SA"/>
              </w:rPr>
            </w:pPr>
            <w:ins w:id="2593" w:author="Raphael Malyankar" w:date="2025-08-10T20:29:00Z" w16du:dateUtc="2025-08-11T03:29:00Z">
              <w:r w:rsidRPr="00460EEF">
                <w:rPr>
                  <w:rFonts w:eastAsia="SimSun" w:cs="Arial"/>
                  <w:b/>
                  <w:bCs/>
                  <w:color w:val="EE0000"/>
                  <w:sz w:val="16"/>
                  <w:szCs w:val="16"/>
                  <w:lang w:eastAsia="ar-SA"/>
                </w:rPr>
                <w:t>Recommended for S-1</w:t>
              </w:r>
            </w:ins>
            <w:ins w:id="2594" w:author="Raphael Malyankar" w:date="2025-08-10T20:43:00Z" w16du:dateUtc="2025-08-11T03:43:00Z">
              <w:r w:rsidR="00585805" w:rsidRPr="00460EEF">
                <w:rPr>
                  <w:rFonts w:eastAsia="SimSun" w:cs="Arial"/>
                  <w:b/>
                  <w:bCs/>
                  <w:color w:val="EE0000"/>
                  <w:sz w:val="16"/>
                  <w:szCs w:val="16"/>
                  <w:lang w:eastAsia="ar-SA"/>
                </w:rPr>
                <w:t>XX</w:t>
              </w:r>
            </w:ins>
            <w:ins w:id="2595" w:author="Raphael Malyankar" w:date="2025-08-10T20:29:00Z" w16du:dateUtc="2025-08-11T03:29:00Z">
              <w:r w:rsidRPr="00460EEF">
                <w:rPr>
                  <w:rFonts w:eastAsia="SimSun" w:cs="Arial"/>
                  <w:b/>
                  <w:bCs/>
                  <w:color w:val="EE0000"/>
                  <w:sz w:val="16"/>
                  <w:szCs w:val="16"/>
                  <w:lang w:eastAsia="ar-SA"/>
                </w:rPr>
                <w:t xml:space="preserve"> datasets</w:t>
              </w:r>
            </w:ins>
          </w:p>
        </w:tc>
      </w:tr>
      <w:tr w:rsidR="00D478D4" w:rsidRPr="00D478D4" w14:paraId="725CD1AE" w14:textId="77777777" w:rsidTr="00213E83">
        <w:trPr>
          <w:cantSplit/>
          <w:trHeight w:val="155"/>
          <w:ins w:id="2596" w:author="Raphael Malyankar" w:date="2025-08-10T20:29:00Z"/>
        </w:trPr>
        <w:tc>
          <w:tcPr>
            <w:tcW w:w="945" w:type="pct"/>
          </w:tcPr>
          <w:p w14:paraId="16461798" w14:textId="77777777" w:rsidR="00D478D4" w:rsidRPr="00D478D4" w:rsidRDefault="00D478D4" w:rsidP="00D478D4">
            <w:pPr>
              <w:suppressAutoHyphens/>
              <w:snapToGrid w:val="0"/>
              <w:spacing w:before="60" w:after="60" w:line="240" w:lineRule="auto"/>
              <w:jc w:val="left"/>
              <w:rPr>
                <w:ins w:id="2597" w:author="Raphael Malyankar" w:date="2025-08-10T20:29:00Z" w16du:dateUtc="2025-08-11T03:29:00Z"/>
                <w:rFonts w:eastAsia="SimSun" w:cs="Arial"/>
                <w:color w:val="000000"/>
                <w:sz w:val="16"/>
                <w:szCs w:val="16"/>
                <w:lang w:eastAsia="ar-SA"/>
              </w:rPr>
            </w:pPr>
            <w:ins w:id="2598" w:author="Raphael Malyankar" w:date="2025-08-10T20:29:00Z" w16du:dateUtc="2025-08-11T03:29:00Z">
              <w:r w:rsidRPr="00D478D4">
                <w:rPr>
                  <w:rFonts w:eastAsia="SimSun" w:cs="Arial"/>
                  <w:color w:val="000000"/>
                  <w:sz w:val="16"/>
                  <w:szCs w:val="16"/>
                  <w:lang w:eastAsia="ar-SA"/>
                </w:rPr>
                <w:t>encodingFormat</w:t>
              </w:r>
            </w:ins>
          </w:p>
        </w:tc>
        <w:tc>
          <w:tcPr>
            <w:tcW w:w="1006" w:type="pct"/>
          </w:tcPr>
          <w:p w14:paraId="1A03E7E8" w14:textId="77777777" w:rsidR="00D478D4" w:rsidRPr="00D478D4" w:rsidRDefault="00D478D4" w:rsidP="00D478D4">
            <w:pPr>
              <w:suppressAutoHyphens/>
              <w:snapToGrid w:val="0"/>
              <w:spacing w:before="60" w:after="60" w:line="240" w:lineRule="auto"/>
              <w:jc w:val="left"/>
              <w:rPr>
                <w:ins w:id="2599" w:author="Raphael Malyankar" w:date="2025-08-10T20:29:00Z" w16du:dateUtc="2025-08-11T03:29:00Z"/>
                <w:rFonts w:eastAsia="SimSun" w:cs="Arial"/>
                <w:color w:val="000000"/>
                <w:sz w:val="16"/>
                <w:szCs w:val="16"/>
                <w:lang w:eastAsia="ar-SA"/>
              </w:rPr>
            </w:pPr>
            <w:ins w:id="2600" w:author="Raphael Malyankar" w:date="2025-08-10T20:29:00Z" w16du:dateUtc="2025-08-11T03:29:00Z">
              <w:r w:rsidRPr="00D478D4">
                <w:rPr>
                  <w:rFonts w:eastAsia="SimSun" w:cs="Arial"/>
                  <w:color w:val="000000"/>
                  <w:sz w:val="16"/>
                  <w:szCs w:val="16"/>
                  <w:lang w:eastAsia="ar-SA"/>
                </w:rPr>
                <w:t>The encoding format of the dataset</w:t>
              </w:r>
            </w:ins>
          </w:p>
        </w:tc>
        <w:tc>
          <w:tcPr>
            <w:tcW w:w="287" w:type="pct"/>
          </w:tcPr>
          <w:p w14:paraId="22E45FE9" w14:textId="77777777" w:rsidR="00D478D4" w:rsidRPr="00D478D4" w:rsidRDefault="00D478D4" w:rsidP="00D478D4">
            <w:pPr>
              <w:suppressAutoHyphens/>
              <w:snapToGrid w:val="0"/>
              <w:spacing w:before="60" w:after="60" w:line="240" w:lineRule="auto"/>
              <w:jc w:val="center"/>
              <w:rPr>
                <w:ins w:id="2601" w:author="Raphael Malyankar" w:date="2025-08-10T20:29:00Z" w16du:dateUtc="2025-08-11T03:29:00Z"/>
                <w:rFonts w:eastAsia="SimSun" w:cs="Arial"/>
                <w:color w:val="000000"/>
                <w:sz w:val="16"/>
                <w:szCs w:val="16"/>
                <w:lang w:eastAsia="ar-SA"/>
              </w:rPr>
            </w:pPr>
            <w:ins w:id="2602" w:author="Raphael Malyankar" w:date="2025-08-10T20:29:00Z" w16du:dateUtc="2025-08-11T03:29:00Z">
              <w:r w:rsidRPr="00D478D4">
                <w:rPr>
                  <w:rFonts w:eastAsia="SimSun" w:cs="Arial"/>
                  <w:color w:val="000000"/>
                  <w:sz w:val="16"/>
                  <w:szCs w:val="16"/>
                  <w:lang w:eastAsia="ar-SA"/>
                </w:rPr>
                <w:t>1</w:t>
              </w:r>
            </w:ins>
          </w:p>
        </w:tc>
        <w:tc>
          <w:tcPr>
            <w:tcW w:w="1265" w:type="pct"/>
          </w:tcPr>
          <w:p w14:paraId="2E404310" w14:textId="77777777" w:rsidR="00D478D4" w:rsidRPr="00D478D4" w:rsidRDefault="00D478D4" w:rsidP="00D478D4">
            <w:pPr>
              <w:suppressAutoHyphens/>
              <w:snapToGrid w:val="0"/>
              <w:spacing w:before="60" w:after="60" w:line="240" w:lineRule="auto"/>
              <w:jc w:val="left"/>
              <w:rPr>
                <w:ins w:id="2603" w:author="Raphael Malyankar" w:date="2025-08-10T20:29:00Z" w16du:dateUtc="2025-08-11T03:29:00Z"/>
                <w:rFonts w:eastAsia="SimSun" w:cs="Arial"/>
                <w:color w:val="000000"/>
                <w:sz w:val="16"/>
                <w:szCs w:val="16"/>
                <w:lang w:eastAsia="ar-SA"/>
              </w:rPr>
            </w:pPr>
            <w:ins w:id="2604" w:author="Raphael Malyankar" w:date="2025-08-10T20:29:00Z" w16du:dateUtc="2025-08-11T03:29:00Z">
              <w:r w:rsidRPr="00D478D4">
                <w:rPr>
                  <w:rFonts w:eastAsia="SimSun" w:cs="Arial"/>
                  <w:color w:val="000000"/>
                  <w:sz w:val="16"/>
                  <w:szCs w:val="16"/>
                  <w:lang w:eastAsia="ar-SA"/>
                </w:rPr>
                <w:t>S100_EncodingFormat</w:t>
              </w:r>
            </w:ins>
          </w:p>
        </w:tc>
        <w:tc>
          <w:tcPr>
            <w:tcW w:w="1497" w:type="pct"/>
            <w:vAlign w:val="center"/>
          </w:tcPr>
          <w:p w14:paraId="72599959" w14:textId="77777777" w:rsidR="00D478D4" w:rsidRPr="00D478D4" w:rsidRDefault="00D478D4" w:rsidP="00D478D4">
            <w:pPr>
              <w:suppressAutoHyphens/>
              <w:snapToGrid w:val="0"/>
              <w:spacing w:before="60" w:after="60" w:line="240" w:lineRule="auto"/>
              <w:jc w:val="left"/>
              <w:rPr>
                <w:ins w:id="2605" w:author="Raphael Malyankar" w:date="2025-08-10T20:29:00Z" w16du:dateUtc="2025-08-11T03:29:00Z"/>
                <w:rFonts w:eastAsia="SimSun" w:cs="Arial"/>
                <w:b/>
                <w:color w:val="000000"/>
                <w:sz w:val="16"/>
                <w:szCs w:val="16"/>
                <w:lang w:eastAsia="ar-SA"/>
              </w:rPr>
            </w:pPr>
            <w:ins w:id="2606" w:author="Raphael Malyankar" w:date="2025-08-10T20:29:00Z" w16du:dateUtc="2025-08-11T03:29:00Z">
              <w:r w:rsidRPr="00460EEF">
                <w:rPr>
                  <w:rFonts w:eastAsia="SimSun" w:cs="Arial"/>
                  <w:b/>
                  <w:color w:val="EE0000"/>
                  <w:sz w:val="16"/>
                  <w:szCs w:val="16"/>
                  <w:lang w:eastAsia="ar-SA"/>
                </w:rPr>
                <w:t>Must be GML</w:t>
              </w:r>
            </w:ins>
          </w:p>
        </w:tc>
      </w:tr>
      <w:tr w:rsidR="00D478D4" w:rsidRPr="00D478D4" w14:paraId="3AD236A1" w14:textId="77777777" w:rsidTr="00213E83">
        <w:trPr>
          <w:cantSplit/>
          <w:trHeight w:val="171"/>
          <w:ins w:id="2607" w:author="Raphael Malyankar" w:date="2025-08-10T20:29:00Z"/>
        </w:trPr>
        <w:tc>
          <w:tcPr>
            <w:tcW w:w="945" w:type="pct"/>
          </w:tcPr>
          <w:p w14:paraId="6DE50535" w14:textId="77777777" w:rsidR="00D478D4" w:rsidRPr="00D478D4" w:rsidRDefault="00D478D4" w:rsidP="00D478D4">
            <w:pPr>
              <w:suppressAutoHyphens/>
              <w:snapToGrid w:val="0"/>
              <w:spacing w:before="60" w:after="60" w:line="240" w:lineRule="auto"/>
              <w:jc w:val="left"/>
              <w:rPr>
                <w:ins w:id="2608" w:author="Raphael Malyankar" w:date="2025-08-10T20:29:00Z" w16du:dateUtc="2025-08-11T03:29:00Z"/>
                <w:rFonts w:eastAsia="SimSun" w:cs="Arial"/>
                <w:color w:val="000000"/>
                <w:sz w:val="16"/>
                <w:szCs w:val="16"/>
                <w:lang w:eastAsia="ar-SA"/>
              </w:rPr>
            </w:pPr>
            <w:ins w:id="2609" w:author="Raphael Malyankar" w:date="2025-08-10T20:29:00Z" w16du:dateUtc="2025-08-11T03:29:00Z">
              <w:r w:rsidRPr="00D478D4">
                <w:rPr>
                  <w:rFonts w:eastAsia="SimSun" w:cs="Arial"/>
                  <w:color w:val="000000"/>
                  <w:sz w:val="16"/>
                  <w:szCs w:val="16"/>
                  <w:lang w:eastAsia="ar-SA"/>
                </w:rPr>
                <w:t>dataCoverage</w:t>
              </w:r>
            </w:ins>
          </w:p>
        </w:tc>
        <w:tc>
          <w:tcPr>
            <w:tcW w:w="1006" w:type="pct"/>
          </w:tcPr>
          <w:p w14:paraId="0605ABFB" w14:textId="77777777" w:rsidR="00D478D4" w:rsidRPr="00D478D4" w:rsidRDefault="00D478D4" w:rsidP="00D478D4">
            <w:pPr>
              <w:suppressAutoHyphens/>
              <w:snapToGrid w:val="0"/>
              <w:spacing w:before="60" w:after="60" w:line="240" w:lineRule="auto"/>
              <w:jc w:val="left"/>
              <w:rPr>
                <w:ins w:id="2610" w:author="Raphael Malyankar" w:date="2025-08-10T20:29:00Z" w16du:dateUtc="2025-08-11T03:29:00Z"/>
                <w:rFonts w:eastAsia="Times New Roman" w:cs="Arial"/>
                <w:color w:val="000000"/>
                <w:sz w:val="16"/>
                <w:szCs w:val="16"/>
                <w:lang w:eastAsia="ar-SA"/>
              </w:rPr>
            </w:pPr>
            <w:ins w:id="2611" w:author="Raphael Malyankar" w:date="2025-08-10T20:29:00Z" w16du:dateUtc="2025-08-11T03:29:00Z">
              <w:r w:rsidRPr="00D478D4">
                <w:rPr>
                  <w:rFonts w:eastAsia="Times New Roman" w:cs="Arial"/>
                  <w:color w:val="000000"/>
                  <w:sz w:val="16"/>
                  <w:szCs w:val="16"/>
                  <w:lang w:eastAsia="ar-SA"/>
                </w:rPr>
                <w:t>Area covered by the dataset</w:t>
              </w:r>
            </w:ins>
          </w:p>
        </w:tc>
        <w:tc>
          <w:tcPr>
            <w:tcW w:w="287" w:type="pct"/>
          </w:tcPr>
          <w:p w14:paraId="22A37B0D" w14:textId="77777777" w:rsidR="00D478D4" w:rsidRPr="00D478D4" w:rsidRDefault="00D478D4" w:rsidP="00D478D4">
            <w:pPr>
              <w:suppressAutoHyphens/>
              <w:snapToGrid w:val="0"/>
              <w:spacing w:before="60" w:after="60" w:line="240" w:lineRule="auto"/>
              <w:jc w:val="center"/>
              <w:rPr>
                <w:ins w:id="2612" w:author="Raphael Malyankar" w:date="2025-08-10T20:29:00Z" w16du:dateUtc="2025-08-11T03:29:00Z"/>
                <w:rFonts w:eastAsia="SimSun" w:cs="Arial"/>
                <w:color w:val="000000"/>
                <w:sz w:val="16"/>
                <w:szCs w:val="16"/>
                <w:lang w:eastAsia="ar-SA"/>
              </w:rPr>
            </w:pPr>
            <w:ins w:id="2613" w:author="Raphael Malyankar" w:date="2025-08-10T20:29:00Z" w16du:dateUtc="2025-08-11T03:29:00Z">
              <w:r w:rsidRPr="00460EEF">
                <w:rPr>
                  <w:rFonts w:eastAsia="SimSun" w:cs="Arial"/>
                  <w:b/>
                  <w:color w:val="EE0000"/>
                  <w:sz w:val="16"/>
                  <w:szCs w:val="16"/>
                  <w:lang w:eastAsia="ar-SA"/>
                </w:rPr>
                <w:t>1</w:t>
              </w:r>
              <w:r w:rsidRPr="00D478D4">
                <w:rPr>
                  <w:rFonts w:eastAsia="SimSun" w:cs="Arial"/>
                  <w:color w:val="000000"/>
                  <w:sz w:val="16"/>
                  <w:szCs w:val="16"/>
                  <w:lang w:eastAsia="ar-SA"/>
                </w:rPr>
                <w:t>..*</w:t>
              </w:r>
            </w:ins>
          </w:p>
        </w:tc>
        <w:tc>
          <w:tcPr>
            <w:tcW w:w="1265" w:type="pct"/>
          </w:tcPr>
          <w:p w14:paraId="74B46468" w14:textId="77777777" w:rsidR="00D478D4" w:rsidRPr="00D478D4" w:rsidRDefault="00D478D4" w:rsidP="00D478D4">
            <w:pPr>
              <w:suppressAutoHyphens/>
              <w:snapToGrid w:val="0"/>
              <w:spacing w:before="60" w:after="60" w:line="240" w:lineRule="auto"/>
              <w:jc w:val="left"/>
              <w:rPr>
                <w:ins w:id="2614" w:author="Raphael Malyankar" w:date="2025-08-10T20:29:00Z" w16du:dateUtc="2025-08-11T03:29:00Z"/>
                <w:rFonts w:eastAsia="SimSun" w:cs="Arial"/>
                <w:color w:val="000000"/>
                <w:sz w:val="16"/>
                <w:szCs w:val="16"/>
                <w:lang w:eastAsia="ar-SA"/>
              </w:rPr>
            </w:pPr>
            <w:ins w:id="2615" w:author="Raphael Malyankar" w:date="2025-08-10T20:29:00Z" w16du:dateUtc="2025-08-11T03:29:00Z">
              <w:r w:rsidRPr="00D478D4">
                <w:rPr>
                  <w:rFonts w:eastAsia="SimSun" w:cs="Arial"/>
                  <w:color w:val="000000"/>
                  <w:sz w:val="16"/>
                  <w:szCs w:val="16"/>
                  <w:lang w:eastAsia="ar-SA"/>
                </w:rPr>
                <w:t>S100_DataCoverage</w:t>
              </w:r>
            </w:ins>
          </w:p>
        </w:tc>
        <w:tc>
          <w:tcPr>
            <w:tcW w:w="1497" w:type="pct"/>
            <w:vAlign w:val="center"/>
          </w:tcPr>
          <w:p w14:paraId="477CDCF2" w14:textId="1E992674" w:rsidR="00D478D4" w:rsidRPr="00460EEF" w:rsidRDefault="00D478D4" w:rsidP="00D478D4">
            <w:pPr>
              <w:suppressAutoHyphens/>
              <w:snapToGrid w:val="0"/>
              <w:spacing w:before="60" w:after="60" w:line="240" w:lineRule="auto"/>
              <w:jc w:val="left"/>
              <w:rPr>
                <w:ins w:id="2616" w:author="Raphael Malyankar" w:date="2025-08-10T20:29:00Z" w16du:dateUtc="2025-08-11T03:29:00Z"/>
                <w:rFonts w:eastAsia="SimSun" w:cs="Arial"/>
                <w:b/>
                <w:color w:val="EE0000"/>
                <w:sz w:val="16"/>
                <w:szCs w:val="16"/>
                <w:lang w:eastAsia="ar-SA"/>
              </w:rPr>
            </w:pPr>
            <w:ins w:id="2617" w:author="Raphael Malyankar" w:date="2025-08-10T20:29:00Z" w16du:dateUtc="2025-08-11T03:29:00Z">
              <w:r w:rsidRPr="00460EEF">
                <w:rPr>
                  <w:rFonts w:eastAsia="SimSun" w:cs="Arial"/>
                  <w:b/>
                  <w:color w:val="EE0000"/>
                  <w:sz w:val="16"/>
                  <w:szCs w:val="16"/>
                  <w:lang w:eastAsia="ar-SA"/>
                </w:rPr>
                <w:t>Mandatory in S-1</w:t>
              </w:r>
            </w:ins>
            <w:ins w:id="2618" w:author="Raphael Malyankar" w:date="2025-08-10T20:43:00Z" w16du:dateUtc="2025-08-11T03:43:00Z">
              <w:r w:rsidR="00585805" w:rsidRPr="00460EEF">
                <w:rPr>
                  <w:rFonts w:eastAsia="SimSun" w:cs="Arial"/>
                  <w:b/>
                  <w:color w:val="EE0000"/>
                  <w:sz w:val="16"/>
                  <w:szCs w:val="16"/>
                  <w:lang w:eastAsia="ar-SA"/>
                </w:rPr>
                <w:t>XX</w:t>
              </w:r>
            </w:ins>
          </w:p>
          <w:p w14:paraId="1C3510CD" w14:textId="77777777" w:rsidR="00D478D4" w:rsidRPr="00D478D4" w:rsidRDefault="00D478D4" w:rsidP="00D478D4">
            <w:pPr>
              <w:suppressAutoHyphens/>
              <w:snapToGrid w:val="0"/>
              <w:spacing w:before="60" w:after="60" w:line="240" w:lineRule="auto"/>
              <w:jc w:val="left"/>
              <w:rPr>
                <w:ins w:id="2619" w:author="Raphael Malyankar" w:date="2025-08-10T20:29:00Z" w16du:dateUtc="2025-08-11T03:29:00Z"/>
                <w:rFonts w:eastAsia="SimSun" w:cs="Arial"/>
                <w:b/>
                <w:color w:val="000000"/>
                <w:sz w:val="16"/>
                <w:szCs w:val="16"/>
                <w:lang w:eastAsia="ar-SA"/>
              </w:rPr>
            </w:pPr>
            <w:ins w:id="2620" w:author="Raphael Malyankar" w:date="2025-08-10T20:29:00Z" w16du:dateUtc="2025-08-11T03:29:00Z">
              <w:r w:rsidRPr="00460EEF">
                <w:rPr>
                  <w:rFonts w:eastAsia="SimSun" w:cs="Arial"/>
                  <w:b/>
                  <w:color w:val="EE0000"/>
                  <w:sz w:val="16"/>
                  <w:szCs w:val="16"/>
                  <w:lang w:eastAsia="ar-SA"/>
                </w:rPr>
                <w:t>For an update, must be the same as the base dataset.</w:t>
              </w:r>
            </w:ins>
          </w:p>
        </w:tc>
      </w:tr>
      <w:tr w:rsidR="00D478D4" w:rsidRPr="00D478D4" w14:paraId="618E0802" w14:textId="77777777" w:rsidTr="00213E83">
        <w:trPr>
          <w:cantSplit/>
          <w:trHeight w:val="342"/>
          <w:ins w:id="2621" w:author="Raphael Malyankar" w:date="2025-08-10T20:29:00Z"/>
        </w:trPr>
        <w:tc>
          <w:tcPr>
            <w:tcW w:w="945" w:type="pct"/>
          </w:tcPr>
          <w:p w14:paraId="2D869422" w14:textId="77777777" w:rsidR="00D478D4" w:rsidRPr="00D478D4" w:rsidRDefault="00D478D4" w:rsidP="00D478D4">
            <w:pPr>
              <w:suppressAutoHyphens/>
              <w:snapToGrid w:val="0"/>
              <w:spacing w:before="60" w:after="60" w:line="240" w:lineRule="auto"/>
              <w:jc w:val="left"/>
              <w:rPr>
                <w:ins w:id="2622" w:author="Raphael Malyankar" w:date="2025-08-10T20:29:00Z" w16du:dateUtc="2025-08-11T03:29:00Z"/>
                <w:rFonts w:eastAsia="SimSun" w:cs="Arial"/>
                <w:color w:val="000000"/>
                <w:sz w:val="16"/>
                <w:szCs w:val="16"/>
                <w:lang w:eastAsia="ar-SA"/>
              </w:rPr>
            </w:pPr>
            <w:ins w:id="2623" w:author="Raphael Malyankar" w:date="2025-08-10T20:29:00Z" w16du:dateUtc="2025-08-11T03:29:00Z">
              <w:r w:rsidRPr="00D478D4">
                <w:rPr>
                  <w:rFonts w:eastAsia="SimSun" w:cs="Arial"/>
                  <w:color w:val="000000"/>
                  <w:sz w:val="16"/>
                  <w:szCs w:val="16"/>
                  <w:lang w:eastAsia="ar-SA"/>
                </w:rPr>
                <w:lastRenderedPageBreak/>
                <w:t>comment</w:t>
              </w:r>
            </w:ins>
          </w:p>
        </w:tc>
        <w:tc>
          <w:tcPr>
            <w:tcW w:w="1006" w:type="pct"/>
          </w:tcPr>
          <w:p w14:paraId="1EEDA76F" w14:textId="77777777" w:rsidR="00D478D4" w:rsidRPr="00D478D4" w:rsidRDefault="00D478D4" w:rsidP="00D478D4">
            <w:pPr>
              <w:suppressAutoHyphens/>
              <w:snapToGrid w:val="0"/>
              <w:spacing w:before="60" w:after="60" w:line="240" w:lineRule="auto"/>
              <w:jc w:val="left"/>
              <w:rPr>
                <w:ins w:id="2624" w:author="Raphael Malyankar" w:date="2025-08-10T20:29:00Z" w16du:dateUtc="2025-08-11T03:29:00Z"/>
                <w:rFonts w:eastAsia="Times New Roman" w:cs="Arial"/>
                <w:color w:val="000000"/>
                <w:sz w:val="16"/>
                <w:szCs w:val="16"/>
                <w:lang w:eastAsia="ar-SA"/>
              </w:rPr>
            </w:pPr>
            <w:ins w:id="2625" w:author="Raphael Malyankar" w:date="2025-08-10T20:29:00Z" w16du:dateUtc="2025-08-11T03:29:00Z">
              <w:r w:rsidRPr="00D478D4">
                <w:rPr>
                  <w:rFonts w:eastAsia="SimSun" w:cs="Arial"/>
                  <w:color w:val="000000"/>
                  <w:sz w:val="16"/>
                  <w:szCs w:val="16"/>
                  <w:lang w:eastAsia="ar-SA"/>
                </w:rPr>
                <w:t>Any additional information</w:t>
              </w:r>
            </w:ins>
          </w:p>
        </w:tc>
        <w:tc>
          <w:tcPr>
            <w:tcW w:w="287" w:type="pct"/>
          </w:tcPr>
          <w:p w14:paraId="1E3D00F4" w14:textId="77777777" w:rsidR="00D478D4" w:rsidRPr="00D478D4" w:rsidRDefault="00D478D4" w:rsidP="00D478D4">
            <w:pPr>
              <w:suppressAutoHyphens/>
              <w:snapToGrid w:val="0"/>
              <w:spacing w:before="60" w:after="60" w:line="240" w:lineRule="auto"/>
              <w:jc w:val="center"/>
              <w:rPr>
                <w:ins w:id="2626" w:author="Raphael Malyankar" w:date="2025-08-10T20:29:00Z" w16du:dateUtc="2025-08-11T03:29:00Z"/>
                <w:rFonts w:eastAsia="SimSun" w:cs="Arial"/>
                <w:color w:val="000000"/>
                <w:sz w:val="16"/>
                <w:szCs w:val="16"/>
                <w:lang w:eastAsia="ar-SA"/>
              </w:rPr>
            </w:pPr>
            <w:ins w:id="2627" w:author="Raphael Malyankar" w:date="2025-08-10T20:29:00Z" w16du:dateUtc="2025-08-11T03:29:00Z">
              <w:r w:rsidRPr="00D478D4">
                <w:rPr>
                  <w:rFonts w:eastAsia="SimSun" w:cs="Arial"/>
                  <w:color w:val="000000"/>
                  <w:sz w:val="16"/>
                  <w:szCs w:val="16"/>
                  <w:lang w:eastAsia="ar-SA"/>
                </w:rPr>
                <w:t>0..1</w:t>
              </w:r>
            </w:ins>
          </w:p>
        </w:tc>
        <w:tc>
          <w:tcPr>
            <w:tcW w:w="1265" w:type="pct"/>
          </w:tcPr>
          <w:p w14:paraId="255A49E3" w14:textId="77777777" w:rsidR="00D478D4" w:rsidRPr="00D478D4" w:rsidRDefault="00D478D4" w:rsidP="00D478D4">
            <w:pPr>
              <w:suppressAutoHyphens/>
              <w:snapToGrid w:val="0"/>
              <w:spacing w:before="60" w:after="60" w:line="240" w:lineRule="auto"/>
              <w:jc w:val="left"/>
              <w:rPr>
                <w:ins w:id="2628" w:author="Raphael Malyankar" w:date="2025-08-10T20:29:00Z" w16du:dateUtc="2025-08-11T03:29:00Z"/>
                <w:rFonts w:eastAsia="SimSun" w:cs="Arial"/>
                <w:color w:val="000000"/>
                <w:sz w:val="16"/>
                <w:szCs w:val="16"/>
                <w:lang w:eastAsia="ar-SA"/>
              </w:rPr>
            </w:pPr>
            <w:ins w:id="2629" w:author="Raphael Malyankar" w:date="2025-08-10T20:29:00Z" w16du:dateUtc="2025-08-11T03:29:00Z">
              <w:r w:rsidRPr="00D478D4">
                <w:rPr>
                  <w:rFonts w:eastAsia="SimSun" w:cs="Arial"/>
                  <w:color w:val="000000"/>
                  <w:sz w:val="16"/>
                  <w:szCs w:val="16"/>
                  <w:lang w:eastAsia="ar-SA"/>
                </w:rPr>
                <w:t>CharacterString</w:t>
              </w:r>
            </w:ins>
          </w:p>
        </w:tc>
        <w:tc>
          <w:tcPr>
            <w:tcW w:w="1497" w:type="pct"/>
            <w:vAlign w:val="center"/>
          </w:tcPr>
          <w:p w14:paraId="13D15A9D" w14:textId="77777777" w:rsidR="00D478D4" w:rsidRPr="00D478D4" w:rsidRDefault="00D478D4" w:rsidP="00D478D4">
            <w:pPr>
              <w:suppressAutoHyphens/>
              <w:snapToGrid w:val="0"/>
              <w:spacing w:before="60" w:after="60" w:line="240" w:lineRule="auto"/>
              <w:jc w:val="left"/>
              <w:rPr>
                <w:ins w:id="2630" w:author="Raphael Malyankar" w:date="2025-08-10T20:29:00Z" w16du:dateUtc="2025-08-11T03:29:00Z"/>
                <w:rFonts w:eastAsia="SimSun" w:cs="Arial"/>
                <w:color w:val="000000"/>
                <w:sz w:val="16"/>
                <w:szCs w:val="16"/>
                <w:lang w:eastAsia="ar-SA"/>
              </w:rPr>
            </w:pPr>
          </w:p>
        </w:tc>
      </w:tr>
      <w:tr w:rsidR="00D478D4" w:rsidRPr="00D478D4" w14:paraId="39ADC98B" w14:textId="77777777" w:rsidTr="00213E83">
        <w:trPr>
          <w:cantSplit/>
          <w:trHeight w:val="342"/>
          <w:ins w:id="2631" w:author="Raphael Malyankar" w:date="2025-08-10T20:29:00Z"/>
        </w:trPr>
        <w:tc>
          <w:tcPr>
            <w:tcW w:w="945" w:type="pct"/>
          </w:tcPr>
          <w:p w14:paraId="20D61FCD" w14:textId="77777777" w:rsidR="00D478D4" w:rsidRPr="00D478D4" w:rsidRDefault="00D478D4" w:rsidP="00D478D4">
            <w:pPr>
              <w:suppressAutoHyphens/>
              <w:snapToGrid w:val="0"/>
              <w:spacing w:before="60" w:after="60" w:line="240" w:lineRule="auto"/>
              <w:jc w:val="left"/>
              <w:rPr>
                <w:ins w:id="2632" w:author="Raphael Malyankar" w:date="2025-08-10T20:29:00Z" w16du:dateUtc="2025-08-11T03:29:00Z"/>
                <w:rFonts w:eastAsia="SimSun" w:cs="Arial"/>
                <w:color w:val="000000"/>
                <w:sz w:val="16"/>
                <w:szCs w:val="16"/>
                <w:lang w:eastAsia="ar-SA"/>
              </w:rPr>
            </w:pPr>
            <w:ins w:id="2633" w:author="Raphael Malyankar" w:date="2025-08-10T20:29:00Z" w16du:dateUtc="2025-08-11T03:29:00Z">
              <w:r w:rsidRPr="00D478D4">
                <w:rPr>
                  <w:rFonts w:eastAsia="SimSun" w:cs="Arial"/>
                  <w:color w:val="000000"/>
                  <w:sz w:val="16"/>
                  <w:szCs w:val="16"/>
                  <w:lang w:eastAsia="ar-SA"/>
                </w:rPr>
                <w:t>defaultLocale</w:t>
              </w:r>
            </w:ins>
          </w:p>
        </w:tc>
        <w:tc>
          <w:tcPr>
            <w:tcW w:w="1006" w:type="pct"/>
          </w:tcPr>
          <w:p w14:paraId="518EC49A" w14:textId="77777777" w:rsidR="00D478D4" w:rsidRPr="00D478D4" w:rsidRDefault="00D478D4" w:rsidP="00D478D4">
            <w:pPr>
              <w:suppressAutoHyphens/>
              <w:snapToGrid w:val="0"/>
              <w:spacing w:before="60" w:after="60" w:line="240" w:lineRule="auto"/>
              <w:jc w:val="left"/>
              <w:rPr>
                <w:ins w:id="2634" w:author="Raphael Malyankar" w:date="2025-08-10T20:29:00Z" w16du:dateUtc="2025-08-11T03:29:00Z"/>
                <w:rFonts w:eastAsia="SimSun" w:cs="Arial"/>
                <w:color w:val="000000"/>
                <w:sz w:val="16"/>
                <w:szCs w:val="16"/>
                <w:lang w:eastAsia="ar-SA"/>
              </w:rPr>
            </w:pPr>
            <w:ins w:id="2635" w:author="Raphael Malyankar" w:date="2025-08-10T20:29:00Z" w16du:dateUtc="2025-08-11T03:29:00Z">
              <w:r w:rsidRPr="00D478D4">
                <w:rPr>
                  <w:rFonts w:eastAsia="SimSun" w:cs="Arial"/>
                  <w:color w:val="000000"/>
                  <w:sz w:val="16"/>
                  <w:szCs w:val="16"/>
                  <w:lang w:eastAsia="ar-SA"/>
                </w:rPr>
                <w:t>Default language and character set used in the dataset</w:t>
              </w:r>
            </w:ins>
          </w:p>
        </w:tc>
        <w:tc>
          <w:tcPr>
            <w:tcW w:w="287" w:type="pct"/>
          </w:tcPr>
          <w:p w14:paraId="6D192C92" w14:textId="77777777" w:rsidR="00D478D4" w:rsidRPr="00D478D4" w:rsidRDefault="00D478D4" w:rsidP="00D478D4">
            <w:pPr>
              <w:suppressAutoHyphens/>
              <w:snapToGrid w:val="0"/>
              <w:spacing w:before="60" w:after="60" w:line="240" w:lineRule="auto"/>
              <w:jc w:val="center"/>
              <w:rPr>
                <w:ins w:id="2636" w:author="Raphael Malyankar" w:date="2025-08-10T20:29:00Z" w16du:dateUtc="2025-08-11T03:29:00Z"/>
                <w:rFonts w:eastAsia="SimSun" w:cs="Arial"/>
                <w:color w:val="000000"/>
                <w:sz w:val="16"/>
                <w:szCs w:val="16"/>
                <w:lang w:eastAsia="ar-SA"/>
              </w:rPr>
            </w:pPr>
            <w:ins w:id="2637" w:author="Raphael Malyankar" w:date="2025-08-10T20:29:00Z" w16du:dateUtc="2025-08-11T03:29:00Z">
              <w:r w:rsidRPr="00D478D4">
                <w:rPr>
                  <w:rFonts w:eastAsia="SimSun" w:cs="Arial"/>
                  <w:color w:val="000000"/>
                  <w:sz w:val="16"/>
                  <w:szCs w:val="16"/>
                  <w:lang w:eastAsia="ar-SA"/>
                </w:rPr>
                <w:t>0..1</w:t>
              </w:r>
            </w:ins>
          </w:p>
        </w:tc>
        <w:tc>
          <w:tcPr>
            <w:tcW w:w="1265" w:type="pct"/>
          </w:tcPr>
          <w:p w14:paraId="79CFDB11" w14:textId="77777777" w:rsidR="00D478D4" w:rsidRPr="00D478D4" w:rsidRDefault="00D478D4" w:rsidP="00D478D4">
            <w:pPr>
              <w:suppressAutoHyphens/>
              <w:snapToGrid w:val="0"/>
              <w:spacing w:before="60" w:after="60" w:line="240" w:lineRule="auto"/>
              <w:jc w:val="left"/>
              <w:rPr>
                <w:ins w:id="2638" w:author="Raphael Malyankar" w:date="2025-08-10T20:29:00Z" w16du:dateUtc="2025-08-11T03:29:00Z"/>
                <w:rFonts w:eastAsia="SimSun" w:cs="Arial"/>
                <w:color w:val="000000"/>
                <w:sz w:val="16"/>
                <w:szCs w:val="16"/>
                <w:lang w:eastAsia="ar-SA"/>
              </w:rPr>
            </w:pPr>
            <w:ins w:id="2639" w:author="Raphael Malyankar" w:date="2025-08-10T20:29:00Z" w16du:dateUtc="2025-08-11T03:29:00Z">
              <w:r w:rsidRPr="00D478D4">
                <w:rPr>
                  <w:rFonts w:eastAsia="SimSun" w:cs="Arial"/>
                  <w:color w:val="000000"/>
                  <w:sz w:val="16"/>
                  <w:szCs w:val="16"/>
                  <w:lang w:eastAsia="ar-SA"/>
                </w:rPr>
                <w:t>PT_Locale</w:t>
              </w:r>
            </w:ins>
          </w:p>
        </w:tc>
        <w:tc>
          <w:tcPr>
            <w:tcW w:w="1497" w:type="pct"/>
          </w:tcPr>
          <w:p w14:paraId="36140919" w14:textId="77777777" w:rsidR="00D478D4" w:rsidRPr="00D478D4" w:rsidRDefault="00D478D4" w:rsidP="00D478D4">
            <w:pPr>
              <w:suppressAutoHyphens/>
              <w:snapToGrid w:val="0"/>
              <w:spacing w:before="60" w:after="60" w:line="240" w:lineRule="auto"/>
              <w:jc w:val="left"/>
              <w:rPr>
                <w:ins w:id="2640" w:author="Raphael Malyankar" w:date="2025-08-10T20:29:00Z" w16du:dateUtc="2025-08-11T03:29:00Z"/>
                <w:rFonts w:eastAsia="SimSun" w:cs="Arial"/>
                <w:color w:val="000000"/>
                <w:sz w:val="16"/>
                <w:szCs w:val="16"/>
                <w:lang w:eastAsia="ar-SA"/>
              </w:rPr>
            </w:pPr>
            <w:ins w:id="2641" w:author="Raphael Malyankar" w:date="2025-08-10T20:29:00Z" w16du:dateUtc="2025-08-11T03:29:00Z">
              <w:r w:rsidRPr="00D478D4">
                <w:rPr>
                  <w:rFonts w:eastAsia="SimSun" w:cs="Arial"/>
                  <w:color w:val="000000"/>
                  <w:sz w:val="16"/>
                  <w:szCs w:val="16"/>
                  <w:lang w:eastAsia="ar-SA"/>
                </w:rPr>
                <w:t>If omitted the language must be English, UTF-8</w:t>
              </w:r>
            </w:ins>
          </w:p>
        </w:tc>
      </w:tr>
      <w:tr w:rsidR="00D478D4" w:rsidRPr="00D478D4" w14:paraId="29651692" w14:textId="77777777" w:rsidTr="00213E83">
        <w:trPr>
          <w:cantSplit/>
          <w:trHeight w:val="342"/>
          <w:ins w:id="2642" w:author="Raphael Malyankar" w:date="2025-08-10T20:29:00Z"/>
        </w:trPr>
        <w:tc>
          <w:tcPr>
            <w:tcW w:w="945" w:type="pct"/>
          </w:tcPr>
          <w:p w14:paraId="5B199B95" w14:textId="77777777" w:rsidR="00D478D4" w:rsidRPr="00D478D4" w:rsidRDefault="00D478D4" w:rsidP="00D478D4">
            <w:pPr>
              <w:suppressAutoHyphens/>
              <w:snapToGrid w:val="0"/>
              <w:spacing w:before="60" w:after="60" w:line="240" w:lineRule="auto"/>
              <w:jc w:val="left"/>
              <w:rPr>
                <w:ins w:id="2643" w:author="Raphael Malyankar" w:date="2025-08-10T20:29:00Z" w16du:dateUtc="2025-08-11T03:29:00Z"/>
                <w:rFonts w:eastAsia="SimSun" w:cs="Arial"/>
                <w:color w:val="000000"/>
                <w:sz w:val="16"/>
                <w:szCs w:val="16"/>
                <w:lang w:eastAsia="ar-SA"/>
              </w:rPr>
            </w:pPr>
            <w:ins w:id="2644" w:author="Raphael Malyankar" w:date="2025-08-10T20:29:00Z" w16du:dateUtc="2025-08-11T03:29:00Z">
              <w:r w:rsidRPr="00D478D4">
                <w:rPr>
                  <w:rFonts w:eastAsia="SimSun" w:cs="Arial"/>
                  <w:color w:val="000000"/>
                  <w:sz w:val="16"/>
                  <w:szCs w:val="16"/>
                  <w:lang w:val="en-US" w:eastAsia="ar-SA"/>
                </w:rPr>
                <w:t>otherLocale</w:t>
              </w:r>
            </w:ins>
          </w:p>
        </w:tc>
        <w:tc>
          <w:tcPr>
            <w:tcW w:w="1006" w:type="pct"/>
          </w:tcPr>
          <w:p w14:paraId="007284EA" w14:textId="77777777" w:rsidR="00D478D4" w:rsidRPr="00D478D4" w:rsidRDefault="00D478D4" w:rsidP="00D478D4">
            <w:pPr>
              <w:suppressAutoHyphens/>
              <w:snapToGrid w:val="0"/>
              <w:spacing w:before="60" w:after="60" w:line="240" w:lineRule="auto"/>
              <w:jc w:val="left"/>
              <w:rPr>
                <w:ins w:id="2645" w:author="Raphael Malyankar" w:date="2025-08-10T20:29:00Z" w16du:dateUtc="2025-08-11T03:29:00Z"/>
                <w:rFonts w:eastAsia="SimSun" w:cs="Arial"/>
                <w:color w:val="000000"/>
                <w:sz w:val="16"/>
                <w:szCs w:val="16"/>
                <w:lang w:eastAsia="ar-SA"/>
              </w:rPr>
            </w:pPr>
            <w:ins w:id="2646" w:author="Raphael Malyankar" w:date="2025-08-10T20:29:00Z" w16du:dateUtc="2025-08-11T03:29:00Z">
              <w:r w:rsidRPr="00D478D4">
                <w:rPr>
                  <w:rFonts w:eastAsia="SimSun" w:cs="Arial"/>
                  <w:color w:val="000000"/>
                  <w:sz w:val="16"/>
                  <w:szCs w:val="16"/>
                  <w:lang w:val="en-US" w:eastAsia="ar-SA"/>
                </w:rPr>
                <w:t>Other languages and character sets used in the dataset</w:t>
              </w:r>
            </w:ins>
          </w:p>
        </w:tc>
        <w:tc>
          <w:tcPr>
            <w:tcW w:w="287" w:type="pct"/>
          </w:tcPr>
          <w:p w14:paraId="4461BA0F" w14:textId="77777777" w:rsidR="00D478D4" w:rsidRPr="00D478D4" w:rsidRDefault="00D478D4" w:rsidP="00D478D4">
            <w:pPr>
              <w:suppressAutoHyphens/>
              <w:snapToGrid w:val="0"/>
              <w:spacing w:before="60" w:after="60" w:line="240" w:lineRule="auto"/>
              <w:jc w:val="center"/>
              <w:rPr>
                <w:ins w:id="2647" w:author="Raphael Malyankar" w:date="2025-08-10T20:29:00Z" w16du:dateUtc="2025-08-11T03:29:00Z"/>
                <w:rFonts w:eastAsia="SimSun" w:cs="Arial"/>
                <w:color w:val="000000"/>
                <w:sz w:val="16"/>
                <w:szCs w:val="16"/>
                <w:lang w:eastAsia="ar-SA"/>
              </w:rPr>
            </w:pPr>
            <w:ins w:id="2648" w:author="Raphael Malyankar" w:date="2025-08-10T20:29:00Z" w16du:dateUtc="2025-08-11T03:29:00Z">
              <w:r w:rsidRPr="00D478D4">
                <w:rPr>
                  <w:rFonts w:eastAsia="SimSun" w:cs="Arial"/>
                  <w:color w:val="000000"/>
                  <w:sz w:val="16"/>
                  <w:szCs w:val="16"/>
                  <w:lang w:val="en-US" w:eastAsia="ar-SA"/>
                </w:rPr>
                <w:t>0..*</w:t>
              </w:r>
            </w:ins>
          </w:p>
        </w:tc>
        <w:tc>
          <w:tcPr>
            <w:tcW w:w="1265" w:type="pct"/>
          </w:tcPr>
          <w:p w14:paraId="742B9C00" w14:textId="77777777" w:rsidR="00D478D4" w:rsidRPr="00D478D4" w:rsidRDefault="00D478D4" w:rsidP="00D478D4">
            <w:pPr>
              <w:suppressAutoHyphens/>
              <w:snapToGrid w:val="0"/>
              <w:spacing w:before="60" w:after="60" w:line="240" w:lineRule="auto"/>
              <w:jc w:val="left"/>
              <w:rPr>
                <w:ins w:id="2649" w:author="Raphael Malyankar" w:date="2025-08-10T20:29:00Z" w16du:dateUtc="2025-08-11T03:29:00Z"/>
                <w:rFonts w:eastAsia="SimSun" w:cs="Arial"/>
                <w:color w:val="000000"/>
                <w:sz w:val="16"/>
                <w:szCs w:val="16"/>
                <w:lang w:eastAsia="ar-SA"/>
              </w:rPr>
            </w:pPr>
            <w:ins w:id="2650" w:author="Raphael Malyankar" w:date="2025-08-10T20:29:00Z" w16du:dateUtc="2025-08-11T03:29:00Z">
              <w:r w:rsidRPr="00D478D4">
                <w:rPr>
                  <w:rFonts w:eastAsia="SimSun" w:cs="Arial"/>
                  <w:color w:val="000000"/>
                  <w:sz w:val="16"/>
                  <w:szCs w:val="16"/>
                  <w:lang w:val="en-US" w:eastAsia="ar-SA"/>
                </w:rPr>
                <w:t>PT_Locale</w:t>
              </w:r>
            </w:ins>
          </w:p>
        </w:tc>
        <w:tc>
          <w:tcPr>
            <w:tcW w:w="1497" w:type="pct"/>
          </w:tcPr>
          <w:p w14:paraId="480CAD67" w14:textId="77777777" w:rsidR="00D478D4" w:rsidRPr="00D478D4" w:rsidRDefault="00D478D4" w:rsidP="00D478D4">
            <w:pPr>
              <w:suppressAutoHyphens/>
              <w:snapToGrid w:val="0"/>
              <w:spacing w:before="60" w:after="60" w:line="240" w:lineRule="auto"/>
              <w:jc w:val="left"/>
              <w:rPr>
                <w:ins w:id="2651" w:author="Raphael Malyankar" w:date="2025-08-10T20:29:00Z" w16du:dateUtc="2025-08-11T03:29:00Z"/>
                <w:rFonts w:eastAsia="SimSun" w:cs="Arial"/>
                <w:color w:val="000000"/>
                <w:sz w:val="16"/>
                <w:szCs w:val="16"/>
                <w:lang w:eastAsia="ar-SA"/>
              </w:rPr>
            </w:pPr>
          </w:p>
        </w:tc>
      </w:tr>
      <w:tr w:rsidR="00D478D4" w:rsidRPr="00D478D4" w14:paraId="4630C877" w14:textId="77777777" w:rsidTr="00213E83">
        <w:trPr>
          <w:cantSplit/>
          <w:trHeight w:val="342"/>
          <w:ins w:id="2652" w:author="Raphael Malyankar" w:date="2025-08-10T20:29:00Z"/>
        </w:trPr>
        <w:tc>
          <w:tcPr>
            <w:tcW w:w="945" w:type="pct"/>
          </w:tcPr>
          <w:p w14:paraId="261FA3D3" w14:textId="77777777" w:rsidR="00D478D4" w:rsidRPr="00D478D4" w:rsidRDefault="00D478D4" w:rsidP="00D478D4">
            <w:pPr>
              <w:suppressAutoHyphens/>
              <w:snapToGrid w:val="0"/>
              <w:spacing w:before="60" w:after="60" w:line="240" w:lineRule="auto"/>
              <w:jc w:val="left"/>
              <w:rPr>
                <w:ins w:id="2653" w:author="Raphael Malyankar" w:date="2025-08-10T20:29:00Z" w16du:dateUtc="2025-08-11T03:29:00Z"/>
                <w:rFonts w:eastAsia="SimSun" w:cs="Arial"/>
                <w:color w:val="000000"/>
                <w:sz w:val="16"/>
                <w:szCs w:val="16"/>
                <w:lang w:eastAsia="ar-SA"/>
              </w:rPr>
            </w:pPr>
            <w:ins w:id="2654" w:author="Raphael Malyankar" w:date="2025-08-10T20:29:00Z" w16du:dateUtc="2025-08-11T03:29:00Z">
              <w:r w:rsidRPr="00D478D4">
                <w:rPr>
                  <w:rFonts w:eastAsia="SimSun" w:cs="Arial"/>
                  <w:color w:val="000000"/>
                  <w:sz w:val="16"/>
                  <w:szCs w:val="16"/>
                  <w:lang w:eastAsia="ar-SA"/>
                </w:rPr>
                <w:t>metadataPointOfContact</w:t>
              </w:r>
            </w:ins>
          </w:p>
        </w:tc>
        <w:tc>
          <w:tcPr>
            <w:tcW w:w="1006" w:type="pct"/>
          </w:tcPr>
          <w:p w14:paraId="26DCA5C1" w14:textId="77777777" w:rsidR="00D478D4" w:rsidRPr="00D478D4" w:rsidRDefault="00D478D4" w:rsidP="00D478D4">
            <w:pPr>
              <w:suppressAutoHyphens/>
              <w:snapToGrid w:val="0"/>
              <w:spacing w:before="60" w:after="60" w:line="240" w:lineRule="auto"/>
              <w:jc w:val="left"/>
              <w:rPr>
                <w:ins w:id="2655" w:author="Raphael Malyankar" w:date="2025-08-10T20:29:00Z" w16du:dateUtc="2025-08-11T03:29:00Z"/>
                <w:rFonts w:eastAsia="SimSun" w:cs="Arial"/>
                <w:color w:val="000000"/>
                <w:sz w:val="16"/>
                <w:szCs w:val="16"/>
                <w:lang w:eastAsia="ar-SA"/>
              </w:rPr>
            </w:pPr>
            <w:ins w:id="2656" w:author="Raphael Malyankar" w:date="2025-08-10T20:29:00Z" w16du:dateUtc="2025-08-11T03:29:00Z">
              <w:r w:rsidRPr="00D478D4">
                <w:rPr>
                  <w:rFonts w:eastAsia="SimSun" w:cs="Arial"/>
                  <w:color w:val="000000"/>
                  <w:sz w:val="16"/>
                  <w:szCs w:val="16"/>
                  <w:lang w:eastAsia="ar-SA"/>
                </w:rPr>
                <w:t>Point of contact for metadata</w:t>
              </w:r>
            </w:ins>
          </w:p>
        </w:tc>
        <w:tc>
          <w:tcPr>
            <w:tcW w:w="287" w:type="pct"/>
          </w:tcPr>
          <w:p w14:paraId="79CF9741" w14:textId="77777777" w:rsidR="00D478D4" w:rsidRPr="00D478D4" w:rsidRDefault="00D478D4" w:rsidP="00D478D4">
            <w:pPr>
              <w:suppressAutoHyphens/>
              <w:snapToGrid w:val="0"/>
              <w:spacing w:before="60" w:after="60" w:line="240" w:lineRule="auto"/>
              <w:jc w:val="center"/>
              <w:rPr>
                <w:ins w:id="2657" w:author="Raphael Malyankar" w:date="2025-08-10T20:29:00Z" w16du:dateUtc="2025-08-11T03:29:00Z"/>
                <w:rFonts w:eastAsia="SimSun" w:cs="Arial"/>
                <w:color w:val="000000"/>
                <w:sz w:val="16"/>
                <w:szCs w:val="16"/>
                <w:lang w:eastAsia="ar-SA"/>
              </w:rPr>
            </w:pPr>
            <w:ins w:id="2658" w:author="Raphael Malyankar" w:date="2025-08-10T20:29:00Z" w16du:dateUtc="2025-08-11T03:29:00Z">
              <w:r w:rsidRPr="00D478D4">
                <w:rPr>
                  <w:rFonts w:eastAsia="SimSun" w:cs="Arial"/>
                  <w:color w:val="000000"/>
                  <w:sz w:val="16"/>
                  <w:szCs w:val="16"/>
                  <w:lang w:eastAsia="ar-SA"/>
                </w:rPr>
                <w:t>0..1</w:t>
              </w:r>
            </w:ins>
          </w:p>
        </w:tc>
        <w:tc>
          <w:tcPr>
            <w:tcW w:w="1265" w:type="pct"/>
          </w:tcPr>
          <w:p w14:paraId="2BEA9705" w14:textId="77777777" w:rsidR="00D478D4" w:rsidRPr="00D478D4" w:rsidRDefault="00D478D4" w:rsidP="00D478D4">
            <w:pPr>
              <w:suppressAutoHyphens/>
              <w:snapToGrid w:val="0"/>
              <w:spacing w:before="60" w:after="60" w:line="240" w:lineRule="auto"/>
              <w:jc w:val="left"/>
              <w:rPr>
                <w:ins w:id="2659" w:author="Raphael Malyankar" w:date="2025-08-10T20:29:00Z" w16du:dateUtc="2025-08-11T03:29:00Z"/>
                <w:rFonts w:eastAsia="SimSun" w:cs="Arial"/>
                <w:color w:val="000000"/>
                <w:sz w:val="16"/>
                <w:szCs w:val="16"/>
                <w:lang w:val="fr-FR" w:eastAsia="ar-SA"/>
              </w:rPr>
            </w:pPr>
            <w:ins w:id="2660" w:author="Raphael Malyankar" w:date="2025-08-10T20:29:00Z" w16du:dateUtc="2025-08-11T03:29:00Z">
              <w:r w:rsidRPr="00D478D4">
                <w:rPr>
                  <w:rFonts w:eastAsia="SimSun" w:cs="Arial"/>
                  <w:color w:val="000000"/>
                  <w:sz w:val="16"/>
                  <w:szCs w:val="16"/>
                  <w:lang w:val="fr-FR" w:eastAsia="ar-SA"/>
                </w:rPr>
                <w:t>CI_Responsibility &gt; CI_Individual or CI_Responsibility &gt; CI_Organisation</w:t>
              </w:r>
            </w:ins>
          </w:p>
        </w:tc>
        <w:tc>
          <w:tcPr>
            <w:tcW w:w="1497" w:type="pct"/>
          </w:tcPr>
          <w:p w14:paraId="61B05EC6" w14:textId="77777777" w:rsidR="00D478D4" w:rsidRPr="00D478D4" w:rsidRDefault="00D478D4" w:rsidP="00D478D4">
            <w:pPr>
              <w:suppressAutoHyphens/>
              <w:snapToGrid w:val="0"/>
              <w:spacing w:before="60" w:after="60" w:line="240" w:lineRule="auto"/>
              <w:jc w:val="left"/>
              <w:rPr>
                <w:ins w:id="2661" w:author="Raphael Malyankar" w:date="2025-08-10T20:29:00Z" w16du:dateUtc="2025-08-11T03:29:00Z"/>
                <w:rFonts w:eastAsia="SimSun" w:cs="Arial"/>
                <w:color w:val="000000"/>
                <w:sz w:val="16"/>
                <w:szCs w:val="16"/>
                <w:lang w:eastAsia="ar-SA"/>
              </w:rPr>
            </w:pPr>
            <w:ins w:id="2662" w:author="Raphael Malyankar" w:date="2025-08-10T20:29:00Z" w16du:dateUtc="2025-08-11T03:29:00Z">
              <w:r w:rsidRPr="00D478D4">
                <w:rPr>
                  <w:rFonts w:eastAsia="SimSun" w:cs="Arial"/>
                  <w:color w:val="000000"/>
                  <w:sz w:val="16"/>
                  <w:szCs w:val="16"/>
                  <w:lang w:eastAsia="ar-SA"/>
                </w:rPr>
                <w:t>Only if metadataPointOfContact is different from producingAgency</w:t>
              </w:r>
            </w:ins>
          </w:p>
        </w:tc>
      </w:tr>
      <w:tr w:rsidR="00D478D4" w:rsidRPr="00D478D4" w14:paraId="6F8E1961" w14:textId="77777777" w:rsidTr="00213E83">
        <w:trPr>
          <w:cantSplit/>
          <w:trHeight w:val="342"/>
          <w:ins w:id="2663" w:author="Raphael Malyankar" w:date="2025-08-10T20:29:00Z"/>
        </w:trPr>
        <w:tc>
          <w:tcPr>
            <w:tcW w:w="945" w:type="pct"/>
          </w:tcPr>
          <w:p w14:paraId="588764B5" w14:textId="77777777" w:rsidR="00D478D4" w:rsidRPr="00D478D4" w:rsidRDefault="00D478D4" w:rsidP="00D478D4">
            <w:pPr>
              <w:suppressAutoHyphens/>
              <w:snapToGrid w:val="0"/>
              <w:spacing w:before="60" w:after="60" w:line="240" w:lineRule="auto"/>
              <w:jc w:val="left"/>
              <w:rPr>
                <w:ins w:id="2664" w:author="Raphael Malyankar" w:date="2025-08-10T20:29:00Z" w16du:dateUtc="2025-08-11T03:29:00Z"/>
                <w:rFonts w:eastAsia="SimSun" w:cs="Arial"/>
                <w:color w:val="000000"/>
                <w:sz w:val="16"/>
                <w:szCs w:val="16"/>
                <w:lang w:eastAsia="ar-SA"/>
              </w:rPr>
            </w:pPr>
            <w:ins w:id="2665" w:author="Raphael Malyankar" w:date="2025-08-10T20:29:00Z" w16du:dateUtc="2025-08-11T03:29:00Z">
              <w:r w:rsidRPr="00D478D4">
                <w:rPr>
                  <w:rFonts w:eastAsia="SimSun" w:cs="Arial"/>
                  <w:color w:val="000000"/>
                  <w:sz w:val="16"/>
                  <w:szCs w:val="16"/>
                  <w:lang w:eastAsia="ar-SA"/>
                </w:rPr>
                <w:t>metadataDateStamp</w:t>
              </w:r>
            </w:ins>
          </w:p>
        </w:tc>
        <w:tc>
          <w:tcPr>
            <w:tcW w:w="1006" w:type="pct"/>
          </w:tcPr>
          <w:p w14:paraId="5D2F47AC" w14:textId="77777777" w:rsidR="00D478D4" w:rsidRPr="00D478D4" w:rsidRDefault="00D478D4" w:rsidP="00D478D4">
            <w:pPr>
              <w:suppressAutoHyphens/>
              <w:snapToGrid w:val="0"/>
              <w:spacing w:before="60" w:after="60" w:line="240" w:lineRule="auto"/>
              <w:jc w:val="left"/>
              <w:rPr>
                <w:ins w:id="2666" w:author="Raphael Malyankar" w:date="2025-08-10T20:29:00Z" w16du:dateUtc="2025-08-11T03:29:00Z"/>
                <w:rFonts w:eastAsia="SimSun" w:cs="Arial"/>
                <w:color w:val="000000"/>
                <w:sz w:val="16"/>
                <w:szCs w:val="16"/>
                <w:lang w:eastAsia="ar-SA"/>
              </w:rPr>
            </w:pPr>
            <w:ins w:id="2667" w:author="Raphael Malyankar" w:date="2025-08-10T20:29:00Z" w16du:dateUtc="2025-08-11T03:29:00Z">
              <w:r w:rsidRPr="00D478D4">
                <w:rPr>
                  <w:rFonts w:eastAsia="SimSun" w:cs="Arial"/>
                  <w:color w:val="000000"/>
                  <w:sz w:val="16"/>
                  <w:szCs w:val="16"/>
                  <w:lang w:eastAsia="ar-SA"/>
                </w:rPr>
                <w:t>Date stamp for metadata</w:t>
              </w:r>
            </w:ins>
          </w:p>
        </w:tc>
        <w:tc>
          <w:tcPr>
            <w:tcW w:w="287" w:type="pct"/>
          </w:tcPr>
          <w:p w14:paraId="79DD7C1B" w14:textId="77777777" w:rsidR="00D478D4" w:rsidRPr="00D478D4" w:rsidRDefault="00D478D4" w:rsidP="00D478D4">
            <w:pPr>
              <w:suppressAutoHyphens/>
              <w:snapToGrid w:val="0"/>
              <w:spacing w:before="60" w:after="60" w:line="240" w:lineRule="auto"/>
              <w:jc w:val="center"/>
              <w:rPr>
                <w:ins w:id="2668" w:author="Raphael Malyankar" w:date="2025-08-10T20:29:00Z" w16du:dateUtc="2025-08-11T03:29:00Z"/>
                <w:rFonts w:eastAsia="SimSun" w:cs="Arial"/>
                <w:color w:val="000000"/>
                <w:sz w:val="16"/>
                <w:szCs w:val="16"/>
                <w:lang w:eastAsia="ar-SA"/>
              </w:rPr>
            </w:pPr>
            <w:ins w:id="2669" w:author="Raphael Malyankar" w:date="2025-08-10T20:29:00Z" w16du:dateUtc="2025-08-11T03:29:00Z">
              <w:r w:rsidRPr="00D478D4">
                <w:rPr>
                  <w:rFonts w:eastAsia="SimSun" w:cs="Arial"/>
                  <w:color w:val="000000"/>
                  <w:sz w:val="16"/>
                  <w:szCs w:val="16"/>
                  <w:lang w:eastAsia="ar-SA"/>
                </w:rPr>
                <w:t>0..1</w:t>
              </w:r>
            </w:ins>
          </w:p>
        </w:tc>
        <w:tc>
          <w:tcPr>
            <w:tcW w:w="1265" w:type="pct"/>
          </w:tcPr>
          <w:p w14:paraId="40EF03DB" w14:textId="77777777" w:rsidR="00D478D4" w:rsidRPr="00D478D4" w:rsidRDefault="00D478D4" w:rsidP="00D478D4">
            <w:pPr>
              <w:suppressAutoHyphens/>
              <w:snapToGrid w:val="0"/>
              <w:spacing w:before="60" w:after="60" w:line="240" w:lineRule="auto"/>
              <w:jc w:val="left"/>
              <w:rPr>
                <w:ins w:id="2670" w:author="Raphael Malyankar" w:date="2025-08-10T20:29:00Z" w16du:dateUtc="2025-08-11T03:29:00Z"/>
                <w:rFonts w:eastAsia="SimSun" w:cs="Arial"/>
                <w:color w:val="000000"/>
                <w:sz w:val="16"/>
                <w:szCs w:val="16"/>
                <w:lang w:eastAsia="ar-SA"/>
              </w:rPr>
            </w:pPr>
            <w:ins w:id="2671" w:author="Raphael Malyankar" w:date="2025-08-10T20:29:00Z" w16du:dateUtc="2025-08-11T03:29:00Z">
              <w:r w:rsidRPr="00D478D4">
                <w:rPr>
                  <w:rFonts w:eastAsia="SimSun" w:cs="Arial"/>
                  <w:color w:val="000000"/>
                  <w:sz w:val="16"/>
                  <w:szCs w:val="16"/>
                  <w:lang w:eastAsia="ar-SA"/>
                </w:rPr>
                <w:t>Date</w:t>
              </w:r>
            </w:ins>
          </w:p>
        </w:tc>
        <w:tc>
          <w:tcPr>
            <w:tcW w:w="1497" w:type="pct"/>
          </w:tcPr>
          <w:p w14:paraId="2C73BFB4" w14:textId="77777777" w:rsidR="00D478D4" w:rsidRPr="00D478D4" w:rsidRDefault="00D478D4" w:rsidP="00D478D4">
            <w:pPr>
              <w:suppressAutoHyphens/>
              <w:snapToGrid w:val="0"/>
              <w:spacing w:before="60" w:after="60" w:line="240" w:lineRule="auto"/>
              <w:jc w:val="left"/>
              <w:rPr>
                <w:ins w:id="2672" w:author="Raphael Malyankar" w:date="2025-08-10T20:29:00Z" w16du:dateUtc="2025-08-11T03:29:00Z"/>
                <w:rFonts w:eastAsia="SimSun" w:cs="Arial"/>
                <w:color w:val="000000"/>
                <w:sz w:val="16"/>
                <w:szCs w:val="16"/>
                <w:lang w:eastAsia="ar-SA"/>
              </w:rPr>
            </w:pPr>
            <w:ins w:id="2673" w:author="Raphael Malyankar" w:date="2025-08-10T20:29:00Z" w16du:dateUtc="2025-08-11T03:29:00Z">
              <w:r w:rsidRPr="00D478D4">
                <w:rPr>
                  <w:rFonts w:eastAsia="SimSun" w:cs="Arial"/>
                  <w:color w:val="000000"/>
                  <w:sz w:val="16"/>
                  <w:szCs w:val="16"/>
                  <w:lang w:eastAsia="ar-SA"/>
                </w:rPr>
                <w:t>May or may not be the issue date</w:t>
              </w:r>
            </w:ins>
          </w:p>
        </w:tc>
      </w:tr>
      <w:tr w:rsidR="00D478D4" w:rsidRPr="00D478D4" w14:paraId="39D91FE9" w14:textId="77777777" w:rsidTr="00213E83">
        <w:trPr>
          <w:cantSplit/>
          <w:trHeight w:val="342"/>
          <w:ins w:id="2674" w:author="Raphael Malyankar" w:date="2025-08-10T20:29:00Z"/>
        </w:trPr>
        <w:tc>
          <w:tcPr>
            <w:tcW w:w="945" w:type="pct"/>
          </w:tcPr>
          <w:p w14:paraId="397098E6" w14:textId="77777777" w:rsidR="00D478D4" w:rsidRPr="00D478D4" w:rsidRDefault="00D478D4" w:rsidP="00D478D4">
            <w:pPr>
              <w:suppressAutoHyphens/>
              <w:snapToGrid w:val="0"/>
              <w:spacing w:before="60" w:after="60" w:line="240" w:lineRule="auto"/>
              <w:jc w:val="left"/>
              <w:rPr>
                <w:ins w:id="2675" w:author="Raphael Malyankar" w:date="2025-08-10T20:29:00Z" w16du:dateUtc="2025-08-11T03:29:00Z"/>
                <w:rFonts w:eastAsia="SimSun" w:cs="Arial"/>
                <w:color w:val="000000"/>
                <w:sz w:val="16"/>
                <w:szCs w:val="16"/>
                <w:lang w:eastAsia="ar-SA"/>
              </w:rPr>
            </w:pPr>
            <w:ins w:id="2676" w:author="Raphael Malyankar" w:date="2025-08-10T20:29:00Z" w16du:dateUtc="2025-08-11T03:29:00Z">
              <w:r w:rsidRPr="00D478D4">
                <w:rPr>
                  <w:rFonts w:eastAsia="SimSun" w:cs="Arial"/>
                  <w:color w:val="000000"/>
                  <w:sz w:val="16"/>
                  <w:szCs w:val="16"/>
                  <w:lang w:eastAsia="ar-SA"/>
                </w:rPr>
                <w:t>replacedData</w:t>
              </w:r>
            </w:ins>
          </w:p>
        </w:tc>
        <w:tc>
          <w:tcPr>
            <w:tcW w:w="1006" w:type="pct"/>
          </w:tcPr>
          <w:p w14:paraId="2FA6705E" w14:textId="77777777" w:rsidR="00D478D4" w:rsidRPr="00D478D4" w:rsidRDefault="00D478D4" w:rsidP="00D478D4">
            <w:pPr>
              <w:suppressAutoHyphens/>
              <w:snapToGrid w:val="0"/>
              <w:spacing w:before="60" w:after="60" w:line="240" w:lineRule="auto"/>
              <w:jc w:val="left"/>
              <w:rPr>
                <w:ins w:id="2677" w:author="Raphael Malyankar" w:date="2025-08-10T20:29:00Z" w16du:dateUtc="2025-08-11T03:29:00Z"/>
                <w:rFonts w:eastAsia="SimSun" w:cs="Arial"/>
                <w:color w:val="000000"/>
                <w:sz w:val="16"/>
                <w:szCs w:val="16"/>
                <w:lang w:eastAsia="ar-SA"/>
              </w:rPr>
            </w:pPr>
            <w:ins w:id="2678" w:author="Raphael Malyankar" w:date="2025-08-10T20:29:00Z" w16du:dateUtc="2025-08-11T03:29:00Z">
              <w:r w:rsidRPr="00D478D4">
                <w:rPr>
                  <w:rFonts w:eastAsia="SimSun" w:cs="Arial"/>
                  <w:color w:val="000000"/>
                  <w:sz w:val="16"/>
                  <w:szCs w:val="16"/>
                  <w:lang w:eastAsia="ar-SA"/>
                </w:rPr>
                <w:t>Indicates if a cancelled dataset is replaced by another data file(s)</w:t>
              </w:r>
            </w:ins>
          </w:p>
        </w:tc>
        <w:tc>
          <w:tcPr>
            <w:tcW w:w="287" w:type="pct"/>
          </w:tcPr>
          <w:p w14:paraId="1F31A48F" w14:textId="77777777" w:rsidR="00D478D4" w:rsidRPr="00D478D4" w:rsidRDefault="00D478D4" w:rsidP="00D478D4">
            <w:pPr>
              <w:suppressAutoHyphens/>
              <w:snapToGrid w:val="0"/>
              <w:spacing w:before="60" w:after="60" w:line="240" w:lineRule="auto"/>
              <w:jc w:val="center"/>
              <w:rPr>
                <w:ins w:id="2679" w:author="Raphael Malyankar" w:date="2025-08-10T20:29:00Z" w16du:dateUtc="2025-08-11T03:29:00Z"/>
                <w:rFonts w:eastAsia="SimSun" w:cs="Arial"/>
                <w:color w:val="000000"/>
                <w:sz w:val="16"/>
                <w:szCs w:val="16"/>
                <w:lang w:eastAsia="ar-SA"/>
              </w:rPr>
            </w:pPr>
            <w:ins w:id="2680" w:author="Raphael Malyankar" w:date="2025-08-10T20:29:00Z" w16du:dateUtc="2025-08-11T03:29:00Z">
              <w:r w:rsidRPr="00D478D4">
                <w:rPr>
                  <w:rFonts w:eastAsia="SimSun" w:cs="Arial"/>
                  <w:color w:val="000000"/>
                  <w:sz w:val="16"/>
                  <w:szCs w:val="16"/>
                  <w:lang w:eastAsia="ar-SA"/>
                </w:rPr>
                <w:t>0..1</w:t>
              </w:r>
            </w:ins>
          </w:p>
        </w:tc>
        <w:tc>
          <w:tcPr>
            <w:tcW w:w="1265" w:type="pct"/>
          </w:tcPr>
          <w:p w14:paraId="4E82D6B1" w14:textId="77777777" w:rsidR="00D478D4" w:rsidRPr="00D478D4" w:rsidRDefault="00D478D4" w:rsidP="00D478D4">
            <w:pPr>
              <w:suppressAutoHyphens/>
              <w:snapToGrid w:val="0"/>
              <w:spacing w:before="60" w:after="60" w:line="240" w:lineRule="auto"/>
              <w:jc w:val="left"/>
              <w:rPr>
                <w:ins w:id="2681" w:author="Raphael Malyankar" w:date="2025-08-10T20:29:00Z" w16du:dateUtc="2025-08-11T03:29:00Z"/>
                <w:rFonts w:eastAsia="SimSun" w:cs="Arial"/>
                <w:color w:val="000000"/>
                <w:sz w:val="16"/>
                <w:szCs w:val="16"/>
                <w:lang w:eastAsia="ar-SA"/>
              </w:rPr>
            </w:pPr>
            <w:ins w:id="2682" w:author="Raphael Malyankar" w:date="2025-08-10T20:29:00Z" w16du:dateUtc="2025-08-11T03:29:00Z">
              <w:r w:rsidRPr="00D478D4">
                <w:rPr>
                  <w:rFonts w:eastAsia="SimSun" w:cs="Arial"/>
                  <w:color w:val="000000"/>
                  <w:sz w:val="16"/>
                  <w:szCs w:val="16"/>
                  <w:lang w:eastAsia="ar-SA"/>
                </w:rPr>
                <w:t>Boolean</w:t>
              </w:r>
            </w:ins>
          </w:p>
        </w:tc>
        <w:tc>
          <w:tcPr>
            <w:tcW w:w="1497" w:type="pct"/>
          </w:tcPr>
          <w:p w14:paraId="0C732EDA" w14:textId="77777777" w:rsidR="00D478D4" w:rsidRPr="00D478D4" w:rsidRDefault="00D478D4" w:rsidP="00D478D4">
            <w:pPr>
              <w:suppressAutoHyphens/>
              <w:snapToGrid w:val="0"/>
              <w:spacing w:before="60" w:after="60" w:line="240" w:lineRule="auto"/>
              <w:jc w:val="left"/>
              <w:rPr>
                <w:ins w:id="2683" w:author="Raphael Malyankar" w:date="2025-08-10T20:29:00Z" w16du:dateUtc="2025-08-11T03:29:00Z"/>
                <w:rFonts w:eastAsia="SimSun" w:cs="Arial"/>
                <w:b/>
                <w:bCs/>
                <w:color w:val="000000"/>
                <w:sz w:val="16"/>
                <w:szCs w:val="16"/>
                <w:lang w:eastAsia="ar-SA"/>
              </w:rPr>
            </w:pPr>
            <w:ins w:id="2684" w:author="Raphael Malyankar" w:date="2025-08-10T20:29:00Z" w16du:dateUtc="2025-08-11T03:29:00Z">
              <w:r w:rsidRPr="00853471">
                <w:rPr>
                  <w:rFonts w:eastAsia="SimSun" w:cs="Arial"/>
                  <w:b/>
                  <w:bCs/>
                  <w:color w:val="EE0000"/>
                  <w:sz w:val="16"/>
                  <w:szCs w:val="16"/>
                  <w:lang w:eastAsia="ar-SA"/>
                </w:rPr>
                <w:t xml:space="preserve">Mandatory when </w:t>
              </w:r>
              <w:r w:rsidRPr="00853471">
                <w:rPr>
                  <w:rFonts w:eastAsia="SimSun" w:cs="Arial"/>
                  <w:b/>
                  <w:bCs/>
                  <w:i/>
                  <w:iCs/>
                  <w:color w:val="EE0000"/>
                  <w:sz w:val="16"/>
                  <w:szCs w:val="16"/>
                  <w:lang w:eastAsia="ar-SA"/>
                </w:rPr>
                <w:t>purpose</w:t>
              </w:r>
              <w:r w:rsidRPr="00853471">
                <w:rPr>
                  <w:rFonts w:eastAsia="SimSun" w:cs="Arial"/>
                  <w:b/>
                  <w:bCs/>
                  <w:color w:val="EE0000"/>
                  <w:sz w:val="16"/>
                  <w:szCs w:val="16"/>
                  <w:lang w:eastAsia="ar-SA"/>
                </w:rPr>
                <w:t xml:space="preserve"> = </w:t>
              </w:r>
              <w:r w:rsidRPr="00853471">
                <w:rPr>
                  <w:rFonts w:eastAsia="SimSun" w:cs="Arial"/>
                  <w:b/>
                  <w:bCs/>
                  <w:i/>
                  <w:iCs/>
                  <w:color w:val="EE0000"/>
                  <w:sz w:val="16"/>
                  <w:szCs w:val="16"/>
                  <w:lang w:eastAsia="ar-SA"/>
                </w:rPr>
                <w:t>cancellation</w:t>
              </w:r>
            </w:ins>
          </w:p>
        </w:tc>
      </w:tr>
      <w:tr w:rsidR="00D478D4" w:rsidRPr="00D478D4" w14:paraId="79E7E675" w14:textId="77777777" w:rsidTr="00213E83">
        <w:trPr>
          <w:cantSplit/>
          <w:trHeight w:val="342"/>
          <w:ins w:id="2685" w:author="Raphael Malyankar" w:date="2025-08-10T20:29:00Z"/>
        </w:trPr>
        <w:tc>
          <w:tcPr>
            <w:tcW w:w="945" w:type="pct"/>
          </w:tcPr>
          <w:p w14:paraId="59AA08C2" w14:textId="77777777" w:rsidR="00D478D4" w:rsidRPr="00D478D4" w:rsidRDefault="00D478D4" w:rsidP="00D478D4">
            <w:pPr>
              <w:suppressAutoHyphens/>
              <w:snapToGrid w:val="0"/>
              <w:spacing w:before="60" w:after="60" w:line="240" w:lineRule="auto"/>
              <w:jc w:val="left"/>
              <w:rPr>
                <w:ins w:id="2686" w:author="Raphael Malyankar" w:date="2025-08-10T20:29:00Z" w16du:dateUtc="2025-08-11T03:29:00Z"/>
                <w:rFonts w:eastAsia="SimSun" w:cs="Arial"/>
                <w:color w:val="000000"/>
                <w:sz w:val="16"/>
                <w:szCs w:val="16"/>
                <w:lang w:eastAsia="ar-SA"/>
              </w:rPr>
            </w:pPr>
            <w:ins w:id="2687" w:author="Raphael Malyankar" w:date="2025-08-10T20:29:00Z" w16du:dateUtc="2025-08-11T03:29:00Z">
              <w:r w:rsidRPr="00D478D4">
                <w:rPr>
                  <w:rFonts w:eastAsia="SimSun" w:cs="Arial"/>
                  <w:color w:val="000000"/>
                  <w:sz w:val="16"/>
                  <w:szCs w:val="16"/>
                  <w:lang w:eastAsia="ar-SA"/>
                </w:rPr>
                <w:t>dataReplacement</w:t>
              </w:r>
            </w:ins>
          </w:p>
        </w:tc>
        <w:tc>
          <w:tcPr>
            <w:tcW w:w="1006" w:type="pct"/>
          </w:tcPr>
          <w:p w14:paraId="6B1ECF85" w14:textId="77777777" w:rsidR="00D478D4" w:rsidRPr="00D478D4" w:rsidRDefault="00D478D4" w:rsidP="00D478D4">
            <w:pPr>
              <w:suppressAutoHyphens/>
              <w:snapToGrid w:val="0"/>
              <w:spacing w:before="60" w:after="60" w:line="240" w:lineRule="auto"/>
              <w:jc w:val="left"/>
              <w:rPr>
                <w:ins w:id="2688" w:author="Raphael Malyankar" w:date="2025-08-10T20:29:00Z" w16du:dateUtc="2025-08-11T03:29:00Z"/>
                <w:rFonts w:eastAsia="SimSun" w:cs="Arial"/>
                <w:color w:val="000000"/>
                <w:sz w:val="16"/>
                <w:szCs w:val="16"/>
                <w:lang w:eastAsia="ar-SA"/>
              </w:rPr>
            </w:pPr>
            <w:ins w:id="2689" w:author="Raphael Malyankar" w:date="2025-08-10T20:29:00Z" w16du:dateUtc="2025-08-11T03:29:00Z">
              <w:r w:rsidRPr="00D478D4">
                <w:rPr>
                  <w:rFonts w:eastAsia="SimSun" w:cs="Arial"/>
                  <w:color w:val="000000"/>
                  <w:sz w:val="16"/>
                  <w:szCs w:val="16"/>
                  <w:lang w:eastAsia="ar-SA"/>
                </w:rPr>
                <w:t>Dataset name</w:t>
              </w:r>
            </w:ins>
          </w:p>
        </w:tc>
        <w:tc>
          <w:tcPr>
            <w:tcW w:w="287" w:type="pct"/>
          </w:tcPr>
          <w:p w14:paraId="180C0161" w14:textId="77777777" w:rsidR="00D478D4" w:rsidRPr="00D478D4" w:rsidRDefault="00D478D4" w:rsidP="00D478D4">
            <w:pPr>
              <w:suppressAutoHyphens/>
              <w:snapToGrid w:val="0"/>
              <w:spacing w:before="60" w:after="60" w:line="240" w:lineRule="auto"/>
              <w:jc w:val="center"/>
              <w:rPr>
                <w:ins w:id="2690" w:author="Raphael Malyankar" w:date="2025-08-10T20:29:00Z" w16du:dateUtc="2025-08-11T03:29:00Z"/>
                <w:rFonts w:eastAsia="SimSun" w:cs="Arial"/>
                <w:color w:val="000000"/>
                <w:sz w:val="16"/>
                <w:szCs w:val="16"/>
                <w:lang w:eastAsia="ar-SA"/>
              </w:rPr>
            </w:pPr>
            <w:ins w:id="2691" w:author="Raphael Malyankar" w:date="2025-08-10T20:29:00Z" w16du:dateUtc="2025-08-11T03:29:00Z">
              <w:r w:rsidRPr="00D478D4">
                <w:rPr>
                  <w:rFonts w:eastAsia="SimSun" w:cs="Arial"/>
                  <w:color w:val="000000"/>
                  <w:sz w:val="16"/>
                  <w:szCs w:val="16"/>
                  <w:lang w:eastAsia="ar-SA"/>
                </w:rPr>
                <w:t>0..*</w:t>
              </w:r>
            </w:ins>
          </w:p>
        </w:tc>
        <w:tc>
          <w:tcPr>
            <w:tcW w:w="1265" w:type="pct"/>
          </w:tcPr>
          <w:p w14:paraId="1F9D949F" w14:textId="77777777" w:rsidR="00D478D4" w:rsidRPr="00D478D4" w:rsidRDefault="00D478D4" w:rsidP="00D478D4">
            <w:pPr>
              <w:suppressAutoHyphens/>
              <w:snapToGrid w:val="0"/>
              <w:spacing w:before="60" w:after="60" w:line="240" w:lineRule="auto"/>
              <w:jc w:val="left"/>
              <w:rPr>
                <w:ins w:id="2692" w:author="Raphael Malyankar" w:date="2025-08-10T20:29:00Z" w16du:dateUtc="2025-08-11T03:29:00Z"/>
                <w:rFonts w:eastAsia="SimSun" w:cs="Arial"/>
                <w:color w:val="000000"/>
                <w:sz w:val="16"/>
                <w:szCs w:val="16"/>
                <w:lang w:eastAsia="ar-SA"/>
              </w:rPr>
            </w:pPr>
            <w:ins w:id="2693" w:author="Raphael Malyankar" w:date="2025-08-10T20:29:00Z" w16du:dateUtc="2025-08-11T03:29:00Z">
              <w:r w:rsidRPr="00D478D4">
                <w:rPr>
                  <w:rFonts w:eastAsia="SimSun" w:cs="Arial"/>
                  <w:color w:val="000000"/>
                  <w:sz w:val="16"/>
                  <w:szCs w:val="16"/>
                  <w:lang w:eastAsia="ar-SA"/>
                </w:rPr>
                <w:t>CharacterString</w:t>
              </w:r>
            </w:ins>
          </w:p>
        </w:tc>
        <w:tc>
          <w:tcPr>
            <w:tcW w:w="1497" w:type="pct"/>
          </w:tcPr>
          <w:p w14:paraId="7B5B5BF1" w14:textId="77777777" w:rsidR="00D478D4" w:rsidRPr="00D478D4" w:rsidRDefault="00D478D4" w:rsidP="00D478D4">
            <w:pPr>
              <w:suppressAutoHyphens/>
              <w:snapToGrid w:val="0"/>
              <w:spacing w:before="60" w:after="60" w:line="240" w:lineRule="auto"/>
              <w:jc w:val="left"/>
              <w:rPr>
                <w:ins w:id="2694" w:author="Raphael Malyankar" w:date="2025-08-10T20:29:00Z" w16du:dateUtc="2025-08-11T03:29:00Z"/>
                <w:rFonts w:eastAsia="SimSun" w:cs="Arial"/>
                <w:color w:val="000000"/>
                <w:sz w:val="16"/>
                <w:szCs w:val="16"/>
                <w:lang w:eastAsia="ar-SA"/>
              </w:rPr>
            </w:pPr>
            <w:ins w:id="2695" w:author="Raphael Malyankar" w:date="2025-08-10T20:29:00Z" w16du:dateUtc="2025-08-11T03:29:00Z">
              <w:r w:rsidRPr="00D478D4">
                <w:rPr>
                  <w:rFonts w:eastAsia="SimSun" w:cs="Arial"/>
                  <w:color w:val="000000"/>
                  <w:sz w:val="16"/>
                  <w:szCs w:val="16"/>
                  <w:lang w:eastAsia="ar-SA"/>
                </w:rPr>
                <w:t>A dataset may be replaced by 1 or more datasets</w:t>
              </w:r>
            </w:ins>
          </w:p>
          <w:p w14:paraId="7AE337FD" w14:textId="77777777" w:rsidR="00D478D4" w:rsidRPr="00D478D4" w:rsidRDefault="00D478D4" w:rsidP="00D478D4">
            <w:pPr>
              <w:suppressAutoHyphens/>
              <w:snapToGrid w:val="0"/>
              <w:spacing w:before="60" w:after="60" w:line="240" w:lineRule="auto"/>
              <w:jc w:val="left"/>
              <w:rPr>
                <w:ins w:id="2696" w:author="Raphael Malyankar" w:date="2025-08-10T20:29:00Z" w16du:dateUtc="2025-08-11T03:29:00Z"/>
                <w:rFonts w:eastAsia="SimSun" w:cs="Arial"/>
                <w:b/>
                <w:bCs/>
                <w:color w:val="000000"/>
                <w:sz w:val="16"/>
                <w:szCs w:val="16"/>
                <w:lang w:eastAsia="ar-SA"/>
              </w:rPr>
            </w:pPr>
            <w:ins w:id="2697" w:author="Raphael Malyankar" w:date="2025-08-10T20:29:00Z" w16du:dateUtc="2025-08-11T03:29:00Z">
              <w:r w:rsidRPr="00853471">
                <w:rPr>
                  <w:rFonts w:eastAsia="SimSun" w:cs="Arial"/>
                  <w:b/>
                  <w:bCs/>
                  <w:color w:val="EE0000"/>
                  <w:sz w:val="16"/>
                  <w:szCs w:val="16"/>
                  <w:lang w:eastAsia="ar-SA"/>
                </w:rPr>
                <w:t xml:space="preserve">Mandatory when </w:t>
              </w:r>
              <w:r w:rsidRPr="00853471">
                <w:rPr>
                  <w:rFonts w:eastAsia="SimSun" w:cs="Arial"/>
                  <w:b/>
                  <w:bCs/>
                  <w:i/>
                  <w:iCs/>
                  <w:color w:val="EE0000"/>
                  <w:sz w:val="16"/>
                  <w:szCs w:val="16"/>
                  <w:lang w:eastAsia="ar-SA"/>
                </w:rPr>
                <w:t>replacedData</w:t>
              </w:r>
              <w:r w:rsidRPr="00853471">
                <w:rPr>
                  <w:rFonts w:eastAsia="SimSun" w:cs="Arial"/>
                  <w:b/>
                  <w:bCs/>
                  <w:color w:val="EE0000"/>
                  <w:sz w:val="16"/>
                  <w:szCs w:val="16"/>
                  <w:lang w:eastAsia="ar-SA"/>
                </w:rPr>
                <w:t xml:space="preserve"> = </w:t>
              </w:r>
              <w:r w:rsidRPr="00853471">
                <w:rPr>
                  <w:rFonts w:eastAsia="SimSun" w:cs="Arial"/>
                  <w:b/>
                  <w:bCs/>
                  <w:i/>
                  <w:iCs/>
                  <w:color w:val="EE0000"/>
                  <w:sz w:val="16"/>
                  <w:szCs w:val="16"/>
                  <w:lang w:eastAsia="ar-SA"/>
                </w:rPr>
                <w:t>true</w:t>
              </w:r>
            </w:ins>
          </w:p>
        </w:tc>
      </w:tr>
      <w:tr w:rsidR="00D478D4" w:rsidRPr="00D478D4" w14:paraId="27BF1777" w14:textId="77777777" w:rsidTr="00213E83">
        <w:trPr>
          <w:cantSplit/>
          <w:trHeight w:val="342"/>
          <w:ins w:id="2698" w:author="Raphael Malyankar" w:date="2025-08-10T20:29:00Z"/>
        </w:trPr>
        <w:tc>
          <w:tcPr>
            <w:tcW w:w="945" w:type="pct"/>
          </w:tcPr>
          <w:p w14:paraId="508118F4" w14:textId="77777777" w:rsidR="00D478D4" w:rsidRPr="00D478D4" w:rsidRDefault="00D478D4" w:rsidP="00D478D4">
            <w:pPr>
              <w:suppressAutoHyphens/>
              <w:snapToGrid w:val="0"/>
              <w:spacing w:before="60" w:after="60" w:line="240" w:lineRule="auto"/>
              <w:jc w:val="left"/>
              <w:rPr>
                <w:ins w:id="2699" w:author="Raphael Malyankar" w:date="2025-08-10T20:29:00Z" w16du:dateUtc="2025-08-11T03:29:00Z"/>
                <w:rFonts w:eastAsia="SimSun" w:cs="Arial"/>
                <w:color w:val="000000"/>
                <w:sz w:val="16"/>
                <w:szCs w:val="16"/>
                <w:lang w:eastAsia="ar-SA"/>
              </w:rPr>
            </w:pPr>
            <w:ins w:id="2700" w:author="Raphael Malyankar" w:date="2025-08-10T20:29:00Z" w16du:dateUtc="2025-08-11T03:29:00Z">
              <w:r w:rsidRPr="00D478D4">
                <w:rPr>
                  <w:rFonts w:eastAsia="SimSun" w:cs="Arial"/>
                  <w:color w:val="000000"/>
                  <w:sz w:val="16"/>
                  <w:szCs w:val="16"/>
                  <w:lang w:eastAsia="ar-SA"/>
                </w:rPr>
                <w:t>resourceMaintenance</w:t>
              </w:r>
            </w:ins>
          </w:p>
        </w:tc>
        <w:tc>
          <w:tcPr>
            <w:tcW w:w="1006" w:type="pct"/>
          </w:tcPr>
          <w:p w14:paraId="03A72BA0" w14:textId="77777777" w:rsidR="00D478D4" w:rsidRPr="00D478D4" w:rsidRDefault="00D478D4" w:rsidP="00D478D4">
            <w:pPr>
              <w:suppressAutoHyphens/>
              <w:snapToGrid w:val="0"/>
              <w:spacing w:before="60" w:after="60" w:line="240" w:lineRule="auto"/>
              <w:jc w:val="left"/>
              <w:rPr>
                <w:ins w:id="2701" w:author="Raphael Malyankar" w:date="2025-08-10T20:29:00Z" w16du:dateUtc="2025-08-11T03:29:00Z"/>
                <w:rFonts w:eastAsia="SimSun" w:cs="Arial"/>
                <w:color w:val="000000"/>
                <w:sz w:val="16"/>
                <w:szCs w:val="16"/>
                <w:lang w:eastAsia="ar-SA"/>
              </w:rPr>
            </w:pPr>
            <w:ins w:id="2702" w:author="Raphael Malyankar" w:date="2025-08-10T20:29:00Z" w16du:dateUtc="2025-08-11T03:29:00Z">
              <w:r w:rsidRPr="00D478D4">
                <w:rPr>
                  <w:rFonts w:eastAsia="SimSun" w:cs="Arial"/>
                  <w:color w:val="000000"/>
                  <w:sz w:val="16"/>
                  <w:szCs w:val="16"/>
                  <w:lang w:eastAsia="ar-SA"/>
                </w:rPr>
                <w:t>Information about the frequency of resource updates, and the scope of those updates</w:t>
              </w:r>
            </w:ins>
          </w:p>
        </w:tc>
        <w:tc>
          <w:tcPr>
            <w:tcW w:w="287" w:type="pct"/>
          </w:tcPr>
          <w:p w14:paraId="3F414A94" w14:textId="77777777" w:rsidR="00D478D4" w:rsidRPr="00D478D4" w:rsidRDefault="00D478D4" w:rsidP="00D478D4">
            <w:pPr>
              <w:suppressAutoHyphens/>
              <w:snapToGrid w:val="0"/>
              <w:spacing w:before="60" w:after="60" w:line="240" w:lineRule="auto"/>
              <w:jc w:val="center"/>
              <w:rPr>
                <w:ins w:id="2703" w:author="Raphael Malyankar" w:date="2025-08-10T20:29:00Z" w16du:dateUtc="2025-08-11T03:29:00Z"/>
                <w:rFonts w:eastAsia="SimSun" w:cs="Arial"/>
                <w:color w:val="000000"/>
                <w:sz w:val="16"/>
                <w:szCs w:val="16"/>
                <w:lang w:eastAsia="ar-SA"/>
              </w:rPr>
            </w:pPr>
            <w:ins w:id="2704" w:author="Raphael Malyankar" w:date="2025-08-10T20:29:00Z" w16du:dateUtc="2025-08-11T03:29:00Z">
              <w:r w:rsidRPr="00D478D4">
                <w:rPr>
                  <w:rFonts w:eastAsia="SimSun" w:cs="Arial"/>
                  <w:color w:val="000000"/>
                  <w:sz w:val="16"/>
                  <w:szCs w:val="16"/>
                  <w:lang w:eastAsia="ar-SA"/>
                </w:rPr>
                <w:t>0..1</w:t>
              </w:r>
            </w:ins>
          </w:p>
        </w:tc>
        <w:tc>
          <w:tcPr>
            <w:tcW w:w="1265" w:type="pct"/>
          </w:tcPr>
          <w:p w14:paraId="46D6E51C" w14:textId="77777777" w:rsidR="00D478D4" w:rsidRPr="00D478D4" w:rsidRDefault="00D478D4" w:rsidP="00D478D4">
            <w:pPr>
              <w:suppressAutoHyphens/>
              <w:snapToGrid w:val="0"/>
              <w:spacing w:before="60" w:after="60" w:line="240" w:lineRule="auto"/>
              <w:jc w:val="left"/>
              <w:rPr>
                <w:ins w:id="2705" w:author="Raphael Malyankar" w:date="2025-08-10T20:29:00Z" w16du:dateUtc="2025-08-11T03:29:00Z"/>
                <w:rFonts w:eastAsia="SimSun" w:cs="Arial"/>
                <w:color w:val="000000"/>
                <w:sz w:val="16"/>
                <w:szCs w:val="16"/>
                <w:lang w:eastAsia="ar-SA"/>
              </w:rPr>
            </w:pPr>
            <w:ins w:id="2706" w:author="Raphael Malyankar" w:date="2025-08-10T20:29:00Z" w16du:dateUtc="2025-08-11T03:29:00Z">
              <w:r w:rsidRPr="00D478D4">
                <w:rPr>
                  <w:rFonts w:eastAsia="SimSun" w:cs="Arial"/>
                  <w:color w:val="000000"/>
                  <w:sz w:val="16"/>
                  <w:szCs w:val="16"/>
                  <w:lang w:eastAsia="ar-SA"/>
                </w:rPr>
                <w:t>MD_MaintenanceInformation</w:t>
              </w:r>
            </w:ins>
          </w:p>
        </w:tc>
        <w:tc>
          <w:tcPr>
            <w:tcW w:w="1497" w:type="pct"/>
            <w:vAlign w:val="center"/>
          </w:tcPr>
          <w:p w14:paraId="3D2038BE" w14:textId="77777777" w:rsidR="00D478D4" w:rsidRPr="00D478D4" w:rsidRDefault="00D478D4" w:rsidP="00D478D4">
            <w:pPr>
              <w:suppressAutoHyphens/>
              <w:snapToGrid w:val="0"/>
              <w:spacing w:before="60" w:after="60" w:line="240" w:lineRule="auto"/>
              <w:jc w:val="left"/>
              <w:rPr>
                <w:ins w:id="2707" w:author="Raphael Malyankar" w:date="2025-08-10T20:29:00Z" w16du:dateUtc="2025-08-11T03:29:00Z"/>
                <w:rFonts w:eastAsia="SimSun" w:cs="Arial"/>
                <w:color w:val="000000"/>
                <w:sz w:val="16"/>
                <w:szCs w:val="16"/>
                <w:lang w:eastAsia="ar-SA"/>
              </w:rPr>
            </w:pPr>
            <w:ins w:id="2708" w:author="Raphael Malyankar" w:date="2025-08-10T20:29:00Z" w16du:dateUtc="2025-08-11T03:29:00Z">
              <w:r w:rsidRPr="00D478D4">
                <w:rPr>
                  <w:rFonts w:eastAsia="SimSun" w:cs="Arial"/>
                  <w:color w:val="000000"/>
                  <w:sz w:val="16"/>
                  <w:szCs w:val="16"/>
                  <w:lang w:eastAsia="ar-SA"/>
                </w:rPr>
                <w:t xml:space="preserve">S-100 restricts the multiplicity to 0..1 and adds specific restrictions on the ISO 19115 structure and content. See clause </w:t>
              </w:r>
              <w:r w:rsidRPr="00D478D4">
                <w:rPr>
                  <w:rFonts w:eastAsia="SimSun" w:cs="Arial"/>
                  <w:b/>
                  <w:bCs/>
                  <w:color w:val="000000"/>
                  <w:sz w:val="16"/>
                  <w:szCs w:val="16"/>
                  <w:lang w:eastAsia="ar-SA"/>
                </w:rPr>
                <w:t>MD_MaintenanceInformation</w:t>
              </w:r>
              <w:r w:rsidRPr="00D478D4">
                <w:rPr>
                  <w:rFonts w:eastAsia="SimSun" w:cs="Arial"/>
                  <w:color w:val="000000"/>
                  <w:sz w:val="16"/>
                  <w:szCs w:val="16"/>
                  <w:lang w:eastAsia="ar-SA"/>
                </w:rPr>
                <w:t xml:space="preserve"> in S-100 Part 17</w:t>
              </w:r>
            </w:ins>
          </w:p>
          <w:p w14:paraId="182D9523" w14:textId="77777777" w:rsidR="00D478D4" w:rsidRPr="00D478D4" w:rsidRDefault="00D478D4" w:rsidP="00D478D4">
            <w:pPr>
              <w:suppressAutoHyphens/>
              <w:snapToGrid w:val="0"/>
              <w:spacing w:before="60" w:after="60" w:line="240" w:lineRule="auto"/>
              <w:jc w:val="left"/>
              <w:rPr>
                <w:ins w:id="2709" w:author="Raphael Malyankar" w:date="2025-08-10T20:29:00Z" w16du:dateUtc="2025-08-11T03:29:00Z"/>
                <w:rFonts w:eastAsia="SimSun" w:cs="Arial"/>
                <w:color w:val="000000"/>
                <w:sz w:val="16"/>
                <w:szCs w:val="16"/>
                <w:lang w:eastAsia="ar-SA"/>
              </w:rPr>
            </w:pPr>
            <w:ins w:id="2710" w:author="Raphael Malyankar" w:date="2025-08-10T20:29:00Z" w16du:dateUtc="2025-08-11T03:29:00Z">
              <w:r w:rsidRPr="00D478D4">
                <w:rPr>
                  <w:rFonts w:eastAsia="SimSun" w:cs="Arial"/>
                  <w:color w:val="000000"/>
                  <w:sz w:val="16"/>
                  <w:szCs w:val="16"/>
                  <w:lang w:eastAsia="ar-SA"/>
                </w:rPr>
                <w:t>Format: PnYnMnDTnHnMnS (XML built-in type for ISO 8601 duration). See S-100 Part 17, clause 17-4.9 for encoding guidance</w:t>
              </w:r>
            </w:ins>
          </w:p>
        </w:tc>
      </w:tr>
      <w:bookmarkEnd w:id="2261"/>
    </w:tbl>
    <w:p w14:paraId="3C1B7BA7" w14:textId="77777777" w:rsidR="00D478D4" w:rsidRPr="00D478D4" w:rsidRDefault="00D478D4" w:rsidP="00D478D4"/>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97"/>
        <w:gridCol w:w="2999"/>
      </w:tblGrid>
      <w:tr w:rsidR="00B413FE" w:rsidRPr="009063C9" w:rsidDel="00E71863" w14:paraId="4FA12351" w14:textId="3F577363" w:rsidTr="005B66E2">
        <w:trPr>
          <w:cantSplit/>
          <w:del w:id="2711" w:author="Raphael Malyankar" w:date="2025-08-10T21:01:00Z"/>
        </w:trPr>
        <w:tc>
          <w:tcPr>
            <w:tcW w:w="3060" w:type="dxa"/>
            <w:shd w:val="clear" w:color="auto" w:fill="D9D9D9"/>
            <w:vAlign w:val="center"/>
          </w:tcPr>
          <w:p w14:paraId="17769616" w14:textId="5C86D929" w:rsidR="00B413FE" w:rsidRPr="009063C9" w:rsidDel="00E71863" w:rsidRDefault="00B413FE" w:rsidP="005B66E2">
            <w:pPr>
              <w:keepNext/>
              <w:keepLines/>
              <w:snapToGrid w:val="0"/>
              <w:spacing w:before="60" w:after="60" w:line="240" w:lineRule="auto"/>
              <w:jc w:val="left"/>
              <w:rPr>
                <w:del w:id="2712" w:author="Raphael Malyankar" w:date="2025-08-10T21:01:00Z" w16du:dateUtc="2025-08-11T04:01:00Z"/>
                <w:rFonts w:cs="Arial"/>
                <w:b/>
                <w:sz w:val="18"/>
                <w:szCs w:val="18"/>
              </w:rPr>
            </w:pPr>
            <w:del w:id="2713" w:author="Raphael Malyankar" w:date="2025-08-10T21:01:00Z" w16du:dateUtc="2025-08-11T04:01:00Z">
              <w:r w:rsidRPr="009063C9" w:rsidDel="00E71863">
                <w:rPr>
                  <w:rFonts w:cs="Arial"/>
                  <w:b/>
                  <w:sz w:val="18"/>
                  <w:szCs w:val="18"/>
                </w:rPr>
                <w:delText>Name</w:delText>
              </w:r>
            </w:del>
          </w:p>
        </w:tc>
        <w:tc>
          <w:tcPr>
            <w:tcW w:w="3420" w:type="dxa"/>
            <w:shd w:val="clear" w:color="auto" w:fill="D9D9D9"/>
            <w:vAlign w:val="center"/>
          </w:tcPr>
          <w:p w14:paraId="3B68948C" w14:textId="5EFAF7E8" w:rsidR="00B413FE" w:rsidRPr="009063C9" w:rsidDel="00E71863" w:rsidRDefault="00B413FE" w:rsidP="005B66E2">
            <w:pPr>
              <w:keepNext/>
              <w:keepLines/>
              <w:snapToGrid w:val="0"/>
              <w:spacing w:before="60" w:after="60" w:line="240" w:lineRule="auto"/>
              <w:jc w:val="left"/>
              <w:rPr>
                <w:del w:id="2714" w:author="Raphael Malyankar" w:date="2025-08-10T21:01:00Z" w16du:dateUtc="2025-08-11T04:01:00Z"/>
                <w:rFonts w:cs="Arial"/>
                <w:b/>
                <w:sz w:val="18"/>
                <w:szCs w:val="18"/>
              </w:rPr>
            </w:pPr>
            <w:del w:id="2715" w:author="Raphael Malyankar" w:date="2025-08-10T21:01:00Z" w16du:dateUtc="2025-08-11T04:01:00Z">
              <w:r w:rsidRPr="009063C9" w:rsidDel="00E71863">
                <w:rPr>
                  <w:rFonts w:cs="Arial"/>
                  <w:b/>
                  <w:sz w:val="18"/>
                  <w:szCs w:val="18"/>
                </w:rPr>
                <w:delText>Description</w:delText>
              </w:r>
            </w:del>
          </w:p>
        </w:tc>
        <w:tc>
          <w:tcPr>
            <w:tcW w:w="804" w:type="dxa"/>
            <w:shd w:val="clear" w:color="auto" w:fill="D9D9D9"/>
            <w:vAlign w:val="center"/>
          </w:tcPr>
          <w:p w14:paraId="36178E6F" w14:textId="3204E2C1" w:rsidR="00B413FE" w:rsidRPr="009063C9" w:rsidDel="00E71863" w:rsidRDefault="00B413FE" w:rsidP="005B66E2">
            <w:pPr>
              <w:keepNext/>
              <w:keepLines/>
              <w:snapToGrid w:val="0"/>
              <w:spacing w:before="60" w:after="60" w:line="240" w:lineRule="auto"/>
              <w:jc w:val="center"/>
              <w:rPr>
                <w:del w:id="2716" w:author="Raphael Malyankar" w:date="2025-08-10T21:01:00Z" w16du:dateUtc="2025-08-11T04:01:00Z"/>
                <w:rFonts w:cs="Arial"/>
                <w:b/>
                <w:sz w:val="18"/>
                <w:szCs w:val="18"/>
              </w:rPr>
            </w:pPr>
            <w:del w:id="2717" w:author="Raphael Malyankar" w:date="2025-08-10T21:01:00Z" w16du:dateUtc="2025-08-11T04:01:00Z">
              <w:r w:rsidRPr="009063C9" w:rsidDel="00E71863">
                <w:rPr>
                  <w:rFonts w:cs="Arial"/>
                  <w:b/>
                  <w:sz w:val="18"/>
                  <w:szCs w:val="18"/>
                </w:rPr>
                <w:delText>Mult</w:delText>
              </w:r>
            </w:del>
          </w:p>
        </w:tc>
        <w:tc>
          <w:tcPr>
            <w:tcW w:w="2497" w:type="dxa"/>
            <w:shd w:val="clear" w:color="auto" w:fill="D9D9D9"/>
            <w:vAlign w:val="center"/>
          </w:tcPr>
          <w:p w14:paraId="40C00E6B" w14:textId="279F6F9B" w:rsidR="00B413FE" w:rsidRPr="009063C9" w:rsidDel="00E71863" w:rsidRDefault="00B413FE" w:rsidP="005B66E2">
            <w:pPr>
              <w:keepNext/>
              <w:keepLines/>
              <w:snapToGrid w:val="0"/>
              <w:spacing w:before="60" w:after="60" w:line="240" w:lineRule="auto"/>
              <w:jc w:val="left"/>
              <w:rPr>
                <w:del w:id="2718" w:author="Raphael Malyankar" w:date="2025-08-10T21:01:00Z" w16du:dateUtc="2025-08-11T04:01:00Z"/>
                <w:rFonts w:cs="Arial"/>
                <w:b/>
                <w:sz w:val="18"/>
                <w:szCs w:val="18"/>
              </w:rPr>
            </w:pPr>
            <w:del w:id="2719" w:author="Raphael Malyankar" w:date="2025-08-10T21:01:00Z" w16du:dateUtc="2025-08-11T04:01:00Z">
              <w:r w:rsidRPr="009063C9" w:rsidDel="00E71863">
                <w:rPr>
                  <w:rFonts w:cs="Arial"/>
                  <w:b/>
                  <w:sz w:val="18"/>
                  <w:szCs w:val="18"/>
                </w:rPr>
                <w:delText>Type</w:delText>
              </w:r>
            </w:del>
          </w:p>
        </w:tc>
        <w:tc>
          <w:tcPr>
            <w:tcW w:w="2999" w:type="dxa"/>
            <w:shd w:val="clear" w:color="auto" w:fill="D9D9D9"/>
            <w:vAlign w:val="center"/>
          </w:tcPr>
          <w:p w14:paraId="22F5ED66" w14:textId="6F30D48F" w:rsidR="00B413FE" w:rsidRPr="009063C9" w:rsidDel="00E71863" w:rsidRDefault="00B413FE" w:rsidP="005B66E2">
            <w:pPr>
              <w:keepNext/>
              <w:keepLines/>
              <w:snapToGrid w:val="0"/>
              <w:spacing w:before="60" w:after="60" w:line="240" w:lineRule="auto"/>
              <w:jc w:val="left"/>
              <w:rPr>
                <w:del w:id="2720" w:author="Raphael Malyankar" w:date="2025-08-10T21:01:00Z" w16du:dateUtc="2025-08-11T04:01:00Z"/>
                <w:rFonts w:cs="Arial"/>
                <w:b/>
                <w:sz w:val="18"/>
                <w:szCs w:val="18"/>
              </w:rPr>
            </w:pPr>
            <w:del w:id="2721" w:author="Raphael Malyankar" w:date="2025-08-10T21:01:00Z" w16du:dateUtc="2025-08-11T04:01:00Z">
              <w:r w:rsidRPr="009063C9" w:rsidDel="00E71863">
                <w:rPr>
                  <w:rFonts w:cs="Arial"/>
                  <w:b/>
                  <w:sz w:val="18"/>
                  <w:szCs w:val="18"/>
                </w:rPr>
                <w:delText>Remarks</w:delText>
              </w:r>
            </w:del>
          </w:p>
        </w:tc>
      </w:tr>
      <w:tr w:rsidR="00B413FE" w:rsidRPr="009063C9" w:rsidDel="00E71863" w14:paraId="5DEB0F39" w14:textId="5CA0B267" w:rsidTr="005B66E2">
        <w:trPr>
          <w:trHeight w:val="326"/>
          <w:del w:id="2722" w:author="Raphael Malyankar" w:date="2025-08-10T21:01:00Z"/>
        </w:trPr>
        <w:tc>
          <w:tcPr>
            <w:tcW w:w="3060" w:type="dxa"/>
            <w:vAlign w:val="center"/>
          </w:tcPr>
          <w:p w14:paraId="73D4BC47" w14:textId="2A683BA1" w:rsidR="00B413FE" w:rsidRPr="009063C9" w:rsidDel="00E71863" w:rsidRDefault="00B413FE" w:rsidP="005B66E2">
            <w:pPr>
              <w:keepNext/>
              <w:keepLines/>
              <w:snapToGrid w:val="0"/>
              <w:spacing w:before="60" w:after="60" w:line="240" w:lineRule="auto"/>
              <w:jc w:val="left"/>
              <w:rPr>
                <w:del w:id="2723" w:author="Raphael Malyankar" w:date="2025-08-10T21:01:00Z" w16du:dateUtc="2025-08-11T04:01:00Z"/>
                <w:rFonts w:cs="Arial"/>
                <w:sz w:val="18"/>
                <w:szCs w:val="18"/>
              </w:rPr>
            </w:pPr>
            <w:del w:id="2724" w:author="Raphael Malyankar" w:date="2025-08-10T21:01:00Z" w16du:dateUtc="2025-08-11T04:01:00Z">
              <w:r w:rsidRPr="009063C9" w:rsidDel="00E71863">
                <w:rPr>
                  <w:rFonts w:cs="Arial"/>
                  <w:sz w:val="18"/>
                  <w:szCs w:val="18"/>
                </w:rPr>
                <w:delText>S100_DatasetDiscoveryMetadata</w:delText>
              </w:r>
            </w:del>
          </w:p>
        </w:tc>
        <w:tc>
          <w:tcPr>
            <w:tcW w:w="3420" w:type="dxa"/>
            <w:vAlign w:val="center"/>
          </w:tcPr>
          <w:p w14:paraId="4347F88A" w14:textId="350A3B3A" w:rsidR="00B413FE" w:rsidRPr="009063C9" w:rsidDel="00E71863" w:rsidRDefault="00B413FE" w:rsidP="005B66E2">
            <w:pPr>
              <w:keepNext/>
              <w:keepLines/>
              <w:snapToGrid w:val="0"/>
              <w:spacing w:before="60" w:after="60" w:line="240" w:lineRule="auto"/>
              <w:jc w:val="left"/>
              <w:rPr>
                <w:del w:id="2725" w:author="Raphael Malyankar" w:date="2025-08-10T21:01:00Z" w16du:dateUtc="2025-08-11T04:01:00Z"/>
                <w:rFonts w:cs="Arial"/>
                <w:sz w:val="18"/>
                <w:szCs w:val="18"/>
              </w:rPr>
            </w:pPr>
            <w:del w:id="2726" w:author="Raphael Malyankar" w:date="2025-08-10T21:01:00Z" w16du:dateUtc="2025-08-11T04:01:00Z">
              <w:r w:rsidRPr="009063C9" w:rsidDel="00E71863">
                <w:rPr>
                  <w:rFonts w:cs="Arial"/>
                  <w:sz w:val="18"/>
                  <w:szCs w:val="18"/>
                </w:rPr>
                <w:delText>Metadata about the individual datasets in the exchange catalogue</w:delText>
              </w:r>
            </w:del>
          </w:p>
        </w:tc>
        <w:tc>
          <w:tcPr>
            <w:tcW w:w="804" w:type="dxa"/>
            <w:vAlign w:val="center"/>
          </w:tcPr>
          <w:p w14:paraId="3B168CA4" w14:textId="5D6F21CC" w:rsidR="00B413FE" w:rsidRPr="009063C9" w:rsidDel="00E71863" w:rsidRDefault="00B413FE" w:rsidP="005B66E2">
            <w:pPr>
              <w:keepNext/>
              <w:keepLines/>
              <w:snapToGrid w:val="0"/>
              <w:spacing w:before="60" w:after="60" w:line="240" w:lineRule="auto"/>
              <w:jc w:val="center"/>
              <w:rPr>
                <w:del w:id="2727" w:author="Raphael Malyankar" w:date="2025-08-10T21:01:00Z" w16du:dateUtc="2025-08-11T04:01:00Z"/>
                <w:rFonts w:cs="Arial"/>
                <w:sz w:val="18"/>
                <w:szCs w:val="18"/>
              </w:rPr>
            </w:pPr>
            <w:del w:id="2728" w:author="Raphael Malyankar" w:date="2025-08-10T21:01:00Z" w16du:dateUtc="2025-08-11T04:01:00Z">
              <w:r w:rsidRPr="009063C9" w:rsidDel="00E71863">
                <w:rPr>
                  <w:rFonts w:cs="Arial"/>
                  <w:sz w:val="18"/>
                  <w:szCs w:val="18"/>
                </w:rPr>
                <w:delText>-</w:delText>
              </w:r>
            </w:del>
          </w:p>
        </w:tc>
        <w:tc>
          <w:tcPr>
            <w:tcW w:w="2497" w:type="dxa"/>
            <w:vAlign w:val="center"/>
          </w:tcPr>
          <w:p w14:paraId="6B1E467E" w14:textId="7306BD7B" w:rsidR="00B413FE" w:rsidRPr="009063C9" w:rsidDel="00E71863" w:rsidRDefault="00B413FE" w:rsidP="005B66E2">
            <w:pPr>
              <w:keepNext/>
              <w:keepLines/>
              <w:snapToGrid w:val="0"/>
              <w:spacing w:before="60" w:after="60" w:line="240" w:lineRule="auto"/>
              <w:jc w:val="left"/>
              <w:rPr>
                <w:del w:id="2729" w:author="Raphael Malyankar" w:date="2025-08-10T21:01:00Z" w16du:dateUtc="2025-08-11T04:01:00Z"/>
                <w:rFonts w:cs="Arial"/>
                <w:sz w:val="18"/>
                <w:szCs w:val="18"/>
              </w:rPr>
            </w:pPr>
            <w:del w:id="2730" w:author="Raphael Malyankar" w:date="2025-08-10T21:01:00Z" w16du:dateUtc="2025-08-11T04:01:00Z">
              <w:r w:rsidRPr="009063C9" w:rsidDel="00E71863">
                <w:rPr>
                  <w:rFonts w:cs="Arial"/>
                  <w:sz w:val="18"/>
                  <w:szCs w:val="18"/>
                </w:rPr>
                <w:delText>-</w:delText>
              </w:r>
            </w:del>
          </w:p>
        </w:tc>
        <w:tc>
          <w:tcPr>
            <w:tcW w:w="2999" w:type="dxa"/>
            <w:vAlign w:val="center"/>
          </w:tcPr>
          <w:p w14:paraId="03834497" w14:textId="6A8DCA8F" w:rsidR="00B413FE" w:rsidRPr="009063C9" w:rsidDel="00E71863" w:rsidRDefault="00B413FE" w:rsidP="005B66E2">
            <w:pPr>
              <w:keepNext/>
              <w:keepLines/>
              <w:snapToGrid w:val="0"/>
              <w:spacing w:before="60" w:after="60" w:line="240" w:lineRule="auto"/>
              <w:jc w:val="left"/>
              <w:rPr>
                <w:del w:id="2731" w:author="Raphael Malyankar" w:date="2025-08-10T21:01:00Z" w16du:dateUtc="2025-08-11T04:01:00Z"/>
                <w:rFonts w:cs="Arial"/>
                <w:sz w:val="18"/>
                <w:szCs w:val="18"/>
              </w:rPr>
            </w:pPr>
            <w:del w:id="2732" w:author="Raphael Malyankar" w:date="2025-08-10T21:01:00Z" w16du:dateUtc="2025-08-11T04:01:00Z">
              <w:r w:rsidRPr="009063C9" w:rsidDel="00E71863">
                <w:rPr>
                  <w:rFonts w:cs="Arial"/>
                  <w:sz w:val="18"/>
                  <w:szCs w:val="18"/>
                </w:rPr>
                <w:delText>-</w:delText>
              </w:r>
            </w:del>
          </w:p>
        </w:tc>
      </w:tr>
      <w:tr w:rsidR="00B413FE" w:rsidRPr="009063C9" w:rsidDel="00E71863" w14:paraId="1A29F6E9" w14:textId="34585FA3" w:rsidTr="005B66E2">
        <w:trPr>
          <w:trHeight w:val="171"/>
          <w:del w:id="2733" w:author="Raphael Malyankar" w:date="2025-08-10T21:01:00Z"/>
        </w:trPr>
        <w:tc>
          <w:tcPr>
            <w:tcW w:w="3060" w:type="dxa"/>
            <w:vAlign w:val="center"/>
          </w:tcPr>
          <w:p w14:paraId="1DB3EAA8" w14:textId="56AB8FE7" w:rsidR="00B413FE" w:rsidRPr="009063C9" w:rsidDel="00E71863" w:rsidRDefault="00B413FE" w:rsidP="005B66E2">
            <w:pPr>
              <w:snapToGrid w:val="0"/>
              <w:spacing w:before="60" w:after="60" w:line="240" w:lineRule="auto"/>
              <w:jc w:val="left"/>
              <w:rPr>
                <w:del w:id="2734" w:author="Raphael Malyankar" w:date="2025-08-10T21:01:00Z" w16du:dateUtc="2025-08-11T04:01:00Z"/>
                <w:rFonts w:cs="Arial"/>
                <w:sz w:val="18"/>
                <w:szCs w:val="18"/>
              </w:rPr>
            </w:pPr>
            <w:del w:id="2735" w:author="Raphael Malyankar" w:date="2025-08-10T21:01:00Z" w16du:dateUtc="2025-08-11T04:01:00Z">
              <w:r w:rsidRPr="009063C9" w:rsidDel="00E71863">
                <w:rPr>
                  <w:rFonts w:cs="Arial"/>
                  <w:sz w:val="18"/>
                  <w:szCs w:val="18"/>
                </w:rPr>
                <w:delText>fileName</w:delText>
              </w:r>
            </w:del>
          </w:p>
        </w:tc>
        <w:tc>
          <w:tcPr>
            <w:tcW w:w="3420" w:type="dxa"/>
            <w:vAlign w:val="center"/>
          </w:tcPr>
          <w:p w14:paraId="1A3DE68E" w14:textId="6C4FF20B" w:rsidR="00B413FE" w:rsidRPr="009063C9" w:rsidDel="00E71863" w:rsidRDefault="00B413FE" w:rsidP="005B66E2">
            <w:pPr>
              <w:snapToGrid w:val="0"/>
              <w:spacing w:before="60" w:after="60" w:line="240" w:lineRule="auto"/>
              <w:jc w:val="left"/>
              <w:rPr>
                <w:del w:id="2736" w:author="Raphael Malyankar" w:date="2025-08-10T21:01:00Z" w16du:dateUtc="2025-08-11T04:01:00Z"/>
                <w:rFonts w:cs="Arial"/>
                <w:sz w:val="18"/>
                <w:szCs w:val="18"/>
              </w:rPr>
            </w:pPr>
            <w:del w:id="2737" w:author="Raphael Malyankar" w:date="2025-08-10T21:01:00Z" w16du:dateUtc="2025-08-11T04:01:00Z">
              <w:r w:rsidRPr="009063C9" w:rsidDel="00E71863">
                <w:rPr>
                  <w:rFonts w:cs="Arial"/>
                  <w:sz w:val="18"/>
                  <w:szCs w:val="18"/>
                </w:rPr>
                <w:delText>Dataset file name</w:delText>
              </w:r>
            </w:del>
          </w:p>
        </w:tc>
        <w:tc>
          <w:tcPr>
            <w:tcW w:w="804" w:type="dxa"/>
            <w:vAlign w:val="center"/>
          </w:tcPr>
          <w:p w14:paraId="53C29FEA" w14:textId="39BC0ECF" w:rsidR="00B413FE" w:rsidRPr="009063C9" w:rsidDel="00E71863" w:rsidRDefault="00B413FE" w:rsidP="005B66E2">
            <w:pPr>
              <w:snapToGrid w:val="0"/>
              <w:spacing w:before="60" w:after="60" w:line="240" w:lineRule="auto"/>
              <w:jc w:val="center"/>
              <w:rPr>
                <w:del w:id="2738" w:author="Raphael Malyankar" w:date="2025-08-10T21:01:00Z" w16du:dateUtc="2025-08-11T04:01:00Z"/>
                <w:rFonts w:cs="Arial"/>
                <w:sz w:val="18"/>
                <w:szCs w:val="18"/>
              </w:rPr>
            </w:pPr>
            <w:del w:id="2739" w:author="Raphael Malyankar" w:date="2025-08-10T21:01:00Z" w16du:dateUtc="2025-08-11T04:01:00Z">
              <w:r w:rsidRPr="009063C9" w:rsidDel="00E71863">
                <w:rPr>
                  <w:rFonts w:cs="Arial"/>
                  <w:sz w:val="18"/>
                  <w:szCs w:val="18"/>
                </w:rPr>
                <w:delText>1</w:delText>
              </w:r>
            </w:del>
          </w:p>
        </w:tc>
        <w:tc>
          <w:tcPr>
            <w:tcW w:w="2497" w:type="dxa"/>
            <w:vAlign w:val="center"/>
          </w:tcPr>
          <w:p w14:paraId="6C7DB50A" w14:textId="1B93A11B" w:rsidR="00B413FE" w:rsidRPr="009063C9" w:rsidDel="00E71863" w:rsidRDefault="00B413FE" w:rsidP="005B66E2">
            <w:pPr>
              <w:snapToGrid w:val="0"/>
              <w:spacing w:before="60" w:after="60" w:line="240" w:lineRule="auto"/>
              <w:jc w:val="left"/>
              <w:rPr>
                <w:del w:id="2740" w:author="Raphael Malyankar" w:date="2025-08-10T21:01:00Z" w16du:dateUtc="2025-08-11T04:01:00Z"/>
                <w:rFonts w:cs="Arial"/>
                <w:sz w:val="18"/>
                <w:szCs w:val="18"/>
              </w:rPr>
            </w:pPr>
            <w:del w:id="2741" w:author="Raphael Malyankar" w:date="2025-08-10T21:01:00Z" w16du:dateUtc="2025-08-11T04:01:00Z">
              <w:r w:rsidRPr="009063C9" w:rsidDel="00E71863">
                <w:rPr>
                  <w:rFonts w:cs="Arial"/>
                  <w:sz w:val="18"/>
                  <w:szCs w:val="18"/>
                </w:rPr>
                <w:delText>CharacterString</w:delText>
              </w:r>
            </w:del>
          </w:p>
        </w:tc>
        <w:tc>
          <w:tcPr>
            <w:tcW w:w="2999" w:type="dxa"/>
            <w:vAlign w:val="center"/>
          </w:tcPr>
          <w:p w14:paraId="2D972317" w14:textId="09985743" w:rsidR="00B413FE" w:rsidRPr="009063C9" w:rsidDel="00E71863" w:rsidRDefault="00B413FE" w:rsidP="005B66E2">
            <w:pPr>
              <w:snapToGrid w:val="0"/>
              <w:spacing w:before="60" w:after="60" w:line="240" w:lineRule="auto"/>
              <w:jc w:val="left"/>
              <w:rPr>
                <w:del w:id="2742" w:author="Raphael Malyankar" w:date="2025-08-10T21:01:00Z" w16du:dateUtc="2025-08-11T04:01:00Z"/>
                <w:rFonts w:cs="Arial"/>
                <w:sz w:val="18"/>
                <w:szCs w:val="18"/>
              </w:rPr>
            </w:pPr>
          </w:p>
        </w:tc>
      </w:tr>
      <w:tr w:rsidR="00B413FE" w:rsidRPr="009063C9" w:rsidDel="00E71863" w14:paraId="0434DECD" w14:textId="79BA7797" w:rsidTr="005B66E2">
        <w:trPr>
          <w:trHeight w:val="326"/>
          <w:del w:id="2743" w:author="Raphael Malyankar" w:date="2025-08-10T21:01:00Z"/>
        </w:trPr>
        <w:tc>
          <w:tcPr>
            <w:tcW w:w="3060" w:type="dxa"/>
            <w:vAlign w:val="center"/>
          </w:tcPr>
          <w:p w14:paraId="56F1FC0B" w14:textId="34BB3A06" w:rsidR="00B413FE" w:rsidRPr="009063C9" w:rsidDel="00E71863" w:rsidRDefault="00B413FE" w:rsidP="005B66E2">
            <w:pPr>
              <w:snapToGrid w:val="0"/>
              <w:spacing w:before="60" w:after="60" w:line="240" w:lineRule="auto"/>
              <w:jc w:val="left"/>
              <w:rPr>
                <w:del w:id="2744" w:author="Raphael Malyankar" w:date="2025-08-10T21:01:00Z" w16du:dateUtc="2025-08-11T04:01:00Z"/>
                <w:rFonts w:cs="Arial"/>
                <w:sz w:val="18"/>
                <w:szCs w:val="18"/>
              </w:rPr>
            </w:pPr>
            <w:del w:id="2745" w:author="Raphael Malyankar" w:date="2025-08-10T21:01:00Z" w16du:dateUtc="2025-08-11T04:01:00Z">
              <w:r w:rsidRPr="009063C9" w:rsidDel="00E71863">
                <w:rPr>
                  <w:rFonts w:cs="Arial"/>
                  <w:sz w:val="18"/>
                  <w:szCs w:val="18"/>
                </w:rPr>
                <w:delText>filePath</w:delText>
              </w:r>
            </w:del>
          </w:p>
        </w:tc>
        <w:tc>
          <w:tcPr>
            <w:tcW w:w="3420" w:type="dxa"/>
            <w:vAlign w:val="center"/>
          </w:tcPr>
          <w:p w14:paraId="1C5F2311" w14:textId="5DFD76E7" w:rsidR="00B413FE" w:rsidRPr="009063C9" w:rsidDel="00E71863" w:rsidRDefault="00B413FE" w:rsidP="005B66E2">
            <w:pPr>
              <w:snapToGrid w:val="0"/>
              <w:spacing w:before="60" w:after="60" w:line="240" w:lineRule="auto"/>
              <w:jc w:val="left"/>
              <w:rPr>
                <w:del w:id="2746" w:author="Raphael Malyankar" w:date="2025-08-10T21:01:00Z" w16du:dateUtc="2025-08-11T04:01:00Z"/>
                <w:rFonts w:cs="Arial"/>
                <w:sz w:val="18"/>
                <w:szCs w:val="18"/>
              </w:rPr>
            </w:pPr>
            <w:del w:id="2747" w:author="Raphael Malyankar" w:date="2025-08-10T21:01:00Z" w16du:dateUtc="2025-08-11T04:01:00Z">
              <w:r w:rsidRPr="009063C9" w:rsidDel="00E71863">
                <w:rPr>
                  <w:rFonts w:cs="Arial"/>
                  <w:sz w:val="18"/>
                  <w:szCs w:val="18"/>
                </w:rPr>
                <w:delText>Full path from the exchange set root directory</w:delText>
              </w:r>
            </w:del>
          </w:p>
        </w:tc>
        <w:tc>
          <w:tcPr>
            <w:tcW w:w="804" w:type="dxa"/>
            <w:vAlign w:val="center"/>
          </w:tcPr>
          <w:p w14:paraId="08D0FA54" w14:textId="0192D2B7" w:rsidR="00B413FE" w:rsidRPr="009063C9" w:rsidDel="00E71863" w:rsidRDefault="00B413FE" w:rsidP="005B66E2">
            <w:pPr>
              <w:snapToGrid w:val="0"/>
              <w:spacing w:before="60" w:after="60" w:line="240" w:lineRule="auto"/>
              <w:jc w:val="center"/>
              <w:rPr>
                <w:del w:id="2748" w:author="Raphael Malyankar" w:date="2025-08-10T21:01:00Z" w16du:dateUtc="2025-08-11T04:01:00Z"/>
                <w:rFonts w:cs="Arial"/>
                <w:sz w:val="18"/>
                <w:szCs w:val="18"/>
              </w:rPr>
            </w:pPr>
            <w:del w:id="2749" w:author="Raphael Malyankar" w:date="2025-08-10T21:01:00Z" w16du:dateUtc="2025-08-11T04:01:00Z">
              <w:r w:rsidRPr="009063C9" w:rsidDel="00E71863">
                <w:rPr>
                  <w:rFonts w:cs="Arial"/>
                  <w:sz w:val="18"/>
                  <w:szCs w:val="18"/>
                </w:rPr>
                <w:delText>1</w:delText>
              </w:r>
            </w:del>
          </w:p>
        </w:tc>
        <w:tc>
          <w:tcPr>
            <w:tcW w:w="2497" w:type="dxa"/>
            <w:vAlign w:val="center"/>
          </w:tcPr>
          <w:p w14:paraId="54201000" w14:textId="3D39A778" w:rsidR="00B413FE" w:rsidRPr="009063C9" w:rsidDel="00E71863" w:rsidRDefault="00B413FE" w:rsidP="005B66E2">
            <w:pPr>
              <w:snapToGrid w:val="0"/>
              <w:spacing w:before="60" w:after="60" w:line="240" w:lineRule="auto"/>
              <w:jc w:val="left"/>
              <w:rPr>
                <w:del w:id="2750" w:author="Raphael Malyankar" w:date="2025-08-10T21:01:00Z" w16du:dateUtc="2025-08-11T04:01:00Z"/>
                <w:rFonts w:cs="Arial"/>
                <w:sz w:val="18"/>
                <w:szCs w:val="18"/>
              </w:rPr>
            </w:pPr>
            <w:del w:id="2751" w:author="Raphael Malyankar" w:date="2025-08-10T21:01:00Z" w16du:dateUtc="2025-08-11T04:01:00Z">
              <w:r w:rsidRPr="009063C9" w:rsidDel="00E71863">
                <w:rPr>
                  <w:rFonts w:cs="Arial"/>
                  <w:sz w:val="18"/>
                  <w:szCs w:val="18"/>
                </w:rPr>
                <w:delText>CharacterString</w:delText>
              </w:r>
            </w:del>
          </w:p>
        </w:tc>
        <w:tc>
          <w:tcPr>
            <w:tcW w:w="2999" w:type="dxa"/>
            <w:vAlign w:val="center"/>
          </w:tcPr>
          <w:p w14:paraId="6D12C5A3" w14:textId="45416B34" w:rsidR="00B413FE" w:rsidRPr="009063C9" w:rsidDel="00E71863" w:rsidRDefault="00B413FE" w:rsidP="005B66E2">
            <w:pPr>
              <w:snapToGrid w:val="0"/>
              <w:spacing w:before="60" w:after="60" w:line="240" w:lineRule="auto"/>
              <w:jc w:val="left"/>
              <w:rPr>
                <w:del w:id="2752" w:author="Raphael Malyankar" w:date="2025-08-10T21:01:00Z" w16du:dateUtc="2025-08-11T04:01:00Z"/>
                <w:rFonts w:cs="Arial"/>
                <w:sz w:val="18"/>
                <w:szCs w:val="18"/>
              </w:rPr>
            </w:pPr>
            <w:del w:id="2753" w:author="Raphael Malyankar" w:date="2025-08-10T21:01:00Z" w16du:dateUtc="2025-08-11T04:01:00Z">
              <w:r w:rsidRPr="009063C9" w:rsidDel="00E71863">
                <w:rPr>
                  <w:rFonts w:cs="Arial"/>
                  <w:sz w:val="18"/>
                  <w:szCs w:val="18"/>
                </w:rPr>
                <w:delText>Path relative to the root directory of the exchange set.  The location of the file after the exchange set is unpacked into directory &lt;EXCH_ROOT&gt; will be &lt;EXCH_ROOT&gt;/&lt;filePath&gt;/&lt;filename&gt;</w:delText>
              </w:r>
            </w:del>
          </w:p>
        </w:tc>
      </w:tr>
      <w:tr w:rsidR="00B413FE" w:rsidRPr="009063C9" w:rsidDel="00E71863" w14:paraId="797F526B" w14:textId="0B3E8532" w:rsidTr="005B66E2">
        <w:trPr>
          <w:trHeight w:val="326"/>
          <w:del w:id="2754" w:author="Raphael Malyankar" w:date="2025-08-10T21:01:00Z"/>
        </w:trPr>
        <w:tc>
          <w:tcPr>
            <w:tcW w:w="3060" w:type="dxa"/>
            <w:vAlign w:val="center"/>
          </w:tcPr>
          <w:p w14:paraId="7B541731" w14:textId="437D0769" w:rsidR="00B413FE" w:rsidRPr="009063C9" w:rsidDel="00E71863" w:rsidRDefault="00B413FE" w:rsidP="005B66E2">
            <w:pPr>
              <w:snapToGrid w:val="0"/>
              <w:spacing w:before="60" w:after="60" w:line="240" w:lineRule="auto"/>
              <w:jc w:val="left"/>
              <w:rPr>
                <w:del w:id="2755" w:author="Raphael Malyankar" w:date="2025-08-10T21:01:00Z" w16du:dateUtc="2025-08-11T04:01:00Z"/>
                <w:rFonts w:cs="Arial"/>
                <w:sz w:val="18"/>
                <w:szCs w:val="18"/>
              </w:rPr>
            </w:pPr>
            <w:del w:id="2756" w:author="Raphael Malyankar" w:date="2025-08-10T21:01:00Z" w16du:dateUtc="2025-08-11T04:01:00Z">
              <w:r w:rsidRPr="009063C9" w:rsidDel="00E71863">
                <w:rPr>
                  <w:rFonts w:cs="Arial"/>
                  <w:sz w:val="18"/>
                  <w:szCs w:val="18"/>
                </w:rPr>
                <w:delText>description</w:delText>
              </w:r>
            </w:del>
          </w:p>
        </w:tc>
        <w:tc>
          <w:tcPr>
            <w:tcW w:w="3420" w:type="dxa"/>
            <w:vAlign w:val="center"/>
          </w:tcPr>
          <w:p w14:paraId="640A9FE5" w14:textId="37B1D90E" w:rsidR="00B413FE" w:rsidRPr="009063C9" w:rsidDel="00E71863" w:rsidRDefault="00B413FE" w:rsidP="005B66E2">
            <w:pPr>
              <w:snapToGrid w:val="0"/>
              <w:spacing w:before="60" w:after="60" w:line="240" w:lineRule="auto"/>
              <w:jc w:val="left"/>
              <w:rPr>
                <w:del w:id="2757" w:author="Raphael Malyankar" w:date="2025-08-10T21:01:00Z" w16du:dateUtc="2025-08-11T04:01:00Z"/>
                <w:rFonts w:cs="Arial"/>
                <w:sz w:val="18"/>
                <w:szCs w:val="18"/>
              </w:rPr>
            </w:pPr>
            <w:del w:id="2758" w:author="Raphael Malyankar" w:date="2025-08-10T21:01:00Z" w16du:dateUtc="2025-08-11T04:01:00Z">
              <w:r w:rsidRPr="009063C9" w:rsidDel="00E71863">
                <w:rPr>
                  <w:rFonts w:cs="Arial"/>
                  <w:sz w:val="18"/>
                  <w:szCs w:val="18"/>
                </w:rPr>
                <w:delText>Short description giving the area or location covered by the dataset</w:delText>
              </w:r>
            </w:del>
          </w:p>
        </w:tc>
        <w:tc>
          <w:tcPr>
            <w:tcW w:w="804" w:type="dxa"/>
            <w:vAlign w:val="center"/>
          </w:tcPr>
          <w:p w14:paraId="06A50004" w14:textId="132C85C2" w:rsidR="00B413FE" w:rsidRPr="009063C9" w:rsidDel="00E71863" w:rsidRDefault="00B413FE" w:rsidP="005B66E2">
            <w:pPr>
              <w:snapToGrid w:val="0"/>
              <w:spacing w:before="60" w:after="60" w:line="240" w:lineRule="auto"/>
              <w:jc w:val="center"/>
              <w:rPr>
                <w:del w:id="2759" w:author="Raphael Malyankar" w:date="2025-08-10T21:01:00Z" w16du:dateUtc="2025-08-11T04:01:00Z"/>
                <w:rFonts w:cs="Arial"/>
                <w:sz w:val="18"/>
                <w:szCs w:val="18"/>
              </w:rPr>
            </w:pPr>
            <w:del w:id="2760" w:author="Raphael Malyankar" w:date="2025-08-10T21:01:00Z" w16du:dateUtc="2025-08-11T04:01:00Z">
              <w:r w:rsidRPr="009063C9" w:rsidDel="00E71863">
                <w:rPr>
                  <w:rFonts w:cs="Arial"/>
                  <w:sz w:val="18"/>
                  <w:szCs w:val="18"/>
                </w:rPr>
                <w:delText>1</w:delText>
              </w:r>
            </w:del>
          </w:p>
        </w:tc>
        <w:tc>
          <w:tcPr>
            <w:tcW w:w="2497" w:type="dxa"/>
            <w:vAlign w:val="center"/>
          </w:tcPr>
          <w:p w14:paraId="02FE5B8B" w14:textId="57D7B13D" w:rsidR="00B413FE" w:rsidRPr="009063C9" w:rsidDel="00E71863" w:rsidRDefault="00B413FE" w:rsidP="005B66E2">
            <w:pPr>
              <w:snapToGrid w:val="0"/>
              <w:spacing w:before="60" w:after="60" w:line="240" w:lineRule="auto"/>
              <w:jc w:val="left"/>
              <w:rPr>
                <w:del w:id="2761" w:author="Raphael Malyankar" w:date="2025-08-10T21:01:00Z" w16du:dateUtc="2025-08-11T04:01:00Z"/>
                <w:rFonts w:cs="Arial"/>
                <w:sz w:val="18"/>
                <w:szCs w:val="18"/>
              </w:rPr>
            </w:pPr>
            <w:del w:id="2762" w:author="Raphael Malyankar" w:date="2025-08-10T21:01:00Z" w16du:dateUtc="2025-08-11T04:01:00Z">
              <w:r w:rsidRPr="009063C9" w:rsidDel="00E71863">
                <w:rPr>
                  <w:rFonts w:cs="Arial"/>
                  <w:sz w:val="18"/>
                  <w:szCs w:val="18"/>
                </w:rPr>
                <w:delText>CharacterString</w:delText>
              </w:r>
            </w:del>
          </w:p>
        </w:tc>
        <w:tc>
          <w:tcPr>
            <w:tcW w:w="2999" w:type="dxa"/>
            <w:vAlign w:val="center"/>
          </w:tcPr>
          <w:p w14:paraId="730A9EE9" w14:textId="5CB79E3E" w:rsidR="00B413FE" w:rsidRPr="009063C9" w:rsidDel="00E71863" w:rsidRDefault="00C30C2A" w:rsidP="005B66E2">
            <w:pPr>
              <w:snapToGrid w:val="0"/>
              <w:spacing w:before="60" w:after="60" w:line="240" w:lineRule="auto"/>
              <w:jc w:val="left"/>
              <w:rPr>
                <w:del w:id="2763" w:author="Raphael Malyankar" w:date="2025-08-10T21:01:00Z" w16du:dateUtc="2025-08-11T04:01:00Z"/>
                <w:rFonts w:cs="Arial"/>
                <w:sz w:val="18"/>
                <w:szCs w:val="18"/>
              </w:rPr>
            </w:pPr>
            <w:del w:id="2764" w:author="Raphael Malyankar" w:date="2025-08-10T21:01:00Z" w16du:dateUtc="2025-08-11T04:01:00Z">
              <w:r w:rsidRPr="009063C9" w:rsidDel="00E71863">
                <w:rPr>
                  <w:rFonts w:cs="Arial"/>
                  <w:sz w:val="18"/>
                  <w:szCs w:val="18"/>
                </w:rPr>
                <w:delText>For example:</w:delText>
              </w:r>
              <w:r w:rsidR="00B413FE" w:rsidRPr="009063C9" w:rsidDel="00E71863">
                <w:rPr>
                  <w:rFonts w:cs="Arial"/>
                  <w:sz w:val="18"/>
                  <w:szCs w:val="18"/>
                </w:rPr>
                <w:delText xml:space="preserve"> </w:delText>
              </w:r>
              <w:r w:rsidRPr="009063C9" w:rsidDel="00E71863">
                <w:rPr>
                  <w:rFonts w:cs="Arial"/>
                  <w:sz w:val="18"/>
                  <w:szCs w:val="18"/>
                </w:rPr>
                <w:delText xml:space="preserve">A </w:delText>
              </w:r>
              <w:r w:rsidR="00B413FE" w:rsidRPr="009063C9" w:rsidDel="00E71863">
                <w:rPr>
                  <w:rFonts w:cs="Arial"/>
                  <w:sz w:val="18"/>
                  <w:szCs w:val="18"/>
                </w:rPr>
                <w:delText>harbour or port name, between two named locations etc</w:delText>
              </w:r>
            </w:del>
          </w:p>
        </w:tc>
      </w:tr>
      <w:tr w:rsidR="00B413FE" w:rsidRPr="009063C9" w:rsidDel="00E71863" w14:paraId="3CC1D1F6" w14:textId="5B8936BF" w:rsidTr="005B66E2">
        <w:trPr>
          <w:trHeight w:val="326"/>
          <w:del w:id="2765" w:author="Raphael Malyankar" w:date="2025-08-10T21:01:00Z"/>
        </w:trPr>
        <w:tc>
          <w:tcPr>
            <w:tcW w:w="3060" w:type="dxa"/>
            <w:vAlign w:val="center"/>
          </w:tcPr>
          <w:p w14:paraId="2489DADE" w14:textId="297E4E70" w:rsidR="00B413FE" w:rsidRPr="009063C9" w:rsidDel="00E71863" w:rsidRDefault="00B413FE" w:rsidP="005B66E2">
            <w:pPr>
              <w:snapToGrid w:val="0"/>
              <w:spacing w:before="60" w:after="60" w:line="240" w:lineRule="auto"/>
              <w:jc w:val="left"/>
              <w:rPr>
                <w:del w:id="2766" w:author="Raphael Malyankar" w:date="2025-08-10T21:01:00Z" w16du:dateUtc="2025-08-11T04:01:00Z"/>
                <w:rFonts w:cs="Arial"/>
                <w:sz w:val="18"/>
                <w:szCs w:val="18"/>
              </w:rPr>
            </w:pPr>
            <w:del w:id="2767" w:author="Raphael Malyankar" w:date="2025-08-10T21:01:00Z" w16du:dateUtc="2025-08-11T04:01:00Z">
              <w:r w:rsidRPr="009063C9" w:rsidDel="00E71863">
                <w:rPr>
                  <w:rFonts w:cs="Arial"/>
                  <w:sz w:val="18"/>
                  <w:szCs w:val="18"/>
                </w:rPr>
                <w:delText>dataProtection</w:delText>
              </w:r>
            </w:del>
          </w:p>
        </w:tc>
        <w:tc>
          <w:tcPr>
            <w:tcW w:w="3420" w:type="dxa"/>
            <w:vAlign w:val="center"/>
          </w:tcPr>
          <w:p w14:paraId="579E4433" w14:textId="60D4A329" w:rsidR="00B413FE" w:rsidRPr="009063C9" w:rsidDel="00E71863" w:rsidRDefault="00B413FE" w:rsidP="005B66E2">
            <w:pPr>
              <w:snapToGrid w:val="0"/>
              <w:spacing w:before="60" w:after="60" w:line="240" w:lineRule="auto"/>
              <w:jc w:val="left"/>
              <w:rPr>
                <w:del w:id="2768" w:author="Raphael Malyankar" w:date="2025-08-10T21:01:00Z" w16du:dateUtc="2025-08-11T04:01:00Z"/>
                <w:rFonts w:cs="Arial"/>
                <w:sz w:val="18"/>
                <w:szCs w:val="18"/>
              </w:rPr>
            </w:pPr>
            <w:del w:id="2769" w:author="Raphael Malyankar" w:date="2025-08-10T21:01:00Z" w16du:dateUtc="2025-08-11T04:01:00Z">
              <w:r w:rsidRPr="009063C9" w:rsidDel="00E71863">
                <w:rPr>
                  <w:rFonts w:cs="Arial"/>
                  <w:sz w:val="18"/>
                  <w:szCs w:val="18"/>
                </w:rPr>
                <w:delText>Indicates if the data is encrypted</w:delText>
              </w:r>
            </w:del>
          </w:p>
        </w:tc>
        <w:tc>
          <w:tcPr>
            <w:tcW w:w="804" w:type="dxa"/>
            <w:vAlign w:val="center"/>
          </w:tcPr>
          <w:p w14:paraId="6DAB324A" w14:textId="67191069" w:rsidR="00B413FE" w:rsidRPr="009063C9" w:rsidDel="00E71863" w:rsidRDefault="00B413FE" w:rsidP="005B66E2">
            <w:pPr>
              <w:snapToGrid w:val="0"/>
              <w:spacing w:before="60" w:after="60" w:line="240" w:lineRule="auto"/>
              <w:jc w:val="center"/>
              <w:rPr>
                <w:del w:id="2770" w:author="Raphael Malyankar" w:date="2025-08-10T21:01:00Z" w16du:dateUtc="2025-08-11T04:01:00Z"/>
                <w:rFonts w:cs="Arial"/>
                <w:sz w:val="18"/>
                <w:szCs w:val="18"/>
              </w:rPr>
            </w:pPr>
            <w:del w:id="2771" w:author="Raphael Malyankar" w:date="2025-08-10T21:01:00Z" w16du:dateUtc="2025-08-11T04:01:00Z">
              <w:r w:rsidRPr="009063C9" w:rsidDel="00E71863">
                <w:rPr>
                  <w:rFonts w:cs="Arial"/>
                  <w:sz w:val="18"/>
                  <w:szCs w:val="18"/>
                </w:rPr>
                <w:delText>0..1</w:delText>
              </w:r>
            </w:del>
          </w:p>
        </w:tc>
        <w:tc>
          <w:tcPr>
            <w:tcW w:w="2497" w:type="dxa"/>
            <w:vAlign w:val="center"/>
          </w:tcPr>
          <w:p w14:paraId="5BB531F3" w14:textId="1801F145" w:rsidR="00B413FE" w:rsidRPr="009063C9" w:rsidDel="00E71863" w:rsidRDefault="00B413FE" w:rsidP="005B66E2">
            <w:pPr>
              <w:snapToGrid w:val="0"/>
              <w:spacing w:before="60" w:after="60" w:line="240" w:lineRule="auto"/>
              <w:jc w:val="left"/>
              <w:rPr>
                <w:del w:id="2772" w:author="Raphael Malyankar" w:date="2025-08-10T21:01:00Z" w16du:dateUtc="2025-08-11T04:01:00Z"/>
                <w:rFonts w:cs="Arial"/>
                <w:sz w:val="18"/>
                <w:szCs w:val="18"/>
              </w:rPr>
            </w:pPr>
            <w:del w:id="2773" w:author="Raphael Malyankar" w:date="2025-08-10T21:01:00Z" w16du:dateUtc="2025-08-11T04:01:00Z">
              <w:r w:rsidRPr="009063C9" w:rsidDel="00E71863">
                <w:rPr>
                  <w:rFonts w:cs="Arial"/>
                  <w:sz w:val="18"/>
                  <w:szCs w:val="18"/>
                </w:rPr>
                <w:delText>Boolean</w:delText>
              </w:r>
            </w:del>
          </w:p>
        </w:tc>
        <w:tc>
          <w:tcPr>
            <w:tcW w:w="2999" w:type="dxa"/>
            <w:vAlign w:val="center"/>
          </w:tcPr>
          <w:p w14:paraId="514A14DD" w14:textId="78CDDA5E" w:rsidR="00B413FE" w:rsidRPr="009063C9" w:rsidDel="00E71863" w:rsidRDefault="00B413FE" w:rsidP="005B66E2">
            <w:pPr>
              <w:snapToGrid w:val="0"/>
              <w:spacing w:before="60" w:after="60" w:line="240" w:lineRule="auto"/>
              <w:contextualSpacing/>
              <w:jc w:val="left"/>
              <w:rPr>
                <w:del w:id="2774" w:author="Raphael Malyankar" w:date="2025-08-10T21:01:00Z" w16du:dateUtc="2025-08-11T04:01:00Z"/>
                <w:rFonts w:cs="Arial"/>
                <w:sz w:val="18"/>
                <w:szCs w:val="18"/>
              </w:rPr>
            </w:pPr>
            <w:del w:id="2775" w:author="Raphael Malyankar" w:date="2025-08-10T21:01:00Z" w16du:dateUtc="2025-08-11T04:01:00Z">
              <w:r w:rsidRPr="009063C9" w:rsidDel="00E71863">
                <w:rPr>
                  <w:rFonts w:cs="Arial"/>
                  <w:sz w:val="18"/>
                  <w:szCs w:val="18"/>
                </w:rPr>
                <w:delText>0 indicates an unencrypted dataset</w:delText>
              </w:r>
            </w:del>
          </w:p>
          <w:p w14:paraId="220F371B" w14:textId="7168C638" w:rsidR="00B413FE" w:rsidRPr="009063C9" w:rsidDel="00E71863" w:rsidRDefault="00B413FE" w:rsidP="005B66E2">
            <w:pPr>
              <w:snapToGrid w:val="0"/>
              <w:spacing w:before="60" w:after="60" w:line="240" w:lineRule="auto"/>
              <w:contextualSpacing/>
              <w:jc w:val="left"/>
              <w:rPr>
                <w:del w:id="2776" w:author="Raphael Malyankar" w:date="2025-08-10T21:01:00Z" w16du:dateUtc="2025-08-11T04:01:00Z"/>
                <w:rFonts w:cs="Arial"/>
                <w:sz w:val="18"/>
                <w:szCs w:val="18"/>
              </w:rPr>
            </w:pPr>
            <w:del w:id="2777" w:author="Raphael Malyankar" w:date="2025-08-10T21:01:00Z" w16du:dateUtc="2025-08-11T04:01:00Z">
              <w:r w:rsidRPr="009063C9" w:rsidDel="00E71863">
                <w:rPr>
                  <w:rFonts w:cs="Arial"/>
                  <w:sz w:val="18"/>
                  <w:szCs w:val="18"/>
                </w:rPr>
                <w:delText>1 indicates an encrypted dataset</w:delText>
              </w:r>
            </w:del>
          </w:p>
        </w:tc>
      </w:tr>
      <w:tr w:rsidR="00B413FE" w:rsidRPr="009063C9" w:rsidDel="00E71863" w14:paraId="66F00A62" w14:textId="6E89CCE0" w:rsidTr="005B66E2">
        <w:trPr>
          <w:trHeight w:val="326"/>
          <w:del w:id="2778" w:author="Raphael Malyankar" w:date="2025-08-10T21:01:00Z"/>
        </w:trPr>
        <w:tc>
          <w:tcPr>
            <w:tcW w:w="3060" w:type="dxa"/>
            <w:vAlign w:val="center"/>
          </w:tcPr>
          <w:p w14:paraId="72A0AB52" w14:textId="1900435D" w:rsidR="00B413FE" w:rsidRPr="009063C9" w:rsidDel="00E71863" w:rsidRDefault="00B413FE" w:rsidP="005B66E2">
            <w:pPr>
              <w:snapToGrid w:val="0"/>
              <w:spacing w:before="60" w:after="60" w:line="240" w:lineRule="auto"/>
              <w:jc w:val="left"/>
              <w:rPr>
                <w:del w:id="2779" w:author="Raphael Malyankar" w:date="2025-08-10T21:01:00Z" w16du:dateUtc="2025-08-11T04:01:00Z"/>
                <w:rFonts w:cs="Arial"/>
                <w:sz w:val="18"/>
                <w:szCs w:val="18"/>
              </w:rPr>
            </w:pPr>
            <w:del w:id="2780" w:author="Raphael Malyankar" w:date="2025-08-10T21:01:00Z" w16du:dateUtc="2025-08-11T04:01:00Z">
              <w:r w:rsidRPr="009063C9" w:rsidDel="00E71863">
                <w:rPr>
                  <w:rFonts w:cs="Arial"/>
                  <w:sz w:val="18"/>
                  <w:szCs w:val="18"/>
                </w:rPr>
                <w:delText>protectionScheme</w:delText>
              </w:r>
            </w:del>
          </w:p>
        </w:tc>
        <w:tc>
          <w:tcPr>
            <w:tcW w:w="3420" w:type="dxa"/>
            <w:vAlign w:val="center"/>
          </w:tcPr>
          <w:p w14:paraId="18D96AA4" w14:textId="2F113A53" w:rsidR="00B413FE" w:rsidRPr="009063C9" w:rsidDel="00E71863" w:rsidRDefault="00A57D35" w:rsidP="00ED1181">
            <w:pPr>
              <w:pStyle w:val="ISOComments"/>
              <w:spacing w:before="60" w:after="60" w:line="240" w:lineRule="auto"/>
              <w:rPr>
                <w:del w:id="2781" w:author="Raphael Malyankar" w:date="2025-08-10T21:01:00Z" w16du:dateUtc="2025-08-11T04:01:00Z"/>
              </w:rPr>
            </w:pPr>
            <w:del w:id="2782" w:author="Raphael Malyankar" w:date="2025-08-10T21:01:00Z" w16du:dateUtc="2025-08-11T04:01:00Z">
              <w:r w:rsidRPr="009063C9" w:rsidDel="00E71863">
                <w:rPr>
                  <w:rFonts w:cs="Arial"/>
                  <w:szCs w:val="18"/>
                  <w:lang w:val="en-CA"/>
                </w:rPr>
                <w:delText xml:space="preserve">Specification </w:delText>
              </w:r>
              <w:r w:rsidR="00B413FE" w:rsidRPr="009063C9" w:rsidDel="00E71863">
                <w:rPr>
                  <w:rFonts w:cs="Arial"/>
                  <w:szCs w:val="18"/>
                  <w:lang w:val="en-CA"/>
                </w:rPr>
                <w:delText>or method used for data protection</w:delText>
              </w:r>
            </w:del>
          </w:p>
        </w:tc>
        <w:tc>
          <w:tcPr>
            <w:tcW w:w="804" w:type="dxa"/>
            <w:vAlign w:val="center"/>
          </w:tcPr>
          <w:p w14:paraId="67DCE72C" w14:textId="26F58C6C" w:rsidR="00B413FE" w:rsidRPr="009063C9" w:rsidDel="00E71863" w:rsidRDefault="00B413FE" w:rsidP="005B66E2">
            <w:pPr>
              <w:snapToGrid w:val="0"/>
              <w:spacing w:before="60" w:after="60" w:line="240" w:lineRule="auto"/>
              <w:jc w:val="center"/>
              <w:rPr>
                <w:del w:id="2783" w:author="Raphael Malyankar" w:date="2025-08-10T21:01:00Z" w16du:dateUtc="2025-08-11T04:01:00Z"/>
                <w:rFonts w:cs="Arial"/>
                <w:sz w:val="18"/>
                <w:szCs w:val="18"/>
              </w:rPr>
            </w:pPr>
            <w:del w:id="2784" w:author="Raphael Malyankar" w:date="2025-08-10T21:01:00Z" w16du:dateUtc="2025-08-11T04:01:00Z">
              <w:r w:rsidRPr="009063C9" w:rsidDel="00E71863">
                <w:rPr>
                  <w:rFonts w:cs="Arial"/>
                  <w:sz w:val="18"/>
                  <w:szCs w:val="18"/>
                </w:rPr>
                <w:delText>0..1</w:delText>
              </w:r>
            </w:del>
          </w:p>
        </w:tc>
        <w:tc>
          <w:tcPr>
            <w:tcW w:w="2497" w:type="dxa"/>
            <w:tcBorders>
              <w:bottom w:val="single" w:sz="4" w:space="0" w:color="000000"/>
            </w:tcBorders>
            <w:vAlign w:val="center"/>
          </w:tcPr>
          <w:p w14:paraId="209D7BC5" w14:textId="12A96EA9" w:rsidR="00B413FE" w:rsidRPr="009063C9" w:rsidDel="00E71863" w:rsidRDefault="00430C85" w:rsidP="005B66E2">
            <w:pPr>
              <w:snapToGrid w:val="0"/>
              <w:spacing w:before="60" w:after="60" w:line="240" w:lineRule="auto"/>
              <w:jc w:val="left"/>
              <w:rPr>
                <w:del w:id="2785" w:author="Raphael Malyankar" w:date="2025-08-10T21:01:00Z" w16du:dateUtc="2025-08-11T04:01:00Z"/>
                <w:rFonts w:cs="Arial"/>
                <w:sz w:val="18"/>
                <w:szCs w:val="18"/>
              </w:rPr>
            </w:pPr>
            <w:del w:id="2786" w:author="Raphael Malyankar" w:date="2025-08-10T21:01:00Z" w16du:dateUtc="2025-08-11T04:01:00Z">
              <w:r w:rsidRPr="009063C9" w:rsidDel="00E71863">
                <w:rPr>
                  <w:rFonts w:cs="Arial"/>
                  <w:sz w:val="18"/>
                  <w:szCs w:val="18"/>
                </w:rPr>
                <w:delText>S100_ProtectionScheme</w:delText>
              </w:r>
            </w:del>
          </w:p>
        </w:tc>
        <w:tc>
          <w:tcPr>
            <w:tcW w:w="2999" w:type="dxa"/>
            <w:vAlign w:val="center"/>
          </w:tcPr>
          <w:p w14:paraId="54A206E9" w14:textId="09070CFC" w:rsidR="00B413FE" w:rsidRPr="009063C9" w:rsidDel="00E71863" w:rsidRDefault="00B413FE" w:rsidP="005B66E2">
            <w:pPr>
              <w:snapToGrid w:val="0"/>
              <w:spacing w:before="60" w:after="60" w:line="240" w:lineRule="auto"/>
              <w:jc w:val="left"/>
              <w:rPr>
                <w:del w:id="2787" w:author="Raphael Malyankar" w:date="2025-08-10T21:01:00Z" w16du:dateUtc="2025-08-11T04:01:00Z"/>
                <w:rFonts w:cs="Arial"/>
                <w:sz w:val="18"/>
                <w:szCs w:val="18"/>
              </w:rPr>
            </w:pPr>
          </w:p>
        </w:tc>
      </w:tr>
      <w:tr w:rsidR="009063C9" w:rsidRPr="009063C9" w:rsidDel="00E71863" w14:paraId="578DE7A0" w14:textId="7CAB799B" w:rsidTr="009063C9">
        <w:trPr>
          <w:cantSplit/>
          <w:trHeight w:val="326"/>
          <w:del w:id="2788" w:author="Raphael Malyankar" w:date="2025-08-10T21:01:00Z"/>
        </w:trPr>
        <w:tc>
          <w:tcPr>
            <w:tcW w:w="3060" w:type="dxa"/>
            <w:vAlign w:val="center"/>
          </w:tcPr>
          <w:p w14:paraId="21CB4777" w14:textId="1DC2BF8E" w:rsidR="006A42EE" w:rsidRPr="009063C9" w:rsidDel="00E71863" w:rsidRDefault="006A42EE" w:rsidP="006A42EE">
            <w:pPr>
              <w:snapToGrid w:val="0"/>
              <w:spacing w:before="60" w:after="60" w:line="240" w:lineRule="auto"/>
              <w:jc w:val="left"/>
              <w:rPr>
                <w:del w:id="2789" w:author="Raphael Malyankar" w:date="2025-08-10T21:01:00Z" w16du:dateUtc="2025-08-11T04:01:00Z"/>
                <w:rFonts w:cs="Arial"/>
                <w:sz w:val="18"/>
                <w:szCs w:val="18"/>
              </w:rPr>
            </w:pPr>
            <w:del w:id="2790" w:author="Raphael Malyankar" w:date="2025-08-10T21:01:00Z" w16du:dateUtc="2025-08-11T04:01:00Z">
              <w:r w:rsidRPr="009063C9" w:rsidDel="00E71863">
                <w:rPr>
                  <w:rFonts w:cs="Arial"/>
                  <w:sz w:val="18"/>
                  <w:szCs w:val="18"/>
                </w:rPr>
                <w:delText>digitalSignatureReference</w:delText>
              </w:r>
            </w:del>
          </w:p>
        </w:tc>
        <w:tc>
          <w:tcPr>
            <w:tcW w:w="3420" w:type="dxa"/>
            <w:vAlign w:val="center"/>
          </w:tcPr>
          <w:p w14:paraId="0E816F5C" w14:textId="26FC0457" w:rsidR="006A42EE" w:rsidRPr="009063C9" w:rsidDel="00E71863" w:rsidRDefault="00281322" w:rsidP="006A42EE">
            <w:pPr>
              <w:snapToGrid w:val="0"/>
              <w:spacing w:before="60" w:after="60" w:line="240" w:lineRule="auto"/>
              <w:jc w:val="left"/>
              <w:rPr>
                <w:del w:id="2791" w:author="Raphael Malyankar" w:date="2025-08-10T21:01:00Z" w16du:dateUtc="2025-08-11T04:01:00Z"/>
                <w:rFonts w:cs="Arial"/>
                <w:sz w:val="18"/>
                <w:szCs w:val="18"/>
              </w:rPr>
            </w:pPr>
            <w:del w:id="2792" w:author="Raphael Malyankar" w:date="2025-08-10T21:01:00Z" w16du:dateUtc="2025-08-11T04:01:00Z">
              <w:r w:rsidRPr="009063C9" w:rsidDel="00E71863">
                <w:rPr>
                  <w:rFonts w:cs="Arial"/>
                  <w:sz w:val="18"/>
                  <w:szCs w:val="18"/>
                </w:rPr>
                <w:delText>Digital Signature of the file</w:delText>
              </w:r>
            </w:del>
          </w:p>
        </w:tc>
        <w:tc>
          <w:tcPr>
            <w:tcW w:w="804" w:type="dxa"/>
            <w:vAlign w:val="center"/>
          </w:tcPr>
          <w:p w14:paraId="1699C8B5" w14:textId="7035F72A" w:rsidR="006A42EE" w:rsidRPr="009063C9" w:rsidDel="00E71863" w:rsidRDefault="006A42EE" w:rsidP="006A42EE">
            <w:pPr>
              <w:snapToGrid w:val="0"/>
              <w:spacing w:before="60" w:after="60" w:line="240" w:lineRule="auto"/>
              <w:jc w:val="center"/>
              <w:rPr>
                <w:del w:id="2793" w:author="Raphael Malyankar" w:date="2025-08-10T21:01:00Z" w16du:dateUtc="2025-08-11T04:01:00Z"/>
                <w:rFonts w:cs="Arial"/>
                <w:sz w:val="18"/>
                <w:szCs w:val="18"/>
              </w:rPr>
            </w:pPr>
            <w:del w:id="2794" w:author="Raphael Malyankar" w:date="2025-08-10T21:01:00Z" w16du:dateUtc="2025-08-11T04:01:00Z">
              <w:r w:rsidRPr="009063C9" w:rsidDel="00E71863">
                <w:rPr>
                  <w:rFonts w:cs="Arial"/>
                  <w:sz w:val="18"/>
                  <w:szCs w:val="18"/>
                </w:rPr>
                <w:delText>1</w:delText>
              </w:r>
            </w:del>
          </w:p>
        </w:tc>
        <w:tc>
          <w:tcPr>
            <w:tcW w:w="2497" w:type="dxa"/>
            <w:vAlign w:val="center"/>
          </w:tcPr>
          <w:p w14:paraId="24B588A5" w14:textId="0619EFEE" w:rsidR="006A42EE" w:rsidRPr="009063C9" w:rsidDel="00E71863" w:rsidRDefault="006A42EE" w:rsidP="006A42EE">
            <w:pPr>
              <w:snapToGrid w:val="0"/>
              <w:spacing w:before="60" w:after="60" w:line="240" w:lineRule="auto"/>
              <w:jc w:val="left"/>
              <w:rPr>
                <w:del w:id="2795" w:author="Raphael Malyankar" w:date="2025-08-10T21:01:00Z" w16du:dateUtc="2025-08-11T04:01:00Z"/>
                <w:rFonts w:cs="Arial"/>
                <w:sz w:val="18"/>
                <w:szCs w:val="18"/>
              </w:rPr>
            </w:pPr>
            <w:del w:id="2796" w:author="Raphael Malyankar" w:date="2025-08-10T21:01:00Z" w16du:dateUtc="2025-08-11T04:01:00Z">
              <w:r w:rsidRPr="009063C9" w:rsidDel="00E71863">
                <w:rPr>
                  <w:sz w:val="18"/>
                  <w:szCs w:val="18"/>
                </w:rPr>
                <w:delText>S100_DigitalSignature</w:delText>
              </w:r>
            </w:del>
          </w:p>
        </w:tc>
        <w:tc>
          <w:tcPr>
            <w:tcW w:w="2999" w:type="dxa"/>
            <w:vAlign w:val="center"/>
          </w:tcPr>
          <w:p w14:paraId="6347E0F4" w14:textId="6A23DB93" w:rsidR="006A42EE" w:rsidRPr="009063C9" w:rsidDel="00E71863" w:rsidRDefault="006A42EE" w:rsidP="006A42EE">
            <w:pPr>
              <w:snapToGrid w:val="0"/>
              <w:spacing w:before="60" w:after="60" w:line="240" w:lineRule="auto"/>
              <w:jc w:val="left"/>
              <w:rPr>
                <w:del w:id="2797" w:author="Raphael Malyankar" w:date="2025-08-10T21:01:00Z" w16du:dateUtc="2025-08-11T04:01:00Z"/>
                <w:rFonts w:cs="Arial"/>
                <w:sz w:val="18"/>
                <w:szCs w:val="18"/>
              </w:rPr>
            </w:pPr>
            <w:del w:id="2798" w:author="Raphael Malyankar" w:date="2025-08-10T21:01:00Z" w16du:dateUtc="2025-08-11T04:01:00Z">
              <w:r w:rsidRPr="009063C9" w:rsidDel="00E71863">
                <w:rPr>
                  <w:rFonts w:cs="Arial"/>
                  <w:sz w:val="18"/>
                  <w:szCs w:val="18"/>
                </w:rPr>
                <w:delText>Specifies the algorithm used to compute digitalSignatureValue</w:delText>
              </w:r>
            </w:del>
          </w:p>
        </w:tc>
      </w:tr>
      <w:tr w:rsidR="006A42EE" w:rsidRPr="009063C9" w:rsidDel="00E71863" w14:paraId="332E041A" w14:textId="64EB4DD9" w:rsidTr="006A42EE">
        <w:trPr>
          <w:trHeight w:val="326"/>
          <w:del w:id="2799" w:author="Raphael Malyankar" w:date="2025-08-10T21:01:00Z"/>
        </w:trPr>
        <w:tc>
          <w:tcPr>
            <w:tcW w:w="3060" w:type="dxa"/>
            <w:vAlign w:val="center"/>
          </w:tcPr>
          <w:p w14:paraId="79FBD00B" w14:textId="16F127F7" w:rsidR="006A42EE" w:rsidRPr="009063C9" w:rsidDel="00E71863" w:rsidRDefault="006A42EE" w:rsidP="006A42EE">
            <w:pPr>
              <w:snapToGrid w:val="0"/>
              <w:spacing w:before="60" w:after="60" w:line="240" w:lineRule="auto"/>
              <w:jc w:val="left"/>
              <w:rPr>
                <w:del w:id="2800" w:author="Raphael Malyankar" w:date="2025-08-10T21:01:00Z" w16du:dateUtc="2025-08-11T04:01:00Z"/>
                <w:rFonts w:cs="Arial"/>
                <w:sz w:val="18"/>
                <w:szCs w:val="18"/>
              </w:rPr>
            </w:pPr>
            <w:del w:id="2801" w:author="Raphael Malyankar" w:date="2025-08-10T21:01:00Z" w16du:dateUtc="2025-08-11T04:01:00Z">
              <w:r w:rsidRPr="009063C9" w:rsidDel="00E71863">
                <w:rPr>
                  <w:rFonts w:cs="Arial"/>
                  <w:sz w:val="18"/>
                  <w:szCs w:val="18"/>
                </w:rPr>
                <w:delText>digitalSignatureValue</w:delText>
              </w:r>
            </w:del>
          </w:p>
        </w:tc>
        <w:tc>
          <w:tcPr>
            <w:tcW w:w="3420" w:type="dxa"/>
            <w:vAlign w:val="center"/>
          </w:tcPr>
          <w:p w14:paraId="4C693DEA" w14:textId="04037656" w:rsidR="006A42EE" w:rsidRPr="009063C9" w:rsidDel="00E71863" w:rsidRDefault="00281322" w:rsidP="006A42EE">
            <w:pPr>
              <w:snapToGrid w:val="0"/>
              <w:spacing w:before="60" w:after="60" w:line="240" w:lineRule="auto"/>
              <w:jc w:val="left"/>
              <w:rPr>
                <w:del w:id="2802" w:author="Raphael Malyankar" w:date="2025-08-10T21:01:00Z" w16du:dateUtc="2025-08-11T04:01:00Z"/>
                <w:rFonts w:cs="Arial"/>
                <w:sz w:val="18"/>
                <w:szCs w:val="18"/>
              </w:rPr>
            </w:pPr>
            <w:del w:id="2803" w:author="Raphael Malyankar" w:date="2025-08-10T21:01:00Z" w16du:dateUtc="2025-08-11T04:01:00Z">
              <w:r w:rsidRPr="009063C9" w:rsidDel="00E71863">
                <w:rPr>
                  <w:rFonts w:cs="Arial"/>
                  <w:sz w:val="18"/>
                  <w:szCs w:val="18"/>
                </w:rPr>
                <w:delText>Value derived from the digital signature</w:delText>
              </w:r>
            </w:del>
          </w:p>
        </w:tc>
        <w:tc>
          <w:tcPr>
            <w:tcW w:w="804" w:type="dxa"/>
            <w:vAlign w:val="center"/>
          </w:tcPr>
          <w:p w14:paraId="7C792706" w14:textId="7BBC08F9" w:rsidR="006A42EE" w:rsidRPr="009063C9" w:rsidDel="00E71863" w:rsidRDefault="006A42EE" w:rsidP="006A42EE">
            <w:pPr>
              <w:snapToGrid w:val="0"/>
              <w:spacing w:before="60" w:after="60" w:line="240" w:lineRule="auto"/>
              <w:jc w:val="center"/>
              <w:rPr>
                <w:del w:id="2804" w:author="Raphael Malyankar" w:date="2025-08-10T21:01:00Z" w16du:dateUtc="2025-08-11T04:01:00Z"/>
                <w:rFonts w:cs="Arial"/>
                <w:sz w:val="18"/>
                <w:szCs w:val="18"/>
              </w:rPr>
            </w:pPr>
            <w:del w:id="2805" w:author="Raphael Malyankar" w:date="2025-08-10T21:01:00Z" w16du:dateUtc="2025-08-11T04:01:00Z">
              <w:r w:rsidRPr="009063C9" w:rsidDel="00E71863">
                <w:rPr>
                  <w:rFonts w:cs="Arial"/>
                  <w:sz w:val="18"/>
                  <w:szCs w:val="18"/>
                </w:rPr>
                <w:delText>1</w:delText>
              </w:r>
            </w:del>
          </w:p>
        </w:tc>
        <w:tc>
          <w:tcPr>
            <w:tcW w:w="2497" w:type="dxa"/>
            <w:vAlign w:val="center"/>
          </w:tcPr>
          <w:p w14:paraId="4EDB1C65" w14:textId="648FA073" w:rsidR="006A42EE" w:rsidRPr="009063C9" w:rsidDel="00E71863" w:rsidRDefault="006A42EE" w:rsidP="009063C9">
            <w:pPr>
              <w:snapToGrid w:val="0"/>
              <w:spacing w:before="60" w:after="60" w:line="240" w:lineRule="auto"/>
              <w:jc w:val="left"/>
              <w:rPr>
                <w:del w:id="2806" w:author="Raphael Malyankar" w:date="2025-08-10T21:01:00Z" w16du:dateUtc="2025-08-11T04:01:00Z"/>
                <w:rFonts w:cs="Arial"/>
                <w:sz w:val="18"/>
                <w:szCs w:val="18"/>
              </w:rPr>
            </w:pPr>
            <w:del w:id="2807" w:author="Raphael Malyankar" w:date="2025-08-10T21:01:00Z" w16du:dateUtc="2025-08-11T04:01:00Z">
              <w:r w:rsidRPr="009063C9" w:rsidDel="00E71863">
                <w:rPr>
                  <w:sz w:val="18"/>
                  <w:szCs w:val="18"/>
                </w:rPr>
                <w:delText xml:space="preserve">S100_DigitalSignatureValue </w:delText>
              </w:r>
            </w:del>
          </w:p>
        </w:tc>
        <w:tc>
          <w:tcPr>
            <w:tcW w:w="2999" w:type="dxa"/>
            <w:vAlign w:val="center"/>
          </w:tcPr>
          <w:p w14:paraId="46DD3B6A" w14:textId="4A4E3D7C" w:rsidR="006A42EE" w:rsidRPr="009063C9" w:rsidDel="00E71863" w:rsidRDefault="006A42EE" w:rsidP="006A42EE">
            <w:pPr>
              <w:snapToGrid w:val="0"/>
              <w:spacing w:before="60" w:after="60"/>
              <w:jc w:val="left"/>
              <w:rPr>
                <w:del w:id="2808" w:author="Raphael Malyankar" w:date="2025-08-10T21:01:00Z" w16du:dateUtc="2025-08-11T04:01:00Z"/>
                <w:rFonts w:cs="Arial"/>
                <w:sz w:val="18"/>
                <w:szCs w:val="18"/>
              </w:rPr>
            </w:pPr>
            <w:del w:id="2809" w:author="Raphael Malyankar" w:date="2025-08-10T21:01:00Z" w16du:dateUtc="2025-08-11T04:01:00Z">
              <w:r w:rsidRPr="009063C9" w:rsidDel="00E71863">
                <w:rPr>
                  <w:rFonts w:cs="Arial"/>
                  <w:sz w:val="18"/>
                  <w:szCs w:val="18"/>
                </w:rPr>
                <w:delText>The value resulting from application of digitalSignatureReference</w:delText>
              </w:r>
            </w:del>
          </w:p>
          <w:p w14:paraId="303D1A7D" w14:textId="3C7EBB7C" w:rsidR="006A42EE" w:rsidRPr="009063C9" w:rsidDel="00E71863" w:rsidRDefault="006A42EE" w:rsidP="006A42EE">
            <w:pPr>
              <w:snapToGrid w:val="0"/>
              <w:spacing w:before="60" w:after="60" w:line="240" w:lineRule="auto"/>
              <w:jc w:val="left"/>
              <w:rPr>
                <w:del w:id="2810" w:author="Raphael Malyankar" w:date="2025-08-10T21:01:00Z" w16du:dateUtc="2025-08-11T04:01:00Z"/>
                <w:rFonts w:cs="Arial"/>
                <w:sz w:val="18"/>
                <w:szCs w:val="18"/>
              </w:rPr>
            </w:pPr>
            <w:del w:id="2811" w:author="Raphael Malyankar" w:date="2025-08-10T21:01:00Z" w16du:dateUtc="2025-08-11T04:01:00Z">
              <w:r w:rsidRPr="009063C9" w:rsidDel="00E71863">
                <w:rPr>
                  <w:rFonts w:cs="Arial"/>
                  <w:sz w:val="18"/>
                  <w:szCs w:val="18"/>
                </w:rPr>
                <w:delText>Implemented as the digital signature format specified in S-100 Part 15</w:delText>
              </w:r>
            </w:del>
          </w:p>
        </w:tc>
      </w:tr>
      <w:tr w:rsidR="00B413FE" w:rsidRPr="009063C9" w:rsidDel="00E71863" w14:paraId="240E3703" w14:textId="328D2189" w:rsidTr="00ED1181">
        <w:trPr>
          <w:trHeight w:val="326"/>
          <w:del w:id="2812" w:author="Raphael Malyankar" w:date="2025-08-10T21:01:00Z"/>
        </w:trPr>
        <w:tc>
          <w:tcPr>
            <w:tcW w:w="3060" w:type="dxa"/>
            <w:vAlign w:val="center"/>
          </w:tcPr>
          <w:p w14:paraId="0760395B" w14:textId="23725681" w:rsidR="00B413FE" w:rsidRPr="009063C9" w:rsidDel="00E71863" w:rsidRDefault="00B413FE" w:rsidP="00ED1181">
            <w:pPr>
              <w:snapToGrid w:val="0"/>
              <w:spacing w:before="60" w:after="60" w:line="240" w:lineRule="auto"/>
              <w:jc w:val="left"/>
              <w:rPr>
                <w:del w:id="2813" w:author="Raphael Malyankar" w:date="2025-08-10T21:01:00Z" w16du:dateUtc="2025-08-11T04:01:00Z"/>
                <w:rFonts w:cs="Arial"/>
                <w:sz w:val="18"/>
                <w:szCs w:val="18"/>
              </w:rPr>
            </w:pPr>
            <w:del w:id="2814" w:author="Raphael Malyankar" w:date="2025-08-10T21:01:00Z" w16du:dateUtc="2025-08-11T04:01:00Z">
              <w:r w:rsidRPr="009063C9" w:rsidDel="00E71863">
                <w:rPr>
                  <w:rFonts w:cs="Arial"/>
                  <w:sz w:val="18"/>
                  <w:szCs w:val="18"/>
                </w:rPr>
                <w:delText>copyright</w:delText>
              </w:r>
            </w:del>
          </w:p>
        </w:tc>
        <w:tc>
          <w:tcPr>
            <w:tcW w:w="3420" w:type="dxa"/>
            <w:vAlign w:val="center"/>
          </w:tcPr>
          <w:p w14:paraId="11851EB8" w14:textId="22AE410F" w:rsidR="00B413FE" w:rsidRPr="009063C9" w:rsidDel="00E71863" w:rsidRDefault="00B413FE" w:rsidP="00ED1181">
            <w:pPr>
              <w:snapToGrid w:val="0"/>
              <w:spacing w:before="60" w:after="60" w:line="240" w:lineRule="auto"/>
              <w:jc w:val="left"/>
              <w:rPr>
                <w:del w:id="2815" w:author="Raphael Malyankar" w:date="2025-08-10T21:01:00Z" w16du:dateUtc="2025-08-11T04:01:00Z"/>
                <w:rFonts w:cs="Arial"/>
                <w:sz w:val="18"/>
                <w:szCs w:val="18"/>
              </w:rPr>
            </w:pPr>
            <w:del w:id="2816" w:author="Raphael Malyankar" w:date="2025-08-10T21:01:00Z" w16du:dateUtc="2025-08-11T04:01:00Z">
              <w:r w:rsidRPr="009063C9" w:rsidDel="00E71863">
                <w:rPr>
                  <w:rFonts w:cs="Arial"/>
                  <w:sz w:val="18"/>
                  <w:szCs w:val="18"/>
                </w:rPr>
                <w:delText>Indicates if the dataset is copyrighted</w:delText>
              </w:r>
            </w:del>
          </w:p>
        </w:tc>
        <w:tc>
          <w:tcPr>
            <w:tcW w:w="804" w:type="dxa"/>
            <w:vAlign w:val="center"/>
          </w:tcPr>
          <w:p w14:paraId="3AF83756" w14:textId="0AB0E23C" w:rsidR="00B413FE" w:rsidRPr="009063C9" w:rsidDel="00E71863" w:rsidRDefault="00B413FE" w:rsidP="00ED1181">
            <w:pPr>
              <w:snapToGrid w:val="0"/>
              <w:spacing w:before="60" w:after="60" w:line="240" w:lineRule="auto"/>
              <w:jc w:val="center"/>
              <w:rPr>
                <w:del w:id="2817" w:author="Raphael Malyankar" w:date="2025-08-10T21:01:00Z" w16du:dateUtc="2025-08-11T04:01:00Z"/>
                <w:rFonts w:cs="Arial"/>
                <w:sz w:val="18"/>
                <w:szCs w:val="18"/>
              </w:rPr>
            </w:pPr>
            <w:del w:id="2818" w:author="Raphael Malyankar" w:date="2025-08-10T21:01:00Z" w16du:dateUtc="2025-08-11T04:01:00Z">
              <w:r w:rsidRPr="009063C9" w:rsidDel="00E71863">
                <w:rPr>
                  <w:rFonts w:cs="Arial"/>
                  <w:sz w:val="18"/>
                  <w:szCs w:val="18"/>
                </w:rPr>
                <w:delText>0..1</w:delText>
              </w:r>
            </w:del>
          </w:p>
        </w:tc>
        <w:tc>
          <w:tcPr>
            <w:tcW w:w="2497" w:type="dxa"/>
            <w:vAlign w:val="center"/>
          </w:tcPr>
          <w:p w14:paraId="5F6FA473" w14:textId="43D78FA7" w:rsidR="00B413FE" w:rsidRPr="009063C9" w:rsidDel="00E71863" w:rsidRDefault="00B413FE" w:rsidP="00ED1181">
            <w:pPr>
              <w:snapToGrid w:val="0"/>
              <w:spacing w:before="60" w:after="60" w:line="240" w:lineRule="auto"/>
              <w:jc w:val="left"/>
              <w:rPr>
                <w:del w:id="2819" w:author="Raphael Malyankar" w:date="2025-08-10T21:01:00Z" w16du:dateUtc="2025-08-11T04:01:00Z"/>
                <w:rFonts w:cs="Arial"/>
                <w:sz w:val="18"/>
                <w:szCs w:val="18"/>
              </w:rPr>
            </w:pPr>
            <w:del w:id="2820" w:author="Raphael Malyankar" w:date="2025-08-10T21:01:00Z" w16du:dateUtc="2025-08-11T04:01:00Z">
              <w:r w:rsidRPr="009063C9" w:rsidDel="00E71863">
                <w:rPr>
                  <w:rFonts w:cs="Arial"/>
                  <w:sz w:val="18"/>
                  <w:szCs w:val="18"/>
                </w:rPr>
                <w:delText>MD_LegalConstraints -&gt;MD_RestrictionCode &lt;copyright&gt; (ISO 19115)</w:delText>
              </w:r>
            </w:del>
          </w:p>
        </w:tc>
        <w:tc>
          <w:tcPr>
            <w:tcW w:w="2999" w:type="dxa"/>
            <w:vAlign w:val="center"/>
          </w:tcPr>
          <w:p w14:paraId="5904B12F" w14:textId="3FAEDE26" w:rsidR="00B413FE" w:rsidRPr="009063C9" w:rsidDel="00E71863" w:rsidRDefault="00B413FE" w:rsidP="00ED1181">
            <w:pPr>
              <w:snapToGrid w:val="0"/>
              <w:spacing w:before="60" w:after="60" w:line="240" w:lineRule="auto"/>
              <w:jc w:val="left"/>
              <w:rPr>
                <w:del w:id="2821" w:author="Raphael Malyankar" w:date="2025-08-10T21:01:00Z" w16du:dateUtc="2025-08-11T04:01:00Z"/>
                <w:rFonts w:cs="Arial"/>
                <w:sz w:val="18"/>
                <w:szCs w:val="18"/>
              </w:rPr>
            </w:pPr>
          </w:p>
        </w:tc>
      </w:tr>
      <w:tr w:rsidR="00B413FE" w:rsidRPr="009063C9" w:rsidDel="00E71863" w14:paraId="6112957C" w14:textId="21A0B9F9" w:rsidTr="00ED1181">
        <w:trPr>
          <w:cantSplit/>
          <w:trHeight w:val="823"/>
          <w:del w:id="2822" w:author="Raphael Malyankar" w:date="2025-08-10T21:01:00Z"/>
        </w:trPr>
        <w:tc>
          <w:tcPr>
            <w:tcW w:w="3060" w:type="dxa"/>
            <w:vAlign w:val="center"/>
          </w:tcPr>
          <w:p w14:paraId="506126E3" w14:textId="6A4F69EE" w:rsidR="00B413FE" w:rsidRPr="009063C9" w:rsidDel="00E71863" w:rsidRDefault="00B413FE" w:rsidP="00ED1181">
            <w:pPr>
              <w:snapToGrid w:val="0"/>
              <w:spacing w:before="60" w:after="60" w:line="240" w:lineRule="auto"/>
              <w:jc w:val="left"/>
              <w:rPr>
                <w:del w:id="2823" w:author="Raphael Malyankar" w:date="2025-08-10T21:01:00Z" w16du:dateUtc="2025-08-11T04:01:00Z"/>
                <w:rFonts w:cs="Arial"/>
                <w:sz w:val="18"/>
                <w:szCs w:val="18"/>
              </w:rPr>
            </w:pPr>
            <w:del w:id="2824" w:author="Raphael Malyankar" w:date="2025-08-10T21:01:00Z" w16du:dateUtc="2025-08-11T04:01:00Z">
              <w:r w:rsidRPr="009063C9" w:rsidDel="00E71863">
                <w:rPr>
                  <w:rFonts w:cs="Arial"/>
                  <w:sz w:val="18"/>
                  <w:szCs w:val="18"/>
                </w:rPr>
                <w:delText>classification</w:delText>
              </w:r>
            </w:del>
          </w:p>
        </w:tc>
        <w:tc>
          <w:tcPr>
            <w:tcW w:w="3420" w:type="dxa"/>
            <w:vAlign w:val="center"/>
          </w:tcPr>
          <w:p w14:paraId="3A1DA02B" w14:textId="22A418D0" w:rsidR="00B413FE" w:rsidRPr="009063C9" w:rsidDel="00E71863" w:rsidRDefault="00B413FE" w:rsidP="00ED1181">
            <w:pPr>
              <w:snapToGrid w:val="0"/>
              <w:spacing w:before="60" w:after="60" w:line="240" w:lineRule="auto"/>
              <w:jc w:val="left"/>
              <w:rPr>
                <w:del w:id="2825" w:author="Raphael Malyankar" w:date="2025-08-10T21:01:00Z" w16du:dateUtc="2025-08-11T04:01:00Z"/>
                <w:rFonts w:cs="Arial"/>
                <w:sz w:val="18"/>
                <w:szCs w:val="18"/>
              </w:rPr>
            </w:pPr>
            <w:del w:id="2826" w:author="Raphael Malyankar" w:date="2025-08-10T21:01:00Z" w16du:dateUtc="2025-08-11T04:01:00Z">
              <w:r w:rsidRPr="009063C9" w:rsidDel="00E71863">
                <w:rPr>
                  <w:rFonts w:cs="Arial"/>
                  <w:sz w:val="18"/>
                  <w:szCs w:val="18"/>
                </w:rPr>
                <w:delText>Indicates the security classification of the dataset</w:delText>
              </w:r>
            </w:del>
          </w:p>
        </w:tc>
        <w:tc>
          <w:tcPr>
            <w:tcW w:w="804" w:type="dxa"/>
            <w:vAlign w:val="center"/>
          </w:tcPr>
          <w:p w14:paraId="1D9652F6" w14:textId="42D7308E" w:rsidR="00B413FE" w:rsidRPr="009063C9" w:rsidDel="00E71863" w:rsidRDefault="00B413FE" w:rsidP="00ED1181">
            <w:pPr>
              <w:snapToGrid w:val="0"/>
              <w:spacing w:before="60" w:after="60" w:line="240" w:lineRule="auto"/>
              <w:jc w:val="center"/>
              <w:rPr>
                <w:del w:id="2827" w:author="Raphael Malyankar" w:date="2025-08-10T21:01:00Z" w16du:dateUtc="2025-08-11T04:01:00Z"/>
                <w:rFonts w:cs="Arial"/>
                <w:sz w:val="18"/>
                <w:szCs w:val="18"/>
              </w:rPr>
            </w:pPr>
            <w:del w:id="2828" w:author="Raphael Malyankar" w:date="2025-08-10T21:01:00Z" w16du:dateUtc="2025-08-11T04:01:00Z">
              <w:r w:rsidRPr="009063C9" w:rsidDel="00E71863">
                <w:rPr>
                  <w:rFonts w:cs="Arial"/>
                  <w:sz w:val="18"/>
                  <w:szCs w:val="18"/>
                </w:rPr>
                <w:delText>0..1</w:delText>
              </w:r>
            </w:del>
          </w:p>
        </w:tc>
        <w:tc>
          <w:tcPr>
            <w:tcW w:w="2497" w:type="dxa"/>
            <w:vAlign w:val="center"/>
          </w:tcPr>
          <w:p w14:paraId="2AF969D5" w14:textId="32DEBC7A" w:rsidR="00B413FE" w:rsidRPr="009063C9" w:rsidDel="00E71863" w:rsidRDefault="00B413FE" w:rsidP="00ED1181">
            <w:pPr>
              <w:spacing w:before="60" w:after="60" w:line="240" w:lineRule="auto"/>
              <w:jc w:val="left"/>
              <w:rPr>
                <w:del w:id="2829" w:author="Raphael Malyankar" w:date="2025-08-10T21:01:00Z" w16du:dateUtc="2025-08-11T04:01:00Z"/>
                <w:rFonts w:cs="Arial"/>
                <w:sz w:val="18"/>
                <w:szCs w:val="18"/>
              </w:rPr>
            </w:pPr>
            <w:del w:id="2830" w:author="Raphael Malyankar" w:date="2025-08-10T21:01:00Z" w16du:dateUtc="2025-08-11T04:01:00Z">
              <w:r w:rsidRPr="009063C9" w:rsidDel="00E71863">
                <w:rPr>
                  <w:rFonts w:cs="Arial"/>
                  <w:sz w:val="18"/>
                  <w:szCs w:val="18"/>
                </w:rPr>
                <w:delText>Class</w:delText>
              </w:r>
            </w:del>
          </w:p>
          <w:p w14:paraId="3D5DC847" w14:textId="35A3E00A" w:rsidR="00B413FE" w:rsidRPr="009063C9" w:rsidDel="00E71863" w:rsidRDefault="00B413FE" w:rsidP="00ED1181">
            <w:pPr>
              <w:spacing w:before="60" w:after="60" w:line="240" w:lineRule="auto"/>
              <w:jc w:val="left"/>
              <w:rPr>
                <w:del w:id="2831" w:author="Raphael Malyankar" w:date="2025-08-10T21:01:00Z" w16du:dateUtc="2025-08-11T04:01:00Z"/>
                <w:rFonts w:cs="Arial"/>
                <w:sz w:val="18"/>
                <w:szCs w:val="18"/>
              </w:rPr>
            </w:pPr>
            <w:del w:id="2832" w:author="Raphael Malyankar" w:date="2025-08-10T21:01:00Z" w16du:dateUtc="2025-08-11T04:01:00Z">
              <w:r w:rsidRPr="009063C9" w:rsidDel="00E71863">
                <w:rPr>
                  <w:rFonts w:cs="Arial"/>
                  <w:sz w:val="18"/>
                  <w:szCs w:val="18"/>
                </w:rPr>
                <w:delText>MD_SecurityConstraints&gt;MD_ClassificationCode (codelist)</w:delText>
              </w:r>
            </w:del>
          </w:p>
        </w:tc>
        <w:tc>
          <w:tcPr>
            <w:tcW w:w="2999" w:type="dxa"/>
            <w:vAlign w:val="center"/>
          </w:tcPr>
          <w:p w14:paraId="51D91299" w14:textId="491AB9B3" w:rsidR="00B413FE" w:rsidRPr="009063C9" w:rsidDel="00E71863" w:rsidRDefault="00B413FE" w:rsidP="00ED1181">
            <w:pPr>
              <w:spacing w:before="60" w:after="0" w:line="240" w:lineRule="auto"/>
              <w:contextualSpacing/>
              <w:jc w:val="left"/>
              <w:rPr>
                <w:del w:id="2833" w:author="Raphael Malyankar" w:date="2025-08-10T21:01:00Z" w16du:dateUtc="2025-08-11T04:01:00Z"/>
                <w:rFonts w:cs="Arial"/>
                <w:sz w:val="18"/>
                <w:szCs w:val="18"/>
              </w:rPr>
            </w:pPr>
            <w:del w:id="2834" w:author="Raphael Malyankar" w:date="2025-08-10T21:01:00Z" w16du:dateUtc="2025-08-11T04:01:00Z">
              <w:r w:rsidRPr="009063C9" w:rsidDel="00E71863">
                <w:rPr>
                  <w:rFonts w:cs="Arial"/>
                  <w:sz w:val="18"/>
                  <w:szCs w:val="18"/>
                </w:rPr>
                <w:delText>1. unclassified</w:delText>
              </w:r>
            </w:del>
          </w:p>
          <w:p w14:paraId="0FAB6A60" w14:textId="04ACC7F2" w:rsidR="00B413FE" w:rsidRPr="009063C9" w:rsidDel="00E71863" w:rsidRDefault="00B413FE" w:rsidP="00ED1181">
            <w:pPr>
              <w:spacing w:after="0" w:line="240" w:lineRule="auto"/>
              <w:contextualSpacing/>
              <w:jc w:val="left"/>
              <w:rPr>
                <w:del w:id="2835" w:author="Raphael Malyankar" w:date="2025-08-10T21:01:00Z" w16du:dateUtc="2025-08-11T04:01:00Z"/>
                <w:rFonts w:cs="Arial"/>
                <w:sz w:val="18"/>
                <w:szCs w:val="18"/>
              </w:rPr>
            </w:pPr>
            <w:del w:id="2836" w:author="Raphael Malyankar" w:date="2025-08-10T21:01:00Z" w16du:dateUtc="2025-08-11T04:01:00Z">
              <w:r w:rsidRPr="009063C9" w:rsidDel="00E71863">
                <w:rPr>
                  <w:rFonts w:cs="Arial"/>
                  <w:sz w:val="18"/>
                  <w:szCs w:val="18"/>
                </w:rPr>
                <w:delText>2. restricted</w:delText>
              </w:r>
            </w:del>
          </w:p>
          <w:p w14:paraId="3E1CA2D7" w14:textId="7176A6C7" w:rsidR="00B413FE" w:rsidRPr="009063C9" w:rsidDel="00E71863" w:rsidRDefault="00B413FE" w:rsidP="00ED1181">
            <w:pPr>
              <w:spacing w:after="0" w:line="240" w:lineRule="auto"/>
              <w:contextualSpacing/>
              <w:jc w:val="left"/>
              <w:rPr>
                <w:del w:id="2837" w:author="Raphael Malyankar" w:date="2025-08-10T21:01:00Z" w16du:dateUtc="2025-08-11T04:01:00Z"/>
                <w:rFonts w:cs="Arial"/>
                <w:sz w:val="18"/>
                <w:szCs w:val="18"/>
              </w:rPr>
            </w:pPr>
            <w:del w:id="2838" w:author="Raphael Malyankar" w:date="2025-08-10T21:01:00Z" w16du:dateUtc="2025-08-11T04:01:00Z">
              <w:r w:rsidRPr="009063C9" w:rsidDel="00E71863">
                <w:rPr>
                  <w:rFonts w:cs="Arial"/>
                  <w:sz w:val="18"/>
                  <w:szCs w:val="18"/>
                </w:rPr>
                <w:delText>3. confidential</w:delText>
              </w:r>
            </w:del>
          </w:p>
          <w:p w14:paraId="6B9FF442" w14:textId="5B01175E" w:rsidR="00B413FE" w:rsidRPr="009063C9" w:rsidDel="00E71863" w:rsidRDefault="00B413FE" w:rsidP="00ED1181">
            <w:pPr>
              <w:spacing w:after="0" w:line="240" w:lineRule="auto"/>
              <w:contextualSpacing/>
              <w:jc w:val="left"/>
              <w:rPr>
                <w:del w:id="2839" w:author="Raphael Malyankar" w:date="2025-08-10T21:01:00Z" w16du:dateUtc="2025-08-11T04:01:00Z"/>
                <w:rFonts w:cs="Arial"/>
                <w:sz w:val="18"/>
                <w:szCs w:val="18"/>
              </w:rPr>
            </w:pPr>
            <w:del w:id="2840" w:author="Raphael Malyankar" w:date="2025-08-10T21:01:00Z" w16du:dateUtc="2025-08-11T04:01:00Z">
              <w:r w:rsidRPr="009063C9" w:rsidDel="00E71863">
                <w:rPr>
                  <w:rFonts w:cs="Arial"/>
                  <w:sz w:val="18"/>
                  <w:szCs w:val="18"/>
                </w:rPr>
                <w:delText>4. secret</w:delText>
              </w:r>
            </w:del>
          </w:p>
          <w:p w14:paraId="726A863A" w14:textId="621CF19C" w:rsidR="00B413FE" w:rsidRPr="009063C9" w:rsidDel="00E71863" w:rsidRDefault="00B413FE" w:rsidP="008222B1">
            <w:pPr>
              <w:snapToGrid w:val="0"/>
              <w:spacing w:after="0" w:line="240" w:lineRule="auto"/>
              <w:contextualSpacing/>
              <w:jc w:val="left"/>
              <w:rPr>
                <w:del w:id="2841" w:author="Raphael Malyankar" w:date="2025-08-10T21:01:00Z" w16du:dateUtc="2025-08-11T04:01:00Z"/>
                <w:rFonts w:cs="Arial"/>
                <w:sz w:val="18"/>
                <w:szCs w:val="18"/>
              </w:rPr>
            </w:pPr>
            <w:del w:id="2842" w:author="Raphael Malyankar" w:date="2025-08-10T21:01:00Z" w16du:dateUtc="2025-08-11T04:01:00Z">
              <w:r w:rsidRPr="009063C9" w:rsidDel="00E71863">
                <w:rPr>
                  <w:rFonts w:cs="Arial"/>
                  <w:sz w:val="18"/>
                  <w:szCs w:val="18"/>
                </w:rPr>
                <w:delText>5. top secret</w:delText>
              </w:r>
            </w:del>
          </w:p>
          <w:p w14:paraId="7BAC61D1" w14:textId="1037DF7C" w:rsidR="00EA4AB2" w:rsidRPr="009063C9" w:rsidDel="00E71863" w:rsidRDefault="00EA4AB2" w:rsidP="008222B1">
            <w:pPr>
              <w:snapToGrid w:val="0"/>
              <w:spacing w:after="0" w:line="240" w:lineRule="auto"/>
              <w:jc w:val="left"/>
              <w:rPr>
                <w:del w:id="2843" w:author="Raphael Malyankar" w:date="2025-08-10T21:01:00Z" w16du:dateUtc="2025-08-11T04:01:00Z"/>
                <w:sz w:val="18"/>
                <w:szCs w:val="18"/>
              </w:rPr>
            </w:pPr>
            <w:del w:id="2844" w:author="Raphael Malyankar" w:date="2025-08-10T21:01:00Z" w16du:dateUtc="2025-08-11T04:01:00Z">
              <w:r w:rsidRPr="009063C9" w:rsidDel="00E71863">
                <w:rPr>
                  <w:sz w:val="18"/>
                  <w:szCs w:val="18"/>
                </w:rPr>
                <w:delText>6. sensitive but unclassified</w:delText>
              </w:r>
            </w:del>
          </w:p>
          <w:p w14:paraId="1F318DC8" w14:textId="791C096A" w:rsidR="00EA4AB2" w:rsidRPr="009063C9" w:rsidDel="00E71863" w:rsidRDefault="00EA4AB2" w:rsidP="008222B1">
            <w:pPr>
              <w:snapToGrid w:val="0"/>
              <w:spacing w:after="0" w:line="240" w:lineRule="auto"/>
              <w:jc w:val="left"/>
              <w:rPr>
                <w:del w:id="2845" w:author="Raphael Malyankar" w:date="2025-08-10T21:01:00Z" w16du:dateUtc="2025-08-11T04:01:00Z"/>
                <w:sz w:val="18"/>
                <w:szCs w:val="18"/>
              </w:rPr>
            </w:pPr>
            <w:del w:id="2846" w:author="Raphael Malyankar" w:date="2025-08-10T21:01:00Z" w16du:dateUtc="2025-08-11T04:01:00Z">
              <w:r w:rsidRPr="009063C9" w:rsidDel="00E71863">
                <w:rPr>
                  <w:sz w:val="18"/>
                  <w:szCs w:val="18"/>
                </w:rPr>
                <w:delText>7. for official use only</w:delText>
              </w:r>
            </w:del>
          </w:p>
          <w:p w14:paraId="4B18F910" w14:textId="3D9E1117" w:rsidR="00EA4AB2" w:rsidRPr="009063C9" w:rsidDel="00E71863" w:rsidRDefault="00EA4AB2" w:rsidP="008222B1">
            <w:pPr>
              <w:snapToGrid w:val="0"/>
              <w:spacing w:after="0" w:line="240" w:lineRule="auto"/>
              <w:jc w:val="left"/>
              <w:rPr>
                <w:del w:id="2847" w:author="Raphael Malyankar" w:date="2025-08-10T21:01:00Z" w16du:dateUtc="2025-08-11T04:01:00Z"/>
                <w:sz w:val="18"/>
                <w:szCs w:val="18"/>
              </w:rPr>
            </w:pPr>
            <w:del w:id="2848" w:author="Raphael Malyankar" w:date="2025-08-10T21:01:00Z" w16du:dateUtc="2025-08-11T04:01:00Z">
              <w:r w:rsidRPr="009063C9" w:rsidDel="00E71863">
                <w:rPr>
                  <w:sz w:val="18"/>
                  <w:szCs w:val="18"/>
                </w:rPr>
                <w:delText>8. protected</w:delText>
              </w:r>
            </w:del>
          </w:p>
          <w:p w14:paraId="1817B8A0" w14:textId="1DDC25BE" w:rsidR="00EA4AB2" w:rsidRPr="009063C9" w:rsidDel="00E71863" w:rsidRDefault="00EA4AB2" w:rsidP="00EA4AB2">
            <w:pPr>
              <w:snapToGrid w:val="0"/>
              <w:spacing w:after="60" w:line="240" w:lineRule="auto"/>
              <w:contextualSpacing/>
              <w:jc w:val="left"/>
              <w:rPr>
                <w:del w:id="2849" w:author="Raphael Malyankar" w:date="2025-08-10T21:01:00Z" w16du:dateUtc="2025-08-11T04:01:00Z"/>
                <w:rFonts w:cs="Arial"/>
                <w:sz w:val="18"/>
                <w:szCs w:val="18"/>
              </w:rPr>
            </w:pPr>
            <w:del w:id="2850" w:author="Raphael Malyankar" w:date="2025-08-10T21:01:00Z" w16du:dateUtc="2025-08-11T04:01:00Z">
              <w:r w:rsidRPr="009063C9" w:rsidDel="00E71863">
                <w:rPr>
                  <w:sz w:val="18"/>
                  <w:szCs w:val="18"/>
                </w:rPr>
                <w:delText>9. limited distribution</w:delText>
              </w:r>
            </w:del>
          </w:p>
        </w:tc>
      </w:tr>
      <w:tr w:rsidR="00B413FE" w:rsidRPr="009063C9" w:rsidDel="00E71863" w14:paraId="27AADCBD" w14:textId="55D7B2B3" w:rsidTr="00ED1181">
        <w:trPr>
          <w:trHeight w:val="497"/>
          <w:del w:id="2851" w:author="Raphael Malyankar" w:date="2025-08-10T21:01:00Z"/>
        </w:trPr>
        <w:tc>
          <w:tcPr>
            <w:tcW w:w="3060" w:type="dxa"/>
            <w:vAlign w:val="center"/>
          </w:tcPr>
          <w:p w14:paraId="20FD9B34" w14:textId="043CE4D4" w:rsidR="00B413FE" w:rsidRPr="009063C9" w:rsidDel="00E71863" w:rsidRDefault="00B413FE" w:rsidP="00ED1181">
            <w:pPr>
              <w:snapToGrid w:val="0"/>
              <w:spacing w:before="60" w:after="60" w:line="240" w:lineRule="auto"/>
              <w:jc w:val="left"/>
              <w:rPr>
                <w:del w:id="2852" w:author="Raphael Malyankar" w:date="2025-08-10T21:01:00Z" w16du:dateUtc="2025-08-11T04:01:00Z"/>
                <w:rFonts w:cs="Arial"/>
                <w:sz w:val="18"/>
                <w:szCs w:val="18"/>
              </w:rPr>
            </w:pPr>
            <w:del w:id="2853" w:author="Raphael Malyankar" w:date="2025-08-10T21:01:00Z" w16du:dateUtc="2025-08-11T04:01:00Z">
              <w:r w:rsidRPr="009063C9" w:rsidDel="00E71863">
                <w:rPr>
                  <w:rFonts w:cs="Arial"/>
                  <w:sz w:val="18"/>
                  <w:szCs w:val="18"/>
                </w:rPr>
                <w:delText>purpose</w:delText>
              </w:r>
            </w:del>
          </w:p>
        </w:tc>
        <w:tc>
          <w:tcPr>
            <w:tcW w:w="3420" w:type="dxa"/>
            <w:vAlign w:val="center"/>
          </w:tcPr>
          <w:p w14:paraId="3C37D59C" w14:textId="7A93146A" w:rsidR="00B413FE" w:rsidRPr="009063C9" w:rsidDel="00E71863" w:rsidRDefault="00B413FE" w:rsidP="00ED1181">
            <w:pPr>
              <w:snapToGrid w:val="0"/>
              <w:spacing w:before="60" w:after="60" w:line="240" w:lineRule="auto"/>
              <w:jc w:val="left"/>
              <w:rPr>
                <w:del w:id="2854" w:author="Raphael Malyankar" w:date="2025-08-10T21:01:00Z" w16du:dateUtc="2025-08-11T04:01:00Z"/>
                <w:rFonts w:cs="Arial"/>
                <w:sz w:val="18"/>
                <w:szCs w:val="18"/>
              </w:rPr>
            </w:pPr>
            <w:del w:id="2855" w:author="Raphael Malyankar" w:date="2025-08-10T21:01:00Z" w16du:dateUtc="2025-08-11T04:01:00Z">
              <w:r w:rsidRPr="009063C9" w:rsidDel="00E71863">
                <w:rPr>
                  <w:rFonts w:cs="Arial"/>
                  <w:sz w:val="18"/>
                  <w:szCs w:val="18"/>
                </w:rPr>
                <w:delText xml:space="preserve">The purpose for which the dataset has been issued </w:delText>
              </w:r>
            </w:del>
          </w:p>
        </w:tc>
        <w:tc>
          <w:tcPr>
            <w:tcW w:w="804" w:type="dxa"/>
            <w:vAlign w:val="center"/>
          </w:tcPr>
          <w:p w14:paraId="450A9298" w14:textId="58020780" w:rsidR="00B413FE" w:rsidRPr="009063C9" w:rsidDel="00E71863" w:rsidRDefault="00281322" w:rsidP="00ED1181">
            <w:pPr>
              <w:snapToGrid w:val="0"/>
              <w:spacing w:before="60" w:after="60" w:line="240" w:lineRule="auto"/>
              <w:jc w:val="center"/>
              <w:rPr>
                <w:del w:id="2856" w:author="Raphael Malyankar" w:date="2025-08-10T21:01:00Z" w16du:dateUtc="2025-08-11T04:01:00Z"/>
                <w:rFonts w:cs="Arial"/>
                <w:sz w:val="18"/>
                <w:szCs w:val="18"/>
              </w:rPr>
            </w:pPr>
            <w:del w:id="2857" w:author="Raphael Malyankar" w:date="2025-08-10T21:01:00Z" w16du:dateUtc="2025-08-11T04:01:00Z">
              <w:r w:rsidRPr="009063C9" w:rsidDel="00E71863">
                <w:rPr>
                  <w:rFonts w:cs="Arial"/>
                  <w:sz w:val="18"/>
                  <w:szCs w:val="18"/>
                </w:rPr>
                <w:delText>0..</w:delText>
              </w:r>
              <w:r w:rsidR="00B413FE" w:rsidRPr="009063C9" w:rsidDel="00E71863">
                <w:rPr>
                  <w:rFonts w:cs="Arial"/>
                  <w:sz w:val="18"/>
                  <w:szCs w:val="18"/>
                </w:rPr>
                <w:delText>1</w:delText>
              </w:r>
            </w:del>
          </w:p>
        </w:tc>
        <w:tc>
          <w:tcPr>
            <w:tcW w:w="2497" w:type="dxa"/>
            <w:vAlign w:val="center"/>
          </w:tcPr>
          <w:p w14:paraId="41A6B1A7" w14:textId="0AB4AB01" w:rsidR="00B413FE" w:rsidRPr="009063C9" w:rsidDel="00E71863" w:rsidRDefault="00B413FE" w:rsidP="00ED1181">
            <w:pPr>
              <w:snapToGrid w:val="0"/>
              <w:spacing w:before="60" w:after="60" w:line="240" w:lineRule="auto"/>
              <w:jc w:val="left"/>
              <w:rPr>
                <w:del w:id="2858" w:author="Raphael Malyankar" w:date="2025-08-10T21:01:00Z" w16du:dateUtc="2025-08-11T04:01:00Z"/>
                <w:rFonts w:cs="Arial"/>
                <w:sz w:val="18"/>
                <w:szCs w:val="18"/>
              </w:rPr>
            </w:pPr>
            <w:del w:id="2859" w:author="Raphael Malyankar" w:date="2025-08-10T21:01:00Z" w16du:dateUtc="2025-08-11T04:01:00Z">
              <w:r w:rsidRPr="009063C9" w:rsidDel="00E71863">
                <w:rPr>
                  <w:rFonts w:cs="Arial"/>
                  <w:sz w:val="18"/>
                  <w:szCs w:val="18"/>
                </w:rPr>
                <w:delText>MD_Identification&gt;purpose</w:delText>
              </w:r>
            </w:del>
          </w:p>
          <w:p w14:paraId="32FA24BE" w14:textId="342778CC" w:rsidR="00B413FE" w:rsidRPr="009063C9" w:rsidDel="00E71863" w:rsidRDefault="00B413FE" w:rsidP="00ED1181">
            <w:pPr>
              <w:snapToGrid w:val="0"/>
              <w:spacing w:before="60" w:after="60" w:line="240" w:lineRule="auto"/>
              <w:jc w:val="left"/>
              <w:rPr>
                <w:del w:id="2860" w:author="Raphael Malyankar" w:date="2025-08-10T21:01:00Z" w16du:dateUtc="2025-08-11T04:01:00Z"/>
                <w:rFonts w:cs="Arial"/>
                <w:sz w:val="18"/>
                <w:szCs w:val="18"/>
              </w:rPr>
            </w:pPr>
            <w:del w:id="2861" w:author="Raphael Malyankar" w:date="2025-08-10T21:01:00Z" w16du:dateUtc="2025-08-11T04:01:00Z">
              <w:r w:rsidRPr="009063C9" w:rsidDel="00E71863">
                <w:rPr>
                  <w:rFonts w:cs="Arial"/>
                  <w:sz w:val="18"/>
                  <w:szCs w:val="18"/>
                </w:rPr>
                <w:delText>CharacterString</w:delText>
              </w:r>
            </w:del>
          </w:p>
        </w:tc>
        <w:tc>
          <w:tcPr>
            <w:tcW w:w="2999" w:type="dxa"/>
            <w:vAlign w:val="center"/>
          </w:tcPr>
          <w:p w14:paraId="41605508" w14:textId="64D8378B" w:rsidR="00B413FE" w:rsidRPr="009063C9" w:rsidDel="00E71863" w:rsidRDefault="00BD2D3F" w:rsidP="00ED1181">
            <w:pPr>
              <w:snapToGrid w:val="0"/>
              <w:spacing w:before="60" w:after="60" w:line="240" w:lineRule="auto"/>
              <w:jc w:val="left"/>
              <w:rPr>
                <w:del w:id="2862" w:author="Raphael Malyankar" w:date="2025-08-10T21:01:00Z" w16du:dateUtc="2025-08-11T04:01:00Z"/>
                <w:rFonts w:cs="Arial"/>
                <w:sz w:val="18"/>
                <w:szCs w:val="18"/>
              </w:rPr>
            </w:pPr>
            <w:del w:id="2863" w:author="Raphael Malyankar" w:date="2025-08-10T21:01:00Z" w16du:dateUtc="2025-08-11T04:01:00Z">
              <w:r w:rsidRPr="009063C9" w:rsidDel="00E71863">
                <w:rPr>
                  <w:rFonts w:cs="Arial"/>
                  <w:sz w:val="18"/>
                  <w:szCs w:val="18"/>
                </w:rPr>
                <w:delText>For example:</w:delText>
              </w:r>
              <w:r w:rsidR="00B413FE" w:rsidRPr="009063C9" w:rsidDel="00E71863">
                <w:rPr>
                  <w:rFonts w:cs="Arial"/>
                  <w:sz w:val="18"/>
                  <w:szCs w:val="18"/>
                </w:rPr>
                <w:delText xml:space="preserve"> new, re-issue, new edition, update etc</w:delText>
              </w:r>
            </w:del>
          </w:p>
        </w:tc>
      </w:tr>
      <w:tr w:rsidR="00B413FE" w:rsidRPr="009063C9" w:rsidDel="00E71863" w14:paraId="612737AE" w14:textId="6399BAF7" w:rsidTr="00ED1181">
        <w:trPr>
          <w:trHeight w:val="839"/>
          <w:del w:id="2864" w:author="Raphael Malyankar" w:date="2025-08-10T21:01:00Z"/>
        </w:trPr>
        <w:tc>
          <w:tcPr>
            <w:tcW w:w="3060" w:type="dxa"/>
            <w:vAlign w:val="center"/>
          </w:tcPr>
          <w:p w14:paraId="60E3076A" w14:textId="51B8B3BB" w:rsidR="00B413FE" w:rsidRPr="009063C9" w:rsidDel="00E71863" w:rsidRDefault="00B413FE" w:rsidP="00ED1181">
            <w:pPr>
              <w:snapToGrid w:val="0"/>
              <w:spacing w:before="60" w:after="60" w:line="240" w:lineRule="auto"/>
              <w:jc w:val="left"/>
              <w:rPr>
                <w:del w:id="2865" w:author="Raphael Malyankar" w:date="2025-08-10T21:01:00Z" w16du:dateUtc="2025-08-11T04:01:00Z"/>
                <w:rFonts w:cs="Arial"/>
                <w:sz w:val="18"/>
                <w:szCs w:val="18"/>
              </w:rPr>
            </w:pPr>
            <w:del w:id="2866" w:author="Raphael Malyankar" w:date="2025-08-10T21:01:00Z" w16du:dateUtc="2025-08-11T04:01:00Z">
              <w:r w:rsidRPr="009063C9" w:rsidDel="00E71863">
                <w:rPr>
                  <w:rFonts w:cs="Arial"/>
                  <w:sz w:val="18"/>
                  <w:szCs w:val="18"/>
                </w:rPr>
                <w:delText>specificUsage</w:delText>
              </w:r>
            </w:del>
          </w:p>
        </w:tc>
        <w:tc>
          <w:tcPr>
            <w:tcW w:w="3420" w:type="dxa"/>
            <w:vAlign w:val="center"/>
          </w:tcPr>
          <w:p w14:paraId="00A055AA" w14:textId="1CD05109" w:rsidR="00B413FE" w:rsidRPr="009063C9" w:rsidDel="00E71863" w:rsidRDefault="00B413FE" w:rsidP="00ED1181">
            <w:pPr>
              <w:snapToGrid w:val="0"/>
              <w:spacing w:before="60" w:after="60" w:line="240" w:lineRule="auto"/>
              <w:jc w:val="left"/>
              <w:rPr>
                <w:del w:id="2867" w:author="Raphael Malyankar" w:date="2025-08-10T21:01:00Z" w16du:dateUtc="2025-08-11T04:01:00Z"/>
                <w:rFonts w:cs="Arial"/>
                <w:sz w:val="18"/>
                <w:szCs w:val="18"/>
              </w:rPr>
            </w:pPr>
            <w:del w:id="2868" w:author="Raphael Malyankar" w:date="2025-08-10T21:01:00Z" w16du:dateUtc="2025-08-11T04:01:00Z">
              <w:r w:rsidRPr="009063C9" w:rsidDel="00E71863">
                <w:rPr>
                  <w:rFonts w:cs="Arial"/>
                  <w:sz w:val="18"/>
                  <w:szCs w:val="18"/>
                </w:rPr>
                <w:delText>The use for which the dataset is intended</w:delText>
              </w:r>
            </w:del>
          </w:p>
        </w:tc>
        <w:tc>
          <w:tcPr>
            <w:tcW w:w="804" w:type="dxa"/>
            <w:vAlign w:val="center"/>
          </w:tcPr>
          <w:p w14:paraId="2202FA4E" w14:textId="098A0B00" w:rsidR="00B413FE" w:rsidRPr="009063C9" w:rsidDel="00E71863" w:rsidRDefault="00281322" w:rsidP="00ED1181">
            <w:pPr>
              <w:snapToGrid w:val="0"/>
              <w:spacing w:before="60" w:after="60" w:line="240" w:lineRule="auto"/>
              <w:jc w:val="center"/>
              <w:rPr>
                <w:del w:id="2869" w:author="Raphael Malyankar" w:date="2025-08-10T21:01:00Z" w16du:dateUtc="2025-08-11T04:01:00Z"/>
                <w:rFonts w:cs="Arial"/>
                <w:sz w:val="18"/>
                <w:szCs w:val="18"/>
              </w:rPr>
            </w:pPr>
            <w:del w:id="2870" w:author="Raphael Malyankar" w:date="2025-08-10T21:01:00Z" w16du:dateUtc="2025-08-11T04:01:00Z">
              <w:r w:rsidRPr="009063C9" w:rsidDel="00E71863">
                <w:rPr>
                  <w:rFonts w:cs="Arial"/>
                  <w:sz w:val="18"/>
                  <w:szCs w:val="18"/>
                </w:rPr>
                <w:delText>0..</w:delText>
              </w:r>
              <w:r w:rsidR="00B413FE" w:rsidRPr="009063C9" w:rsidDel="00E71863">
                <w:rPr>
                  <w:rFonts w:cs="Arial"/>
                  <w:sz w:val="18"/>
                  <w:szCs w:val="18"/>
                </w:rPr>
                <w:delText>1</w:delText>
              </w:r>
            </w:del>
          </w:p>
        </w:tc>
        <w:tc>
          <w:tcPr>
            <w:tcW w:w="2497" w:type="dxa"/>
            <w:vAlign w:val="center"/>
          </w:tcPr>
          <w:p w14:paraId="674947DE" w14:textId="7108BEDF" w:rsidR="00B413FE" w:rsidRPr="009063C9" w:rsidDel="00E71863" w:rsidRDefault="00B413FE" w:rsidP="00ED1181">
            <w:pPr>
              <w:spacing w:before="60" w:after="60" w:line="240" w:lineRule="auto"/>
              <w:jc w:val="left"/>
              <w:rPr>
                <w:del w:id="2871" w:author="Raphael Malyankar" w:date="2025-08-10T21:01:00Z" w16du:dateUtc="2025-08-11T04:01:00Z"/>
                <w:rFonts w:cs="Arial"/>
                <w:sz w:val="18"/>
                <w:szCs w:val="18"/>
              </w:rPr>
            </w:pPr>
            <w:del w:id="2872" w:author="Raphael Malyankar" w:date="2025-08-10T21:01:00Z" w16du:dateUtc="2025-08-11T04:01:00Z">
              <w:r w:rsidRPr="009063C9" w:rsidDel="00E71863">
                <w:rPr>
                  <w:rFonts w:cs="Arial"/>
                  <w:sz w:val="18"/>
                  <w:szCs w:val="18"/>
                </w:rPr>
                <w:delText>MD_USAGE&gt;specificUsage (character string)</w:delText>
              </w:r>
            </w:del>
          </w:p>
          <w:p w14:paraId="01570A93" w14:textId="2BEAA9F8" w:rsidR="00B413FE" w:rsidRPr="009063C9" w:rsidDel="00E71863" w:rsidRDefault="00B413FE" w:rsidP="009063C9">
            <w:pPr>
              <w:snapToGrid w:val="0"/>
              <w:spacing w:before="60" w:after="60" w:line="240" w:lineRule="auto"/>
              <w:jc w:val="left"/>
              <w:rPr>
                <w:del w:id="2873" w:author="Raphael Malyankar" w:date="2025-08-10T21:01:00Z" w16du:dateUtc="2025-08-11T04:01:00Z"/>
                <w:rFonts w:cs="Arial"/>
                <w:sz w:val="18"/>
                <w:szCs w:val="18"/>
                <w:lang w:val="fr-FR"/>
              </w:rPr>
            </w:pPr>
            <w:del w:id="2874" w:author="Raphael Malyankar" w:date="2025-08-10T21:01:00Z" w16du:dateUtc="2025-08-11T04:01:00Z">
              <w:r w:rsidRPr="009063C9" w:rsidDel="00E71863">
                <w:rPr>
                  <w:rFonts w:cs="Arial"/>
                  <w:sz w:val="18"/>
                  <w:szCs w:val="18"/>
                  <w:lang w:val="fr-FR"/>
                </w:rPr>
                <w:delText>MD_USAGE&gt;userContactInfo (CI_Responsib</w:delText>
              </w:r>
              <w:r w:rsidR="00281322" w:rsidRPr="009063C9" w:rsidDel="00E71863">
                <w:rPr>
                  <w:rFonts w:cs="Arial"/>
                  <w:sz w:val="18"/>
                  <w:szCs w:val="18"/>
                  <w:lang w:val="fr-FR"/>
                </w:rPr>
                <w:delText>ili</w:delText>
              </w:r>
              <w:r w:rsidRPr="009063C9" w:rsidDel="00E71863">
                <w:rPr>
                  <w:rFonts w:cs="Arial"/>
                  <w:sz w:val="18"/>
                  <w:szCs w:val="18"/>
                  <w:lang w:val="fr-FR"/>
                </w:rPr>
                <w:delText>ty)</w:delText>
              </w:r>
            </w:del>
          </w:p>
        </w:tc>
        <w:tc>
          <w:tcPr>
            <w:tcW w:w="2999" w:type="dxa"/>
            <w:vAlign w:val="center"/>
          </w:tcPr>
          <w:p w14:paraId="033D4907" w14:textId="5C5FD5CB" w:rsidR="00B413FE" w:rsidRPr="009063C9" w:rsidDel="00E71863" w:rsidRDefault="00BD2D3F" w:rsidP="00ED1181">
            <w:pPr>
              <w:snapToGrid w:val="0"/>
              <w:spacing w:before="60" w:after="60" w:line="240" w:lineRule="auto"/>
              <w:jc w:val="left"/>
              <w:rPr>
                <w:del w:id="2875" w:author="Raphael Malyankar" w:date="2025-08-10T21:01:00Z" w16du:dateUtc="2025-08-11T04:01:00Z"/>
                <w:rFonts w:cs="Arial"/>
                <w:sz w:val="18"/>
                <w:szCs w:val="18"/>
              </w:rPr>
            </w:pPr>
            <w:del w:id="2876" w:author="Raphael Malyankar" w:date="2025-08-10T21:01:00Z" w16du:dateUtc="2025-08-11T04:01:00Z">
              <w:r w:rsidRPr="009063C9" w:rsidDel="00E71863">
                <w:rPr>
                  <w:rFonts w:cs="Arial"/>
                  <w:sz w:val="18"/>
                  <w:szCs w:val="18"/>
                </w:rPr>
                <w:delText>For example:</w:delText>
              </w:r>
              <w:r w:rsidR="00B413FE" w:rsidRPr="009063C9" w:rsidDel="00E71863">
                <w:rPr>
                  <w:rFonts w:cs="Arial"/>
                  <w:sz w:val="18"/>
                  <w:szCs w:val="18"/>
                </w:rPr>
                <w:delText xml:space="preserve"> </w:delText>
              </w:r>
              <w:r w:rsidRPr="009063C9" w:rsidDel="00E71863">
                <w:rPr>
                  <w:rFonts w:cs="Arial"/>
                  <w:sz w:val="18"/>
                  <w:szCs w:val="18"/>
                </w:rPr>
                <w:delText>I</w:delText>
              </w:r>
              <w:r w:rsidR="00B413FE" w:rsidRPr="009063C9" w:rsidDel="00E71863">
                <w:rPr>
                  <w:rFonts w:cs="Arial"/>
                  <w:sz w:val="18"/>
                  <w:szCs w:val="18"/>
                </w:rPr>
                <w:delText>n the case of ENCs this would be a navigation purpose classification</w:delText>
              </w:r>
            </w:del>
          </w:p>
        </w:tc>
      </w:tr>
      <w:tr w:rsidR="00B413FE" w:rsidRPr="009063C9" w:rsidDel="00E71863" w14:paraId="4DA77DDB" w14:textId="62A69B0C" w:rsidTr="00ED1181">
        <w:trPr>
          <w:trHeight w:val="326"/>
          <w:del w:id="2877" w:author="Raphael Malyankar" w:date="2025-08-10T21:01:00Z"/>
        </w:trPr>
        <w:tc>
          <w:tcPr>
            <w:tcW w:w="3060" w:type="dxa"/>
            <w:vAlign w:val="center"/>
          </w:tcPr>
          <w:p w14:paraId="38900502" w14:textId="5C2F98E8" w:rsidR="00B413FE" w:rsidRPr="009063C9" w:rsidDel="00E71863" w:rsidRDefault="00B413FE" w:rsidP="00ED1181">
            <w:pPr>
              <w:snapToGrid w:val="0"/>
              <w:spacing w:before="60" w:after="60" w:line="240" w:lineRule="auto"/>
              <w:jc w:val="left"/>
              <w:rPr>
                <w:del w:id="2878" w:author="Raphael Malyankar" w:date="2025-08-10T21:01:00Z" w16du:dateUtc="2025-08-11T04:01:00Z"/>
                <w:rFonts w:cs="Arial"/>
                <w:sz w:val="18"/>
                <w:szCs w:val="18"/>
              </w:rPr>
            </w:pPr>
            <w:del w:id="2879" w:author="Raphael Malyankar" w:date="2025-08-10T21:01:00Z" w16du:dateUtc="2025-08-11T04:01:00Z">
              <w:r w:rsidRPr="009063C9" w:rsidDel="00E71863">
                <w:rPr>
                  <w:rFonts w:cs="Arial"/>
                  <w:sz w:val="18"/>
                  <w:szCs w:val="18"/>
                </w:rPr>
                <w:delText>editionNumber</w:delText>
              </w:r>
            </w:del>
          </w:p>
        </w:tc>
        <w:tc>
          <w:tcPr>
            <w:tcW w:w="3420" w:type="dxa"/>
            <w:vAlign w:val="center"/>
          </w:tcPr>
          <w:p w14:paraId="081CF373" w14:textId="7B707D86" w:rsidR="00B413FE" w:rsidRPr="009063C9" w:rsidDel="00E71863" w:rsidRDefault="00B413FE" w:rsidP="00ED1181">
            <w:pPr>
              <w:snapToGrid w:val="0"/>
              <w:spacing w:before="60" w:after="60" w:line="240" w:lineRule="auto"/>
              <w:jc w:val="left"/>
              <w:rPr>
                <w:del w:id="2880" w:author="Raphael Malyankar" w:date="2025-08-10T21:01:00Z" w16du:dateUtc="2025-08-11T04:01:00Z"/>
                <w:rFonts w:cs="Arial"/>
                <w:sz w:val="18"/>
                <w:szCs w:val="18"/>
              </w:rPr>
            </w:pPr>
            <w:del w:id="2881" w:author="Raphael Malyankar" w:date="2025-08-10T21:01:00Z" w16du:dateUtc="2025-08-11T04:01:00Z">
              <w:r w:rsidRPr="009063C9" w:rsidDel="00E71863">
                <w:rPr>
                  <w:rFonts w:cs="Arial"/>
                  <w:sz w:val="18"/>
                  <w:szCs w:val="18"/>
                </w:rPr>
                <w:delText>The edition number of the dataset</w:delText>
              </w:r>
            </w:del>
          </w:p>
        </w:tc>
        <w:tc>
          <w:tcPr>
            <w:tcW w:w="804" w:type="dxa"/>
            <w:vAlign w:val="center"/>
          </w:tcPr>
          <w:p w14:paraId="59B42E76" w14:textId="01A09C8A" w:rsidR="00B413FE" w:rsidRPr="009063C9" w:rsidDel="00E71863" w:rsidRDefault="00281322" w:rsidP="00ED1181">
            <w:pPr>
              <w:snapToGrid w:val="0"/>
              <w:spacing w:before="60" w:after="60" w:line="240" w:lineRule="auto"/>
              <w:jc w:val="center"/>
              <w:rPr>
                <w:del w:id="2882" w:author="Raphael Malyankar" w:date="2025-08-10T21:01:00Z" w16du:dateUtc="2025-08-11T04:01:00Z"/>
                <w:rFonts w:cs="Arial"/>
                <w:sz w:val="18"/>
                <w:szCs w:val="18"/>
              </w:rPr>
            </w:pPr>
            <w:del w:id="2883" w:author="Raphael Malyankar" w:date="2025-08-10T21:01:00Z" w16du:dateUtc="2025-08-11T04:01:00Z">
              <w:r w:rsidRPr="009063C9" w:rsidDel="00E71863">
                <w:rPr>
                  <w:rFonts w:cs="Arial"/>
                  <w:sz w:val="18"/>
                  <w:szCs w:val="18"/>
                </w:rPr>
                <w:delText>0..</w:delText>
              </w:r>
              <w:r w:rsidR="00B413FE" w:rsidRPr="009063C9" w:rsidDel="00E71863">
                <w:rPr>
                  <w:rFonts w:cs="Arial"/>
                  <w:sz w:val="18"/>
                  <w:szCs w:val="18"/>
                </w:rPr>
                <w:delText>1</w:delText>
              </w:r>
            </w:del>
          </w:p>
        </w:tc>
        <w:tc>
          <w:tcPr>
            <w:tcW w:w="2497" w:type="dxa"/>
            <w:vAlign w:val="center"/>
          </w:tcPr>
          <w:p w14:paraId="70673ABB" w14:textId="2A219DA3" w:rsidR="00B413FE" w:rsidRPr="009063C9" w:rsidDel="00E71863" w:rsidRDefault="00B413FE" w:rsidP="00ED1181">
            <w:pPr>
              <w:snapToGrid w:val="0"/>
              <w:spacing w:before="60" w:after="60" w:line="240" w:lineRule="auto"/>
              <w:jc w:val="left"/>
              <w:rPr>
                <w:del w:id="2884" w:author="Raphael Malyankar" w:date="2025-08-10T21:01:00Z" w16du:dateUtc="2025-08-11T04:01:00Z"/>
                <w:rFonts w:cs="Arial"/>
                <w:sz w:val="18"/>
                <w:szCs w:val="18"/>
              </w:rPr>
            </w:pPr>
            <w:del w:id="2885" w:author="Raphael Malyankar" w:date="2025-08-10T21:01:00Z" w16du:dateUtc="2025-08-11T04:01:00Z">
              <w:r w:rsidRPr="009063C9" w:rsidDel="00E71863">
                <w:rPr>
                  <w:rFonts w:cs="Arial"/>
                  <w:sz w:val="18"/>
                  <w:szCs w:val="18"/>
                </w:rPr>
                <w:delText>CharacterString</w:delText>
              </w:r>
            </w:del>
          </w:p>
        </w:tc>
        <w:tc>
          <w:tcPr>
            <w:tcW w:w="2999" w:type="dxa"/>
            <w:vAlign w:val="center"/>
          </w:tcPr>
          <w:p w14:paraId="43451E48" w14:textId="5B0179B2" w:rsidR="00B413FE" w:rsidRPr="009063C9" w:rsidDel="00E71863" w:rsidRDefault="00BD2D3F" w:rsidP="00ED1181">
            <w:pPr>
              <w:snapToGrid w:val="0"/>
              <w:spacing w:before="60" w:after="60" w:line="240" w:lineRule="auto"/>
              <w:jc w:val="left"/>
              <w:rPr>
                <w:del w:id="2886" w:author="Raphael Malyankar" w:date="2025-08-10T21:01:00Z" w16du:dateUtc="2025-08-11T04:01:00Z"/>
                <w:rFonts w:eastAsia="Times New Roman" w:cs="Arial"/>
                <w:sz w:val="18"/>
                <w:szCs w:val="18"/>
              </w:rPr>
            </w:pPr>
            <w:del w:id="2887" w:author="Raphael Malyankar" w:date="2025-08-10T21:01:00Z" w16du:dateUtc="2025-08-11T04:01:00Z">
              <w:r w:rsidRPr="009063C9" w:rsidDel="00E71863">
                <w:rPr>
                  <w:rFonts w:eastAsia="Times New Roman" w:cs="Arial"/>
                  <w:sz w:val="18"/>
                  <w:szCs w:val="18"/>
                </w:rPr>
                <w:delText>When</w:delText>
              </w:r>
              <w:r w:rsidR="00B413FE" w:rsidRPr="009063C9" w:rsidDel="00E71863">
                <w:rPr>
                  <w:rFonts w:eastAsia="Times New Roman" w:cs="Arial"/>
                  <w:sz w:val="18"/>
                  <w:szCs w:val="18"/>
                </w:rPr>
                <w:delText xml:space="preserve"> a data set is initially created, the edition number 1 is assigned to it. The edition number is increased by 1 at each new edition. Edition number remai</w:delText>
              </w:r>
              <w:r w:rsidR="00C30C2A" w:rsidRPr="009063C9" w:rsidDel="00E71863">
                <w:rPr>
                  <w:rFonts w:eastAsia="Times New Roman" w:cs="Arial"/>
                  <w:sz w:val="18"/>
                  <w:szCs w:val="18"/>
                </w:rPr>
                <w:delText>ns the same for a re-issue</w:delText>
              </w:r>
            </w:del>
          </w:p>
        </w:tc>
      </w:tr>
      <w:tr w:rsidR="00132692" w:rsidRPr="009063C9" w:rsidDel="00E71863" w14:paraId="63A81920" w14:textId="6E81A1F8" w:rsidTr="00ED1181">
        <w:trPr>
          <w:trHeight w:val="326"/>
          <w:del w:id="2888" w:author="Raphael Malyankar" w:date="2025-08-10T21:01:00Z"/>
        </w:trPr>
        <w:tc>
          <w:tcPr>
            <w:tcW w:w="3060" w:type="dxa"/>
            <w:vAlign w:val="center"/>
          </w:tcPr>
          <w:p w14:paraId="2D942243" w14:textId="37C4E621" w:rsidR="00132692" w:rsidRPr="009063C9" w:rsidDel="00E71863" w:rsidRDefault="00132692" w:rsidP="00ED1181">
            <w:pPr>
              <w:snapToGrid w:val="0"/>
              <w:spacing w:before="60" w:after="60" w:line="240" w:lineRule="auto"/>
              <w:jc w:val="left"/>
              <w:rPr>
                <w:del w:id="2889" w:author="Raphael Malyankar" w:date="2025-08-10T21:01:00Z" w16du:dateUtc="2025-08-11T04:01:00Z"/>
                <w:rFonts w:cs="Arial"/>
                <w:sz w:val="18"/>
                <w:szCs w:val="18"/>
              </w:rPr>
            </w:pPr>
            <w:del w:id="2890" w:author="Raphael Malyankar" w:date="2025-08-10T21:01:00Z" w16du:dateUtc="2025-08-11T04:01:00Z">
              <w:r w:rsidRPr="009063C9" w:rsidDel="00E71863">
                <w:rPr>
                  <w:rFonts w:cs="Arial"/>
                  <w:sz w:val="18"/>
                  <w:szCs w:val="18"/>
                </w:rPr>
                <w:delText>updateNumber</w:delText>
              </w:r>
            </w:del>
          </w:p>
        </w:tc>
        <w:tc>
          <w:tcPr>
            <w:tcW w:w="3420" w:type="dxa"/>
            <w:vAlign w:val="center"/>
          </w:tcPr>
          <w:p w14:paraId="26F326CE" w14:textId="5512385C" w:rsidR="00132692" w:rsidRPr="009063C9" w:rsidDel="00E71863" w:rsidRDefault="00132692" w:rsidP="00ED1181">
            <w:pPr>
              <w:snapToGrid w:val="0"/>
              <w:spacing w:before="60" w:after="60" w:line="240" w:lineRule="auto"/>
              <w:jc w:val="left"/>
              <w:rPr>
                <w:del w:id="2891" w:author="Raphael Malyankar" w:date="2025-08-10T21:01:00Z" w16du:dateUtc="2025-08-11T04:01:00Z"/>
                <w:rFonts w:cs="Arial"/>
                <w:sz w:val="18"/>
                <w:szCs w:val="18"/>
              </w:rPr>
            </w:pPr>
            <w:del w:id="2892" w:author="Raphael Malyankar" w:date="2025-08-10T21:01:00Z" w16du:dateUtc="2025-08-11T04:01:00Z">
              <w:r w:rsidRPr="009063C9" w:rsidDel="00E71863">
                <w:rPr>
                  <w:rFonts w:cs="Arial"/>
                  <w:sz w:val="18"/>
                  <w:szCs w:val="18"/>
                </w:rPr>
                <w:delText>Update number assigned to the dataset and increased by one for each subsequent update</w:delText>
              </w:r>
            </w:del>
          </w:p>
        </w:tc>
        <w:tc>
          <w:tcPr>
            <w:tcW w:w="804" w:type="dxa"/>
            <w:vAlign w:val="center"/>
          </w:tcPr>
          <w:p w14:paraId="592464BB" w14:textId="2BFC7E9E" w:rsidR="00132692" w:rsidRPr="009063C9" w:rsidDel="00E71863" w:rsidRDefault="00281322" w:rsidP="00ED1181">
            <w:pPr>
              <w:snapToGrid w:val="0"/>
              <w:spacing w:before="60" w:after="60" w:line="240" w:lineRule="auto"/>
              <w:jc w:val="center"/>
              <w:rPr>
                <w:del w:id="2893" w:author="Raphael Malyankar" w:date="2025-08-10T21:01:00Z" w16du:dateUtc="2025-08-11T04:01:00Z"/>
                <w:rFonts w:cs="Arial"/>
                <w:sz w:val="18"/>
                <w:szCs w:val="18"/>
              </w:rPr>
            </w:pPr>
            <w:del w:id="2894" w:author="Raphael Malyankar" w:date="2025-08-10T21:01:00Z" w16du:dateUtc="2025-08-11T04:01:00Z">
              <w:r w:rsidRPr="009063C9" w:rsidDel="00E71863">
                <w:rPr>
                  <w:rFonts w:cs="Arial"/>
                  <w:sz w:val="18"/>
                  <w:szCs w:val="18"/>
                </w:rPr>
                <w:delText>0..</w:delText>
              </w:r>
              <w:r w:rsidR="00132692" w:rsidRPr="009063C9" w:rsidDel="00E71863">
                <w:rPr>
                  <w:rFonts w:cs="Arial"/>
                  <w:sz w:val="18"/>
                  <w:szCs w:val="18"/>
                </w:rPr>
                <w:delText>1</w:delText>
              </w:r>
            </w:del>
          </w:p>
        </w:tc>
        <w:tc>
          <w:tcPr>
            <w:tcW w:w="2497" w:type="dxa"/>
            <w:vAlign w:val="center"/>
          </w:tcPr>
          <w:p w14:paraId="6439471A" w14:textId="53825EAF" w:rsidR="00132692" w:rsidRPr="009063C9" w:rsidDel="00E71863" w:rsidRDefault="00132692" w:rsidP="00ED1181">
            <w:pPr>
              <w:snapToGrid w:val="0"/>
              <w:spacing w:before="60" w:after="60" w:line="240" w:lineRule="auto"/>
              <w:jc w:val="left"/>
              <w:rPr>
                <w:del w:id="2895" w:author="Raphael Malyankar" w:date="2025-08-10T21:01:00Z" w16du:dateUtc="2025-08-11T04:01:00Z"/>
                <w:rFonts w:cs="Arial"/>
                <w:sz w:val="18"/>
                <w:szCs w:val="18"/>
              </w:rPr>
            </w:pPr>
            <w:del w:id="2896" w:author="Raphael Malyankar" w:date="2025-08-10T21:01:00Z" w16du:dateUtc="2025-08-11T04:01:00Z">
              <w:r w:rsidRPr="009063C9" w:rsidDel="00E71863">
                <w:rPr>
                  <w:rFonts w:cs="Arial"/>
                  <w:sz w:val="18"/>
                  <w:szCs w:val="18"/>
                </w:rPr>
                <w:delText>CharacterString</w:delText>
              </w:r>
            </w:del>
          </w:p>
        </w:tc>
        <w:tc>
          <w:tcPr>
            <w:tcW w:w="2999" w:type="dxa"/>
            <w:vAlign w:val="center"/>
          </w:tcPr>
          <w:p w14:paraId="0469A33D" w14:textId="365B7AC5" w:rsidR="00132692" w:rsidRPr="009063C9" w:rsidDel="00E71863" w:rsidRDefault="00132692" w:rsidP="00ED1181">
            <w:pPr>
              <w:snapToGrid w:val="0"/>
              <w:spacing w:before="60" w:after="60" w:line="240" w:lineRule="auto"/>
              <w:jc w:val="left"/>
              <w:rPr>
                <w:del w:id="2897" w:author="Raphael Malyankar" w:date="2025-08-10T21:01:00Z" w16du:dateUtc="2025-08-11T04:01:00Z"/>
                <w:rFonts w:eastAsia="Times New Roman" w:cs="Arial"/>
                <w:sz w:val="18"/>
                <w:szCs w:val="18"/>
              </w:rPr>
            </w:pPr>
            <w:del w:id="2898" w:author="Raphael Malyankar" w:date="2025-08-10T21:01:00Z" w16du:dateUtc="2025-08-11T04:01:00Z">
              <w:r w:rsidRPr="009063C9" w:rsidDel="00E71863">
                <w:rPr>
                  <w:rFonts w:cs="Arial"/>
                  <w:sz w:val="18"/>
                  <w:szCs w:val="18"/>
                </w:rPr>
                <w:delText>Update number 0 is assigned to a new dataset</w:delText>
              </w:r>
            </w:del>
          </w:p>
        </w:tc>
      </w:tr>
      <w:tr w:rsidR="00132692" w:rsidRPr="009063C9" w:rsidDel="00E71863" w14:paraId="4128FBCA" w14:textId="5E3D2EA4" w:rsidTr="00ED1181">
        <w:trPr>
          <w:trHeight w:val="326"/>
          <w:del w:id="2899" w:author="Raphael Malyankar" w:date="2025-08-10T21:01:00Z"/>
        </w:trPr>
        <w:tc>
          <w:tcPr>
            <w:tcW w:w="3060" w:type="dxa"/>
            <w:vAlign w:val="center"/>
          </w:tcPr>
          <w:p w14:paraId="42D8C2C8" w14:textId="01916A0F" w:rsidR="00132692" w:rsidRPr="009063C9" w:rsidDel="00E71863" w:rsidRDefault="00132692" w:rsidP="00ED1181">
            <w:pPr>
              <w:snapToGrid w:val="0"/>
              <w:spacing w:before="60" w:after="60" w:line="240" w:lineRule="auto"/>
              <w:jc w:val="left"/>
              <w:rPr>
                <w:del w:id="2900" w:author="Raphael Malyankar" w:date="2025-08-10T21:01:00Z" w16du:dateUtc="2025-08-11T04:01:00Z"/>
                <w:rFonts w:cs="Arial"/>
                <w:sz w:val="18"/>
                <w:szCs w:val="18"/>
              </w:rPr>
            </w:pPr>
            <w:del w:id="2901" w:author="Raphael Malyankar" w:date="2025-08-10T21:01:00Z" w16du:dateUtc="2025-08-11T04:01:00Z">
              <w:r w:rsidRPr="009063C9" w:rsidDel="00E71863">
                <w:rPr>
                  <w:rFonts w:cs="Arial"/>
                  <w:sz w:val="18"/>
                  <w:szCs w:val="18"/>
                </w:rPr>
                <w:delText>updateApplicationDate</w:delText>
              </w:r>
            </w:del>
          </w:p>
        </w:tc>
        <w:tc>
          <w:tcPr>
            <w:tcW w:w="3420" w:type="dxa"/>
            <w:vAlign w:val="center"/>
          </w:tcPr>
          <w:p w14:paraId="10B54A8D" w14:textId="1096A223" w:rsidR="00132692" w:rsidRPr="009063C9" w:rsidDel="00E71863" w:rsidRDefault="00D43DD0" w:rsidP="00ED1181">
            <w:pPr>
              <w:snapToGrid w:val="0"/>
              <w:spacing w:before="60" w:after="60" w:line="240" w:lineRule="auto"/>
              <w:jc w:val="left"/>
              <w:rPr>
                <w:del w:id="2902" w:author="Raphael Malyankar" w:date="2025-08-10T21:01:00Z" w16du:dateUtc="2025-08-11T04:01:00Z"/>
                <w:rFonts w:eastAsia="Times New Roman" w:cs="Arial"/>
                <w:sz w:val="18"/>
                <w:szCs w:val="18"/>
              </w:rPr>
            </w:pPr>
            <w:del w:id="2903" w:author="Raphael Malyankar" w:date="2025-08-10T21:01:00Z" w16du:dateUtc="2025-08-11T04:01:00Z">
              <w:r w:rsidRPr="009063C9" w:rsidDel="00E71863">
                <w:rPr>
                  <w:rFonts w:eastAsia="Times New Roman" w:cs="Arial"/>
                  <w:sz w:val="18"/>
                  <w:szCs w:val="18"/>
                </w:rPr>
                <w:delText>This</w:delText>
              </w:r>
              <w:r w:rsidR="00132692" w:rsidRPr="009063C9" w:rsidDel="00E71863">
                <w:rPr>
                  <w:rFonts w:eastAsia="Times New Roman" w:cs="Arial"/>
                  <w:sz w:val="18"/>
                  <w:szCs w:val="18"/>
                </w:rPr>
                <w:delText xml:space="preserve"> date is only us</w:delText>
              </w:r>
              <w:r w:rsidRPr="009063C9" w:rsidDel="00E71863">
                <w:rPr>
                  <w:rFonts w:eastAsia="Times New Roman" w:cs="Arial"/>
                  <w:sz w:val="18"/>
                  <w:szCs w:val="18"/>
                </w:rPr>
                <w:delText>ed for the base cell files (that is</w:delText>
              </w:r>
              <w:r w:rsidR="00132692" w:rsidRPr="009063C9" w:rsidDel="00E71863">
                <w:rPr>
                  <w:rFonts w:eastAsia="Times New Roman" w:cs="Arial"/>
                  <w:sz w:val="18"/>
                  <w:szCs w:val="18"/>
                </w:rPr>
                <w:delText xml:space="preserve"> new data sets, re-issue and new edition), not update cell files. All updates dated on or before this date must have</w:delText>
              </w:r>
              <w:r w:rsidRPr="009063C9" w:rsidDel="00E71863">
                <w:rPr>
                  <w:rFonts w:eastAsia="Times New Roman" w:cs="Arial"/>
                  <w:sz w:val="18"/>
                  <w:szCs w:val="18"/>
                </w:rPr>
                <w:delText xml:space="preserve"> </w:delText>
              </w:r>
              <w:r w:rsidR="00132692" w:rsidRPr="009063C9" w:rsidDel="00E71863">
                <w:rPr>
                  <w:rFonts w:eastAsia="Times New Roman" w:cs="Arial"/>
                  <w:sz w:val="18"/>
                  <w:szCs w:val="18"/>
                </w:rPr>
                <w:delText>been applied by the producer</w:delText>
              </w:r>
            </w:del>
          </w:p>
        </w:tc>
        <w:tc>
          <w:tcPr>
            <w:tcW w:w="804" w:type="dxa"/>
            <w:vAlign w:val="center"/>
          </w:tcPr>
          <w:p w14:paraId="15F9B92D" w14:textId="35167D75" w:rsidR="00132692" w:rsidRPr="009063C9" w:rsidDel="00E71863" w:rsidRDefault="00132692" w:rsidP="00ED1181">
            <w:pPr>
              <w:snapToGrid w:val="0"/>
              <w:spacing w:before="60" w:after="60" w:line="240" w:lineRule="auto"/>
              <w:jc w:val="center"/>
              <w:rPr>
                <w:del w:id="2904" w:author="Raphael Malyankar" w:date="2025-08-10T21:01:00Z" w16du:dateUtc="2025-08-11T04:01:00Z"/>
                <w:rFonts w:cs="Arial"/>
                <w:sz w:val="18"/>
                <w:szCs w:val="18"/>
              </w:rPr>
            </w:pPr>
            <w:del w:id="2905" w:author="Raphael Malyankar" w:date="2025-08-10T21:01:00Z" w16du:dateUtc="2025-08-11T04:01:00Z">
              <w:r w:rsidRPr="009063C9" w:rsidDel="00E71863">
                <w:rPr>
                  <w:rFonts w:cs="Arial"/>
                  <w:sz w:val="18"/>
                  <w:szCs w:val="18"/>
                </w:rPr>
                <w:delText>0..1</w:delText>
              </w:r>
            </w:del>
          </w:p>
        </w:tc>
        <w:tc>
          <w:tcPr>
            <w:tcW w:w="2497" w:type="dxa"/>
            <w:vAlign w:val="center"/>
          </w:tcPr>
          <w:p w14:paraId="28419E6F" w14:textId="7FC3ED20" w:rsidR="00132692" w:rsidRPr="009063C9" w:rsidDel="00E71863" w:rsidRDefault="00132692" w:rsidP="00ED1181">
            <w:pPr>
              <w:snapToGrid w:val="0"/>
              <w:spacing w:before="60" w:after="60" w:line="240" w:lineRule="auto"/>
              <w:jc w:val="left"/>
              <w:rPr>
                <w:del w:id="2906" w:author="Raphael Malyankar" w:date="2025-08-10T21:01:00Z" w16du:dateUtc="2025-08-11T04:01:00Z"/>
                <w:rFonts w:cs="Arial"/>
                <w:sz w:val="18"/>
                <w:szCs w:val="18"/>
              </w:rPr>
            </w:pPr>
            <w:del w:id="2907" w:author="Raphael Malyankar" w:date="2025-08-10T21:01:00Z" w16du:dateUtc="2025-08-11T04:01:00Z">
              <w:r w:rsidRPr="009063C9" w:rsidDel="00E71863">
                <w:rPr>
                  <w:rFonts w:cs="Arial"/>
                  <w:sz w:val="18"/>
                  <w:szCs w:val="18"/>
                </w:rPr>
                <w:delText>Date</w:delText>
              </w:r>
            </w:del>
          </w:p>
        </w:tc>
        <w:tc>
          <w:tcPr>
            <w:tcW w:w="2999" w:type="dxa"/>
            <w:vAlign w:val="center"/>
          </w:tcPr>
          <w:p w14:paraId="7867CCCE" w14:textId="1A6CE295" w:rsidR="00132692" w:rsidRPr="009063C9" w:rsidDel="00E71863" w:rsidRDefault="00132692" w:rsidP="00ED1181">
            <w:pPr>
              <w:snapToGrid w:val="0"/>
              <w:spacing w:before="60" w:after="60" w:line="240" w:lineRule="auto"/>
              <w:jc w:val="left"/>
              <w:rPr>
                <w:del w:id="2908" w:author="Raphael Malyankar" w:date="2025-08-10T21:01:00Z" w16du:dateUtc="2025-08-11T04:01:00Z"/>
                <w:rFonts w:eastAsia="Times New Roman" w:cs="Arial"/>
                <w:sz w:val="18"/>
                <w:szCs w:val="18"/>
              </w:rPr>
            </w:pPr>
          </w:p>
        </w:tc>
      </w:tr>
      <w:tr w:rsidR="00132692" w:rsidRPr="009063C9" w:rsidDel="00E71863" w14:paraId="503370BF" w14:textId="0E3C9CAF" w:rsidTr="00ED1181">
        <w:trPr>
          <w:trHeight w:val="326"/>
          <w:del w:id="2909" w:author="Raphael Malyankar" w:date="2025-08-10T21:01:00Z"/>
        </w:trPr>
        <w:tc>
          <w:tcPr>
            <w:tcW w:w="3060" w:type="dxa"/>
            <w:vAlign w:val="center"/>
          </w:tcPr>
          <w:p w14:paraId="5C503F16" w14:textId="0324578D" w:rsidR="00132692" w:rsidRPr="009063C9" w:rsidDel="00E71863" w:rsidRDefault="00132692" w:rsidP="00ED1181">
            <w:pPr>
              <w:snapToGrid w:val="0"/>
              <w:spacing w:before="60" w:after="60" w:line="240" w:lineRule="auto"/>
              <w:jc w:val="left"/>
              <w:rPr>
                <w:del w:id="2910" w:author="Raphael Malyankar" w:date="2025-08-10T21:01:00Z" w16du:dateUtc="2025-08-11T04:01:00Z"/>
                <w:rFonts w:cs="Arial"/>
                <w:sz w:val="18"/>
                <w:szCs w:val="18"/>
              </w:rPr>
            </w:pPr>
            <w:del w:id="2911" w:author="Raphael Malyankar" w:date="2025-08-10T21:01:00Z" w16du:dateUtc="2025-08-11T04:01:00Z">
              <w:r w:rsidRPr="009063C9" w:rsidDel="00E71863">
                <w:rPr>
                  <w:rFonts w:cs="Arial"/>
                  <w:sz w:val="18"/>
                  <w:szCs w:val="18"/>
                </w:rPr>
                <w:delText>issueDate</w:delText>
              </w:r>
            </w:del>
          </w:p>
        </w:tc>
        <w:tc>
          <w:tcPr>
            <w:tcW w:w="3420" w:type="dxa"/>
            <w:vAlign w:val="center"/>
          </w:tcPr>
          <w:p w14:paraId="0D910C82" w14:textId="32F75D52" w:rsidR="00132692" w:rsidRPr="009063C9" w:rsidDel="00E71863" w:rsidRDefault="00132692" w:rsidP="00ED1181">
            <w:pPr>
              <w:snapToGrid w:val="0"/>
              <w:spacing w:before="60" w:after="60" w:line="240" w:lineRule="auto"/>
              <w:jc w:val="left"/>
              <w:rPr>
                <w:del w:id="2912" w:author="Raphael Malyankar" w:date="2025-08-10T21:01:00Z" w16du:dateUtc="2025-08-11T04:01:00Z"/>
                <w:rFonts w:cs="Arial"/>
                <w:sz w:val="18"/>
                <w:szCs w:val="18"/>
              </w:rPr>
            </w:pPr>
            <w:del w:id="2913" w:author="Raphael Malyankar" w:date="2025-08-10T21:01:00Z" w16du:dateUtc="2025-08-11T04:01:00Z">
              <w:r w:rsidRPr="009063C9" w:rsidDel="00E71863">
                <w:rPr>
                  <w:rFonts w:eastAsia="Times New Roman" w:cs="Arial"/>
                  <w:sz w:val="18"/>
                  <w:szCs w:val="18"/>
                </w:rPr>
                <w:delText>date on which the data was made available by the data producer</w:delText>
              </w:r>
            </w:del>
          </w:p>
        </w:tc>
        <w:tc>
          <w:tcPr>
            <w:tcW w:w="804" w:type="dxa"/>
            <w:vAlign w:val="center"/>
          </w:tcPr>
          <w:p w14:paraId="10997EB8" w14:textId="3379A3C2" w:rsidR="00132692" w:rsidRPr="009063C9" w:rsidDel="00E71863" w:rsidRDefault="00132692" w:rsidP="00ED1181">
            <w:pPr>
              <w:snapToGrid w:val="0"/>
              <w:spacing w:before="60" w:after="60" w:line="240" w:lineRule="auto"/>
              <w:jc w:val="center"/>
              <w:rPr>
                <w:del w:id="2914" w:author="Raphael Malyankar" w:date="2025-08-10T21:01:00Z" w16du:dateUtc="2025-08-11T04:01:00Z"/>
                <w:rFonts w:cs="Arial"/>
                <w:sz w:val="18"/>
                <w:szCs w:val="18"/>
              </w:rPr>
            </w:pPr>
            <w:del w:id="2915" w:author="Raphael Malyankar" w:date="2025-08-10T21:01:00Z" w16du:dateUtc="2025-08-11T04:01:00Z">
              <w:r w:rsidRPr="009063C9" w:rsidDel="00E71863">
                <w:rPr>
                  <w:rFonts w:cs="Arial"/>
                  <w:sz w:val="18"/>
                  <w:szCs w:val="18"/>
                </w:rPr>
                <w:delText>1</w:delText>
              </w:r>
            </w:del>
          </w:p>
        </w:tc>
        <w:tc>
          <w:tcPr>
            <w:tcW w:w="2497" w:type="dxa"/>
            <w:vAlign w:val="center"/>
          </w:tcPr>
          <w:p w14:paraId="6B9F01C1" w14:textId="06C950E3" w:rsidR="00132692" w:rsidRPr="009063C9" w:rsidDel="00E71863" w:rsidRDefault="00132692" w:rsidP="00ED1181">
            <w:pPr>
              <w:snapToGrid w:val="0"/>
              <w:spacing w:before="60" w:after="60" w:line="240" w:lineRule="auto"/>
              <w:jc w:val="left"/>
              <w:rPr>
                <w:del w:id="2916" w:author="Raphael Malyankar" w:date="2025-08-10T21:01:00Z" w16du:dateUtc="2025-08-11T04:01:00Z"/>
                <w:rFonts w:cs="Arial"/>
                <w:sz w:val="18"/>
                <w:szCs w:val="18"/>
              </w:rPr>
            </w:pPr>
            <w:del w:id="2917" w:author="Raphael Malyankar" w:date="2025-08-10T21:01:00Z" w16du:dateUtc="2025-08-11T04:01:00Z">
              <w:r w:rsidRPr="009063C9" w:rsidDel="00E71863">
                <w:rPr>
                  <w:rFonts w:cs="Arial"/>
                  <w:sz w:val="18"/>
                  <w:szCs w:val="18"/>
                </w:rPr>
                <w:delText>Date</w:delText>
              </w:r>
            </w:del>
          </w:p>
        </w:tc>
        <w:tc>
          <w:tcPr>
            <w:tcW w:w="2999" w:type="dxa"/>
            <w:vAlign w:val="center"/>
          </w:tcPr>
          <w:p w14:paraId="4E1329B2" w14:textId="7430C684" w:rsidR="00132692" w:rsidRPr="009063C9" w:rsidDel="00E71863" w:rsidRDefault="00132692" w:rsidP="00ED1181">
            <w:pPr>
              <w:snapToGrid w:val="0"/>
              <w:spacing w:before="60" w:after="60" w:line="240" w:lineRule="auto"/>
              <w:jc w:val="left"/>
              <w:rPr>
                <w:del w:id="2918" w:author="Raphael Malyankar" w:date="2025-08-10T21:01:00Z" w16du:dateUtc="2025-08-11T04:01:00Z"/>
                <w:rFonts w:eastAsia="Times New Roman" w:cs="Arial"/>
                <w:sz w:val="18"/>
                <w:szCs w:val="18"/>
              </w:rPr>
            </w:pPr>
          </w:p>
        </w:tc>
      </w:tr>
      <w:tr w:rsidR="00EA4AB2" w:rsidRPr="009063C9" w:rsidDel="00E71863" w14:paraId="15E2E2A8" w14:textId="7C29128A" w:rsidTr="00B911CA">
        <w:trPr>
          <w:trHeight w:val="326"/>
          <w:del w:id="2919" w:author="Raphael Malyankar" w:date="2025-08-10T21:01:00Z"/>
        </w:trPr>
        <w:tc>
          <w:tcPr>
            <w:tcW w:w="3060" w:type="dxa"/>
            <w:vAlign w:val="center"/>
          </w:tcPr>
          <w:p w14:paraId="60793C7B" w14:textId="10515754" w:rsidR="00EA4AB2" w:rsidRPr="009063C9" w:rsidDel="00E71863" w:rsidRDefault="00EA4AB2" w:rsidP="00EA4AB2">
            <w:pPr>
              <w:snapToGrid w:val="0"/>
              <w:spacing w:before="60" w:after="60" w:line="240" w:lineRule="auto"/>
              <w:jc w:val="left"/>
              <w:rPr>
                <w:del w:id="2920" w:author="Raphael Malyankar" w:date="2025-08-10T21:01:00Z" w16du:dateUtc="2025-08-11T04:01:00Z"/>
                <w:rFonts w:cs="Arial"/>
                <w:sz w:val="18"/>
                <w:szCs w:val="18"/>
              </w:rPr>
            </w:pPr>
            <w:del w:id="2921" w:author="Raphael Malyankar" w:date="2025-08-10T21:01:00Z" w16du:dateUtc="2025-08-11T04:01:00Z">
              <w:r w:rsidRPr="009063C9" w:rsidDel="00E71863">
                <w:rPr>
                  <w:sz w:val="18"/>
                  <w:szCs w:val="18"/>
                </w:rPr>
                <w:delText>issueTime</w:delText>
              </w:r>
            </w:del>
          </w:p>
        </w:tc>
        <w:tc>
          <w:tcPr>
            <w:tcW w:w="3420" w:type="dxa"/>
            <w:vAlign w:val="center"/>
          </w:tcPr>
          <w:p w14:paraId="26122682" w14:textId="7BDD6418" w:rsidR="00EA4AB2" w:rsidRPr="009063C9" w:rsidDel="00E71863" w:rsidRDefault="00EA4AB2" w:rsidP="00EA4AB2">
            <w:pPr>
              <w:snapToGrid w:val="0"/>
              <w:spacing w:before="60" w:after="60" w:line="240" w:lineRule="auto"/>
              <w:jc w:val="left"/>
              <w:rPr>
                <w:del w:id="2922" w:author="Raphael Malyankar" w:date="2025-08-10T21:01:00Z" w16du:dateUtc="2025-08-11T04:01:00Z"/>
                <w:rFonts w:eastAsia="Times New Roman" w:cs="Arial"/>
                <w:sz w:val="18"/>
                <w:szCs w:val="18"/>
              </w:rPr>
            </w:pPr>
            <w:del w:id="2923" w:author="Raphael Malyankar" w:date="2025-08-10T21:01:00Z" w16du:dateUtc="2025-08-11T04:01:00Z">
              <w:r w:rsidRPr="009063C9" w:rsidDel="00E71863">
                <w:rPr>
                  <w:rFonts w:eastAsia="Times New Roman"/>
                  <w:sz w:val="18"/>
                  <w:szCs w:val="18"/>
                </w:rPr>
                <w:delText>Time of day at which the data was made available by the data producer</w:delText>
              </w:r>
            </w:del>
          </w:p>
        </w:tc>
        <w:tc>
          <w:tcPr>
            <w:tcW w:w="804" w:type="dxa"/>
            <w:vAlign w:val="center"/>
          </w:tcPr>
          <w:p w14:paraId="215C0B51" w14:textId="3760609E" w:rsidR="00EA4AB2" w:rsidRPr="009063C9" w:rsidDel="00E71863" w:rsidRDefault="00EA4AB2" w:rsidP="00EA4AB2">
            <w:pPr>
              <w:snapToGrid w:val="0"/>
              <w:spacing w:before="60" w:after="60" w:line="240" w:lineRule="auto"/>
              <w:jc w:val="center"/>
              <w:rPr>
                <w:del w:id="2924" w:author="Raphael Malyankar" w:date="2025-08-10T21:01:00Z" w16du:dateUtc="2025-08-11T04:01:00Z"/>
                <w:rFonts w:cs="Arial"/>
                <w:sz w:val="18"/>
                <w:szCs w:val="18"/>
              </w:rPr>
            </w:pPr>
            <w:del w:id="2925" w:author="Raphael Malyankar" w:date="2025-08-10T21:01:00Z" w16du:dateUtc="2025-08-11T04:01:00Z">
              <w:r w:rsidRPr="009063C9" w:rsidDel="00E71863">
                <w:rPr>
                  <w:sz w:val="18"/>
                  <w:szCs w:val="18"/>
                </w:rPr>
                <w:delText>0..1</w:delText>
              </w:r>
            </w:del>
          </w:p>
        </w:tc>
        <w:tc>
          <w:tcPr>
            <w:tcW w:w="2497" w:type="dxa"/>
            <w:vAlign w:val="center"/>
          </w:tcPr>
          <w:p w14:paraId="632ADDD8" w14:textId="25CAD701" w:rsidR="00EA4AB2" w:rsidRPr="009063C9" w:rsidDel="00E71863" w:rsidRDefault="00EA4AB2" w:rsidP="00EA4AB2">
            <w:pPr>
              <w:snapToGrid w:val="0"/>
              <w:spacing w:before="60" w:after="60" w:line="240" w:lineRule="auto"/>
              <w:jc w:val="left"/>
              <w:rPr>
                <w:del w:id="2926" w:author="Raphael Malyankar" w:date="2025-08-10T21:01:00Z" w16du:dateUtc="2025-08-11T04:01:00Z"/>
                <w:rFonts w:cs="Arial"/>
                <w:sz w:val="18"/>
                <w:szCs w:val="18"/>
              </w:rPr>
            </w:pPr>
            <w:del w:id="2927" w:author="Raphael Malyankar" w:date="2025-08-10T21:01:00Z" w16du:dateUtc="2025-08-11T04:01:00Z">
              <w:r w:rsidRPr="009063C9" w:rsidDel="00E71863">
                <w:rPr>
                  <w:sz w:val="18"/>
                  <w:szCs w:val="18"/>
                </w:rPr>
                <w:delText>Time</w:delText>
              </w:r>
            </w:del>
          </w:p>
        </w:tc>
        <w:tc>
          <w:tcPr>
            <w:tcW w:w="2999" w:type="dxa"/>
            <w:vAlign w:val="center"/>
          </w:tcPr>
          <w:p w14:paraId="7E8D82E1" w14:textId="31C8B734" w:rsidR="00EA4AB2" w:rsidRPr="009063C9" w:rsidDel="00E71863" w:rsidRDefault="00EA4AB2" w:rsidP="00EA4AB2">
            <w:pPr>
              <w:snapToGrid w:val="0"/>
              <w:spacing w:before="60" w:after="60" w:line="240" w:lineRule="auto"/>
              <w:jc w:val="left"/>
              <w:rPr>
                <w:del w:id="2928" w:author="Raphael Malyankar" w:date="2025-08-10T21:01:00Z" w16du:dateUtc="2025-08-11T04:01:00Z"/>
                <w:rFonts w:eastAsia="Times New Roman" w:cs="Arial"/>
                <w:sz w:val="18"/>
                <w:szCs w:val="18"/>
              </w:rPr>
            </w:pPr>
            <w:del w:id="2929" w:author="Raphael Malyankar" w:date="2025-08-10T21:01:00Z" w16du:dateUtc="2025-08-11T04:01:00Z">
              <w:r w:rsidRPr="009063C9" w:rsidDel="00E71863">
                <w:rPr>
                  <w:sz w:val="18"/>
                  <w:szCs w:val="18"/>
                </w:rPr>
                <w:delText>The S-100 datatype Time</w:delText>
              </w:r>
            </w:del>
          </w:p>
        </w:tc>
      </w:tr>
      <w:tr w:rsidR="00132692" w:rsidRPr="009063C9" w:rsidDel="00E71863" w14:paraId="25A29C2E" w14:textId="1414758E" w:rsidTr="00ED1181">
        <w:trPr>
          <w:trHeight w:val="326"/>
          <w:del w:id="2930" w:author="Raphael Malyankar" w:date="2025-08-10T21:01:00Z"/>
        </w:trPr>
        <w:tc>
          <w:tcPr>
            <w:tcW w:w="3060" w:type="dxa"/>
            <w:vAlign w:val="center"/>
          </w:tcPr>
          <w:p w14:paraId="3C1E16AE" w14:textId="31A7B918" w:rsidR="00132692" w:rsidRPr="009063C9" w:rsidDel="00E71863" w:rsidRDefault="00132692" w:rsidP="002F484A">
            <w:pPr>
              <w:snapToGrid w:val="0"/>
              <w:spacing w:before="60" w:after="60" w:line="240" w:lineRule="auto"/>
              <w:jc w:val="left"/>
              <w:rPr>
                <w:del w:id="2931" w:author="Raphael Malyankar" w:date="2025-08-10T21:01:00Z" w16du:dateUtc="2025-08-11T04:01:00Z"/>
                <w:rFonts w:cs="Arial"/>
                <w:sz w:val="18"/>
                <w:szCs w:val="18"/>
              </w:rPr>
            </w:pPr>
            <w:del w:id="2932" w:author="Raphael Malyankar" w:date="2025-08-10T21:01:00Z" w16du:dateUtc="2025-08-11T04:01:00Z">
              <w:r w:rsidRPr="009063C9" w:rsidDel="00E71863">
                <w:rPr>
                  <w:rFonts w:cs="Arial"/>
                  <w:sz w:val="18"/>
                  <w:szCs w:val="18"/>
                </w:rPr>
                <w:delText>productSpecification</w:delText>
              </w:r>
            </w:del>
          </w:p>
        </w:tc>
        <w:tc>
          <w:tcPr>
            <w:tcW w:w="3420" w:type="dxa"/>
            <w:vAlign w:val="center"/>
          </w:tcPr>
          <w:p w14:paraId="6958EE45" w14:textId="34843634" w:rsidR="00132692" w:rsidRPr="009063C9" w:rsidDel="00E71863" w:rsidRDefault="00132692" w:rsidP="002F484A">
            <w:pPr>
              <w:snapToGrid w:val="0"/>
              <w:spacing w:before="60" w:after="60" w:line="240" w:lineRule="auto"/>
              <w:jc w:val="left"/>
              <w:rPr>
                <w:del w:id="2933" w:author="Raphael Malyankar" w:date="2025-08-10T21:01:00Z" w16du:dateUtc="2025-08-11T04:01:00Z"/>
                <w:rFonts w:cs="Arial"/>
                <w:sz w:val="18"/>
                <w:szCs w:val="18"/>
              </w:rPr>
            </w:pPr>
            <w:del w:id="2934" w:author="Raphael Malyankar" w:date="2025-08-10T21:01:00Z" w16du:dateUtc="2025-08-11T04:01:00Z">
              <w:r w:rsidRPr="009063C9" w:rsidDel="00E71863">
                <w:rPr>
                  <w:rFonts w:cs="Arial"/>
                  <w:sz w:val="18"/>
                  <w:szCs w:val="18"/>
                </w:rPr>
                <w:delText>The product specification used to create this dataset</w:delText>
              </w:r>
            </w:del>
          </w:p>
        </w:tc>
        <w:tc>
          <w:tcPr>
            <w:tcW w:w="804" w:type="dxa"/>
            <w:vAlign w:val="center"/>
          </w:tcPr>
          <w:p w14:paraId="13B9BDD6" w14:textId="24C3A510" w:rsidR="00132692" w:rsidRPr="009063C9" w:rsidDel="00E71863" w:rsidRDefault="00132692" w:rsidP="002F484A">
            <w:pPr>
              <w:snapToGrid w:val="0"/>
              <w:spacing w:before="60" w:after="60" w:line="240" w:lineRule="auto"/>
              <w:jc w:val="center"/>
              <w:rPr>
                <w:del w:id="2935" w:author="Raphael Malyankar" w:date="2025-08-10T21:01:00Z" w16du:dateUtc="2025-08-11T04:01:00Z"/>
                <w:rFonts w:cs="Arial"/>
                <w:sz w:val="18"/>
                <w:szCs w:val="18"/>
              </w:rPr>
            </w:pPr>
            <w:del w:id="2936" w:author="Raphael Malyankar" w:date="2025-08-10T21:01:00Z" w16du:dateUtc="2025-08-11T04:01:00Z">
              <w:r w:rsidRPr="009063C9" w:rsidDel="00E71863">
                <w:rPr>
                  <w:rFonts w:cs="Arial"/>
                  <w:sz w:val="18"/>
                  <w:szCs w:val="18"/>
                </w:rPr>
                <w:delText>1</w:delText>
              </w:r>
            </w:del>
          </w:p>
        </w:tc>
        <w:tc>
          <w:tcPr>
            <w:tcW w:w="2497" w:type="dxa"/>
            <w:vAlign w:val="center"/>
          </w:tcPr>
          <w:p w14:paraId="57B47C61" w14:textId="19FC04EC" w:rsidR="00132692" w:rsidRPr="009063C9" w:rsidDel="00E71863" w:rsidRDefault="00132692" w:rsidP="002F484A">
            <w:pPr>
              <w:snapToGrid w:val="0"/>
              <w:spacing w:before="60" w:after="60" w:line="240" w:lineRule="auto"/>
              <w:jc w:val="left"/>
              <w:rPr>
                <w:del w:id="2937" w:author="Raphael Malyankar" w:date="2025-08-10T21:01:00Z" w16du:dateUtc="2025-08-11T04:01:00Z"/>
                <w:rFonts w:cs="Arial"/>
                <w:sz w:val="18"/>
                <w:szCs w:val="18"/>
              </w:rPr>
            </w:pPr>
            <w:del w:id="2938" w:author="Raphael Malyankar" w:date="2025-08-10T21:01:00Z" w16du:dateUtc="2025-08-11T04:01:00Z">
              <w:r w:rsidRPr="009063C9" w:rsidDel="00E71863">
                <w:rPr>
                  <w:rFonts w:cs="Arial"/>
                  <w:sz w:val="18"/>
                  <w:szCs w:val="18"/>
                </w:rPr>
                <w:delText>S100_ProductSpecification</w:delText>
              </w:r>
            </w:del>
          </w:p>
        </w:tc>
        <w:tc>
          <w:tcPr>
            <w:tcW w:w="2999" w:type="dxa"/>
            <w:vAlign w:val="center"/>
          </w:tcPr>
          <w:p w14:paraId="42147393" w14:textId="7455A128" w:rsidR="00132692" w:rsidRPr="009063C9" w:rsidDel="00E71863" w:rsidRDefault="00132692" w:rsidP="002F484A">
            <w:pPr>
              <w:snapToGrid w:val="0"/>
              <w:spacing w:before="60" w:after="60" w:line="240" w:lineRule="auto"/>
              <w:jc w:val="left"/>
              <w:rPr>
                <w:del w:id="2939" w:author="Raphael Malyankar" w:date="2025-08-10T21:01:00Z" w16du:dateUtc="2025-08-11T04:01:00Z"/>
                <w:rFonts w:eastAsia="Times New Roman" w:cs="Arial"/>
                <w:sz w:val="18"/>
                <w:szCs w:val="18"/>
              </w:rPr>
            </w:pPr>
          </w:p>
        </w:tc>
      </w:tr>
      <w:tr w:rsidR="00132692" w:rsidRPr="009063C9" w:rsidDel="00E71863" w14:paraId="7A575BDE" w14:textId="7B00B52C" w:rsidTr="00ED1181">
        <w:trPr>
          <w:trHeight w:val="326"/>
          <w:del w:id="2940" w:author="Raphael Malyankar" w:date="2025-08-10T21:01:00Z"/>
        </w:trPr>
        <w:tc>
          <w:tcPr>
            <w:tcW w:w="3060" w:type="dxa"/>
            <w:vAlign w:val="center"/>
          </w:tcPr>
          <w:p w14:paraId="6A4E5904" w14:textId="2CDAAF50" w:rsidR="00132692" w:rsidRPr="009063C9" w:rsidDel="00E71863" w:rsidRDefault="00132692" w:rsidP="002F484A">
            <w:pPr>
              <w:snapToGrid w:val="0"/>
              <w:spacing w:before="60" w:after="60" w:line="240" w:lineRule="auto"/>
              <w:jc w:val="left"/>
              <w:rPr>
                <w:del w:id="2941" w:author="Raphael Malyankar" w:date="2025-08-10T21:01:00Z" w16du:dateUtc="2025-08-11T04:01:00Z"/>
                <w:rFonts w:cs="Arial"/>
                <w:sz w:val="18"/>
                <w:szCs w:val="18"/>
              </w:rPr>
            </w:pPr>
            <w:del w:id="2942" w:author="Raphael Malyankar" w:date="2025-08-10T21:01:00Z" w16du:dateUtc="2025-08-11T04:01:00Z">
              <w:r w:rsidRPr="009063C9" w:rsidDel="00E71863">
                <w:rPr>
                  <w:rFonts w:cs="Arial"/>
                  <w:sz w:val="18"/>
                  <w:szCs w:val="18"/>
                </w:rPr>
                <w:delText>producingAgency</w:delText>
              </w:r>
            </w:del>
          </w:p>
        </w:tc>
        <w:tc>
          <w:tcPr>
            <w:tcW w:w="3420" w:type="dxa"/>
            <w:vAlign w:val="center"/>
          </w:tcPr>
          <w:p w14:paraId="5AB9D328" w14:textId="5A78C749" w:rsidR="00132692" w:rsidRPr="009063C9" w:rsidDel="00E71863" w:rsidRDefault="00132692" w:rsidP="002F484A">
            <w:pPr>
              <w:snapToGrid w:val="0"/>
              <w:spacing w:before="60" w:after="60" w:line="240" w:lineRule="auto"/>
              <w:jc w:val="left"/>
              <w:rPr>
                <w:del w:id="2943" w:author="Raphael Malyankar" w:date="2025-08-10T21:01:00Z" w16du:dateUtc="2025-08-11T04:01:00Z"/>
                <w:rFonts w:cs="Arial"/>
                <w:sz w:val="18"/>
                <w:szCs w:val="18"/>
              </w:rPr>
            </w:pPr>
            <w:del w:id="2944" w:author="Raphael Malyankar" w:date="2025-08-10T21:01:00Z" w16du:dateUtc="2025-08-11T04:01:00Z">
              <w:r w:rsidRPr="009063C9" w:rsidDel="00E71863">
                <w:rPr>
                  <w:rFonts w:cs="Arial"/>
                  <w:sz w:val="18"/>
                  <w:szCs w:val="18"/>
                  <w:lang w:val="en-CA"/>
                </w:rPr>
                <w:delText>Agency responsible for producing the data</w:delText>
              </w:r>
            </w:del>
          </w:p>
        </w:tc>
        <w:tc>
          <w:tcPr>
            <w:tcW w:w="804" w:type="dxa"/>
            <w:vAlign w:val="center"/>
          </w:tcPr>
          <w:p w14:paraId="25E6842B" w14:textId="2809F5A1" w:rsidR="00132692" w:rsidRPr="009063C9" w:rsidDel="00E71863" w:rsidRDefault="00132692" w:rsidP="002F484A">
            <w:pPr>
              <w:snapToGrid w:val="0"/>
              <w:spacing w:before="60" w:after="60" w:line="240" w:lineRule="auto"/>
              <w:jc w:val="center"/>
              <w:rPr>
                <w:del w:id="2945" w:author="Raphael Malyankar" w:date="2025-08-10T21:01:00Z" w16du:dateUtc="2025-08-11T04:01:00Z"/>
                <w:rFonts w:cs="Arial"/>
                <w:sz w:val="18"/>
                <w:szCs w:val="18"/>
              </w:rPr>
            </w:pPr>
            <w:del w:id="2946" w:author="Raphael Malyankar" w:date="2025-08-10T21:01:00Z" w16du:dateUtc="2025-08-11T04:01:00Z">
              <w:r w:rsidRPr="009063C9" w:rsidDel="00E71863">
                <w:rPr>
                  <w:rFonts w:cs="Arial"/>
                  <w:sz w:val="18"/>
                  <w:szCs w:val="18"/>
                </w:rPr>
                <w:delText>1</w:delText>
              </w:r>
            </w:del>
          </w:p>
        </w:tc>
        <w:tc>
          <w:tcPr>
            <w:tcW w:w="2497" w:type="dxa"/>
            <w:vAlign w:val="center"/>
          </w:tcPr>
          <w:p w14:paraId="176928E9" w14:textId="0723308A" w:rsidR="00B911CA" w:rsidRPr="009063C9" w:rsidDel="00E71863" w:rsidRDefault="00B911CA" w:rsidP="00B911CA">
            <w:pPr>
              <w:snapToGrid w:val="0"/>
              <w:spacing w:before="60" w:after="60"/>
              <w:rPr>
                <w:del w:id="2947" w:author="Raphael Malyankar" w:date="2025-08-10T21:01:00Z" w16du:dateUtc="2025-08-11T04:01:00Z"/>
                <w:sz w:val="18"/>
                <w:szCs w:val="18"/>
                <w:lang w:val="fr-FR"/>
              </w:rPr>
            </w:pPr>
            <w:del w:id="2948" w:author="Raphael Malyankar" w:date="2025-08-10T21:01:00Z" w16du:dateUtc="2025-08-11T04:01:00Z">
              <w:r w:rsidRPr="009063C9" w:rsidDel="00E71863">
                <w:rPr>
                  <w:sz w:val="18"/>
                  <w:szCs w:val="18"/>
                  <w:lang w:val="fr-FR"/>
                </w:rPr>
                <w:delText>CI_Responsibility&gt;CI_Organisation or</w:delText>
              </w:r>
            </w:del>
          </w:p>
          <w:p w14:paraId="38532A78" w14:textId="4FFA5C7F" w:rsidR="00132692" w:rsidRPr="009063C9" w:rsidDel="00E71863" w:rsidRDefault="00B911CA" w:rsidP="00B911CA">
            <w:pPr>
              <w:snapToGrid w:val="0"/>
              <w:spacing w:before="60" w:after="60" w:line="240" w:lineRule="auto"/>
              <w:jc w:val="left"/>
              <w:rPr>
                <w:del w:id="2949" w:author="Raphael Malyankar" w:date="2025-08-10T21:01:00Z" w16du:dateUtc="2025-08-11T04:01:00Z"/>
                <w:rFonts w:cs="Arial"/>
                <w:sz w:val="18"/>
                <w:szCs w:val="18"/>
                <w:lang w:val="fr-FR"/>
              </w:rPr>
            </w:pPr>
            <w:del w:id="2950" w:author="Raphael Malyankar" w:date="2025-08-10T21:01:00Z" w16du:dateUtc="2025-08-11T04:01:00Z">
              <w:r w:rsidRPr="009063C9" w:rsidDel="00E71863">
                <w:rPr>
                  <w:sz w:val="18"/>
                  <w:szCs w:val="18"/>
                  <w:lang w:val="fr-FR"/>
                </w:rPr>
                <w:delText>CI_Responsibility&gt;CI_Individual</w:delText>
              </w:r>
            </w:del>
          </w:p>
        </w:tc>
        <w:tc>
          <w:tcPr>
            <w:tcW w:w="2999" w:type="dxa"/>
            <w:vAlign w:val="center"/>
          </w:tcPr>
          <w:p w14:paraId="6990FD6E" w14:textId="7A43181B" w:rsidR="00132692" w:rsidRPr="009063C9" w:rsidDel="00E71863" w:rsidRDefault="00B911CA" w:rsidP="002F484A">
            <w:pPr>
              <w:snapToGrid w:val="0"/>
              <w:spacing w:before="60" w:after="60" w:line="240" w:lineRule="auto"/>
              <w:jc w:val="left"/>
              <w:rPr>
                <w:del w:id="2951" w:author="Raphael Malyankar" w:date="2025-08-10T21:01:00Z" w16du:dateUtc="2025-08-11T04:01:00Z"/>
                <w:rFonts w:eastAsia="Times New Roman" w:cs="Arial"/>
                <w:sz w:val="18"/>
                <w:szCs w:val="18"/>
              </w:rPr>
            </w:pPr>
            <w:del w:id="2952" w:author="Raphael Malyankar" w:date="2025-08-10T21:01:00Z" w16du:dateUtc="2025-08-11T04:01:00Z">
              <w:r w:rsidRPr="009063C9" w:rsidDel="00E71863">
                <w:rPr>
                  <w:sz w:val="18"/>
                  <w:szCs w:val="18"/>
                </w:rPr>
                <w:delText>See S-100 Part 4a, Tables 4a-2 and 4a-3</w:delText>
              </w:r>
            </w:del>
          </w:p>
        </w:tc>
      </w:tr>
      <w:tr w:rsidR="00132692" w:rsidRPr="009063C9" w:rsidDel="00E71863" w14:paraId="1694A4EF" w14:textId="4D767756" w:rsidTr="00ED1181">
        <w:trPr>
          <w:trHeight w:val="326"/>
          <w:del w:id="2953" w:author="Raphael Malyankar" w:date="2025-08-10T21:01:00Z"/>
        </w:trPr>
        <w:tc>
          <w:tcPr>
            <w:tcW w:w="3060" w:type="dxa"/>
            <w:vAlign w:val="center"/>
          </w:tcPr>
          <w:p w14:paraId="046C5DF8" w14:textId="7CEEA3D2" w:rsidR="00132692" w:rsidRPr="009063C9" w:rsidDel="00E71863" w:rsidRDefault="00132692" w:rsidP="002F484A">
            <w:pPr>
              <w:snapToGrid w:val="0"/>
              <w:spacing w:before="60" w:after="60" w:line="240" w:lineRule="auto"/>
              <w:jc w:val="left"/>
              <w:rPr>
                <w:del w:id="2954" w:author="Raphael Malyankar" w:date="2025-08-10T21:01:00Z" w16du:dateUtc="2025-08-11T04:01:00Z"/>
                <w:rFonts w:cs="Arial"/>
                <w:sz w:val="18"/>
                <w:szCs w:val="18"/>
              </w:rPr>
            </w:pPr>
            <w:del w:id="2955" w:author="Raphael Malyankar" w:date="2025-08-10T21:01:00Z" w16du:dateUtc="2025-08-11T04:01:00Z">
              <w:r w:rsidRPr="009063C9" w:rsidDel="00E71863">
                <w:rPr>
                  <w:rFonts w:cs="Arial"/>
                  <w:sz w:val="18"/>
                  <w:szCs w:val="18"/>
                </w:rPr>
                <w:delText>optimumDisplayScale</w:delText>
              </w:r>
            </w:del>
          </w:p>
        </w:tc>
        <w:tc>
          <w:tcPr>
            <w:tcW w:w="3420" w:type="dxa"/>
            <w:vAlign w:val="center"/>
          </w:tcPr>
          <w:p w14:paraId="4C5DB28F" w14:textId="75DDB12D" w:rsidR="00132692" w:rsidRPr="009063C9" w:rsidDel="00E71863" w:rsidRDefault="00132692" w:rsidP="002F484A">
            <w:pPr>
              <w:snapToGrid w:val="0"/>
              <w:spacing w:before="60" w:after="60" w:line="240" w:lineRule="auto"/>
              <w:jc w:val="left"/>
              <w:rPr>
                <w:del w:id="2956" w:author="Raphael Malyankar" w:date="2025-08-10T21:01:00Z" w16du:dateUtc="2025-08-11T04:01:00Z"/>
                <w:rFonts w:cs="Arial"/>
                <w:sz w:val="18"/>
                <w:szCs w:val="18"/>
              </w:rPr>
            </w:pPr>
            <w:del w:id="2957" w:author="Raphael Malyankar" w:date="2025-08-10T21:01:00Z" w16du:dateUtc="2025-08-11T04:01:00Z">
              <w:r w:rsidRPr="009063C9" w:rsidDel="00E71863">
                <w:rPr>
                  <w:rFonts w:cs="Arial"/>
                  <w:sz w:val="18"/>
                  <w:szCs w:val="18"/>
                </w:rPr>
                <w:delText xml:space="preserve">The scale with which the data is optimally displayed </w:delText>
              </w:r>
            </w:del>
          </w:p>
        </w:tc>
        <w:tc>
          <w:tcPr>
            <w:tcW w:w="804" w:type="dxa"/>
            <w:vAlign w:val="center"/>
          </w:tcPr>
          <w:p w14:paraId="4197EC05" w14:textId="24B21862" w:rsidR="00132692" w:rsidRPr="009063C9" w:rsidDel="00E71863" w:rsidRDefault="00132692" w:rsidP="002F484A">
            <w:pPr>
              <w:snapToGrid w:val="0"/>
              <w:spacing w:before="60" w:after="60" w:line="240" w:lineRule="auto"/>
              <w:jc w:val="center"/>
              <w:rPr>
                <w:del w:id="2958" w:author="Raphael Malyankar" w:date="2025-08-10T21:01:00Z" w16du:dateUtc="2025-08-11T04:01:00Z"/>
                <w:rFonts w:cs="Arial"/>
                <w:sz w:val="18"/>
                <w:szCs w:val="18"/>
              </w:rPr>
            </w:pPr>
            <w:del w:id="2959" w:author="Raphael Malyankar" w:date="2025-08-10T21:01:00Z" w16du:dateUtc="2025-08-11T04:01:00Z">
              <w:r w:rsidRPr="009063C9" w:rsidDel="00E71863">
                <w:rPr>
                  <w:rFonts w:cs="Arial"/>
                  <w:sz w:val="18"/>
                  <w:szCs w:val="18"/>
                </w:rPr>
                <w:delText>0..1</w:delText>
              </w:r>
            </w:del>
          </w:p>
        </w:tc>
        <w:tc>
          <w:tcPr>
            <w:tcW w:w="2497" w:type="dxa"/>
            <w:vAlign w:val="center"/>
          </w:tcPr>
          <w:p w14:paraId="7C464E02" w14:textId="3BCB1733" w:rsidR="00132692" w:rsidRPr="009063C9" w:rsidDel="00E71863" w:rsidRDefault="00132692" w:rsidP="002F484A">
            <w:pPr>
              <w:snapToGrid w:val="0"/>
              <w:spacing w:before="60" w:after="60" w:line="240" w:lineRule="auto"/>
              <w:jc w:val="left"/>
              <w:rPr>
                <w:del w:id="2960" w:author="Raphael Malyankar" w:date="2025-08-10T21:01:00Z" w16du:dateUtc="2025-08-11T04:01:00Z"/>
                <w:rFonts w:cs="Arial"/>
                <w:sz w:val="18"/>
                <w:szCs w:val="18"/>
              </w:rPr>
            </w:pPr>
            <w:del w:id="2961" w:author="Raphael Malyankar" w:date="2025-08-10T21:01:00Z" w16du:dateUtc="2025-08-11T04:01:00Z">
              <w:r w:rsidRPr="009063C9" w:rsidDel="00E71863">
                <w:rPr>
                  <w:rFonts w:cs="Arial"/>
                  <w:sz w:val="18"/>
                  <w:szCs w:val="18"/>
                </w:rPr>
                <w:delText>Integer</w:delText>
              </w:r>
            </w:del>
          </w:p>
        </w:tc>
        <w:tc>
          <w:tcPr>
            <w:tcW w:w="2999" w:type="dxa"/>
            <w:vAlign w:val="center"/>
          </w:tcPr>
          <w:p w14:paraId="302BACE5" w14:textId="088E12DE" w:rsidR="00132692" w:rsidRPr="009063C9" w:rsidDel="00E71863" w:rsidRDefault="00132692" w:rsidP="002F484A">
            <w:pPr>
              <w:snapToGrid w:val="0"/>
              <w:spacing w:before="60" w:after="60" w:line="240" w:lineRule="auto"/>
              <w:jc w:val="left"/>
              <w:rPr>
                <w:del w:id="2962" w:author="Raphael Malyankar" w:date="2025-08-10T21:01:00Z" w16du:dateUtc="2025-08-11T04:01:00Z"/>
                <w:rFonts w:eastAsia="Times New Roman" w:cs="Arial"/>
                <w:sz w:val="18"/>
                <w:szCs w:val="18"/>
              </w:rPr>
            </w:pPr>
            <w:del w:id="2963" w:author="Raphael Malyankar" w:date="2025-08-10T21:01:00Z" w16du:dateUtc="2025-08-11T04:01:00Z">
              <w:r w:rsidRPr="009063C9" w:rsidDel="00E71863">
                <w:rPr>
                  <w:rFonts w:cs="Arial"/>
                  <w:sz w:val="18"/>
                  <w:szCs w:val="18"/>
                </w:rPr>
                <w:delText>Example: A scale of 1:25000 is encoded as 25000</w:delText>
              </w:r>
            </w:del>
          </w:p>
        </w:tc>
      </w:tr>
      <w:tr w:rsidR="00132692" w:rsidRPr="009063C9" w:rsidDel="00E71863" w14:paraId="58F0D3B3" w14:textId="392D4948" w:rsidTr="00ED1181">
        <w:trPr>
          <w:trHeight w:val="326"/>
          <w:del w:id="2964" w:author="Raphael Malyankar" w:date="2025-08-10T21:01:00Z"/>
        </w:trPr>
        <w:tc>
          <w:tcPr>
            <w:tcW w:w="3060" w:type="dxa"/>
            <w:vAlign w:val="center"/>
          </w:tcPr>
          <w:p w14:paraId="5F883333" w14:textId="5436C7BE" w:rsidR="00132692" w:rsidRPr="009063C9" w:rsidDel="00E71863" w:rsidRDefault="00132692" w:rsidP="002F484A">
            <w:pPr>
              <w:snapToGrid w:val="0"/>
              <w:spacing w:before="60" w:after="60" w:line="240" w:lineRule="auto"/>
              <w:jc w:val="left"/>
              <w:rPr>
                <w:del w:id="2965" w:author="Raphael Malyankar" w:date="2025-08-10T21:01:00Z" w16du:dateUtc="2025-08-11T04:01:00Z"/>
                <w:rFonts w:cs="Arial"/>
                <w:sz w:val="18"/>
                <w:szCs w:val="18"/>
              </w:rPr>
            </w:pPr>
            <w:del w:id="2966" w:author="Raphael Malyankar" w:date="2025-08-10T21:01:00Z" w16du:dateUtc="2025-08-11T04:01:00Z">
              <w:r w:rsidRPr="009063C9" w:rsidDel="00E71863">
                <w:rPr>
                  <w:rFonts w:cs="Arial"/>
                  <w:sz w:val="18"/>
                  <w:szCs w:val="18"/>
                </w:rPr>
                <w:delText>maximumDisplayScale</w:delText>
              </w:r>
            </w:del>
          </w:p>
        </w:tc>
        <w:tc>
          <w:tcPr>
            <w:tcW w:w="3420" w:type="dxa"/>
            <w:vAlign w:val="center"/>
          </w:tcPr>
          <w:p w14:paraId="07210538" w14:textId="25F645B0" w:rsidR="00132692" w:rsidRPr="009063C9" w:rsidDel="00E71863" w:rsidRDefault="00132692" w:rsidP="002F484A">
            <w:pPr>
              <w:snapToGrid w:val="0"/>
              <w:spacing w:before="60" w:after="60" w:line="240" w:lineRule="auto"/>
              <w:jc w:val="left"/>
              <w:rPr>
                <w:del w:id="2967" w:author="Raphael Malyankar" w:date="2025-08-10T21:01:00Z" w16du:dateUtc="2025-08-11T04:01:00Z"/>
                <w:rFonts w:cs="Arial"/>
                <w:sz w:val="18"/>
                <w:szCs w:val="18"/>
              </w:rPr>
            </w:pPr>
            <w:del w:id="2968" w:author="Raphael Malyankar" w:date="2025-08-10T21:01:00Z" w16du:dateUtc="2025-08-11T04:01:00Z">
              <w:r w:rsidRPr="009063C9" w:rsidDel="00E71863">
                <w:rPr>
                  <w:rFonts w:cs="Arial"/>
                  <w:sz w:val="18"/>
                  <w:szCs w:val="18"/>
                </w:rPr>
                <w:delText>The maximum scale with which the data is displayed</w:delText>
              </w:r>
            </w:del>
          </w:p>
        </w:tc>
        <w:tc>
          <w:tcPr>
            <w:tcW w:w="804" w:type="dxa"/>
            <w:vAlign w:val="center"/>
          </w:tcPr>
          <w:p w14:paraId="18D1F915" w14:textId="6513A720" w:rsidR="00132692" w:rsidRPr="009063C9" w:rsidDel="00E71863" w:rsidRDefault="00132692" w:rsidP="002F484A">
            <w:pPr>
              <w:snapToGrid w:val="0"/>
              <w:spacing w:before="60" w:after="60" w:line="240" w:lineRule="auto"/>
              <w:jc w:val="center"/>
              <w:rPr>
                <w:del w:id="2969" w:author="Raphael Malyankar" w:date="2025-08-10T21:01:00Z" w16du:dateUtc="2025-08-11T04:01:00Z"/>
                <w:rFonts w:cs="Arial"/>
                <w:sz w:val="18"/>
                <w:szCs w:val="18"/>
              </w:rPr>
            </w:pPr>
            <w:del w:id="2970" w:author="Raphael Malyankar" w:date="2025-08-10T21:01:00Z" w16du:dateUtc="2025-08-11T04:01:00Z">
              <w:r w:rsidRPr="009063C9" w:rsidDel="00E71863">
                <w:rPr>
                  <w:rFonts w:cs="Arial"/>
                  <w:sz w:val="18"/>
                  <w:szCs w:val="18"/>
                </w:rPr>
                <w:delText>0..1</w:delText>
              </w:r>
            </w:del>
          </w:p>
        </w:tc>
        <w:tc>
          <w:tcPr>
            <w:tcW w:w="2497" w:type="dxa"/>
            <w:vAlign w:val="center"/>
          </w:tcPr>
          <w:p w14:paraId="4A4D55E6" w14:textId="0C3F3789" w:rsidR="00132692" w:rsidRPr="009063C9" w:rsidDel="00E71863" w:rsidRDefault="00132692" w:rsidP="002F484A">
            <w:pPr>
              <w:snapToGrid w:val="0"/>
              <w:spacing w:before="60" w:after="60" w:line="240" w:lineRule="auto"/>
              <w:jc w:val="left"/>
              <w:rPr>
                <w:del w:id="2971" w:author="Raphael Malyankar" w:date="2025-08-10T21:01:00Z" w16du:dateUtc="2025-08-11T04:01:00Z"/>
                <w:rFonts w:cs="Arial"/>
                <w:sz w:val="18"/>
                <w:szCs w:val="18"/>
              </w:rPr>
            </w:pPr>
            <w:del w:id="2972" w:author="Raphael Malyankar" w:date="2025-08-10T21:01:00Z" w16du:dateUtc="2025-08-11T04:01:00Z">
              <w:r w:rsidRPr="009063C9" w:rsidDel="00E71863">
                <w:rPr>
                  <w:rFonts w:cs="Arial"/>
                  <w:sz w:val="18"/>
                  <w:szCs w:val="18"/>
                </w:rPr>
                <w:delText>Integer</w:delText>
              </w:r>
            </w:del>
          </w:p>
        </w:tc>
        <w:tc>
          <w:tcPr>
            <w:tcW w:w="2999" w:type="dxa"/>
            <w:vAlign w:val="center"/>
          </w:tcPr>
          <w:p w14:paraId="13E52609" w14:textId="704243BB" w:rsidR="00132692" w:rsidRPr="009063C9" w:rsidDel="00E71863" w:rsidRDefault="00132692" w:rsidP="002F484A">
            <w:pPr>
              <w:snapToGrid w:val="0"/>
              <w:spacing w:before="60" w:after="60" w:line="240" w:lineRule="auto"/>
              <w:jc w:val="left"/>
              <w:rPr>
                <w:del w:id="2973" w:author="Raphael Malyankar" w:date="2025-08-10T21:01:00Z" w16du:dateUtc="2025-08-11T04:01:00Z"/>
                <w:rFonts w:eastAsia="Times New Roman" w:cs="Arial"/>
                <w:sz w:val="18"/>
                <w:szCs w:val="18"/>
              </w:rPr>
            </w:pPr>
          </w:p>
        </w:tc>
      </w:tr>
      <w:tr w:rsidR="00132692" w:rsidRPr="009063C9" w:rsidDel="00E71863" w14:paraId="113CDA2A" w14:textId="64FF2D83" w:rsidTr="00ED1181">
        <w:trPr>
          <w:trHeight w:val="326"/>
          <w:del w:id="2974" w:author="Raphael Malyankar" w:date="2025-08-10T21:01:00Z"/>
        </w:trPr>
        <w:tc>
          <w:tcPr>
            <w:tcW w:w="3060" w:type="dxa"/>
            <w:vAlign w:val="center"/>
          </w:tcPr>
          <w:p w14:paraId="29F66F38" w14:textId="3D74A712" w:rsidR="00132692" w:rsidRPr="009063C9" w:rsidDel="00E71863" w:rsidRDefault="00132692" w:rsidP="002F484A">
            <w:pPr>
              <w:snapToGrid w:val="0"/>
              <w:spacing w:before="60" w:after="60" w:line="240" w:lineRule="auto"/>
              <w:jc w:val="left"/>
              <w:rPr>
                <w:del w:id="2975" w:author="Raphael Malyankar" w:date="2025-08-10T21:01:00Z" w16du:dateUtc="2025-08-11T04:01:00Z"/>
                <w:rFonts w:cs="Arial"/>
                <w:sz w:val="18"/>
                <w:szCs w:val="18"/>
              </w:rPr>
            </w:pPr>
            <w:del w:id="2976" w:author="Raphael Malyankar" w:date="2025-08-10T21:01:00Z" w16du:dateUtc="2025-08-11T04:01:00Z">
              <w:r w:rsidRPr="009063C9" w:rsidDel="00E71863">
                <w:rPr>
                  <w:rFonts w:cs="Arial"/>
                  <w:sz w:val="18"/>
                  <w:szCs w:val="18"/>
                </w:rPr>
                <w:delText>minimumDisplayScale</w:delText>
              </w:r>
            </w:del>
          </w:p>
        </w:tc>
        <w:tc>
          <w:tcPr>
            <w:tcW w:w="3420" w:type="dxa"/>
            <w:vAlign w:val="center"/>
          </w:tcPr>
          <w:p w14:paraId="6E156E1D" w14:textId="36D01CE5" w:rsidR="00132692" w:rsidRPr="009063C9" w:rsidDel="00E71863" w:rsidRDefault="00132692" w:rsidP="002F484A">
            <w:pPr>
              <w:snapToGrid w:val="0"/>
              <w:spacing w:before="60" w:after="60" w:line="240" w:lineRule="auto"/>
              <w:jc w:val="left"/>
              <w:rPr>
                <w:del w:id="2977" w:author="Raphael Malyankar" w:date="2025-08-10T21:01:00Z" w16du:dateUtc="2025-08-11T04:01:00Z"/>
                <w:rFonts w:cs="Arial"/>
                <w:sz w:val="18"/>
                <w:szCs w:val="18"/>
              </w:rPr>
            </w:pPr>
            <w:del w:id="2978" w:author="Raphael Malyankar" w:date="2025-08-10T21:01:00Z" w16du:dateUtc="2025-08-11T04:01:00Z">
              <w:r w:rsidRPr="009063C9" w:rsidDel="00E71863">
                <w:rPr>
                  <w:rFonts w:cs="Arial"/>
                  <w:sz w:val="18"/>
                  <w:szCs w:val="18"/>
                </w:rPr>
                <w:delText>The minimum scale with which the data is displayed</w:delText>
              </w:r>
            </w:del>
          </w:p>
        </w:tc>
        <w:tc>
          <w:tcPr>
            <w:tcW w:w="804" w:type="dxa"/>
            <w:vAlign w:val="center"/>
          </w:tcPr>
          <w:p w14:paraId="472E4645" w14:textId="0C6E2D8C" w:rsidR="00132692" w:rsidRPr="009063C9" w:rsidDel="00E71863" w:rsidRDefault="00132692" w:rsidP="002F484A">
            <w:pPr>
              <w:snapToGrid w:val="0"/>
              <w:spacing w:before="60" w:after="60" w:line="240" w:lineRule="auto"/>
              <w:jc w:val="center"/>
              <w:rPr>
                <w:del w:id="2979" w:author="Raphael Malyankar" w:date="2025-08-10T21:01:00Z" w16du:dateUtc="2025-08-11T04:01:00Z"/>
                <w:rFonts w:cs="Arial"/>
                <w:sz w:val="18"/>
                <w:szCs w:val="18"/>
              </w:rPr>
            </w:pPr>
            <w:del w:id="2980" w:author="Raphael Malyankar" w:date="2025-08-10T21:01:00Z" w16du:dateUtc="2025-08-11T04:01:00Z">
              <w:r w:rsidRPr="009063C9" w:rsidDel="00E71863">
                <w:rPr>
                  <w:rFonts w:cs="Arial"/>
                  <w:sz w:val="18"/>
                  <w:szCs w:val="18"/>
                </w:rPr>
                <w:delText>0..1</w:delText>
              </w:r>
            </w:del>
          </w:p>
        </w:tc>
        <w:tc>
          <w:tcPr>
            <w:tcW w:w="2497" w:type="dxa"/>
            <w:vAlign w:val="center"/>
          </w:tcPr>
          <w:p w14:paraId="554AA918" w14:textId="264858DC" w:rsidR="00132692" w:rsidRPr="009063C9" w:rsidDel="00E71863" w:rsidRDefault="00132692" w:rsidP="002F484A">
            <w:pPr>
              <w:snapToGrid w:val="0"/>
              <w:spacing w:before="60" w:after="60" w:line="240" w:lineRule="auto"/>
              <w:jc w:val="left"/>
              <w:rPr>
                <w:del w:id="2981" w:author="Raphael Malyankar" w:date="2025-08-10T21:01:00Z" w16du:dateUtc="2025-08-11T04:01:00Z"/>
                <w:rFonts w:cs="Arial"/>
                <w:sz w:val="18"/>
                <w:szCs w:val="18"/>
              </w:rPr>
            </w:pPr>
            <w:del w:id="2982" w:author="Raphael Malyankar" w:date="2025-08-10T21:01:00Z" w16du:dateUtc="2025-08-11T04:01:00Z">
              <w:r w:rsidRPr="009063C9" w:rsidDel="00E71863">
                <w:rPr>
                  <w:rFonts w:cs="Arial"/>
                  <w:sz w:val="18"/>
                  <w:szCs w:val="18"/>
                </w:rPr>
                <w:delText>Integer</w:delText>
              </w:r>
            </w:del>
          </w:p>
        </w:tc>
        <w:tc>
          <w:tcPr>
            <w:tcW w:w="2999" w:type="dxa"/>
            <w:vAlign w:val="center"/>
          </w:tcPr>
          <w:p w14:paraId="2C45EA5E" w14:textId="4085B861" w:rsidR="00132692" w:rsidRPr="009063C9" w:rsidDel="00E71863" w:rsidRDefault="00132692" w:rsidP="002F484A">
            <w:pPr>
              <w:snapToGrid w:val="0"/>
              <w:spacing w:before="60" w:after="60" w:line="240" w:lineRule="auto"/>
              <w:jc w:val="left"/>
              <w:rPr>
                <w:del w:id="2983" w:author="Raphael Malyankar" w:date="2025-08-10T21:01:00Z" w16du:dateUtc="2025-08-11T04:01:00Z"/>
                <w:rFonts w:eastAsia="Times New Roman" w:cs="Arial"/>
                <w:sz w:val="18"/>
                <w:szCs w:val="18"/>
              </w:rPr>
            </w:pPr>
          </w:p>
        </w:tc>
      </w:tr>
      <w:tr w:rsidR="00132692" w:rsidRPr="009063C9" w:rsidDel="00E71863" w14:paraId="500E9739" w14:textId="4BF2172B" w:rsidTr="00ED1181">
        <w:trPr>
          <w:trHeight w:val="326"/>
          <w:del w:id="2984" w:author="Raphael Malyankar" w:date="2025-08-10T21:01:00Z"/>
        </w:trPr>
        <w:tc>
          <w:tcPr>
            <w:tcW w:w="3060" w:type="dxa"/>
            <w:vAlign w:val="center"/>
          </w:tcPr>
          <w:p w14:paraId="668A31B5" w14:textId="10FAD55F" w:rsidR="00132692" w:rsidRPr="009063C9" w:rsidDel="00E71863" w:rsidRDefault="00132692" w:rsidP="002F484A">
            <w:pPr>
              <w:snapToGrid w:val="0"/>
              <w:spacing w:before="60" w:after="60" w:line="240" w:lineRule="auto"/>
              <w:jc w:val="left"/>
              <w:rPr>
                <w:del w:id="2985" w:author="Raphael Malyankar" w:date="2025-08-10T21:01:00Z" w16du:dateUtc="2025-08-11T04:01:00Z"/>
                <w:rFonts w:cs="Arial"/>
                <w:sz w:val="18"/>
                <w:szCs w:val="18"/>
              </w:rPr>
            </w:pPr>
            <w:del w:id="2986" w:author="Raphael Malyankar" w:date="2025-08-10T21:01:00Z" w16du:dateUtc="2025-08-11T04:01:00Z">
              <w:r w:rsidRPr="009063C9" w:rsidDel="00E71863">
                <w:rPr>
                  <w:rFonts w:cs="Arial"/>
                  <w:sz w:val="18"/>
                  <w:szCs w:val="18"/>
                </w:rPr>
                <w:delText>horizontalDatumReference</w:delText>
              </w:r>
            </w:del>
          </w:p>
        </w:tc>
        <w:tc>
          <w:tcPr>
            <w:tcW w:w="3420" w:type="dxa"/>
            <w:vAlign w:val="center"/>
          </w:tcPr>
          <w:p w14:paraId="5EA1CC49" w14:textId="6240503C" w:rsidR="00132692" w:rsidRPr="009063C9" w:rsidDel="00E71863" w:rsidRDefault="00132692" w:rsidP="002F484A">
            <w:pPr>
              <w:snapToGrid w:val="0"/>
              <w:spacing w:before="60" w:after="60" w:line="240" w:lineRule="auto"/>
              <w:jc w:val="left"/>
              <w:rPr>
                <w:del w:id="2987" w:author="Raphael Malyankar" w:date="2025-08-10T21:01:00Z" w16du:dateUtc="2025-08-11T04:01:00Z"/>
                <w:rFonts w:cs="Arial"/>
                <w:sz w:val="18"/>
                <w:szCs w:val="18"/>
              </w:rPr>
            </w:pPr>
            <w:del w:id="2988" w:author="Raphael Malyankar" w:date="2025-08-10T21:01:00Z" w16du:dateUtc="2025-08-11T04:01:00Z">
              <w:r w:rsidRPr="009063C9" w:rsidDel="00E71863">
                <w:rPr>
                  <w:rFonts w:cs="Arial"/>
                  <w:sz w:val="18"/>
                  <w:szCs w:val="18"/>
                </w:rPr>
                <w:delText>Reference to the register from which the horizontal datum value is taken</w:delText>
              </w:r>
            </w:del>
          </w:p>
        </w:tc>
        <w:tc>
          <w:tcPr>
            <w:tcW w:w="804" w:type="dxa"/>
            <w:vAlign w:val="center"/>
          </w:tcPr>
          <w:p w14:paraId="0026FD11" w14:textId="04784840" w:rsidR="00132692" w:rsidRPr="009063C9" w:rsidDel="00E71863" w:rsidRDefault="00132692" w:rsidP="002F484A">
            <w:pPr>
              <w:snapToGrid w:val="0"/>
              <w:spacing w:before="60" w:after="60" w:line="240" w:lineRule="auto"/>
              <w:jc w:val="center"/>
              <w:rPr>
                <w:del w:id="2989" w:author="Raphael Malyankar" w:date="2025-08-10T21:01:00Z" w16du:dateUtc="2025-08-11T04:01:00Z"/>
                <w:rFonts w:cs="Arial"/>
                <w:sz w:val="18"/>
                <w:szCs w:val="18"/>
              </w:rPr>
            </w:pPr>
            <w:del w:id="2990" w:author="Raphael Malyankar" w:date="2025-08-10T21:01:00Z" w16du:dateUtc="2025-08-11T04:01:00Z">
              <w:r w:rsidRPr="009063C9" w:rsidDel="00E71863">
                <w:rPr>
                  <w:rFonts w:cs="Arial"/>
                  <w:sz w:val="18"/>
                  <w:szCs w:val="18"/>
                </w:rPr>
                <w:delText>1</w:delText>
              </w:r>
            </w:del>
          </w:p>
        </w:tc>
        <w:tc>
          <w:tcPr>
            <w:tcW w:w="2497" w:type="dxa"/>
            <w:vAlign w:val="center"/>
          </w:tcPr>
          <w:p w14:paraId="72C721E8" w14:textId="471E4F07" w:rsidR="00132692" w:rsidRPr="009063C9" w:rsidDel="00E71863" w:rsidRDefault="00132692" w:rsidP="002F484A">
            <w:pPr>
              <w:snapToGrid w:val="0"/>
              <w:spacing w:before="60" w:after="60" w:line="240" w:lineRule="auto"/>
              <w:jc w:val="left"/>
              <w:rPr>
                <w:del w:id="2991" w:author="Raphael Malyankar" w:date="2025-08-10T21:01:00Z" w16du:dateUtc="2025-08-11T04:01:00Z"/>
                <w:rFonts w:cs="Arial"/>
                <w:sz w:val="18"/>
                <w:szCs w:val="18"/>
              </w:rPr>
            </w:pPr>
            <w:del w:id="2992" w:author="Raphael Malyankar" w:date="2025-08-10T21:01:00Z" w16du:dateUtc="2025-08-11T04:01:00Z">
              <w:r w:rsidRPr="009063C9" w:rsidDel="00E71863">
                <w:rPr>
                  <w:rFonts w:cs="Arial"/>
                  <w:sz w:val="18"/>
                  <w:szCs w:val="18"/>
                </w:rPr>
                <w:delText>characterString</w:delText>
              </w:r>
            </w:del>
          </w:p>
        </w:tc>
        <w:tc>
          <w:tcPr>
            <w:tcW w:w="2999" w:type="dxa"/>
            <w:vAlign w:val="center"/>
          </w:tcPr>
          <w:p w14:paraId="5C6CABFB" w14:textId="29DADA36" w:rsidR="00132692" w:rsidRPr="009063C9" w:rsidDel="00E71863" w:rsidRDefault="00132692" w:rsidP="002F484A">
            <w:pPr>
              <w:snapToGrid w:val="0"/>
              <w:spacing w:before="60" w:after="60" w:line="240" w:lineRule="auto"/>
              <w:jc w:val="left"/>
              <w:rPr>
                <w:del w:id="2993" w:author="Raphael Malyankar" w:date="2025-08-10T21:01:00Z" w16du:dateUtc="2025-08-11T04:01:00Z"/>
                <w:rFonts w:eastAsia="Times New Roman" w:cs="Arial"/>
                <w:sz w:val="18"/>
                <w:szCs w:val="18"/>
              </w:rPr>
            </w:pPr>
            <w:del w:id="2994" w:author="Raphael Malyankar" w:date="2025-08-10T21:01:00Z" w16du:dateUtc="2025-08-11T04:01:00Z">
              <w:r w:rsidRPr="009063C9" w:rsidDel="00E71863">
                <w:rPr>
                  <w:rFonts w:cs="Arial"/>
                  <w:sz w:val="18"/>
                  <w:szCs w:val="18"/>
                </w:rPr>
                <w:delText>EPSG</w:delText>
              </w:r>
            </w:del>
          </w:p>
        </w:tc>
      </w:tr>
      <w:tr w:rsidR="00132692" w:rsidRPr="009063C9" w:rsidDel="00E71863" w14:paraId="4191712C" w14:textId="2EBA9769" w:rsidTr="00ED1181">
        <w:trPr>
          <w:trHeight w:val="326"/>
          <w:del w:id="2995" w:author="Raphael Malyankar" w:date="2025-08-10T21:01:00Z"/>
        </w:trPr>
        <w:tc>
          <w:tcPr>
            <w:tcW w:w="3060" w:type="dxa"/>
            <w:vAlign w:val="center"/>
          </w:tcPr>
          <w:p w14:paraId="5ACC33C8" w14:textId="534EEEAB" w:rsidR="00132692" w:rsidRPr="009063C9" w:rsidDel="00E71863" w:rsidRDefault="00132692" w:rsidP="002F484A">
            <w:pPr>
              <w:snapToGrid w:val="0"/>
              <w:spacing w:before="60" w:after="60" w:line="240" w:lineRule="auto"/>
              <w:jc w:val="left"/>
              <w:rPr>
                <w:del w:id="2996" w:author="Raphael Malyankar" w:date="2025-08-10T21:01:00Z" w16du:dateUtc="2025-08-11T04:01:00Z"/>
                <w:rFonts w:cs="Arial"/>
                <w:sz w:val="18"/>
                <w:szCs w:val="18"/>
              </w:rPr>
            </w:pPr>
            <w:del w:id="2997" w:author="Raphael Malyankar" w:date="2025-08-10T21:01:00Z" w16du:dateUtc="2025-08-11T04:01:00Z">
              <w:r w:rsidRPr="009063C9" w:rsidDel="00E71863">
                <w:rPr>
                  <w:rFonts w:cs="Arial"/>
                  <w:sz w:val="18"/>
                  <w:szCs w:val="18"/>
                </w:rPr>
                <w:delText>horizontalDatumValue</w:delText>
              </w:r>
            </w:del>
          </w:p>
        </w:tc>
        <w:tc>
          <w:tcPr>
            <w:tcW w:w="3420" w:type="dxa"/>
            <w:vAlign w:val="center"/>
          </w:tcPr>
          <w:p w14:paraId="66EB63D5" w14:textId="6F5D5BB3" w:rsidR="00132692" w:rsidRPr="009063C9" w:rsidDel="00E71863" w:rsidRDefault="00132692" w:rsidP="002F484A">
            <w:pPr>
              <w:snapToGrid w:val="0"/>
              <w:spacing w:before="60" w:after="60" w:line="240" w:lineRule="auto"/>
              <w:jc w:val="left"/>
              <w:rPr>
                <w:del w:id="2998" w:author="Raphael Malyankar" w:date="2025-08-10T21:01:00Z" w16du:dateUtc="2025-08-11T04:01:00Z"/>
                <w:rFonts w:cs="Arial"/>
                <w:sz w:val="18"/>
                <w:szCs w:val="18"/>
              </w:rPr>
            </w:pPr>
            <w:del w:id="2999" w:author="Raphael Malyankar" w:date="2025-08-10T21:01:00Z" w16du:dateUtc="2025-08-11T04:01:00Z">
              <w:r w:rsidRPr="009063C9" w:rsidDel="00E71863">
                <w:rPr>
                  <w:rFonts w:cs="Arial"/>
                  <w:sz w:val="18"/>
                  <w:szCs w:val="18"/>
                </w:rPr>
                <w:delText>Horizontal Datum of the entire dataset</w:delText>
              </w:r>
            </w:del>
          </w:p>
        </w:tc>
        <w:tc>
          <w:tcPr>
            <w:tcW w:w="804" w:type="dxa"/>
            <w:vAlign w:val="center"/>
          </w:tcPr>
          <w:p w14:paraId="6F61DCF6" w14:textId="21C5757E" w:rsidR="00132692" w:rsidRPr="009063C9" w:rsidDel="00E71863" w:rsidRDefault="00132692" w:rsidP="002F484A">
            <w:pPr>
              <w:snapToGrid w:val="0"/>
              <w:spacing w:before="60" w:after="60" w:line="240" w:lineRule="auto"/>
              <w:jc w:val="center"/>
              <w:rPr>
                <w:del w:id="3000" w:author="Raphael Malyankar" w:date="2025-08-10T21:01:00Z" w16du:dateUtc="2025-08-11T04:01:00Z"/>
                <w:rFonts w:cs="Arial"/>
                <w:sz w:val="18"/>
                <w:szCs w:val="18"/>
              </w:rPr>
            </w:pPr>
            <w:del w:id="3001" w:author="Raphael Malyankar" w:date="2025-08-10T21:01:00Z" w16du:dateUtc="2025-08-11T04:01:00Z">
              <w:r w:rsidRPr="009063C9" w:rsidDel="00E71863">
                <w:rPr>
                  <w:rFonts w:cs="Arial"/>
                  <w:sz w:val="18"/>
                  <w:szCs w:val="18"/>
                </w:rPr>
                <w:delText>1</w:delText>
              </w:r>
            </w:del>
          </w:p>
        </w:tc>
        <w:tc>
          <w:tcPr>
            <w:tcW w:w="2497" w:type="dxa"/>
            <w:vAlign w:val="center"/>
          </w:tcPr>
          <w:p w14:paraId="1866A981" w14:textId="3EF745D1" w:rsidR="00132692" w:rsidRPr="009063C9" w:rsidDel="00E71863" w:rsidRDefault="00132692" w:rsidP="002F484A">
            <w:pPr>
              <w:snapToGrid w:val="0"/>
              <w:spacing w:before="60" w:after="60" w:line="240" w:lineRule="auto"/>
              <w:jc w:val="left"/>
              <w:rPr>
                <w:del w:id="3002" w:author="Raphael Malyankar" w:date="2025-08-10T21:01:00Z" w16du:dateUtc="2025-08-11T04:01:00Z"/>
                <w:rFonts w:cs="Arial"/>
                <w:sz w:val="18"/>
                <w:szCs w:val="18"/>
              </w:rPr>
            </w:pPr>
            <w:del w:id="3003" w:author="Raphael Malyankar" w:date="2025-08-10T21:01:00Z" w16du:dateUtc="2025-08-11T04:01:00Z">
              <w:r w:rsidRPr="009063C9" w:rsidDel="00E71863">
                <w:rPr>
                  <w:rFonts w:cs="Arial"/>
                  <w:sz w:val="18"/>
                  <w:szCs w:val="18"/>
                </w:rPr>
                <w:delText>Integer</w:delText>
              </w:r>
            </w:del>
          </w:p>
        </w:tc>
        <w:tc>
          <w:tcPr>
            <w:tcW w:w="2999" w:type="dxa"/>
            <w:vAlign w:val="center"/>
          </w:tcPr>
          <w:p w14:paraId="35816F23" w14:textId="7EBCDEC1" w:rsidR="00132692" w:rsidRPr="009063C9" w:rsidDel="00E71863" w:rsidRDefault="00132692" w:rsidP="002F484A">
            <w:pPr>
              <w:snapToGrid w:val="0"/>
              <w:spacing w:before="60" w:after="60" w:line="240" w:lineRule="auto"/>
              <w:jc w:val="left"/>
              <w:rPr>
                <w:del w:id="3004" w:author="Raphael Malyankar" w:date="2025-08-10T21:01:00Z" w16du:dateUtc="2025-08-11T04:01:00Z"/>
                <w:rFonts w:eastAsia="Times New Roman" w:cs="Arial"/>
                <w:sz w:val="18"/>
                <w:szCs w:val="18"/>
              </w:rPr>
            </w:pPr>
            <w:del w:id="3005" w:author="Raphael Malyankar" w:date="2025-08-10T21:01:00Z" w16du:dateUtc="2025-08-11T04:01:00Z">
              <w:r w:rsidRPr="009063C9" w:rsidDel="00E71863">
                <w:rPr>
                  <w:rFonts w:cs="Arial"/>
                  <w:sz w:val="18"/>
                  <w:szCs w:val="18"/>
                </w:rPr>
                <w:delText>4326</w:delText>
              </w:r>
            </w:del>
          </w:p>
        </w:tc>
      </w:tr>
      <w:tr w:rsidR="00E8744B" w:rsidRPr="009063C9" w:rsidDel="00E71863" w14:paraId="53FEE0C8" w14:textId="4488DECA" w:rsidTr="001226F3">
        <w:trPr>
          <w:trHeight w:val="326"/>
          <w:del w:id="3006" w:author="Raphael Malyankar" w:date="2025-08-10T21:01:00Z"/>
        </w:trPr>
        <w:tc>
          <w:tcPr>
            <w:tcW w:w="3060" w:type="dxa"/>
            <w:vAlign w:val="center"/>
          </w:tcPr>
          <w:p w14:paraId="03AF8E90" w14:textId="4E7D3BE8" w:rsidR="00E8744B" w:rsidRPr="009063C9" w:rsidDel="00E71863" w:rsidRDefault="00E8744B" w:rsidP="00E8744B">
            <w:pPr>
              <w:snapToGrid w:val="0"/>
              <w:spacing w:before="60" w:after="60" w:line="240" w:lineRule="auto"/>
              <w:jc w:val="left"/>
              <w:rPr>
                <w:del w:id="3007" w:author="Raphael Malyankar" w:date="2025-08-10T21:01:00Z" w16du:dateUtc="2025-08-11T04:01:00Z"/>
                <w:rFonts w:cs="Arial"/>
                <w:sz w:val="18"/>
                <w:szCs w:val="18"/>
              </w:rPr>
            </w:pPr>
            <w:del w:id="3008" w:author="Raphael Malyankar" w:date="2025-08-10T21:01:00Z" w16du:dateUtc="2025-08-11T04:01:00Z">
              <w:r w:rsidRPr="009063C9" w:rsidDel="00E71863">
                <w:rPr>
                  <w:sz w:val="18"/>
                  <w:szCs w:val="18"/>
                </w:rPr>
                <w:delText>epoch</w:delText>
              </w:r>
            </w:del>
          </w:p>
        </w:tc>
        <w:tc>
          <w:tcPr>
            <w:tcW w:w="3420" w:type="dxa"/>
            <w:vAlign w:val="center"/>
          </w:tcPr>
          <w:p w14:paraId="00FCDB2C" w14:textId="2829DF1F" w:rsidR="00E8744B" w:rsidRPr="009063C9" w:rsidDel="00E71863" w:rsidRDefault="00E8744B" w:rsidP="00E8744B">
            <w:pPr>
              <w:snapToGrid w:val="0"/>
              <w:spacing w:before="60" w:after="60" w:line="240" w:lineRule="auto"/>
              <w:jc w:val="left"/>
              <w:rPr>
                <w:del w:id="3009" w:author="Raphael Malyankar" w:date="2025-08-10T21:01:00Z" w16du:dateUtc="2025-08-11T04:01:00Z"/>
                <w:rFonts w:cs="Arial"/>
                <w:sz w:val="18"/>
                <w:szCs w:val="18"/>
              </w:rPr>
            </w:pPr>
            <w:del w:id="3010" w:author="Raphael Malyankar" w:date="2025-08-10T21:01:00Z" w16du:dateUtc="2025-08-11T04:01:00Z">
              <w:r w:rsidRPr="009063C9" w:rsidDel="00E71863">
                <w:rPr>
                  <w:sz w:val="18"/>
                  <w:szCs w:val="18"/>
                </w:rPr>
                <w:delText>Code denoting the epoch of the geodetic datum used by the CRS</w:delText>
              </w:r>
            </w:del>
          </w:p>
        </w:tc>
        <w:tc>
          <w:tcPr>
            <w:tcW w:w="804" w:type="dxa"/>
            <w:vAlign w:val="center"/>
          </w:tcPr>
          <w:p w14:paraId="7F70C494" w14:textId="5CEB6F90" w:rsidR="00E8744B" w:rsidRPr="009063C9" w:rsidDel="00E71863" w:rsidRDefault="00E8744B" w:rsidP="00E8744B">
            <w:pPr>
              <w:snapToGrid w:val="0"/>
              <w:spacing w:before="60" w:after="60" w:line="240" w:lineRule="auto"/>
              <w:jc w:val="center"/>
              <w:rPr>
                <w:del w:id="3011" w:author="Raphael Malyankar" w:date="2025-08-10T21:01:00Z" w16du:dateUtc="2025-08-11T04:01:00Z"/>
                <w:rFonts w:cs="Arial"/>
                <w:sz w:val="18"/>
                <w:szCs w:val="18"/>
              </w:rPr>
            </w:pPr>
            <w:del w:id="3012" w:author="Raphael Malyankar" w:date="2025-08-10T21:01:00Z" w16du:dateUtc="2025-08-11T04:01:00Z">
              <w:r w:rsidRPr="009063C9" w:rsidDel="00E71863">
                <w:rPr>
                  <w:sz w:val="18"/>
                  <w:szCs w:val="18"/>
                </w:rPr>
                <w:delText>0..1</w:delText>
              </w:r>
            </w:del>
          </w:p>
        </w:tc>
        <w:tc>
          <w:tcPr>
            <w:tcW w:w="2497" w:type="dxa"/>
            <w:vAlign w:val="center"/>
          </w:tcPr>
          <w:p w14:paraId="2432584E" w14:textId="2DBAD88B" w:rsidR="00E8744B" w:rsidRPr="009063C9" w:rsidDel="00E71863" w:rsidRDefault="00E8744B" w:rsidP="00E8744B">
            <w:pPr>
              <w:snapToGrid w:val="0"/>
              <w:spacing w:before="60" w:after="60" w:line="240" w:lineRule="auto"/>
              <w:jc w:val="left"/>
              <w:rPr>
                <w:del w:id="3013" w:author="Raphael Malyankar" w:date="2025-08-10T21:01:00Z" w16du:dateUtc="2025-08-11T04:01:00Z"/>
                <w:rFonts w:cs="Arial"/>
                <w:sz w:val="18"/>
                <w:szCs w:val="18"/>
              </w:rPr>
            </w:pPr>
            <w:del w:id="3014" w:author="Raphael Malyankar" w:date="2025-08-10T21:01:00Z" w16du:dateUtc="2025-08-11T04:01:00Z">
              <w:r w:rsidRPr="009063C9" w:rsidDel="00E71863">
                <w:rPr>
                  <w:sz w:val="18"/>
                  <w:szCs w:val="18"/>
                </w:rPr>
                <w:delText>CharacterString</w:delText>
              </w:r>
            </w:del>
          </w:p>
        </w:tc>
        <w:tc>
          <w:tcPr>
            <w:tcW w:w="2999" w:type="dxa"/>
            <w:vAlign w:val="center"/>
          </w:tcPr>
          <w:p w14:paraId="3A7274FD" w14:textId="74A3A1F3" w:rsidR="00E8744B" w:rsidRPr="009063C9" w:rsidDel="00E71863" w:rsidRDefault="00E8744B" w:rsidP="00E8744B">
            <w:pPr>
              <w:snapToGrid w:val="0"/>
              <w:spacing w:before="60" w:after="60" w:line="240" w:lineRule="auto"/>
              <w:jc w:val="left"/>
              <w:rPr>
                <w:del w:id="3015" w:author="Raphael Malyankar" w:date="2025-08-10T21:01:00Z" w16du:dateUtc="2025-08-11T04:01:00Z"/>
                <w:rFonts w:cs="Arial"/>
                <w:sz w:val="18"/>
                <w:szCs w:val="18"/>
              </w:rPr>
            </w:pPr>
            <w:del w:id="3016" w:author="Raphael Malyankar" w:date="2025-08-10T21:01:00Z" w16du:dateUtc="2025-08-11T04:01:00Z">
              <w:r w:rsidRPr="009063C9" w:rsidDel="00E71863">
                <w:rPr>
                  <w:rFonts w:cs="Arial"/>
                  <w:sz w:val="18"/>
                  <w:szCs w:val="18"/>
                </w:rPr>
                <w:delText>For example, G1762 for the 2013-10-16 realization of the geodetic datum for WGS84</w:delText>
              </w:r>
            </w:del>
          </w:p>
        </w:tc>
      </w:tr>
      <w:tr w:rsidR="00132692" w:rsidRPr="009063C9" w:rsidDel="00E71863" w14:paraId="2C3F9B60" w14:textId="0A4E3956" w:rsidTr="00ED1181">
        <w:trPr>
          <w:trHeight w:val="326"/>
          <w:del w:id="3017" w:author="Raphael Malyankar" w:date="2025-08-10T21:01:00Z"/>
        </w:trPr>
        <w:tc>
          <w:tcPr>
            <w:tcW w:w="3060" w:type="dxa"/>
            <w:vAlign w:val="center"/>
          </w:tcPr>
          <w:p w14:paraId="74022E72" w14:textId="5C180000" w:rsidR="00132692" w:rsidRPr="009063C9" w:rsidDel="00E71863" w:rsidRDefault="00132692" w:rsidP="002F484A">
            <w:pPr>
              <w:snapToGrid w:val="0"/>
              <w:spacing w:before="60" w:after="60" w:line="240" w:lineRule="auto"/>
              <w:jc w:val="left"/>
              <w:rPr>
                <w:del w:id="3018" w:author="Raphael Malyankar" w:date="2025-08-10T21:01:00Z" w16du:dateUtc="2025-08-11T04:01:00Z"/>
                <w:rFonts w:cs="Arial"/>
                <w:sz w:val="18"/>
                <w:szCs w:val="18"/>
              </w:rPr>
            </w:pPr>
            <w:del w:id="3019" w:author="Raphael Malyankar" w:date="2025-08-10T21:01:00Z" w16du:dateUtc="2025-08-11T04:01:00Z">
              <w:r w:rsidRPr="009063C9" w:rsidDel="00E71863">
                <w:rPr>
                  <w:rFonts w:cs="Arial"/>
                  <w:sz w:val="18"/>
                  <w:szCs w:val="18"/>
                </w:rPr>
                <w:delText>verticalDatum</w:delText>
              </w:r>
            </w:del>
          </w:p>
        </w:tc>
        <w:tc>
          <w:tcPr>
            <w:tcW w:w="3420" w:type="dxa"/>
            <w:vAlign w:val="center"/>
          </w:tcPr>
          <w:p w14:paraId="12BCCACC" w14:textId="60868083" w:rsidR="00132692" w:rsidRPr="009063C9" w:rsidDel="00E71863" w:rsidRDefault="00132692" w:rsidP="002F484A">
            <w:pPr>
              <w:snapToGrid w:val="0"/>
              <w:spacing w:before="60" w:after="60" w:line="240" w:lineRule="auto"/>
              <w:jc w:val="left"/>
              <w:rPr>
                <w:del w:id="3020" w:author="Raphael Malyankar" w:date="2025-08-10T21:01:00Z" w16du:dateUtc="2025-08-11T04:01:00Z"/>
                <w:rFonts w:cs="Arial"/>
                <w:sz w:val="18"/>
                <w:szCs w:val="18"/>
              </w:rPr>
            </w:pPr>
            <w:del w:id="3021" w:author="Raphael Malyankar" w:date="2025-08-10T21:01:00Z" w16du:dateUtc="2025-08-11T04:01:00Z">
              <w:r w:rsidRPr="009063C9" w:rsidDel="00E71863">
                <w:rPr>
                  <w:rFonts w:cs="Arial"/>
                  <w:sz w:val="18"/>
                  <w:szCs w:val="18"/>
                </w:rPr>
                <w:delText>Vertical Datum of the entire dataset</w:delText>
              </w:r>
            </w:del>
          </w:p>
        </w:tc>
        <w:tc>
          <w:tcPr>
            <w:tcW w:w="804" w:type="dxa"/>
            <w:vAlign w:val="center"/>
          </w:tcPr>
          <w:p w14:paraId="6FBC9F7E" w14:textId="21148493" w:rsidR="00132692" w:rsidRPr="009063C9" w:rsidDel="00E71863" w:rsidRDefault="00D43DD0" w:rsidP="002F484A">
            <w:pPr>
              <w:snapToGrid w:val="0"/>
              <w:spacing w:before="60" w:after="60" w:line="240" w:lineRule="auto"/>
              <w:jc w:val="center"/>
              <w:rPr>
                <w:del w:id="3022" w:author="Raphael Malyankar" w:date="2025-08-10T21:01:00Z" w16du:dateUtc="2025-08-11T04:01:00Z"/>
                <w:rFonts w:cs="Arial"/>
                <w:sz w:val="18"/>
                <w:szCs w:val="18"/>
              </w:rPr>
            </w:pPr>
            <w:del w:id="3023" w:author="Raphael Malyankar" w:date="2025-08-10T21:01:00Z" w16du:dateUtc="2025-08-11T04:01:00Z">
              <w:r w:rsidRPr="009063C9" w:rsidDel="00E71863">
                <w:rPr>
                  <w:rFonts w:cs="Arial"/>
                  <w:sz w:val="18"/>
                  <w:szCs w:val="18"/>
                </w:rPr>
                <w:delText>0..</w:delText>
              </w:r>
              <w:r w:rsidR="00132692" w:rsidRPr="009063C9" w:rsidDel="00E71863">
                <w:rPr>
                  <w:rFonts w:cs="Arial"/>
                  <w:sz w:val="18"/>
                  <w:szCs w:val="18"/>
                </w:rPr>
                <w:delText>1</w:delText>
              </w:r>
            </w:del>
          </w:p>
        </w:tc>
        <w:tc>
          <w:tcPr>
            <w:tcW w:w="2497" w:type="dxa"/>
            <w:vAlign w:val="center"/>
          </w:tcPr>
          <w:p w14:paraId="323F8522" w14:textId="38B5A263" w:rsidR="00132692" w:rsidRPr="009063C9" w:rsidDel="00E71863" w:rsidRDefault="00132692" w:rsidP="002F484A">
            <w:pPr>
              <w:snapToGrid w:val="0"/>
              <w:spacing w:before="60" w:after="60" w:line="240" w:lineRule="auto"/>
              <w:jc w:val="left"/>
              <w:rPr>
                <w:del w:id="3024" w:author="Raphael Malyankar" w:date="2025-08-10T21:01:00Z" w16du:dateUtc="2025-08-11T04:01:00Z"/>
                <w:rFonts w:cs="Arial"/>
                <w:sz w:val="18"/>
                <w:szCs w:val="18"/>
              </w:rPr>
            </w:pPr>
            <w:del w:id="3025" w:author="Raphael Malyankar" w:date="2025-08-10T21:01:00Z" w16du:dateUtc="2025-08-11T04:01:00Z">
              <w:r w:rsidRPr="009063C9" w:rsidDel="00E71863">
                <w:rPr>
                  <w:rFonts w:cs="Arial"/>
                  <w:sz w:val="18"/>
                  <w:szCs w:val="18"/>
                </w:rPr>
                <w:delText>S100_VerticalAndSoundingDatum</w:delText>
              </w:r>
            </w:del>
          </w:p>
        </w:tc>
        <w:tc>
          <w:tcPr>
            <w:tcW w:w="2999" w:type="dxa"/>
            <w:vAlign w:val="center"/>
          </w:tcPr>
          <w:p w14:paraId="49E3339B" w14:textId="2B23750D" w:rsidR="00132692" w:rsidRPr="009063C9" w:rsidDel="00E71863" w:rsidRDefault="00132692" w:rsidP="002F484A">
            <w:pPr>
              <w:snapToGrid w:val="0"/>
              <w:spacing w:before="60" w:after="60" w:line="240" w:lineRule="auto"/>
              <w:jc w:val="left"/>
              <w:rPr>
                <w:del w:id="3026" w:author="Raphael Malyankar" w:date="2025-08-10T21:01:00Z" w16du:dateUtc="2025-08-11T04:01:00Z"/>
                <w:rFonts w:eastAsia="Times New Roman" w:cs="Arial"/>
                <w:sz w:val="18"/>
                <w:szCs w:val="18"/>
              </w:rPr>
            </w:pPr>
          </w:p>
        </w:tc>
      </w:tr>
      <w:tr w:rsidR="00132692" w:rsidRPr="009063C9" w:rsidDel="00E71863" w14:paraId="00144F80" w14:textId="5C853B3E" w:rsidTr="00ED1181">
        <w:trPr>
          <w:trHeight w:val="326"/>
          <w:del w:id="3027" w:author="Raphael Malyankar" w:date="2025-08-10T21:01:00Z"/>
        </w:trPr>
        <w:tc>
          <w:tcPr>
            <w:tcW w:w="3060" w:type="dxa"/>
            <w:vAlign w:val="center"/>
          </w:tcPr>
          <w:p w14:paraId="1F387217" w14:textId="1CBF1476" w:rsidR="00132692" w:rsidRPr="009063C9" w:rsidDel="00E71863" w:rsidRDefault="00132692" w:rsidP="002F484A">
            <w:pPr>
              <w:snapToGrid w:val="0"/>
              <w:spacing w:before="60" w:after="60" w:line="240" w:lineRule="auto"/>
              <w:jc w:val="left"/>
              <w:rPr>
                <w:del w:id="3028" w:author="Raphael Malyankar" w:date="2025-08-10T21:01:00Z" w16du:dateUtc="2025-08-11T04:01:00Z"/>
                <w:rFonts w:cs="Arial"/>
                <w:sz w:val="18"/>
                <w:szCs w:val="18"/>
              </w:rPr>
            </w:pPr>
            <w:del w:id="3029" w:author="Raphael Malyankar" w:date="2025-08-10T21:01:00Z" w16du:dateUtc="2025-08-11T04:01:00Z">
              <w:r w:rsidRPr="009063C9" w:rsidDel="00E71863">
                <w:rPr>
                  <w:rFonts w:cs="Arial"/>
                  <w:sz w:val="18"/>
                  <w:szCs w:val="18"/>
                </w:rPr>
                <w:delText>soundingDatum</w:delText>
              </w:r>
            </w:del>
          </w:p>
        </w:tc>
        <w:tc>
          <w:tcPr>
            <w:tcW w:w="3420" w:type="dxa"/>
            <w:vAlign w:val="center"/>
          </w:tcPr>
          <w:p w14:paraId="537DA962" w14:textId="07D64B82" w:rsidR="00132692" w:rsidRPr="009063C9" w:rsidDel="00E71863" w:rsidRDefault="00132692" w:rsidP="002F484A">
            <w:pPr>
              <w:snapToGrid w:val="0"/>
              <w:spacing w:before="60" w:after="60" w:line="240" w:lineRule="auto"/>
              <w:jc w:val="left"/>
              <w:rPr>
                <w:del w:id="3030" w:author="Raphael Malyankar" w:date="2025-08-10T21:01:00Z" w16du:dateUtc="2025-08-11T04:01:00Z"/>
                <w:rFonts w:cs="Arial"/>
                <w:sz w:val="18"/>
                <w:szCs w:val="18"/>
              </w:rPr>
            </w:pPr>
            <w:del w:id="3031" w:author="Raphael Malyankar" w:date="2025-08-10T21:01:00Z" w16du:dateUtc="2025-08-11T04:01:00Z">
              <w:r w:rsidRPr="009063C9" w:rsidDel="00E71863">
                <w:rPr>
                  <w:rFonts w:cs="Arial"/>
                  <w:sz w:val="18"/>
                  <w:szCs w:val="18"/>
                </w:rPr>
                <w:delText>Sounding Datum of the entire dataset</w:delText>
              </w:r>
            </w:del>
          </w:p>
        </w:tc>
        <w:tc>
          <w:tcPr>
            <w:tcW w:w="804" w:type="dxa"/>
            <w:vAlign w:val="center"/>
          </w:tcPr>
          <w:p w14:paraId="16D7E3F4" w14:textId="1064705A" w:rsidR="00132692" w:rsidRPr="009063C9" w:rsidDel="00E71863" w:rsidRDefault="00D43DD0" w:rsidP="002F484A">
            <w:pPr>
              <w:snapToGrid w:val="0"/>
              <w:spacing w:before="60" w:after="60" w:line="240" w:lineRule="auto"/>
              <w:jc w:val="center"/>
              <w:rPr>
                <w:del w:id="3032" w:author="Raphael Malyankar" w:date="2025-08-10T21:01:00Z" w16du:dateUtc="2025-08-11T04:01:00Z"/>
                <w:rFonts w:cs="Arial"/>
                <w:sz w:val="18"/>
                <w:szCs w:val="18"/>
              </w:rPr>
            </w:pPr>
            <w:del w:id="3033" w:author="Raphael Malyankar" w:date="2025-08-10T21:01:00Z" w16du:dateUtc="2025-08-11T04:01:00Z">
              <w:r w:rsidRPr="009063C9" w:rsidDel="00E71863">
                <w:rPr>
                  <w:rFonts w:cs="Arial"/>
                  <w:sz w:val="18"/>
                  <w:szCs w:val="18"/>
                </w:rPr>
                <w:delText>0..</w:delText>
              </w:r>
              <w:r w:rsidR="00132692" w:rsidRPr="009063C9" w:rsidDel="00E71863">
                <w:rPr>
                  <w:rFonts w:cs="Arial"/>
                  <w:sz w:val="18"/>
                  <w:szCs w:val="18"/>
                </w:rPr>
                <w:delText>1</w:delText>
              </w:r>
            </w:del>
          </w:p>
        </w:tc>
        <w:tc>
          <w:tcPr>
            <w:tcW w:w="2497" w:type="dxa"/>
            <w:vAlign w:val="center"/>
          </w:tcPr>
          <w:p w14:paraId="7350C8D3" w14:textId="6EDACBC8" w:rsidR="00132692" w:rsidRPr="009063C9" w:rsidDel="00E71863" w:rsidRDefault="00132692" w:rsidP="002F484A">
            <w:pPr>
              <w:snapToGrid w:val="0"/>
              <w:spacing w:before="60" w:after="60" w:line="240" w:lineRule="auto"/>
              <w:jc w:val="left"/>
              <w:rPr>
                <w:del w:id="3034" w:author="Raphael Malyankar" w:date="2025-08-10T21:01:00Z" w16du:dateUtc="2025-08-11T04:01:00Z"/>
                <w:rFonts w:cs="Arial"/>
                <w:sz w:val="18"/>
                <w:szCs w:val="18"/>
              </w:rPr>
            </w:pPr>
            <w:del w:id="3035" w:author="Raphael Malyankar" w:date="2025-08-10T21:01:00Z" w16du:dateUtc="2025-08-11T04:01:00Z">
              <w:r w:rsidRPr="009063C9" w:rsidDel="00E71863">
                <w:rPr>
                  <w:rFonts w:cs="Arial"/>
                  <w:sz w:val="18"/>
                  <w:szCs w:val="18"/>
                </w:rPr>
                <w:delText>S100_VerticalAndSoundingDatum</w:delText>
              </w:r>
            </w:del>
          </w:p>
        </w:tc>
        <w:tc>
          <w:tcPr>
            <w:tcW w:w="2999" w:type="dxa"/>
            <w:vAlign w:val="center"/>
          </w:tcPr>
          <w:p w14:paraId="7D3547E6" w14:textId="5AC8983D" w:rsidR="00132692" w:rsidRPr="009063C9" w:rsidDel="00E71863" w:rsidRDefault="00132692" w:rsidP="002F484A">
            <w:pPr>
              <w:snapToGrid w:val="0"/>
              <w:spacing w:before="60" w:after="60" w:line="240" w:lineRule="auto"/>
              <w:jc w:val="left"/>
              <w:rPr>
                <w:del w:id="3036" w:author="Raphael Malyankar" w:date="2025-08-10T21:01:00Z" w16du:dateUtc="2025-08-11T04:01:00Z"/>
                <w:rFonts w:eastAsia="Times New Roman" w:cs="Arial"/>
                <w:sz w:val="18"/>
                <w:szCs w:val="18"/>
              </w:rPr>
            </w:pPr>
          </w:p>
        </w:tc>
      </w:tr>
      <w:tr w:rsidR="00132692" w:rsidRPr="009063C9" w:rsidDel="00E71863" w14:paraId="47440F42" w14:textId="54A27430" w:rsidTr="00ED1181">
        <w:trPr>
          <w:trHeight w:val="326"/>
          <w:del w:id="3037" w:author="Raphael Malyankar" w:date="2025-08-10T21:01:00Z"/>
        </w:trPr>
        <w:tc>
          <w:tcPr>
            <w:tcW w:w="3060" w:type="dxa"/>
            <w:vAlign w:val="center"/>
          </w:tcPr>
          <w:p w14:paraId="263A883D" w14:textId="448AE738" w:rsidR="00132692" w:rsidRPr="009063C9" w:rsidDel="00E71863" w:rsidRDefault="00132692" w:rsidP="002F484A">
            <w:pPr>
              <w:snapToGrid w:val="0"/>
              <w:spacing w:before="60" w:after="60" w:line="240" w:lineRule="auto"/>
              <w:jc w:val="left"/>
              <w:rPr>
                <w:del w:id="3038" w:author="Raphael Malyankar" w:date="2025-08-10T21:01:00Z" w16du:dateUtc="2025-08-11T04:01:00Z"/>
                <w:rFonts w:cs="Arial"/>
                <w:sz w:val="18"/>
                <w:szCs w:val="18"/>
              </w:rPr>
            </w:pPr>
            <w:del w:id="3039" w:author="Raphael Malyankar" w:date="2025-08-10T21:01:00Z" w16du:dateUtc="2025-08-11T04:01:00Z">
              <w:r w:rsidRPr="009063C9" w:rsidDel="00E71863">
                <w:rPr>
                  <w:rFonts w:cs="Arial"/>
                  <w:sz w:val="18"/>
                  <w:szCs w:val="18"/>
                </w:rPr>
                <w:delText>dataType</w:delText>
              </w:r>
            </w:del>
          </w:p>
        </w:tc>
        <w:tc>
          <w:tcPr>
            <w:tcW w:w="3420" w:type="dxa"/>
            <w:vAlign w:val="center"/>
          </w:tcPr>
          <w:p w14:paraId="2E89627B" w14:textId="51CD2866" w:rsidR="00132692" w:rsidRPr="009063C9" w:rsidDel="00E71863" w:rsidRDefault="00132692" w:rsidP="002F484A">
            <w:pPr>
              <w:snapToGrid w:val="0"/>
              <w:spacing w:before="60" w:after="60" w:line="240" w:lineRule="auto"/>
              <w:jc w:val="left"/>
              <w:rPr>
                <w:del w:id="3040" w:author="Raphael Malyankar" w:date="2025-08-10T21:01:00Z" w16du:dateUtc="2025-08-11T04:01:00Z"/>
                <w:rFonts w:cs="Arial"/>
                <w:sz w:val="18"/>
                <w:szCs w:val="18"/>
              </w:rPr>
            </w:pPr>
            <w:del w:id="3041" w:author="Raphael Malyankar" w:date="2025-08-10T21:01:00Z" w16du:dateUtc="2025-08-11T04:01:00Z">
              <w:r w:rsidRPr="009063C9" w:rsidDel="00E71863">
                <w:rPr>
                  <w:rFonts w:cs="Arial"/>
                  <w:sz w:val="18"/>
                  <w:szCs w:val="18"/>
                </w:rPr>
                <w:delText>The encoding format of the dataset</w:delText>
              </w:r>
            </w:del>
          </w:p>
        </w:tc>
        <w:tc>
          <w:tcPr>
            <w:tcW w:w="804" w:type="dxa"/>
            <w:vAlign w:val="center"/>
          </w:tcPr>
          <w:p w14:paraId="6793D363" w14:textId="29AE2943" w:rsidR="00132692" w:rsidRPr="009063C9" w:rsidDel="00E71863" w:rsidRDefault="00132692" w:rsidP="002F484A">
            <w:pPr>
              <w:snapToGrid w:val="0"/>
              <w:spacing w:before="60" w:after="60" w:line="240" w:lineRule="auto"/>
              <w:jc w:val="center"/>
              <w:rPr>
                <w:del w:id="3042" w:author="Raphael Malyankar" w:date="2025-08-10T21:01:00Z" w16du:dateUtc="2025-08-11T04:01:00Z"/>
                <w:rFonts w:cs="Arial"/>
                <w:sz w:val="18"/>
                <w:szCs w:val="18"/>
              </w:rPr>
            </w:pPr>
            <w:del w:id="3043" w:author="Raphael Malyankar" w:date="2025-08-10T21:01:00Z" w16du:dateUtc="2025-08-11T04:01:00Z">
              <w:r w:rsidRPr="009063C9" w:rsidDel="00E71863">
                <w:rPr>
                  <w:rFonts w:cs="Arial"/>
                  <w:sz w:val="18"/>
                  <w:szCs w:val="18"/>
                </w:rPr>
                <w:delText>1</w:delText>
              </w:r>
            </w:del>
          </w:p>
        </w:tc>
        <w:tc>
          <w:tcPr>
            <w:tcW w:w="2497" w:type="dxa"/>
            <w:vAlign w:val="center"/>
          </w:tcPr>
          <w:p w14:paraId="2D215A7A" w14:textId="3B2ED32E" w:rsidR="00132692" w:rsidRPr="009063C9" w:rsidDel="00E71863" w:rsidRDefault="00132692" w:rsidP="002F484A">
            <w:pPr>
              <w:snapToGrid w:val="0"/>
              <w:spacing w:before="60" w:after="60" w:line="240" w:lineRule="auto"/>
              <w:jc w:val="left"/>
              <w:rPr>
                <w:del w:id="3044" w:author="Raphael Malyankar" w:date="2025-08-10T21:01:00Z" w16du:dateUtc="2025-08-11T04:01:00Z"/>
                <w:rFonts w:cs="Arial"/>
                <w:sz w:val="18"/>
                <w:szCs w:val="18"/>
              </w:rPr>
            </w:pPr>
            <w:del w:id="3045" w:author="Raphael Malyankar" w:date="2025-08-10T21:01:00Z" w16du:dateUtc="2025-08-11T04:01:00Z">
              <w:r w:rsidRPr="009063C9" w:rsidDel="00E71863">
                <w:rPr>
                  <w:rFonts w:cs="Arial"/>
                  <w:sz w:val="18"/>
                  <w:szCs w:val="18"/>
                </w:rPr>
                <w:delText>S100_DataFormat</w:delText>
              </w:r>
            </w:del>
          </w:p>
        </w:tc>
        <w:tc>
          <w:tcPr>
            <w:tcW w:w="2999" w:type="dxa"/>
            <w:vAlign w:val="center"/>
          </w:tcPr>
          <w:p w14:paraId="7398C82B" w14:textId="0E685C1D" w:rsidR="00132692" w:rsidRPr="009063C9" w:rsidDel="00E71863" w:rsidRDefault="00132692" w:rsidP="002F484A">
            <w:pPr>
              <w:snapToGrid w:val="0"/>
              <w:spacing w:before="60" w:after="60" w:line="240" w:lineRule="auto"/>
              <w:jc w:val="left"/>
              <w:rPr>
                <w:del w:id="3046" w:author="Raphael Malyankar" w:date="2025-08-10T21:01:00Z" w16du:dateUtc="2025-08-11T04:01:00Z"/>
                <w:rFonts w:eastAsia="Times New Roman" w:cs="Arial"/>
                <w:sz w:val="18"/>
                <w:szCs w:val="18"/>
              </w:rPr>
            </w:pPr>
          </w:p>
        </w:tc>
      </w:tr>
      <w:tr w:rsidR="00132692" w:rsidRPr="009063C9" w:rsidDel="00E71863" w14:paraId="4B72ADE3" w14:textId="78DDFB99" w:rsidTr="00ED1181">
        <w:trPr>
          <w:trHeight w:val="326"/>
          <w:del w:id="3047" w:author="Raphael Malyankar" w:date="2025-08-10T21:01:00Z"/>
        </w:trPr>
        <w:tc>
          <w:tcPr>
            <w:tcW w:w="3060" w:type="dxa"/>
            <w:vAlign w:val="center"/>
          </w:tcPr>
          <w:p w14:paraId="190A37B6" w14:textId="5D34E5CE" w:rsidR="00132692" w:rsidRPr="009063C9" w:rsidDel="00E71863" w:rsidRDefault="00132692" w:rsidP="002F484A">
            <w:pPr>
              <w:snapToGrid w:val="0"/>
              <w:spacing w:before="60" w:after="60" w:line="240" w:lineRule="auto"/>
              <w:jc w:val="left"/>
              <w:rPr>
                <w:del w:id="3048" w:author="Raphael Malyankar" w:date="2025-08-10T21:01:00Z" w16du:dateUtc="2025-08-11T04:01:00Z"/>
                <w:rFonts w:cs="Arial"/>
                <w:sz w:val="18"/>
                <w:szCs w:val="18"/>
              </w:rPr>
            </w:pPr>
            <w:del w:id="3049" w:author="Raphael Malyankar" w:date="2025-08-10T21:01:00Z" w16du:dateUtc="2025-08-11T04:01:00Z">
              <w:r w:rsidRPr="009063C9" w:rsidDel="00E71863">
                <w:rPr>
                  <w:rFonts w:cs="Arial"/>
                  <w:sz w:val="18"/>
                  <w:szCs w:val="18"/>
                </w:rPr>
                <w:delText>dataTypeVersion</w:delText>
              </w:r>
            </w:del>
          </w:p>
        </w:tc>
        <w:tc>
          <w:tcPr>
            <w:tcW w:w="3420" w:type="dxa"/>
            <w:vAlign w:val="center"/>
          </w:tcPr>
          <w:p w14:paraId="380807B3" w14:textId="0F1C5613" w:rsidR="00132692" w:rsidRPr="009063C9" w:rsidDel="00E71863" w:rsidRDefault="00132692" w:rsidP="002F484A">
            <w:pPr>
              <w:snapToGrid w:val="0"/>
              <w:spacing w:before="60" w:after="60" w:line="240" w:lineRule="auto"/>
              <w:jc w:val="left"/>
              <w:rPr>
                <w:del w:id="3050" w:author="Raphael Malyankar" w:date="2025-08-10T21:01:00Z" w16du:dateUtc="2025-08-11T04:01:00Z"/>
                <w:rFonts w:cs="Arial"/>
                <w:sz w:val="18"/>
                <w:szCs w:val="18"/>
              </w:rPr>
            </w:pPr>
            <w:del w:id="3051" w:author="Raphael Malyankar" w:date="2025-08-10T21:01:00Z" w16du:dateUtc="2025-08-11T04:01:00Z">
              <w:r w:rsidRPr="009063C9" w:rsidDel="00E71863">
                <w:rPr>
                  <w:rFonts w:eastAsia="Times New Roman" w:cs="Arial"/>
                  <w:sz w:val="18"/>
                  <w:szCs w:val="18"/>
                </w:rPr>
                <w:delText>The version number of the dataType.</w:delText>
              </w:r>
            </w:del>
          </w:p>
        </w:tc>
        <w:tc>
          <w:tcPr>
            <w:tcW w:w="804" w:type="dxa"/>
            <w:vAlign w:val="center"/>
          </w:tcPr>
          <w:p w14:paraId="271C3BEA" w14:textId="30388911" w:rsidR="00132692" w:rsidRPr="009063C9" w:rsidDel="00E71863" w:rsidRDefault="00132692" w:rsidP="002F484A">
            <w:pPr>
              <w:snapToGrid w:val="0"/>
              <w:spacing w:before="60" w:after="60" w:line="240" w:lineRule="auto"/>
              <w:jc w:val="center"/>
              <w:rPr>
                <w:del w:id="3052" w:author="Raphael Malyankar" w:date="2025-08-10T21:01:00Z" w16du:dateUtc="2025-08-11T04:01:00Z"/>
                <w:rFonts w:cs="Arial"/>
                <w:sz w:val="18"/>
                <w:szCs w:val="18"/>
              </w:rPr>
            </w:pPr>
            <w:del w:id="3053" w:author="Raphael Malyankar" w:date="2025-08-10T21:01:00Z" w16du:dateUtc="2025-08-11T04:01:00Z">
              <w:r w:rsidRPr="009063C9" w:rsidDel="00E71863">
                <w:rPr>
                  <w:rFonts w:cs="Arial"/>
                  <w:sz w:val="18"/>
                  <w:szCs w:val="18"/>
                </w:rPr>
                <w:delText>1</w:delText>
              </w:r>
            </w:del>
          </w:p>
        </w:tc>
        <w:tc>
          <w:tcPr>
            <w:tcW w:w="2497" w:type="dxa"/>
            <w:vAlign w:val="center"/>
          </w:tcPr>
          <w:p w14:paraId="01334A57" w14:textId="09D08470" w:rsidR="00132692" w:rsidRPr="009063C9" w:rsidDel="00E71863" w:rsidRDefault="00132692" w:rsidP="002F484A">
            <w:pPr>
              <w:snapToGrid w:val="0"/>
              <w:spacing w:before="60" w:after="60" w:line="240" w:lineRule="auto"/>
              <w:jc w:val="left"/>
              <w:rPr>
                <w:del w:id="3054" w:author="Raphael Malyankar" w:date="2025-08-10T21:01:00Z" w16du:dateUtc="2025-08-11T04:01:00Z"/>
                <w:rFonts w:cs="Arial"/>
                <w:sz w:val="18"/>
                <w:szCs w:val="18"/>
              </w:rPr>
            </w:pPr>
            <w:del w:id="3055" w:author="Raphael Malyankar" w:date="2025-08-10T21:01:00Z" w16du:dateUtc="2025-08-11T04:01:00Z">
              <w:r w:rsidRPr="009063C9" w:rsidDel="00E71863">
                <w:rPr>
                  <w:rFonts w:cs="Arial"/>
                  <w:sz w:val="18"/>
                  <w:szCs w:val="18"/>
                </w:rPr>
                <w:delText>CharacterString</w:delText>
              </w:r>
            </w:del>
          </w:p>
        </w:tc>
        <w:tc>
          <w:tcPr>
            <w:tcW w:w="2999" w:type="dxa"/>
            <w:vAlign w:val="center"/>
          </w:tcPr>
          <w:p w14:paraId="27B7A647" w14:textId="1F757A35" w:rsidR="00132692" w:rsidRPr="009063C9" w:rsidDel="00E71863" w:rsidRDefault="00132692" w:rsidP="002F484A">
            <w:pPr>
              <w:snapToGrid w:val="0"/>
              <w:spacing w:before="60" w:after="60" w:line="240" w:lineRule="auto"/>
              <w:jc w:val="left"/>
              <w:rPr>
                <w:del w:id="3056" w:author="Raphael Malyankar" w:date="2025-08-10T21:01:00Z" w16du:dateUtc="2025-08-11T04:01:00Z"/>
                <w:rFonts w:eastAsia="Times New Roman" w:cs="Arial"/>
                <w:sz w:val="18"/>
                <w:szCs w:val="18"/>
              </w:rPr>
            </w:pPr>
          </w:p>
        </w:tc>
      </w:tr>
      <w:tr w:rsidR="00132692" w:rsidRPr="009063C9" w:rsidDel="00E71863" w14:paraId="401FD750" w14:textId="28A0F213" w:rsidTr="00ED1181">
        <w:trPr>
          <w:trHeight w:val="326"/>
          <w:del w:id="3057" w:author="Raphael Malyankar" w:date="2025-08-10T21:01:00Z"/>
        </w:trPr>
        <w:tc>
          <w:tcPr>
            <w:tcW w:w="3060" w:type="dxa"/>
            <w:vAlign w:val="center"/>
          </w:tcPr>
          <w:p w14:paraId="0985B65F" w14:textId="57A937AA" w:rsidR="00132692" w:rsidRPr="009063C9" w:rsidDel="00E71863" w:rsidRDefault="00132692" w:rsidP="002F484A">
            <w:pPr>
              <w:snapToGrid w:val="0"/>
              <w:spacing w:before="60" w:after="60" w:line="240" w:lineRule="auto"/>
              <w:jc w:val="left"/>
              <w:rPr>
                <w:del w:id="3058" w:author="Raphael Malyankar" w:date="2025-08-10T21:01:00Z" w16du:dateUtc="2025-08-11T04:01:00Z"/>
                <w:rFonts w:cs="Arial"/>
                <w:sz w:val="18"/>
                <w:szCs w:val="18"/>
              </w:rPr>
            </w:pPr>
            <w:del w:id="3059" w:author="Raphael Malyankar" w:date="2025-08-10T21:01:00Z" w16du:dateUtc="2025-08-11T04:01:00Z">
              <w:r w:rsidRPr="009063C9" w:rsidDel="00E71863">
                <w:rPr>
                  <w:rFonts w:cs="Arial"/>
                  <w:sz w:val="18"/>
                  <w:szCs w:val="18"/>
                </w:rPr>
                <w:delText>dataCoverage</w:delText>
              </w:r>
            </w:del>
          </w:p>
        </w:tc>
        <w:tc>
          <w:tcPr>
            <w:tcW w:w="3420" w:type="dxa"/>
            <w:vAlign w:val="center"/>
          </w:tcPr>
          <w:p w14:paraId="69B20EA9" w14:textId="75CFF31C" w:rsidR="00132692" w:rsidRPr="009063C9" w:rsidDel="00E71863" w:rsidRDefault="00132692" w:rsidP="002F484A">
            <w:pPr>
              <w:snapToGrid w:val="0"/>
              <w:spacing w:before="60" w:after="60" w:line="240" w:lineRule="auto"/>
              <w:jc w:val="left"/>
              <w:rPr>
                <w:del w:id="3060" w:author="Raphael Malyankar" w:date="2025-08-10T21:01:00Z" w16du:dateUtc="2025-08-11T04:01:00Z"/>
                <w:rFonts w:cs="Arial"/>
                <w:sz w:val="18"/>
                <w:szCs w:val="18"/>
              </w:rPr>
            </w:pPr>
            <w:del w:id="3061" w:author="Raphael Malyankar" w:date="2025-08-10T21:01:00Z" w16du:dateUtc="2025-08-11T04:01:00Z">
              <w:r w:rsidRPr="009063C9" w:rsidDel="00E71863">
                <w:rPr>
                  <w:rFonts w:eastAsia="Times New Roman" w:cs="Arial"/>
                  <w:sz w:val="18"/>
                  <w:szCs w:val="18"/>
                </w:rPr>
                <w:delText>Provides information about data coverages within the dataset</w:delText>
              </w:r>
            </w:del>
          </w:p>
        </w:tc>
        <w:tc>
          <w:tcPr>
            <w:tcW w:w="804" w:type="dxa"/>
            <w:vAlign w:val="center"/>
          </w:tcPr>
          <w:p w14:paraId="6EE9536A" w14:textId="71CE01E4" w:rsidR="00132692" w:rsidRPr="009063C9" w:rsidDel="00E71863" w:rsidRDefault="00DA1EBD" w:rsidP="002F484A">
            <w:pPr>
              <w:snapToGrid w:val="0"/>
              <w:spacing w:before="60" w:after="60" w:line="240" w:lineRule="auto"/>
              <w:jc w:val="center"/>
              <w:rPr>
                <w:del w:id="3062" w:author="Raphael Malyankar" w:date="2025-08-10T21:01:00Z" w16du:dateUtc="2025-08-11T04:01:00Z"/>
                <w:rFonts w:cs="Arial"/>
                <w:sz w:val="18"/>
                <w:szCs w:val="18"/>
              </w:rPr>
            </w:pPr>
            <w:del w:id="3063" w:author="Raphael Malyankar" w:date="2025-08-10T21:01:00Z" w16du:dateUtc="2025-08-11T04:01:00Z">
              <w:r w:rsidRPr="009063C9" w:rsidDel="00E71863">
                <w:rPr>
                  <w:rFonts w:cs="Arial"/>
                  <w:sz w:val="18"/>
                  <w:szCs w:val="18"/>
                </w:rPr>
                <w:delText>0</w:delText>
              </w:r>
              <w:r w:rsidR="00132692" w:rsidRPr="009063C9" w:rsidDel="00E71863">
                <w:rPr>
                  <w:rFonts w:cs="Arial"/>
                  <w:sz w:val="18"/>
                  <w:szCs w:val="18"/>
                </w:rPr>
                <w:delText>..*</w:delText>
              </w:r>
            </w:del>
          </w:p>
        </w:tc>
        <w:tc>
          <w:tcPr>
            <w:tcW w:w="2497" w:type="dxa"/>
            <w:vAlign w:val="center"/>
          </w:tcPr>
          <w:p w14:paraId="08320A8A" w14:textId="2A877E3E" w:rsidR="00132692" w:rsidRPr="009063C9" w:rsidDel="00E71863" w:rsidRDefault="00132692" w:rsidP="002F484A">
            <w:pPr>
              <w:snapToGrid w:val="0"/>
              <w:spacing w:before="60" w:after="60" w:line="240" w:lineRule="auto"/>
              <w:jc w:val="left"/>
              <w:rPr>
                <w:del w:id="3064" w:author="Raphael Malyankar" w:date="2025-08-10T21:01:00Z" w16du:dateUtc="2025-08-11T04:01:00Z"/>
                <w:rFonts w:cs="Arial"/>
                <w:sz w:val="18"/>
                <w:szCs w:val="18"/>
              </w:rPr>
            </w:pPr>
            <w:del w:id="3065" w:author="Raphael Malyankar" w:date="2025-08-10T21:01:00Z" w16du:dateUtc="2025-08-11T04:01:00Z">
              <w:r w:rsidRPr="009063C9" w:rsidDel="00E71863">
                <w:rPr>
                  <w:rFonts w:cs="Arial"/>
                  <w:sz w:val="18"/>
                  <w:szCs w:val="18"/>
                </w:rPr>
                <w:delText>S100_DataCoverage</w:delText>
              </w:r>
            </w:del>
          </w:p>
        </w:tc>
        <w:tc>
          <w:tcPr>
            <w:tcW w:w="2999" w:type="dxa"/>
            <w:vAlign w:val="center"/>
          </w:tcPr>
          <w:p w14:paraId="02CAFB85" w14:textId="2B02E1E6" w:rsidR="00132692" w:rsidRPr="009063C9" w:rsidDel="00E71863" w:rsidRDefault="00132692" w:rsidP="002F484A">
            <w:pPr>
              <w:snapToGrid w:val="0"/>
              <w:spacing w:before="60" w:after="60" w:line="240" w:lineRule="auto"/>
              <w:jc w:val="left"/>
              <w:rPr>
                <w:del w:id="3066" w:author="Raphael Malyankar" w:date="2025-08-10T21:01:00Z" w16du:dateUtc="2025-08-11T04:01:00Z"/>
                <w:rFonts w:eastAsia="Times New Roman" w:cs="Arial"/>
                <w:sz w:val="18"/>
                <w:szCs w:val="18"/>
              </w:rPr>
            </w:pPr>
          </w:p>
        </w:tc>
      </w:tr>
      <w:tr w:rsidR="001226F3" w:rsidRPr="009063C9" w:rsidDel="00E71863" w14:paraId="4CF9EFCA" w14:textId="448584D0" w:rsidTr="00243D40">
        <w:trPr>
          <w:trHeight w:val="326"/>
          <w:del w:id="3067" w:author="Raphael Malyankar" w:date="2025-08-10T21:01:00Z"/>
        </w:trPr>
        <w:tc>
          <w:tcPr>
            <w:tcW w:w="3060" w:type="dxa"/>
            <w:vAlign w:val="center"/>
          </w:tcPr>
          <w:p w14:paraId="2093E22C" w14:textId="064C1082" w:rsidR="001226F3" w:rsidRPr="009063C9" w:rsidDel="00E71863" w:rsidRDefault="001226F3" w:rsidP="001226F3">
            <w:pPr>
              <w:snapToGrid w:val="0"/>
              <w:spacing w:before="60" w:after="60" w:line="240" w:lineRule="auto"/>
              <w:jc w:val="left"/>
              <w:rPr>
                <w:del w:id="3068" w:author="Raphael Malyankar" w:date="2025-08-10T21:01:00Z" w16du:dateUtc="2025-08-11T04:01:00Z"/>
                <w:rFonts w:cs="Arial"/>
                <w:sz w:val="18"/>
                <w:szCs w:val="18"/>
              </w:rPr>
            </w:pPr>
            <w:del w:id="3069" w:author="Raphael Malyankar" w:date="2025-08-10T21:01:00Z" w16du:dateUtc="2025-08-11T04:01:00Z">
              <w:r w:rsidRPr="009063C9" w:rsidDel="00E71863">
                <w:rPr>
                  <w:sz w:val="18"/>
                  <w:szCs w:val="18"/>
                </w:rPr>
                <w:delText>defaultLocale</w:delText>
              </w:r>
            </w:del>
          </w:p>
        </w:tc>
        <w:tc>
          <w:tcPr>
            <w:tcW w:w="3420" w:type="dxa"/>
            <w:vAlign w:val="center"/>
          </w:tcPr>
          <w:p w14:paraId="64586EC0" w14:textId="463DB0AD" w:rsidR="001226F3" w:rsidRPr="009063C9" w:rsidDel="00E71863" w:rsidRDefault="001226F3" w:rsidP="001226F3">
            <w:pPr>
              <w:snapToGrid w:val="0"/>
              <w:spacing w:before="60" w:after="60" w:line="240" w:lineRule="auto"/>
              <w:jc w:val="left"/>
              <w:rPr>
                <w:del w:id="3070" w:author="Raphael Malyankar" w:date="2025-08-10T21:01:00Z" w16du:dateUtc="2025-08-11T04:01:00Z"/>
                <w:rFonts w:cs="Arial"/>
                <w:sz w:val="18"/>
                <w:szCs w:val="18"/>
              </w:rPr>
            </w:pPr>
            <w:del w:id="3071" w:author="Raphael Malyankar" w:date="2025-08-10T21:01:00Z" w16du:dateUtc="2025-08-11T04:01:00Z">
              <w:r w:rsidRPr="009063C9" w:rsidDel="00E71863">
                <w:rPr>
                  <w:sz w:val="18"/>
                  <w:szCs w:val="18"/>
                </w:rPr>
                <w:delText>Default language and character set used in the exchange catalogue</w:delText>
              </w:r>
            </w:del>
          </w:p>
        </w:tc>
        <w:tc>
          <w:tcPr>
            <w:tcW w:w="804" w:type="dxa"/>
            <w:vAlign w:val="center"/>
          </w:tcPr>
          <w:p w14:paraId="2F9DA181" w14:textId="3914C5BA" w:rsidR="001226F3" w:rsidRPr="009063C9" w:rsidDel="00E71863" w:rsidRDefault="001226F3" w:rsidP="001226F3">
            <w:pPr>
              <w:snapToGrid w:val="0"/>
              <w:spacing w:before="60" w:after="60" w:line="240" w:lineRule="auto"/>
              <w:jc w:val="center"/>
              <w:rPr>
                <w:del w:id="3072" w:author="Raphael Malyankar" w:date="2025-08-10T21:01:00Z" w16du:dateUtc="2025-08-11T04:01:00Z"/>
                <w:rFonts w:cs="Arial"/>
                <w:sz w:val="18"/>
                <w:szCs w:val="18"/>
              </w:rPr>
            </w:pPr>
            <w:del w:id="3073" w:author="Raphael Malyankar" w:date="2025-08-10T21:01:00Z" w16du:dateUtc="2025-08-11T04:01:00Z">
              <w:r w:rsidRPr="009063C9" w:rsidDel="00E71863">
                <w:rPr>
                  <w:sz w:val="18"/>
                  <w:szCs w:val="18"/>
                </w:rPr>
                <w:delText>1</w:delText>
              </w:r>
            </w:del>
          </w:p>
        </w:tc>
        <w:tc>
          <w:tcPr>
            <w:tcW w:w="2497" w:type="dxa"/>
            <w:vAlign w:val="center"/>
          </w:tcPr>
          <w:p w14:paraId="4D499EF7" w14:textId="226BBA5E" w:rsidR="001226F3" w:rsidRPr="009063C9" w:rsidDel="00E71863" w:rsidRDefault="001226F3" w:rsidP="001226F3">
            <w:pPr>
              <w:snapToGrid w:val="0"/>
              <w:spacing w:before="60" w:after="60" w:line="240" w:lineRule="auto"/>
              <w:jc w:val="left"/>
              <w:rPr>
                <w:del w:id="3074" w:author="Raphael Malyankar" w:date="2025-08-10T21:01:00Z" w16du:dateUtc="2025-08-11T04:01:00Z"/>
                <w:rFonts w:cs="Arial"/>
                <w:sz w:val="18"/>
                <w:szCs w:val="18"/>
              </w:rPr>
            </w:pPr>
            <w:del w:id="3075" w:author="Raphael Malyankar" w:date="2025-08-10T21:01:00Z" w16du:dateUtc="2025-08-11T04:01:00Z">
              <w:r w:rsidRPr="009063C9" w:rsidDel="00E71863">
                <w:rPr>
                  <w:sz w:val="18"/>
                  <w:szCs w:val="18"/>
                </w:rPr>
                <w:delText>PT_Locale</w:delText>
              </w:r>
            </w:del>
          </w:p>
        </w:tc>
        <w:tc>
          <w:tcPr>
            <w:tcW w:w="2999" w:type="dxa"/>
            <w:vAlign w:val="center"/>
          </w:tcPr>
          <w:p w14:paraId="1C64400D" w14:textId="19D9685D" w:rsidR="001226F3" w:rsidRPr="009063C9" w:rsidDel="00E71863" w:rsidRDefault="001226F3" w:rsidP="001226F3">
            <w:pPr>
              <w:snapToGrid w:val="0"/>
              <w:spacing w:before="60" w:after="60" w:line="240" w:lineRule="auto"/>
              <w:jc w:val="left"/>
              <w:rPr>
                <w:del w:id="3076" w:author="Raphael Malyankar" w:date="2025-08-10T21:01:00Z" w16du:dateUtc="2025-08-11T04:01:00Z"/>
                <w:rFonts w:eastAsia="Times New Roman" w:cs="Arial"/>
                <w:sz w:val="18"/>
                <w:szCs w:val="18"/>
              </w:rPr>
            </w:pPr>
          </w:p>
        </w:tc>
      </w:tr>
      <w:tr w:rsidR="001226F3" w:rsidRPr="009063C9" w:rsidDel="00E71863" w14:paraId="02230727" w14:textId="685A717C" w:rsidTr="00243D40">
        <w:trPr>
          <w:trHeight w:val="326"/>
          <w:del w:id="3077" w:author="Raphael Malyankar" w:date="2025-08-10T21:01:00Z"/>
        </w:trPr>
        <w:tc>
          <w:tcPr>
            <w:tcW w:w="3060" w:type="dxa"/>
            <w:vAlign w:val="center"/>
          </w:tcPr>
          <w:p w14:paraId="2B70F3A6" w14:textId="5C8E4832" w:rsidR="001226F3" w:rsidRPr="009063C9" w:rsidDel="00E71863" w:rsidRDefault="001226F3" w:rsidP="001226F3">
            <w:pPr>
              <w:snapToGrid w:val="0"/>
              <w:spacing w:before="60" w:after="60" w:line="240" w:lineRule="auto"/>
              <w:jc w:val="left"/>
              <w:rPr>
                <w:del w:id="3078" w:author="Raphael Malyankar" w:date="2025-08-10T21:01:00Z" w16du:dateUtc="2025-08-11T04:01:00Z"/>
                <w:rFonts w:cs="Arial"/>
                <w:sz w:val="18"/>
                <w:szCs w:val="18"/>
              </w:rPr>
            </w:pPr>
            <w:del w:id="3079" w:author="Raphael Malyankar" w:date="2025-08-10T21:01:00Z" w16du:dateUtc="2025-08-11T04:01:00Z">
              <w:r w:rsidRPr="009063C9" w:rsidDel="00E71863">
                <w:rPr>
                  <w:sz w:val="18"/>
                  <w:szCs w:val="18"/>
                </w:rPr>
                <w:delText>otherLocale</w:delText>
              </w:r>
            </w:del>
          </w:p>
        </w:tc>
        <w:tc>
          <w:tcPr>
            <w:tcW w:w="3420" w:type="dxa"/>
            <w:vAlign w:val="center"/>
          </w:tcPr>
          <w:p w14:paraId="273FE3EC" w14:textId="6587B639" w:rsidR="001226F3" w:rsidRPr="009063C9" w:rsidDel="00E71863" w:rsidRDefault="001226F3" w:rsidP="001226F3">
            <w:pPr>
              <w:snapToGrid w:val="0"/>
              <w:spacing w:before="60" w:after="60" w:line="240" w:lineRule="auto"/>
              <w:jc w:val="left"/>
              <w:rPr>
                <w:del w:id="3080" w:author="Raphael Malyankar" w:date="2025-08-10T21:01:00Z" w16du:dateUtc="2025-08-11T04:01:00Z"/>
                <w:rFonts w:cs="Arial"/>
                <w:sz w:val="18"/>
                <w:szCs w:val="18"/>
                <w:lang w:val="en-CA"/>
              </w:rPr>
            </w:pPr>
            <w:del w:id="3081" w:author="Raphael Malyankar" w:date="2025-08-10T21:01:00Z" w16du:dateUtc="2025-08-11T04:01:00Z">
              <w:r w:rsidRPr="009063C9" w:rsidDel="00E71863">
                <w:rPr>
                  <w:sz w:val="18"/>
                  <w:szCs w:val="18"/>
                </w:rPr>
                <w:delText>Other languages and character sets used in the exchange catalogue</w:delText>
              </w:r>
            </w:del>
          </w:p>
        </w:tc>
        <w:tc>
          <w:tcPr>
            <w:tcW w:w="804" w:type="dxa"/>
            <w:vAlign w:val="center"/>
          </w:tcPr>
          <w:p w14:paraId="5917AC8D" w14:textId="5473E675" w:rsidR="001226F3" w:rsidRPr="009063C9" w:rsidDel="00E71863" w:rsidRDefault="001226F3" w:rsidP="001226F3">
            <w:pPr>
              <w:snapToGrid w:val="0"/>
              <w:spacing w:before="60" w:after="60" w:line="240" w:lineRule="auto"/>
              <w:jc w:val="center"/>
              <w:rPr>
                <w:del w:id="3082" w:author="Raphael Malyankar" w:date="2025-08-10T21:01:00Z" w16du:dateUtc="2025-08-11T04:01:00Z"/>
                <w:rFonts w:cs="Arial"/>
                <w:sz w:val="18"/>
                <w:szCs w:val="18"/>
              </w:rPr>
            </w:pPr>
            <w:del w:id="3083" w:author="Raphael Malyankar" w:date="2025-08-10T21:01:00Z" w16du:dateUtc="2025-08-11T04:01:00Z">
              <w:r w:rsidRPr="009063C9" w:rsidDel="00E71863">
                <w:rPr>
                  <w:sz w:val="18"/>
                  <w:szCs w:val="18"/>
                </w:rPr>
                <w:delText>0..*</w:delText>
              </w:r>
            </w:del>
          </w:p>
        </w:tc>
        <w:tc>
          <w:tcPr>
            <w:tcW w:w="2497" w:type="dxa"/>
            <w:vAlign w:val="center"/>
          </w:tcPr>
          <w:p w14:paraId="7C437290" w14:textId="737CDA9E" w:rsidR="001226F3" w:rsidRPr="009063C9" w:rsidDel="00E71863" w:rsidRDefault="001226F3" w:rsidP="001226F3">
            <w:pPr>
              <w:snapToGrid w:val="0"/>
              <w:spacing w:before="60" w:after="60" w:line="240" w:lineRule="auto"/>
              <w:jc w:val="left"/>
              <w:rPr>
                <w:del w:id="3084" w:author="Raphael Malyankar" w:date="2025-08-10T21:01:00Z" w16du:dateUtc="2025-08-11T04:01:00Z"/>
                <w:rFonts w:cs="Arial"/>
                <w:sz w:val="18"/>
                <w:szCs w:val="18"/>
              </w:rPr>
            </w:pPr>
            <w:del w:id="3085" w:author="Raphael Malyankar" w:date="2025-08-10T21:01:00Z" w16du:dateUtc="2025-08-11T04:01:00Z">
              <w:r w:rsidRPr="009063C9" w:rsidDel="00E71863">
                <w:rPr>
                  <w:sz w:val="18"/>
                  <w:szCs w:val="18"/>
                </w:rPr>
                <w:delText>PT_Locale</w:delText>
              </w:r>
            </w:del>
          </w:p>
        </w:tc>
        <w:tc>
          <w:tcPr>
            <w:tcW w:w="2999" w:type="dxa"/>
            <w:vAlign w:val="center"/>
          </w:tcPr>
          <w:p w14:paraId="428EFA3E" w14:textId="17DBDA82" w:rsidR="001226F3" w:rsidRPr="009063C9" w:rsidDel="00E71863" w:rsidRDefault="001226F3" w:rsidP="001226F3">
            <w:pPr>
              <w:snapToGrid w:val="0"/>
              <w:spacing w:before="60" w:after="60" w:line="240" w:lineRule="auto"/>
              <w:jc w:val="left"/>
              <w:rPr>
                <w:del w:id="3086" w:author="Raphael Malyankar" w:date="2025-08-10T21:01:00Z" w16du:dateUtc="2025-08-11T04:01:00Z"/>
                <w:rFonts w:eastAsia="Times New Roman" w:cs="Arial"/>
                <w:sz w:val="18"/>
                <w:szCs w:val="18"/>
              </w:rPr>
            </w:pPr>
          </w:p>
        </w:tc>
      </w:tr>
      <w:tr w:rsidR="001226F3" w:rsidRPr="009063C9" w:rsidDel="00E71863" w14:paraId="78AF4202" w14:textId="45B33282" w:rsidTr="00243D40">
        <w:trPr>
          <w:trHeight w:val="326"/>
          <w:del w:id="3087" w:author="Raphael Malyankar" w:date="2025-08-10T21:01:00Z"/>
        </w:trPr>
        <w:tc>
          <w:tcPr>
            <w:tcW w:w="3060" w:type="dxa"/>
            <w:vAlign w:val="center"/>
          </w:tcPr>
          <w:p w14:paraId="14D6027E" w14:textId="261805B6" w:rsidR="001226F3" w:rsidRPr="009063C9" w:rsidDel="00E71863" w:rsidRDefault="001226F3" w:rsidP="001226F3">
            <w:pPr>
              <w:snapToGrid w:val="0"/>
              <w:spacing w:before="60" w:after="60" w:line="240" w:lineRule="auto"/>
              <w:jc w:val="left"/>
              <w:rPr>
                <w:del w:id="3088" w:author="Raphael Malyankar" w:date="2025-08-10T21:01:00Z" w16du:dateUtc="2025-08-11T04:01:00Z"/>
                <w:rFonts w:cs="Arial"/>
                <w:sz w:val="18"/>
                <w:szCs w:val="18"/>
              </w:rPr>
            </w:pPr>
            <w:del w:id="3089" w:author="Raphael Malyankar" w:date="2025-08-10T21:01:00Z" w16du:dateUtc="2025-08-11T04:01:00Z">
              <w:r w:rsidRPr="009063C9" w:rsidDel="00E71863">
                <w:rPr>
                  <w:sz w:val="18"/>
                  <w:szCs w:val="18"/>
                </w:rPr>
                <w:delText>metadataFileIdentifier</w:delText>
              </w:r>
            </w:del>
          </w:p>
        </w:tc>
        <w:tc>
          <w:tcPr>
            <w:tcW w:w="3420" w:type="dxa"/>
            <w:vAlign w:val="center"/>
          </w:tcPr>
          <w:p w14:paraId="712A4C67" w14:textId="4C45002D" w:rsidR="001226F3" w:rsidRPr="009063C9" w:rsidDel="00E71863" w:rsidRDefault="001226F3" w:rsidP="001226F3">
            <w:pPr>
              <w:snapToGrid w:val="0"/>
              <w:spacing w:before="60" w:after="60" w:line="240" w:lineRule="auto"/>
              <w:jc w:val="left"/>
              <w:rPr>
                <w:del w:id="3090" w:author="Raphael Malyankar" w:date="2025-08-10T21:01:00Z" w16du:dateUtc="2025-08-11T04:01:00Z"/>
                <w:rFonts w:cs="Arial"/>
                <w:sz w:val="18"/>
                <w:szCs w:val="18"/>
                <w:lang w:val="en-CA"/>
              </w:rPr>
            </w:pPr>
            <w:del w:id="3091" w:author="Raphael Malyankar" w:date="2025-08-10T21:01:00Z" w16du:dateUtc="2025-08-11T04:01:00Z">
              <w:r w:rsidRPr="009063C9" w:rsidDel="00E71863">
                <w:rPr>
                  <w:sz w:val="18"/>
                  <w:szCs w:val="18"/>
                </w:rPr>
                <w:delText>Identifier for metadata file</w:delText>
              </w:r>
            </w:del>
          </w:p>
        </w:tc>
        <w:tc>
          <w:tcPr>
            <w:tcW w:w="804" w:type="dxa"/>
            <w:vAlign w:val="center"/>
          </w:tcPr>
          <w:p w14:paraId="7EC1F7D6" w14:textId="2E3143A1" w:rsidR="001226F3" w:rsidRPr="009063C9" w:rsidDel="00E71863" w:rsidRDefault="001226F3" w:rsidP="001226F3">
            <w:pPr>
              <w:snapToGrid w:val="0"/>
              <w:spacing w:before="60" w:after="60" w:line="240" w:lineRule="auto"/>
              <w:jc w:val="center"/>
              <w:rPr>
                <w:del w:id="3092" w:author="Raphael Malyankar" w:date="2025-08-10T21:01:00Z" w16du:dateUtc="2025-08-11T04:01:00Z"/>
                <w:rFonts w:cs="Arial"/>
                <w:sz w:val="18"/>
                <w:szCs w:val="18"/>
              </w:rPr>
            </w:pPr>
            <w:del w:id="3093" w:author="Raphael Malyankar" w:date="2025-08-10T21:01:00Z" w16du:dateUtc="2025-08-11T04:01:00Z">
              <w:r w:rsidRPr="009063C9" w:rsidDel="00E71863">
                <w:rPr>
                  <w:sz w:val="18"/>
                  <w:szCs w:val="18"/>
                </w:rPr>
                <w:delText>1</w:delText>
              </w:r>
            </w:del>
          </w:p>
        </w:tc>
        <w:tc>
          <w:tcPr>
            <w:tcW w:w="2497" w:type="dxa"/>
            <w:vAlign w:val="center"/>
          </w:tcPr>
          <w:p w14:paraId="724DC6A6" w14:textId="132DC7AF" w:rsidR="001226F3" w:rsidRPr="009063C9" w:rsidDel="00E71863" w:rsidRDefault="001226F3" w:rsidP="001226F3">
            <w:pPr>
              <w:snapToGrid w:val="0"/>
              <w:spacing w:before="60" w:after="60" w:line="240" w:lineRule="auto"/>
              <w:jc w:val="left"/>
              <w:rPr>
                <w:del w:id="3094" w:author="Raphael Malyankar" w:date="2025-08-10T21:01:00Z" w16du:dateUtc="2025-08-11T04:01:00Z"/>
                <w:rFonts w:cs="Arial"/>
                <w:sz w:val="18"/>
                <w:szCs w:val="18"/>
              </w:rPr>
            </w:pPr>
            <w:del w:id="3095" w:author="Raphael Malyankar" w:date="2025-08-10T21:01:00Z" w16du:dateUtc="2025-08-11T04:01:00Z">
              <w:r w:rsidRPr="009063C9" w:rsidDel="00E71863">
                <w:rPr>
                  <w:sz w:val="18"/>
                  <w:szCs w:val="18"/>
                </w:rPr>
                <w:delText>CharacterString</w:delText>
              </w:r>
            </w:del>
          </w:p>
        </w:tc>
        <w:tc>
          <w:tcPr>
            <w:tcW w:w="2999" w:type="dxa"/>
            <w:vAlign w:val="center"/>
          </w:tcPr>
          <w:p w14:paraId="2CCABC87" w14:textId="153FA540" w:rsidR="001226F3" w:rsidRPr="009063C9" w:rsidDel="00E71863" w:rsidRDefault="001226F3" w:rsidP="001226F3">
            <w:pPr>
              <w:snapToGrid w:val="0"/>
              <w:spacing w:before="60" w:after="60" w:line="240" w:lineRule="auto"/>
              <w:jc w:val="left"/>
              <w:rPr>
                <w:del w:id="3096" w:author="Raphael Malyankar" w:date="2025-08-10T21:01:00Z" w16du:dateUtc="2025-08-11T04:01:00Z"/>
                <w:rFonts w:eastAsia="Times New Roman" w:cs="Arial"/>
                <w:sz w:val="18"/>
                <w:szCs w:val="18"/>
              </w:rPr>
            </w:pPr>
            <w:del w:id="3097" w:author="Raphael Malyankar" w:date="2025-08-10T21:01:00Z" w16du:dateUtc="2025-08-11T04:01:00Z">
              <w:r w:rsidRPr="009063C9" w:rsidDel="00E71863">
                <w:rPr>
                  <w:sz w:val="18"/>
                  <w:szCs w:val="18"/>
                </w:rPr>
                <w:delText>For example, for ISO 19115-3 metadata file</w:delText>
              </w:r>
            </w:del>
          </w:p>
        </w:tc>
      </w:tr>
      <w:tr w:rsidR="009063C9" w:rsidRPr="00937674" w:rsidDel="00E71863" w14:paraId="4C6BEECF" w14:textId="3B0AD025" w:rsidTr="00243D40">
        <w:trPr>
          <w:trHeight w:val="326"/>
          <w:del w:id="3098" w:author="Raphael Malyankar" w:date="2025-08-10T21:01:00Z"/>
        </w:trPr>
        <w:tc>
          <w:tcPr>
            <w:tcW w:w="3060" w:type="dxa"/>
            <w:vAlign w:val="center"/>
          </w:tcPr>
          <w:p w14:paraId="7684450D" w14:textId="1897E35D" w:rsidR="001226F3" w:rsidRPr="009063C9" w:rsidDel="00E71863" w:rsidRDefault="001226F3" w:rsidP="001226F3">
            <w:pPr>
              <w:snapToGrid w:val="0"/>
              <w:spacing w:before="60" w:after="60" w:line="240" w:lineRule="auto"/>
              <w:jc w:val="left"/>
              <w:rPr>
                <w:del w:id="3099" w:author="Raphael Malyankar" w:date="2025-08-10T21:01:00Z" w16du:dateUtc="2025-08-11T04:01:00Z"/>
                <w:rFonts w:cs="Arial"/>
                <w:sz w:val="18"/>
                <w:szCs w:val="18"/>
              </w:rPr>
            </w:pPr>
            <w:del w:id="3100" w:author="Raphael Malyankar" w:date="2025-08-10T21:01:00Z" w16du:dateUtc="2025-08-11T04:01:00Z">
              <w:r w:rsidRPr="009063C9" w:rsidDel="00E71863">
                <w:rPr>
                  <w:sz w:val="18"/>
                  <w:szCs w:val="18"/>
                </w:rPr>
                <w:delText>metadataPointOfContact</w:delText>
              </w:r>
            </w:del>
          </w:p>
        </w:tc>
        <w:tc>
          <w:tcPr>
            <w:tcW w:w="3420" w:type="dxa"/>
            <w:vAlign w:val="center"/>
          </w:tcPr>
          <w:p w14:paraId="4B5A0D84" w14:textId="39A86D2A" w:rsidR="001226F3" w:rsidRPr="009063C9" w:rsidDel="00E71863" w:rsidRDefault="001226F3" w:rsidP="001226F3">
            <w:pPr>
              <w:snapToGrid w:val="0"/>
              <w:spacing w:before="60" w:after="60" w:line="240" w:lineRule="auto"/>
              <w:jc w:val="left"/>
              <w:rPr>
                <w:del w:id="3101" w:author="Raphael Malyankar" w:date="2025-08-10T21:01:00Z" w16du:dateUtc="2025-08-11T04:01:00Z"/>
                <w:rFonts w:cs="Arial"/>
                <w:sz w:val="18"/>
                <w:szCs w:val="18"/>
                <w:lang w:val="en-CA"/>
              </w:rPr>
            </w:pPr>
            <w:del w:id="3102" w:author="Raphael Malyankar" w:date="2025-08-10T21:01:00Z" w16du:dateUtc="2025-08-11T04:01:00Z">
              <w:r w:rsidRPr="009063C9" w:rsidDel="00E71863">
                <w:rPr>
                  <w:sz w:val="18"/>
                  <w:szCs w:val="18"/>
                </w:rPr>
                <w:delText>Point of contact for metadata</w:delText>
              </w:r>
            </w:del>
          </w:p>
        </w:tc>
        <w:tc>
          <w:tcPr>
            <w:tcW w:w="804" w:type="dxa"/>
            <w:vAlign w:val="center"/>
          </w:tcPr>
          <w:p w14:paraId="58C55C4A" w14:textId="3784AA6A" w:rsidR="001226F3" w:rsidRPr="009063C9" w:rsidDel="00E71863" w:rsidRDefault="001226F3" w:rsidP="001226F3">
            <w:pPr>
              <w:snapToGrid w:val="0"/>
              <w:spacing w:before="60" w:after="60" w:line="240" w:lineRule="auto"/>
              <w:jc w:val="center"/>
              <w:rPr>
                <w:del w:id="3103" w:author="Raphael Malyankar" w:date="2025-08-10T21:01:00Z" w16du:dateUtc="2025-08-11T04:01:00Z"/>
                <w:rFonts w:cs="Arial"/>
                <w:sz w:val="18"/>
                <w:szCs w:val="18"/>
              </w:rPr>
            </w:pPr>
            <w:del w:id="3104" w:author="Raphael Malyankar" w:date="2025-08-10T21:01:00Z" w16du:dateUtc="2025-08-11T04:01:00Z">
              <w:r w:rsidRPr="009063C9" w:rsidDel="00E71863">
                <w:rPr>
                  <w:sz w:val="18"/>
                  <w:szCs w:val="18"/>
                </w:rPr>
                <w:delText>1</w:delText>
              </w:r>
            </w:del>
          </w:p>
        </w:tc>
        <w:tc>
          <w:tcPr>
            <w:tcW w:w="2497" w:type="dxa"/>
            <w:vAlign w:val="center"/>
          </w:tcPr>
          <w:p w14:paraId="26726CD5" w14:textId="132FDB45" w:rsidR="001226F3" w:rsidRPr="009063C9" w:rsidDel="00E71863" w:rsidRDefault="001226F3" w:rsidP="001226F3">
            <w:pPr>
              <w:snapToGrid w:val="0"/>
              <w:spacing w:before="60" w:after="60"/>
              <w:jc w:val="left"/>
              <w:rPr>
                <w:del w:id="3105" w:author="Raphael Malyankar" w:date="2025-08-10T21:01:00Z" w16du:dateUtc="2025-08-11T04:01:00Z"/>
                <w:sz w:val="18"/>
                <w:szCs w:val="18"/>
                <w:lang w:val="fr-FR"/>
              </w:rPr>
            </w:pPr>
            <w:del w:id="3106" w:author="Raphael Malyankar" w:date="2025-08-10T21:01:00Z" w16du:dateUtc="2025-08-11T04:01:00Z">
              <w:r w:rsidRPr="009063C9" w:rsidDel="00E71863">
                <w:rPr>
                  <w:sz w:val="18"/>
                  <w:szCs w:val="18"/>
                  <w:lang w:val="fr-FR"/>
                </w:rPr>
                <w:delText>CI_Responsibility&gt;CI_Individual or</w:delText>
              </w:r>
            </w:del>
          </w:p>
          <w:p w14:paraId="0EC5FB14" w14:textId="2B9C945F" w:rsidR="001226F3" w:rsidRPr="009063C9" w:rsidDel="00E71863" w:rsidRDefault="001226F3" w:rsidP="001226F3">
            <w:pPr>
              <w:snapToGrid w:val="0"/>
              <w:spacing w:before="60" w:after="60" w:line="240" w:lineRule="auto"/>
              <w:jc w:val="left"/>
              <w:rPr>
                <w:del w:id="3107" w:author="Raphael Malyankar" w:date="2025-08-10T21:01:00Z" w16du:dateUtc="2025-08-11T04:01:00Z"/>
                <w:rFonts w:cs="Arial"/>
                <w:sz w:val="18"/>
                <w:szCs w:val="18"/>
                <w:lang w:val="fr-FR"/>
              </w:rPr>
            </w:pPr>
            <w:del w:id="3108" w:author="Raphael Malyankar" w:date="2025-08-10T21:01:00Z" w16du:dateUtc="2025-08-11T04:01:00Z">
              <w:r w:rsidRPr="009063C9" w:rsidDel="00E71863">
                <w:rPr>
                  <w:sz w:val="18"/>
                  <w:szCs w:val="18"/>
                  <w:lang w:val="fr-FR"/>
                </w:rPr>
                <w:delText>CI_Responsibility&gt;CI_Organisation</w:delText>
              </w:r>
            </w:del>
          </w:p>
        </w:tc>
        <w:tc>
          <w:tcPr>
            <w:tcW w:w="2999" w:type="dxa"/>
            <w:vAlign w:val="center"/>
          </w:tcPr>
          <w:p w14:paraId="5C3DDD9E" w14:textId="30F4D136" w:rsidR="001226F3" w:rsidRPr="009063C9" w:rsidDel="00E71863" w:rsidRDefault="001226F3" w:rsidP="001226F3">
            <w:pPr>
              <w:snapToGrid w:val="0"/>
              <w:spacing w:before="60" w:after="60" w:line="240" w:lineRule="auto"/>
              <w:jc w:val="left"/>
              <w:rPr>
                <w:del w:id="3109" w:author="Raphael Malyankar" w:date="2025-08-10T21:01:00Z" w16du:dateUtc="2025-08-11T04:01:00Z"/>
                <w:rFonts w:eastAsia="Times New Roman" w:cs="Arial"/>
                <w:sz w:val="18"/>
                <w:szCs w:val="18"/>
                <w:lang w:val="fr-FR"/>
              </w:rPr>
            </w:pPr>
          </w:p>
        </w:tc>
      </w:tr>
      <w:tr w:rsidR="001226F3" w:rsidRPr="009063C9" w:rsidDel="00E71863" w14:paraId="304F2D39" w14:textId="2E2565F6" w:rsidTr="00243D40">
        <w:trPr>
          <w:trHeight w:val="326"/>
          <w:del w:id="3110" w:author="Raphael Malyankar" w:date="2025-08-10T21:01:00Z"/>
        </w:trPr>
        <w:tc>
          <w:tcPr>
            <w:tcW w:w="3060" w:type="dxa"/>
            <w:vAlign w:val="center"/>
          </w:tcPr>
          <w:p w14:paraId="63B55111" w14:textId="335B969F" w:rsidR="001226F3" w:rsidRPr="009063C9" w:rsidDel="00E71863" w:rsidRDefault="001226F3" w:rsidP="001226F3">
            <w:pPr>
              <w:snapToGrid w:val="0"/>
              <w:spacing w:before="60" w:after="60" w:line="240" w:lineRule="auto"/>
              <w:jc w:val="left"/>
              <w:rPr>
                <w:del w:id="3111" w:author="Raphael Malyankar" w:date="2025-08-10T21:01:00Z" w16du:dateUtc="2025-08-11T04:01:00Z"/>
                <w:rFonts w:cs="Arial"/>
                <w:sz w:val="18"/>
                <w:szCs w:val="18"/>
              </w:rPr>
            </w:pPr>
            <w:del w:id="3112" w:author="Raphael Malyankar" w:date="2025-08-10T21:01:00Z" w16du:dateUtc="2025-08-11T04:01:00Z">
              <w:r w:rsidRPr="009063C9" w:rsidDel="00E71863">
                <w:rPr>
                  <w:sz w:val="18"/>
                  <w:szCs w:val="18"/>
                </w:rPr>
                <w:delText>metadataDateStamp</w:delText>
              </w:r>
            </w:del>
          </w:p>
        </w:tc>
        <w:tc>
          <w:tcPr>
            <w:tcW w:w="3420" w:type="dxa"/>
            <w:vAlign w:val="center"/>
          </w:tcPr>
          <w:p w14:paraId="3DF3D929" w14:textId="42D44FBD" w:rsidR="001226F3" w:rsidRPr="009063C9" w:rsidDel="00E71863" w:rsidRDefault="001226F3" w:rsidP="001226F3">
            <w:pPr>
              <w:snapToGrid w:val="0"/>
              <w:spacing w:before="60" w:after="60" w:line="240" w:lineRule="auto"/>
              <w:jc w:val="left"/>
              <w:rPr>
                <w:del w:id="3113" w:author="Raphael Malyankar" w:date="2025-08-10T21:01:00Z" w16du:dateUtc="2025-08-11T04:01:00Z"/>
                <w:rFonts w:cs="Arial"/>
                <w:sz w:val="18"/>
                <w:szCs w:val="18"/>
                <w:lang w:val="en-CA"/>
              </w:rPr>
            </w:pPr>
            <w:del w:id="3114" w:author="Raphael Malyankar" w:date="2025-08-10T21:01:00Z" w16du:dateUtc="2025-08-11T04:01:00Z">
              <w:r w:rsidRPr="009063C9" w:rsidDel="00E71863">
                <w:rPr>
                  <w:sz w:val="18"/>
                  <w:szCs w:val="18"/>
                </w:rPr>
                <w:delText>Date stamp for metadata</w:delText>
              </w:r>
            </w:del>
          </w:p>
        </w:tc>
        <w:tc>
          <w:tcPr>
            <w:tcW w:w="804" w:type="dxa"/>
            <w:vAlign w:val="center"/>
          </w:tcPr>
          <w:p w14:paraId="4EDEC785" w14:textId="3EEF742C" w:rsidR="001226F3" w:rsidRPr="009063C9" w:rsidDel="00E71863" w:rsidRDefault="001226F3" w:rsidP="001226F3">
            <w:pPr>
              <w:snapToGrid w:val="0"/>
              <w:spacing w:before="60" w:after="60" w:line="240" w:lineRule="auto"/>
              <w:jc w:val="center"/>
              <w:rPr>
                <w:del w:id="3115" w:author="Raphael Malyankar" w:date="2025-08-10T21:01:00Z" w16du:dateUtc="2025-08-11T04:01:00Z"/>
                <w:rFonts w:cs="Arial"/>
                <w:sz w:val="18"/>
                <w:szCs w:val="18"/>
              </w:rPr>
            </w:pPr>
            <w:del w:id="3116" w:author="Raphael Malyankar" w:date="2025-08-10T21:01:00Z" w16du:dateUtc="2025-08-11T04:01:00Z">
              <w:r w:rsidRPr="009063C9" w:rsidDel="00E71863">
                <w:rPr>
                  <w:sz w:val="18"/>
                  <w:szCs w:val="18"/>
                </w:rPr>
                <w:delText>1</w:delText>
              </w:r>
            </w:del>
          </w:p>
        </w:tc>
        <w:tc>
          <w:tcPr>
            <w:tcW w:w="2497" w:type="dxa"/>
            <w:vAlign w:val="center"/>
          </w:tcPr>
          <w:p w14:paraId="53991A0C" w14:textId="0FF0F0A0" w:rsidR="001226F3" w:rsidRPr="009063C9" w:rsidDel="00E71863" w:rsidRDefault="001226F3" w:rsidP="001226F3">
            <w:pPr>
              <w:snapToGrid w:val="0"/>
              <w:spacing w:before="60" w:after="60" w:line="240" w:lineRule="auto"/>
              <w:jc w:val="left"/>
              <w:rPr>
                <w:del w:id="3117" w:author="Raphael Malyankar" w:date="2025-08-10T21:01:00Z" w16du:dateUtc="2025-08-11T04:01:00Z"/>
                <w:rFonts w:cs="Arial"/>
                <w:sz w:val="18"/>
                <w:szCs w:val="18"/>
              </w:rPr>
            </w:pPr>
            <w:del w:id="3118" w:author="Raphael Malyankar" w:date="2025-08-10T21:01:00Z" w16du:dateUtc="2025-08-11T04:01:00Z">
              <w:r w:rsidRPr="009063C9" w:rsidDel="00E71863">
                <w:rPr>
                  <w:sz w:val="18"/>
                  <w:szCs w:val="18"/>
                </w:rPr>
                <w:delText>Date</w:delText>
              </w:r>
            </w:del>
          </w:p>
        </w:tc>
        <w:tc>
          <w:tcPr>
            <w:tcW w:w="2999" w:type="dxa"/>
            <w:vAlign w:val="center"/>
          </w:tcPr>
          <w:p w14:paraId="33892B4E" w14:textId="5E6A46A7" w:rsidR="001226F3" w:rsidRPr="009063C9" w:rsidDel="00E71863" w:rsidRDefault="001226F3" w:rsidP="001226F3">
            <w:pPr>
              <w:snapToGrid w:val="0"/>
              <w:spacing w:before="60" w:after="60" w:line="240" w:lineRule="auto"/>
              <w:jc w:val="left"/>
              <w:rPr>
                <w:del w:id="3119" w:author="Raphael Malyankar" w:date="2025-08-10T21:01:00Z" w16du:dateUtc="2025-08-11T04:01:00Z"/>
                <w:rFonts w:eastAsia="Times New Roman" w:cs="Arial"/>
                <w:sz w:val="18"/>
                <w:szCs w:val="18"/>
              </w:rPr>
            </w:pPr>
            <w:del w:id="3120" w:author="Raphael Malyankar" w:date="2025-08-10T21:01:00Z" w16du:dateUtc="2025-08-11T04:01:00Z">
              <w:r w:rsidRPr="009063C9" w:rsidDel="00E71863">
                <w:rPr>
                  <w:sz w:val="18"/>
                  <w:szCs w:val="18"/>
                </w:rPr>
                <w:delText>May or may not be the issue date</w:delText>
              </w:r>
            </w:del>
          </w:p>
        </w:tc>
      </w:tr>
      <w:tr w:rsidR="001226F3" w:rsidRPr="009063C9" w:rsidDel="00E71863" w14:paraId="6BC425FA" w14:textId="428D10ED" w:rsidTr="00243D40">
        <w:trPr>
          <w:trHeight w:val="326"/>
          <w:del w:id="3121" w:author="Raphael Malyankar" w:date="2025-08-10T21:01:00Z"/>
        </w:trPr>
        <w:tc>
          <w:tcPr>
            <w:tcW w:w="3060" w:type="dxa"/>
            <w:vAlign w:val="center"/>
          </w:tcPr>
          <w:p w14:paraId="6886AE09" w14:textId="0D2AA2BA" w:rsidR="001226F3" w:rsidRPr="009063C9" w:rsidDel="00E71863" w:rsidRDefault="001226F3" w:rsidP="001226F3">
            <w:pPr>
              <w:snapToGrid w:val="0"/>
              <w:spacing w:before="60" w:after="60" w:line="240" w:lineRule="auto"/>
              <w:jc w:val="left"/>
              <w:rPr>
                <w:del w:id="3122" w:author="Raphael Malyankar" w:date="2025-08-10T21:01:00Z" w16du:dateUtc="2025-08-11T04:01:00Z"/>
                <w:rFonts w:cs="Arial"/>
                <w:sz w:val="18"/>
                <w:szCs w:val="18"/>
              </w:rPr>
            </w:pPr>
            <w:del w:id="3123" w:author="Raphael Malyankar" w:date="2025-08-10T21:01:00Z" w16du:dateUtc="2025-08-11T04:01:00Z">
              <w:r w:rsidRPr="009063C9" w:rsidDel="00E71863">
                <w:rPr>
                  <w:sz w:val="18"/>
                  <w:szCs w:val="18"/>
                </w:rPr>
                <w:delText>metadataLanguage</w:delText>
              </w:r>
            </w:del>
          </w:p>
        </w:tc>
        <w:tc>
          <w:tcPr>
            <w:tcW w:w="3420" w:type="dxa"/>
            <w:vAlign w:val="center"/>
          </w:tcPr>
          <w:p w14:paraId="11CF704E" w14:textId="2B4CC712" w:rsidR="001226F3" w:rsidRPr="009063C9" w:rsidDel="00E71863" w:rsidRDefault="001226F3" w:rsidP="001226F3">
            <w:pPr>
              <w:snapToGrid w:val="0"/>
              <w:spacing w:before="60" w:after="60" w:line="240" w:lineRule="auto"/>
              <w:jc w:val="left"/>
              <w:rPr>
                <w:del w:id="3124" w:author="Raphael Malyankar" w:date="2025-08-10T21:01:00Z" w16du:dateUtc="2025-08-11T04:01:00Z"/>
                <w:rFonts w:cs="Arial"/>
                <w:sz w:val="18"/>
                <w:szCs w:val="18"/>
                <w:lang w:val="en-CA"/>
              </w:rPr>
            </w:pPr>
            <w:del w:id="3125" w:author="Raphael Malyankar" w:date="2025-08-10T21:01:00Z" w16du:dateUtc="2025-08-11T04:01:00Z">
              <w:r w:rsidRPr="009063C9" w:rsidDel="00E71863">
                <w:rPr>
                  <w:sz w:val="18"/>
                  <w:szCs w:val="18"/>
                </w:rPr>
                <w:delText>Language(s) in which the metadata is provided</w:delText>
              </w:r>
            </w:del>
          </w:p>
        </w:tc>
        <w:tc>
          <w:tcPr>
            <w:tcW w:w="804" w:type="dxa"/>
            <w:vAlign w:val="center"/>
          </w:tcPr>
          <w:p w14:paraId="5E141C6D" w14:textId="61C2E3B1" w:rsidR="001226F3" w:rsidRPr="009063C9" w:rsidDel="00E71863" w:rsidRDefault="001226F3" w:rsidP="001226F3">
            <w:pPr>
              <w:snapToGrid w:val="0"/>
              <w:spacing w:before="60" w:after="60" w:line="240" w:lineRule="auto"/>
              <w:jc w:val="center"/>
              <w:rPr>
                <w:del w:id="3126" w:author="Raphael Malyankar" w:date="2025-08-10T21:01:00Z" w16du:dateUtc="2025-08-11T04:01:00Z"/>
                <w:rFonts w:cs="Arial"/>
                <w:sz w:val="18"/>
                <w:szCs w:val="18"/>
              </w:rPr>
            </w:pPr>
            <w:del w:id="3127" w:author="Raphael Malyankar" w:date="2025-08-10T21:01:00Z" w16du:dateUtc="2025-08-11T04:01:00Z">
              <w:r w:rsidRPr="009063C9" w:rsidDel="00E71863">
                <w:rPr>
                  <w:sz w:val="18"/>
                  <w:szCs w:val="18"/>
                </w:rPr>
                <w:delText>1..*</w:delText>
              </w:r>
            </w:del>
          </w:p>
        </w:tc>
        <w:tc>
          <w:tcPr>
            <w:tcW w:w="2497" w:type="dxa"/>
            <w:vAlign w:val="center"/>
          </w:tcPr>
          <w:p w14:paraId="4493755D" w14:textId="515250B7" w:rsidR="001226F3" w:rsidRPr="009063C9" w:rsidDel="00E71863" w:rsidRDefault="001226F3" w:rsidP="001226F3">
            <w:pPr>
              <w:snapToGrid w:val="0"/>
              <w:spacing w:before="60" w:after="60" w:line="240" w:lineRule="auto"/>
              <w:jc w:val="left"/>
              <w:rPr>
                <w:del w:id="3128" w:author="Raphael Malyankar" w:date="2025-08-10T21:01:00Z" w16du:dateUtc="2025-08-11T04:01:00Z"/>
                <w:rFonts w:cs="Arial"/>
                <w:sz w:val="18"/>
                <w:szCs w:val="18"/>
              </w:rPr>
            </w:pPr>
            <w:del w:id="3129" w:author="Raphael Malyankar" w:date="2025-08-10T21:01:00Z" w16du:dateUtc="2025-08-11T04:01:00Z">
              <w:r w:rsidRPr="009063C9" w:rsidDel="00E71863">
                <w:rPr>
                  <w:sz w:val="18"/>
                  <w:szCs w:val="18"/>
                </w:rPr>
                <w:delText>CharacterString</w:delText>
              </w:r>
            </w:del>
          </w:p>
        </w:tc>
        <w:tc>
          <w:tcPr>
            <w:tcW w:w="2999" w:type="dxa"/>
            <w:vAlign w:val="center"/>
          </w:tcPr>
          <w:p w14:paraId="680A3C9C" w14:textId="5DEF5B43" w:rsidR="001226F3" w:rsidRPr="009063C9" w:rsidDel="00E71863" w:rsidRDefault="001226F3" w:rsidP="001226F3">
            <w:pPr>
              <w:snapToGrid w:val="0"/>
              <w:spacing w:before="60" w:after="60" w:line="240" w:lineRule="auto"/>
              <w:jc w:val="left"/>
              <w:rPr>
                <w:del w:id="3130" w:author="Raphael Malyankar" w:date="2025-08-10T21:01:00Z" w16du:dateUtc="2025-08-11T04:01:00Z"/>
                <w:rFonts w:eastAsia="Times New Roman" w:cs="Arial"/>
                <w:sz w:val="18"/>
                <w:szCs w:val="18"/>
              </w:rPr>
            </w:pPr>
          </w:p>
        </w:tc>
      </w:tr>
      <w:tr w:rsidR="001226F3" w:rsidRPr="009063C9" w:rsidDel="00E71863" w14:paraId="3C104975" w14:textId="34FA2718" w:rsidTr="00243D40">
        <w:trPr>
          <w:trHeight w:val="326"/>
          <w:del w:id="3131" w:author="Raphael Malyankar" w:date="2025-08-10T21:01:00Z"/>
        </w:trPr>
        <w:tc>
          <w:tcPr>
            <w:tcW w:w="3060" w:type="dxa"/>
            <w:vAlign w:val="center"/>
          </w:tcPr>
          <w:p w14:paraId="5EF1EAF1" w14:textId="7E8CA895" w:rsidR="001226F3" w:rsidRPr="009063C9" w:rsidDel="00E71863" w:rsidRDefault="001226F3" w:rsidP="001226F3">
            <w:pPr>
              <w:snapToGrid w:val="0"/>
              <w:spacing w:before="60" w:after="60" w:line="240" w:lineRule="auto"/>
              <w:jc w:val="left"/>
              <w:rPr>
                <w:del w:id="3132" w:author="Raphael Malyankar" w:date="2025-08-10T21:01:00Z" w16du:dateUtc="2025-08-11T04:01:00Z"/>
                <w:rFonts w:cs="Arial"/>
                <w:sz w:val="18"/>
                <w:szCs w:val="18"/>
              </w:rPr>
            </w:pPr>
            <w:del w:id="3133" w:author="Raphael Malyankar" w:date="2025-08-10T21:01:00Z" w16du:dateUtc="2025-08-11T04:01:00Z">
              <w:r w:rsidRPr="009063C9" w:rsidDel="00E71863">
                <w:rPr>
                  <w:sz w:val="18"/>
                  <w:szCs w:val="18"/>
                </w:rPr>
                <w:delText>--</w:delText>
              </w:r>
            </w:del>
          </w:p>
        </w:tc>
        <w:tc>
          <w:tcPr>
            <w:tcW w:w="3420" w:type="dxa"/>
            <w:vAlign w:val="center"/>
          </w:tcPr>
          <w:p w14:paraId="01CF1AF6" w14:textId="3F6C56D2" w:rsidR="001226F3" w:rsidRPr="009063C9" w:rsidDel="00E71863" w:rsidRDefault="001226F3" w:rsidP="001226F3">
            <w:pPr>
              <w:snapToGrid w:val="0"/>
              <w:spacing w:before="60" w:after="60" w:line="240" w:lineRule="auto"/>
              <w:jc w:val="left"/>
              <w:rPr>
                <w:del w:id="3134" w:author="Raphael Malyankar" w:date="2025-08-10T21:01:00Z" w16du:dateUtc="2025-08-11T04:01:00Z"/>
                <w:rFonts w:cs="Arial"/>
                <w:sz w:val="18"/>
                <w:szCs w:val="18"/>
                <w:lang w:val="en-CA"/>
              </w:rPr>
            </w:pPr>
            <w:del w:id="3135" w:author="Raphael Malyankar" w:date="2025-08-10T21:01:00Z" w16du:dateUtc="2025-08-11T04:01:00Z">
              <w:r w:rsidRPr="009063C9" w:rsidDel="00E71863">
                <w:rPr>
                  <w:sz w:val="18"/>
                  <w:szCs w:val="18"/>
                </w:rPr>
                <w:delText>Containment of, or reference to, discovery metadata for the support files referenced in the dataset</w:delText>
              </w:r>
            </w:del>
          </w:p>
        </w:tc>
        <w:tc>
          <w:tcPr>
            <w:tcW w:w="804" w:type="dxa"/>
            <w:vAlign w:val="center"/>
          </w:tcPr>
          <w:p w14:paraId="014A0911" w14:textId="7D896ED1" w:rsidR="001226F3" w:rsidRPr="009063C9" w:rsidDel="00E71863" w:rsidRDefault="001226F3" w:rsidP="001226F3">
            <w:pPr>
              <w:snapToGrid w:val="0"/>
              <w:spacing w:before="60" w:after="60" w:line="240" w:lineRule="auto"/>
              <w:jc w:val="center"/>
              <w:rPr>
                <w:del w:id="3136" w:author="Raphael Malyankar" w:date="2025-08-10T21:01:00Z" w16du:dateUtc="2025-08-11T04:01:00Z"/>
                <w:rFonts w:cs="Arial"/>
                <w:sz w:val="18"/>
                <w:szCs w:val="18"/>
              </w:rPr>
            </w:pPr>
            <w:del w:id="3137" w:author="Raphael Malyankar" w:date="2025-08-10T21:01:00Z" w16du:dateUtc="2025-08-11T04:01:00Z">
              <w:r w:rsidRPr="009063C9" w:rsidDel="00E71863">
                <w:rPr>
                  <w:sz w:val="18"/>
                  <w:szCs w:val="18"/>
                </w:rPr>
                <w:delText>0..*</w:delText>
              </w:r>
            </w:del>
          </w:p>
        </w:tc>
        <w:tc>
          <w:tcPr>
            <w:tcW w:w="2497" w:type="dxa"/>
            <w:vAlign w:val="center"/>
          </w:tcPr>
          <w:p w14:paraId="104A7F6A" w14:textId="24DA09BE" w:rsidR="001226F3" w:rsidRPr="009063C9" w:rsidDel="00E71863" w:rsidRDefault="001226F3" w:rsidP="001226F3">
            <w:pPr>
              <w:snapToGrid w:val="0"/>
              <w:spacing w:before="60" w:after="60" w:line="240" w:lineRule="auto"/>
              <w:jc w:val="left"/>
              <w:rPr>
                <w:del w:id="3138" w:author="Raphael Malyankar" w:date="2025-08-10T21:01:00Z" w16du:dateUtc="2025-08-11T04:01:00Z"/>
                <w:rFonts w:cs="Arial"/>
                <w:sz w:val="18"/>
                <w:szCs w:val="18"/>
              </w:rPr>
            </w:pPr>
            <w:del w:id="3139" w:author="Raphael Malyankar" w:date="2025-08-10T21:01:00Z" w16du:dateUtc="2025-08-11T04:01:00Z">
              <w:r w:rsidRPr="009063C9" w:rsidDel="00E71863">
                <w:rPr>
                  <w:sz w:val="18"/>
                  <w:szCs w:val="18"/>
                </w:rPr>
                <w:delText>Aggregation S100_SupportFileDiscoveryMetadata</w:delText>
              </w:r>
            </w:del>
          </w:p>
        </w:tc>
        <w:tc>
          <w:tcPr>
            <w:tcW w:w="2999" w:type="dxa"/>
            <w:vAlign w:val="center"/>
          </w:tcPr>
          <w:p w14:paraId="1506AC65" w14:textId="5BB47505" w:rsidR="001226F3" w:rsidRPr="009063C9" w:rsidDel="00E71863" w:rsidRDefault="001226F3" w:rsidP="001226F3">
            <w:pPr>
              <w:snapToGrid w:val="0"/>
              <w:spacing w:before="60" w:after="60" w:line="240" w:lineRule="auto"/>
              <w:jc w:val="left"/>
              <w:rPr>
                <w:del w:id="3140" w:author="Raphael Malyankar" w:date="2025-08-10T21:01:00Z" w16du:dateUtc="2025-08-11T04:01:00Z"/>
                <w:rFonts w:eastAsia="Times New Roman" w:cs="Arial"/>
                <w:sz w:val="18"/>
                <w:szCs w:val="18"/>
              </w:rPr>
            </w:pPr>
          </w:p>
        </w:tc>
      </w:tr>
    </w:tbl>
    <w:p w14:paraId="57DEE453" w14:textId="77777777" w:rsidR="0054360D" w:rsidRDefault="0054360D">
      <w:pPr>
        <w:rPr>
          <w:ins w:id="3141" w:author="Raphael Malyankar" w:date="2025-08-10T20:55:00Z" w16du:dateUtc="2025-08-11T03:55:00Z"/>
          <w:rFonts w:cs="Arial"/>
          <w:sz w:val="18"/>
          <w:szCs w:val="18"/>
        </w:rPr>
      </w:pPr>
    </w:p>
    <w:p w14:paraId="0019523F" w14:textId="1582CC84" w:rsidR="004E7EF0" w:rsidRDefault="004E7EF0" w:rsidP="004E7EF0">
      <w:pPr>
        <w:pStyle w:val="Heading4"/>
        <w:rPr>
          <w:ins w:id="3142" w:author="Raphael Malyankar" w:date="2025-08-10T20:56:00Z" w16du:dateUtc="2025-08-11T03:56:00Z"/>
        </w:rPr>
      </w:pPr>
      <w:ins w:id="3143" w:author="Raphael Malyankar" w:date="2025-08-10T20:55:00Z" w16du:dateUtc="2025-08-11T03:55:00Z">
        <w:r w:rsidRPr="004E7EF0">
          <w:t>S100_NavigationPurpose</w:t>
        </w:r>
      </w:ins>
    </w:p>
    <w:p w14:paraId="22A3BFA6" w14:textId="70848454" w:rsidR="00D35937" w:rsidRPr="00853471" w:rsidRDefault="004E7EF0" w:rsidP="004E7EF0">
      <w:pPr>
        <w:rPr>
          <w:ins w:id="3144" w:author="Raphael Malyankar" w:date="2025-08-10T20:58:00Z" w16du:dateUtc="2025-08-11T03:58:00Z"/>
          <w:i/>
          <w:iCs/>
          <w:color w:val="EE0000"/>
          <w:lang w:val="en-AU"/>
        </w:rPr>
      </w:pPr>
      <w:ins w:id="3145" w:author="Raphael Malyankar" w:date="2025-08-10T20:56:00Z" w16du:dateUtc="2025-08-11T03:56:00Z">
        <w:r w:rsidRPr="00853471">
          <w:rPr>
            <w:i/>
            <w:iCs/>
            <w:color w:val="EE0000"/>
            <w:lang w:val="en-AU"/>
          </w:rPr>
          <w:t>&lt;Statement of use or non-use, restriction or non-restriction</w:t>
        </w:r>
        <w:r w:rsidR="00D35937" w:rsidRPr="00853471">
          <w:rPr>
            <w:i/>
            <w:iCs/>
            <w:color w:val="EE0000"/>
            <w:lang w:val="en-AU"/>
          </w:rPr>
          <w:t xml:space="preserve"> and</w:t>
        </w:r>
      </w:ins>
      <w:ins w:id="3146" w:author="Raphael Malyankar" w:date="2025-08-10T20:57:00Z" w16du:dateUtc="2025-08-11T03:57:00Z">
        <w:r w:rsidR="00D35937" w:rsidRPr="00853471">
          <w:rPr>
            <w:i/>
            <w:iCs/>
            <w:color w:val="EE0000"/>
            <w:lang w:val="en-AU"/>
          </w:rPr>
          <w:t xml:space="preserve"> </w:t>
        </w:r>
      </w:ins>
      <w:ins w:id="3147" w:author="Raphael Malyankar" w:date="2025-08-10T20:56:00Z" w16du:dateUtc="2025-08-11T03:56:00Z">
        <w:r w:rsidRPr="00853471">
          <w:rPr>
            <w:i/>
            <w:iCs/>
            <w:color w:val="EE0000"/>
            <w:lang w:val="en-AU"/>
          </w:rPr>
          <w:t>optional table as described previously</w:t>
        </w:r>
      </w:ins>
      <w:ins w:id="3148" w:author="Raphael Malyankar" w:date="2025-08-10T20:58:00Z" w16du:dateUtc="2025-08-11T03:58:00Z">
        <w:r w:rsidR="00D35937" w:rsidRPr="00853471">
          <w:rPr>
            <w:i/>
            <w:iCs/>
            <w:color w:val="EE0000"/>
            <w:lang w:val="en-AU"/>
          </w:rPr>
          <w:t xml:space="preserve"> Example tab</w:t>
        </w:r>
      </w:ins>
      <w:ins w:id="3149" w:author="Raphael Malyankar" w:date="2025-08-10T20:59:00Z" w16du:dateUtc="2025-08-11T03:59:00Z">
        <w:r w:rsidR="00D35937" w:rsidRPr="00853471">
          <w:rPr>
            <w:i/>
            <w:iCs/>
            <w:color w:val="EE0000"/>
            <w:lang w:val="en-AU"/>
          </w:rPr>
          <w:t>le below showing how non-use of an S-100 value may be indicated.</w:t>
        </w:r>
      </w:ins>
      <w:ins w:id="3150" w:author="Raphael Malyankar" w:date="2025-08-10T20:56:00Z" w16du:dateUtc="2025-08-11T03:56:00Z">
        <w:r w:rsidRPr="00853471">
          <w:rPr>
            <w:i/>
            <w:iCs/>
            <w:color w:val="EE0000"/>
            <w:lang w:val="en-AU"/>
          </w:rPr>
          <w:t>.&gt;</w:t>
        </w:r>
      </w:ins>
    </w:p>
    <w:tbl>
      <w:tblPr>
        <w:tblW w:w="138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3006"/>
        <w:gridCol w:w="3420"/>
        <w:gridCol w:w="804"/>
        <w:gridCol w:w="5528"/>
      </w:tblGrid>
      <w:tr w:rsidR="00D35937" w14:paraId="21EF739F" w14:textId="77777777" w:rsidTr="00853471">
        <w:trPr>
          <w:cantSplit/>
          <w:trHeight w:val="277"/>
          <w:ins w:id="3151" w:author="Raphael Malyankar" w:date="2025-08-10T20:58:00Z"/>
        </w:trPr>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2C726D7" w14:textId="77777777" w:rsidR="00D35937" w:rsidRDefault="00D35937">
            <w:pPr>
              <w:snapToGrid w:val="0"/>
              <w:spacing w:before="60" w:after="60"/>
              <w:rPr>
                <w:ins w:id="3152" w:author="Raphael Malyankar" w:date="2025-08-10T20:58:00Z" w16du:dateUtc="2025-08-11T03:58:00Z"/>
                <w:rFonts w:cs="Arial"/>
                <w:b/>
                <w:sz w:val="16"/>
                <w:szCs w:val="16"/>
                <w:lang w:eastAsia="ar-SA"/>
              </w:rPr>
            </w:pPr>
            <w:ins w:id="3153" w:author="Raphael Malyankar" w:date="2025-08-10T20:58:00Z" w16du:dateUtc="2025-08-11T03:58:00Z">
              <w:r>
                <w:rPr>
                  <w:rFonts w:cs="Arial"/>
                  <w:b/>
                  <w:sz w:val="16"/>
                  <w:szCs w:val="16"/>
                </w:rPr>
                <w:t>Item</w:t>
              </w:r>
            </w:ins>
          </w:p>
        </w:tc>
        <w:tc>
          <w:tcPr>
            <w:tcW w:w="300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D29B95C" w14:textId="77777777" w:rsidR="00D35937" w:rsidRDefault="00D35937">
            <w:pPr>
              <w:snapToGrid w:val="0"/>
              <w:spacing w:before="60" w:after="60"/>
              <w:rPr>
                <w:ins w:id="3154" w:author="Raphael Malyankar" w:date="2025-08-10T20:58:00Z" w16du:dateUtc="2025-08-11T03:58:00Z"/>
                <w:rFonts w:cs="Arial"/>
                <w:b/>
                <w:sz w:val="16"/>
                <w:szCs w:val="16"/>
              </w:rPr>
            </w:pPr>
            <w:ins w:id="3155" w:author="Raphael Malyankar" w:date="2025-08-10T20:58:00Z" w16du:dateUtc="2025-08-11T03:58:00Z">
              <w:r>
                <w:rPr>
                  <w:rFonts w:cs="Arial"/>
                  <w:b/>
                  <w:sz w:val="16"/>
                  <w:szCs w:val="16"/>
                </w:rPr>
                <w:t>Name</w:t>
              </w:r>
            </w:ins>
          </w:p>
        </w:tc>
        <w:tc>
          <w:tcPr>
            <w:tcW w:w="34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4B8D230" w14:textId="77777777" w:rsidR="00D35937" w:rsidRDefault="00D35937">
            <w:pPr>
              <w:snapToGrid w:val="0"/>
              <w:spacing w:before="60" w:after="60"/>
              <w:rPr>
                <w:ins w:id="3156" w:author="Raphael Malyankar" w:date="2025-08-10T20:58:00Z" w16du:dateUtc="2025-08-11T03:58:00Z"/>
                <w:rFonts w:cs="Arial"/>
                <w:b/>
                <w:sz w:val="16"/>
                <w:szCs w:val="16"/>
              </w:rPr>
            </w:pPr>
            <w:ins w:id="3157" w:author="Raphael Malyankar" w:date="2025-08-10T20:58:00Z" w16du:dateUtc="2025-08-11T03:58:00Z">
              <w:r>
                <w:rPr>
                  <w:rFonts w:cs="Arial"/>
                  <w:b/>
                  <w:sz w:val="16"/>
                  <w:szCs w:val="16"/>
                </w:rPr>
                <w:t>Description</w:t>
              </w:r>
            </w:ins>
          </w:p>
        </w:tc>
        <w:tc>
          <w:tcPr>
            <w:tcW w:w="80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164507B" w14:textId="77777777" w:rsidR="00D35937" w:rsidRDefault="00D35937">
            <w:pPr>
              <w:snapToGrid w:val="0"/>
              <w:spacing w:before="60" w:after="60"/>
              <w:jc w:val="center"/>
              <w:rPr>
                <w:ins w:id="3158" w:author="Raphael Malyankar" w:date="2025-08-10T20:58:00Z" w16du:dateUtc="2025-08-11T03:58:00Z"/>
                <w:rFonts w:cs="Arial"/>
                <w:b/>
                <w:sz w:val="16"/>
                <w:szCs w:val="16"/>
              </w:rPr>
            </w:pPr>
            <w:ins w:id="3159" w:author="Raphael Malyankar" w:date="2025-08-10T20:58:00Z" w16du:dateUtc="2025-08-11T03:58:00Z">
              <w:r>
                <w:rPr>
                  <w:rFonts w:cs="Arial"/>
                  <w:b/>
                  <w:sz w:val="16"/>
                  <w:szCs w:val="16"/>
                </w:rPr>
                <w:t>Code</w:t>
              </w:r>
            </w:ins>
          </w:p>
        </w:tc>
        <w:tc>
          <w:tcPr>
            <w:tcW w:w="552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0705EBD" w14:textId="77777777" w:rsidR="00D35937" w:rsidRDefault="00D35937">
            <w:pPr>
              <w:snapToGrid w:val="0"/>
              <w:spacing w:before="60" w:after="60"/>
              <w:rPr>
                <w:ins w:id="3160" w:author="Raphael Malyankar" w:date="2025-08-10T20:58:00Z" w16du:dateUtc="2025-08-11T03:58:00Z"/>
                <w:rFonts w:cs="Arial"/>
                <w:b/>
                <w:sz w:val="16"/>
                <w:szCs w:val="16"/>
              </w:rPr>
            </w:pPr>
            <w:ins w:id="3161" w:author="Raphael Malyankar" w:date="2025-08-10T20:58:00Z" w16du:dateUtc="2025-08-11T03:58:00Z">
              <w:r>
                <w:rPr>
                  <w:rFonts w:cs="Arial"/>
                  <w:b/>
                  <w:sz w:val="16"/>
                  <w:szCs w:val="16"/>
                </w:rPr>
                <w:t>Remarks</w:t>
              </w:r>
            </w:ins>
          </w:p>
        </w:tc>
      </w:tr>
      <w:tr w:rsidR="00D35937" w14:paraId="15F41DED" w14:textId="77777777" w:rsidTr="00853471">
        <w:trPr>
          <w:cantSplit/>
          <w:trHeight w:val="305"/>
          <w:ins w:id="3162" w:author="Raphael Malyankar" w:date="2025-08-10T20:58:00Z"/>
        </w:trPr>
        <w:tc>
          <w:tcPr>
            <w:tcW w:w="1134" w:type="dxa"/>
            <w:tcBorders>
              <w:top w:val="single" w:sz="4" w:space="0" w:color="000000"/>
              <w:left w:val="single" w:sz="4" w:space="0" w:color="000000"/>
              <w:bottom w:val="single" w:sz="4" w:space="0" w:color="000000"/>
              <w:right w:val="single" w:sz="4" w:space="0" w:color="000000"/>
            </w:tcBorders>
            <w:hideMark/>
          </w:tcPr>
          <w:p w14:paraId="7A335115" w14:textId="77777777" w:rsidR="00D35937" w:rsidRDefault="00D35937">
            <w:pPr>
              <w:snapToGrid w:val="0"/>
              <w:spacing w:before="60" w:after="60"/>
              <w:rPr>
                <w:ins w:id="3163" w:author="Raphael Malyankar" w:date="2025-08-10T20:58:00Z" w16du:dateUtc="2025-08-11T03:58:00Z"/>
                <w:rFonts w:cs="Arial"/>
                <w:sz w:val="16"/>
                <w:szCs w:val="16"/>
              </w:rPr>
            </w:pPr>
            <w:ins w:id="3164" w:author="Raphael Malyankar" w:date="2025-08-10T20:58:00Z" w16du:dateUtc="2025-08-11T03:58:00Z">
              <w:r>
                <w:rPr>
                  <w:rFonts w:cs="Arial"/>
                  <w:sz w:val="16"/>
                  <w:szCs w:val="16"/>
                </w:rPr>
                <w:t>Enumeration</w:t>
              </w:r>
            </w:ins>
          </w:p>
        </w:tc>
        <w:tc>
          <w:tcPr>
            <w:tcW w:w="3006" w:type="dxa"/>
            <w:tcBorders>
              <w:top w:val="single" w:sz="4" w:space="0" w:color="000000"/>
              <w:left w:val="single" w:sz="4" w:space="0" w:color="000000"/>
              <w:bottom w:val="single" w:sz="4" w:space="0" w:color="000000"/>
              <w:right w:val="single" w:sz="4" w:space="0" w:color="000000"/>
            </w:tcBorders>
            <w:hideMark/>
          </w:tcPr>
          <w:p w14:paraId="1DBA86EC" w14:textId="77777777" w:rsidR="00D35937" w:rsidRDefault="00D35937">
            <w:pPr>
              <w:snapToGrid w:val="0"/>
              <w:spacing w:before="60" w:after="60"/>
              <w:rPr>
                <w:ins w:id="3165" w:author="Raphael Malyankar" w:date="2025-08-10T20:58:00Z" w16du:dateUtc="2025-08-11T03:58:00Z"/>
                <w:rFonts w:cs="Arial"/>
                <w:sz w:val="16"/>
                <w:szCs w:val="16"/>
              </w:rPr>
            </w:pPr>
            <w:ins w:id="3166" w:author="Raphael Malyankar" w:date="2025-08-10T20:58:00Z" w16du:dateUtc="2025-08-11T03:58:00Z">
              <w:r>
                <w:rPr>
                  <w:rFonts w:cs="Arial"/>
                  <w:sz w:val="16"/>
                  <w:szCs w:val="16"/>
                </w:rPr>
                <w:t>S100_NavigationPurpose</w:t>
              </w:r>
            </w:ins>
          </w:p>
        </w:tc>
        <w:tc>
          <w:tcPr>
            <w:tcW w:w="3420" w:type="dxa"/>
            <w:tcBorders>
              <w:top w:val="single" w:sz="4" w:space="0" w:color="000000"/>
              <w:left w:val="single" w:sz="4" w:space="0" w:color="000000"/>
              <w:bottom w:val="single" w:sz="4" w:space="0" w:color="000000"/>
              <w:right w:val="single" w:sz="4" w:space="0" w:color="000000"/>
            </w:tcBorders>
            <w:hideMark/>
          </w:tcPr>
          <w:p w14:paraId="17D6BB9E" w14:textId="77777777" w:rsidR="00D35937" w:rsidRDefault="00D35937">
            <w:pPr>
              <w:snapToGrid w:val="0"/>
              <w:spacing w:before="60" w:after="60"/>
              <w:rPr>
                <w:ins w:id="3167" w:author="Raphael Malyankar" w:date="2025-08-10T20:58:00Z" w16du:dateUtc="2025-08-11T03:58:00Z"/>
                <w:rFonts w:cs="Arial"/>
                <w:sz w:val="16"/>
                <w:szCs w:val="16"/>
              </w:rPr>
            </w:pPr>
            <w:ins w:id="3168" w:author="Raphael Malyankar" w:date="2025-08-10T20:58:00Z" w16du:dateUtc="2025-08-11T03:58:00Z">
              <w:r>
                <w:rPr>
                  <w:rFonts w:cs="Arial"/>
                  <w:sz w:val="16"/>
                  <w:szCs w:val="16"/>
                </w:rPr>
                <w:t>The navigational purpose of the dataset</w:t>
              </w:r>
            </w:ins>
          </w:p>
        </w:tc>
        <w:tc>
          <w:tcPr>
            <w:tcW w:w="804" w:type="dxa"/>
            <w:tcBorders>
              <w:top w:val="single" w:sz="4" w:space="0" w:color="000000"/>
              <w:left w:val="single" w:sz="4" w:space="0" w:color="000000"/>
              <w:bottom w:val="single" w:sz="4" w:space="0" w:color="000000"/>
              <w:right w:val="single" w:sz="4" w:space="0" w:color="000000"/>
            </w:tcBorders>
            <w:hideMark/>
          </w:tcPr>
          <w:p w14:paraId="23E85280" w14:textId="77777777" w:rsidR="00D35937" w:rsidRDefault="00D35937">
            <w:pPr>
              <w:snapToGrid w:val="0"/>
              <w:spacing w:before="60" w:after="60"/>
              <w:jc w:val="center"/>
              <w:rPr>
                <w:ins w:id="3169" w:author="Raphael Malyankar" w:date="2025-08-10T20:58:00Z" w16du:dateUtc="2025-08-11T03:58:00Z"/>
                <w:rFonts w:cs="Arial"/>
                <w:sz w:val="16"/>
                <w:szCs w:val="16"/>
              </w:rPr>
            </w:pPr>
            <w:ins w:id="3170" w:author="Raphael Malyankar" w:date="2025-08-10T20:58:00Z" w16du:dateUtc="2025-08-11T03:58:00Z">
              <w:r>
                <w:rPr>
                  <w:rFonts w:cs="Arial"/>
                  <w:sz w:val="16"/>
                  <w:szCs w:val="16"/>
                </w:rPr>
                <w:t>-</w:t>
              </w:r>
            </w:ins>
          </w:p>
        </w:tc>
        <w:tc>
          <w:tcPr>
            <w:tcW w:w="5528" w:type="dxa"/>
            <w:tcBorders>
              <w:top w:val="single" w:sz="4" w:space="0" w:color="000000"/>
              <w:left w:val="single" w:sz="4" w:space="0" w:color="000000"/>
              <w:bottom w:val="single" w:sz="4" w:space="0" w:color="000000"/>
              <w:right w:val="single" w:sz="4" w:space="0" w:color="000000"/>
            </w:tcBorders>
            <w:hideMark/>
          </w:tcPr>
          <w:p w14:paraId="22B1B186" w14:textId="23669E75" w:rsidR="00D35937" w:rsidRDefault="00D35937">
            <w:pPr>
              <w:spacing w:before="60"/>
              <w:rPr>
                <w:ins w:id="3171" w:author="Raphael Malyankar" w:date="2025-08-10T20:58:00Z" w16du:dateUtc="2025-08-11T03:58:00Z"/>
                <w:rFonts w:cs="Arial"/>
                <w:sz w:val="16"/>
                <w:szCs w:val="16"/>
              </w:rPr>
            </w:pPr>
            <w:ins w:id="3172" w:author="Raphael Malyankar" w:date="2025-08-10T20:58:00Z" w16du:dateUtc="2025-08-11T03:58:00Z">
              <w:r>
                <w:rPr>
                  <w:rFonts w:cs="Arial"/>
                  <w:sz w:val="16"/>
                  <w:szCs w:val="16"/>
                  <w:lang w:eastAsia="en-US"/>
                </w:rPr>
                <w:t xml:space="preserve"> </w:t>
              </w:r>
              <w:r w:rsidRPr="00853471">
                <w:rPr>
                  <w:rFonts w:cs="Arial"/>
                  <w:b/>
                  <w:bCs/>
                  <w:color w:val="EE0000"/>
                  <w:sz w:val="16"/>
                  <w:szCs w:val="16"/>
                  <w:lang w:eastAsia="en-US"/>
                </w:rPr>
                <w:t xml:space="preserve">S-1XX </w:t>
              </w:r>
            </w:ins>
            <w:ins w:id="3173" w:author="Raphael Malyankar" w:date="2025-08-10T21:00:00Z" w16du:dateUtc="2025-08-11T04:00:00Z">
              <w:r w:rsidRPr="00853471">
                <w:rPr>
                  <w:rFonts w:cs="Arial"/>
                  <w:b/>
                  <w:bCs/>
                  <w:color w:val="EE0000"/>
                  <w:sz w:val="16"/>
                  <w:szCs w:val="16"/>
                  <w:lang w:eastAsia="en-US"/>
                </w:rPr>
                <w:t>prohibits</w:t>
              </w:r>
            </w:ins>
            <w:ins w:id="3174" w:author="Raphael Malyankar" w:date="2025-08-10T20:58:00Z" w16du:dateUtc="2025-08-11T03:58:00Z">
              <w:r w:rsidRPr="00853471">
                <w:rPr>
                  <w:rFonts w:cs="Arial"/>
                  <w:b/>
                  <w:bCs/>
                  <w:color w:val="EE0000"/>
                  <w:sz w:val="16"/>
                  <w:szCs w:val="16"/>
                  <w:lang w:eastAsia="en-US"/>
                </w:rPr>
                <w:t xml:space="preserve"> the</w:t>
              </w:r>
            </w:ins>
            <w:ins w:id="3175" w:author="Raphael Malyankar" w:date="2025-08-10T20:59:00Z" w16du:dateUtc="2025-08-11T03:59:00Z">
              <w:r w:rsidRPr="00853471">
                <w:rPr>
                  <w:rFonts w:cs="Arial"/>
                  <w:b/>
                  <w:bCs/>
                  <w:color w:val="EE0000"/>
                  <w:sz w:val="16"/>
                  <w:szCs w:val="16"/>
                  <w:lang w:eastAsia="en-US"/>
                </w:rPr>
                <w:t xml:space="preserve"> “overview” value</w:t>
              </w:r>
            </w:ins>
            <w:ins w:id="3176" w:author="Raphael Malyankar" w:date="2025-08-10T21:00:00Z" w16du:dateUtc="2025-08-11T04:00:00Z">
              <w:r>
                <w:rPr>
                  <w:rFonts w:cs="Arial"/>
                  <w:sz w:val="16"/>
                  <w:szCs w:val="16"/>
                  <w:lang w:eastAsia="en-US"/>
                </w:rPr>
                <w:t>.</w:t>
              </w:r>
            </w:ins>
          </w:p>
        </w:tc>
      </w:tr>
      <w:tr w:rsidR="00D35937" w14:paraId="401D6B39" w14:textId="77777777" w:rsidTr="00853471">
        <w:trPr>
          <w:cantSplit/>
          <w:trHeight w:val="277"/>
          <w:ins w:id="3177" w:author="Raphael Malyankar" w:date="2025-08-10T20:58:00Z"/>
        </w:trPr>
        <w:tc>
          <w:tcPr>
            <w:tcW w:w="1134" w:type="dxa"/>
            <w:tcBorders>
              <w:top w:val="single" w:sz="4" w:space="0" w:color="000000"/>
              <w:left w:val="single" w:sz="4" w:space="0" w:color="000000"/>
              <w:bottom w:val="single" w:sz="4" w:space="0" w:color="000000"/>
              <w:right w:val="single" w:sz="4" w:space="0" w:color="000000"/>
            </w:tcBorders>
            <w:hideMark/>
          </w:tcPr>
          <w:p w14:paraId="512CC212" w14:textId="77777777" w:rsidR="00D35937" w:rsidRDefault="00D35937">
            <w:pPr>
              <w:snapToGrid w:val="0"/>
              <w:spacing w:before="60" w:after="60"/>
              <w:rPr>
                <w:ins w:id="3178" w:author="Raphael Malyankar" w:date="2025-08-10T20:58:00Z" w16du:dateUtc="2025-08-11T03:58:00Z"/>
                <w:rFonts w:cs="Arial"/>
                <w:sz w:val="16"/>
                <w:szCs w:val="16"/>
              </w:rPr>
            </w:pPr>
            <w:ins w:id="3179" w:author="Raphael Malyankar" w:date="2025-08-10T20:58:00Z" w16du:dateUtc="2025-08-11T03:58:00Z">
              <w:r>
                <w:rPr>
                  <w:rFonts w:cs="Arial"/>
                  <w:sz w:val="16"/>
                  <w:szCs w:val="16"/>
                </w:rPr>
                <w:t>Value</w:t>
              </w:r>
            </w:ins>
          </w:p>
        </w:tc>
        <w:tc>
          <w:tcPr>
            <w:tcW w:w="3006" w:type="dxa"/>
            <w:tcBorders>
              <w:top w:val="single" w:sz="4" w:space="0" w:color="000000"/>
              <w:left w:val="single" w:sz="4" w:space="0" w:color="000000"/>
              <w:bottom w:val="single" w:sz="4" w:space="0" w:color="000000"/>
              <w:right w:val="single" w:sz="4" w:space="0" w:color="000000"/>
            </w:tcBorders>
            <w:hideMark/>
          </w:tcPr>
          <w:p w14:paraId="3D1E167D" w14:textId="77777777" w:rsidR="00D35937" w:rsidRDefault="00D35937">
            <w:pPr>
              <w:snapToGrid w:val="0"/>
              <w:spacing w:before="60" w:after="60"/>
              <w:rPr>
                <w:ins w:id="3180" w:author="Raphael Malyankar" w:date="2025-08-10T20:58:00Z" w16du:dateUtc="2025-08-11T03:58:00Z"/>
                <w:rFonts w:cs="Arial"/>
                <w:sz w:val="16"/>
                <w:szCs w:val="16"/>
              </w:rPr>
            </w:pPr>
            <w:ins w:id="3181" w:author="Raphael Malyankar" w:date="2025-08-10T20:58:00Z" w16du:dateUtc="2025-08-11T03:58:00Z">
              <w:r>
                <w:rPr>
                  <w:rFonts w:cs="Arial"/>
                  <w:sz w:val="16"/>
                  <w:szCs w:val="16"/>
                </w:rPr>
                <w:t>port</w:t>
              </w:r>
            </w:ins>
          </w:p>
        </w:tc>
        <w:tc>
          <w:tcPr>
            <w:tcW w:w="3420" w:type="dxa"/>
            <w:tcBorders>
              <w:top w:val="single" w:sz="4" w:space="0" w:color="000000"/>
              <w:left w:val="single" w:sz="4" w:space="0" w:color="000000"/>
              <w:bottom w:val="single" w:sz="4" w:space="0" w:color="000000"/>
              <w:right w:val="single" w:sz="4" w:space="0" w:color="000000"/>
            </w:tcBorders>
            <w:hideMark/>
          </w:tcPr>
          <w:p w14:paraId="46518D1B" w14:textId="77777777" w:rsidR="00D35937" w:rsidRDefault="00D35937">
            <w:pPr>
              <w:snapToGrid w:val="0"/>
              <w:spacing w:before="60" w:after="60"/>
              <w:rPr>
                <w:ins w:id="3182" w:author="Raphael Malyankar" w:date="2025-08-10T20:58:00Z" w16du:dateUtc="2025-08-11T03:58:00Z"/>
                <w:rFonts w:cs="Arial"/>
                <w:sz w:val="16"/>
                <w:szCs w:val="16"/>
              </w:rPr>
            </w:pPr>
            <w:ins w:id="3183" w:author="Raphael Malyankar" w:date="2025-08-10T20:58:00Z" w16du:dateUtc="2025-08-11T03:58:00Z">
              <w:r>
                <w:rPr>
                  <w:rFonts w:cs="Arial"/>
                  <w:sz w:val="16"/>
                  <w:szCs w:val="16"/>
                </w:rPr>
                <w:t>For port and near shore operations</w:t>
              </w:r>
            </w:ins>
          </w:p>
        </w:tc>
        <w:tc>
          <w:tcPr>
            <w:tcW w:w="804" w:type="dxa"/>
            <w:tcBorders>
              <w:top w:val="single" w:sz="4" w:space="0" w:color="000000"/>
              <w:left w:val="single" w:sz="4" w:space="0" w:color="000000"/>
              <w:bottom w:val="single" w:sz="4" w:space="0" w:color="000000"/>
              <w:right w:val="single" w:sz="4" w:space="0" w:color="000000"/>
            </w:tcBorders>
            <w:hideMark/>
          </w:tcPr>
          <w:p w14:paraId="419F1A87" w14:textId="77777777" w:rsidR="00D35937" w:rsidRDefault="00D35937">
            <w:pPr>
              <w:snapToGrid w:val="0"/>
              <w:spacing w:before="60" w:after="60"/>
              <w:jc w:val="center"/>
              <w:rPr>
                <w:ins w:id="3184" w:author="Raphael Malyankar" w:date="2025-08-10T20:58:00Z" w16du:dateUtc="2025-08-11T03:58:00Z"/>
                <w:rFonts w:cs="Arial"/>
                <w:sz w:val="16"/>
                <w:szCs w:val="16"/>
              </w:rPr>
            </w:pPr>
            <w:ins w:id="3185" w:author="Raphael Malyankar" w:date="2025-08-10T20:58:00Z" w16du:dateUtc="2025-08-11T03:58:00Z">
              <w:r>
                <w:rPr>
                  <w:rFonts w:cs="Arial"/>
                  <w:sz w:val="16"/>
                  <w:szCs w:val="16"/>
                </w:rPr>
                <w:t>1</w:t>
              </w:r>
            </w:ins>
          </w:p>
        </w:tc>
        <w:tc>
          <w:tcPr>
            <w:tcW w:w="5528" w:type="dxa"/>
            <w:tcBorders>
              <w:top w:val="single" w:sz="4" w:space="0" w:color="000000"/>
              <w:left w:val="single" w:sz="4" w:space="0" w:color="000000"/>
              <w:bottom w:val="single" w:sz="4" w:space="0" w:color="000000"/>
              <w:right w:val="single" w:sz="4" w:space="0" w:color="000000"/>
            </w:tcBorders>
            <w:hideMark/>
          </w:tcPr>
          <w:p w14:paraId="0FC97F18" w14:textId="77777777" w:rsidR="00D35937" w:rsidRDefault="00D35937">
            <w:pPr>
              <w:snapToGrid w:val="0"/>
              <w:spacing w:before="60" w:after="60"/>
              <w:rPr>
                <w:ins w:id="3186" w:author="Raphael Malyankar" w:date="2025-08-10T20:58:00Z" w16du:dateUtc="2025-08-11T03:58:00Z"/>
                <w:rFonts w:cs="Arial"/>
                <w:sz w:val="16"/>
                <w:szCs w:val="16"/>
              </w:rPr>
            </w:pPr>
            <w:ins w:id="3187" w:author="Raphael Malyankar" w:date="2025-08-10T20:58:00Z" w16du:dateUtc="2025-08-11T03:58:00Z">
              <w:r>
                <w:rPr>
                  <w:rFonts w:cs="Arial"/>
                  <w:sz w:val="16"/>
                  <w:szCs w:val="16"/>
                </w:rPr>
                <w:t>-</w:t>
              </w:r>
            </w:ins>
          </w:p>
        </w:tc>
      </w:tr>
      <w:tr w:rsidR="00D35937" w14:paraId="7AB9BBF0" w14:textId="77777777" w:rsidTr="00853471">
        <w:trPr>
          <w:cantSplit/>
          <w:trHeight w:val="277"/>
          <w:ins w:id="3188" w:author="Raphael Malyankar" w:date="2025-08-10T20:58:00Z"/>
        </w:trPr>
        <w:tc>
          <w:tcPr>
            <w:tcW w:w="1134" w:type="dxa"/>
            <w:tcBorders>
              <w:top w:val="single" w:sz="4" w:space="0" w:color="000000"/>
              <w:left w:val="single" w:sz="4" w:space="0" w:color="000000"/>
              <w:bottom w:val="single" w:sz="4" w:space="0" w:color="000000"/>
              <w:right w:val="single" w:sz="4" w:space="0" w:color="000000"/>
            </w:tcBorders>
            <w:hideMark/>
          </w:tcPr>
          <w:p w14:paraId="43A749B1" w14:textId="77777777" w:rsidR="00D35937" w:rsidRDefault="00D35937">
            <w:pPr>
              <w:snapToGrid w:val="0"/>
              <w:spacing w:before="60" w:after="60"/>
              <w:rPr>
                <w:ins w:id="3189" w:author="Raphael Malyankar" w:date="2025-08-10T20:58:00Z" w16du:dateUtc="2025-08-11T03:58:00Z"/>
                <w:rFonts w:cs="Arial"/>
                <w:sz w:val="16"/>
                <w:szCs w:val="16"/>
              </w:rPr>
            </w:pPr>
            <w:ins w:id="3190" w:author="Raphael Malyankar" w:date="2025-08-10T20:58:00Z" w16du:dateUtc="2025-08-11T03:58:00Z">
              <w:r>
                <w:rPr>
                  <w:rFonts w:cs="Arial"/>
                  <w:sz w:val="16"/>
                  <w:szCs w:val="16"/>
                </w:rPr>
                <w:t>Value</w:t>
              </w:r>
            </w:ins>
          </w:p>
        </w:tc>
        <w:tc>
          <w:tcPr>
            <w:tcW w:w="3006" w:type="dxa"/>
            <w:tcBorders>
              <w:top w:val="single" w:sz="4" w:space="0" w:color="000000"/>
              <w:left w:val="single" w:sz="4" w:space="0" w:color="000000"/>
              <w:bottom w:val="single" w:sz="4" w:space="0" w:color="000000"/>
              <w:right w:val="single" w:sz="4" w:space="0" w:color="000000"/>
            </w:tcBorders>
            <w:hideMark/>
          </w:tcPr>
          <w:p w14:paraId="03C2D8EE" w14:textId="77777777" w:rsidR="00D35937" w:rsidRDefault="00D35937">
            <w:pPr>
              <w:snapToGrid w:val="0"/>
              <w:spacing w:before="60" w:after="60"/>
              <w:rPr>
                <w:ins w:id="3191" w:author="Raphael Malyankar" w:date="2025-08-10T20:58:00Z" w16du:dateUtc="2025-08-11T03:58:00Z"/>
                <w:rFonts w:cs="Arial"/>
                <w:sz w:val="16"/>
                <w:szCs w:val="16"/>
              </w:rPr>
            </w:pPr>
            <w:ins w:id="3192" w:author="Raphael Malyankar" w:date="2025-08-10T20:58:00Z" w16du:dateUtc="2025-08-11T03:58:00Z">
              <w:r>
                <w:rPr>
                  <w:rFonts w:cs="Arial"/>
                  <w:sz w:val="16"/>
                  <w:szCs w:val="16"/>
                </w:rPr>
                <w:t>transit</w:t>
              </w:r>
            </w:ins>
          </w:p>
        </w:tc>
        <w:tc>
          <w:tcPr>
            <w:tcW w:w="3420" w:type="dxa"/>
            <w:tcBorders>
              <w:top w:val="single" w:sz="4" w:space="0" w:color="000000"/>
              <w:left w:val="single" w:sz="4" w:space="0" w:color="000000"/>
              <w:bottom w:val="single" w:sz="4" w:space="0" w:color="000000"/>
              <w:right w:val="single" w:sz="4" w:space="0" w:color="000000"/>
            </w:tcBorders>
            <w:hideMark/>
          </w:tcPr>
          <w:p w14:paraId="6508DCD4" w14:textId="77777777" w:rsidR="00D35937" w:rsidRDefault="00D35937">
            <w:pPr>
              <w:snapToGrid w:val="0"/>
              <w:spacing w:before="60" w:after="60"/>
              <w:rPr>
                <w:ins w:id="3193" w:author="Raphael Malyankar" w:date="2025-08-10T20:58:00Z" w16du:dateUtc="2025-08-11T03:58:00Z"/>
                <w:rFonts w:cs="Arial"/>
                <w:sz w:val="16"/>
                <w:szCs w:val="16"/>
              </w:rPr>
            </w:pPr>
            <w:ins w:id="3194" w:author="Raphael Malyankar" w:date="2025-08-10T20:58:00Z" w16du:dateUtc="2025-08-11T03:58:00Z">
              <w:r>
                <w:rPr>
                  <w:rFonts w:cs="Arial"/>
                  <w:sz w:val="16"/>
                  <w:szCs w:val="16"/>
                </w:rPr>
                <w:t>For coast and planning purposes</w:t>
              </w:r>
            </w:ins>
          </w:p>
        </w:tc>
        <w:tc>
          <w:tcPr>
            <w:tcW w:w="804" w:type="dxa"/>
            <w:tcBorders>
              <w:top w:val="single" w:sz="4" w:space="0" w:color="000000"/>
              <w:left w:val="single" w:sz="4" w:space="0" w:color="000000"/>
              <w:bottom w:val="single" w:sz="4" w:space="0" w:color="000000"/>
              <w:right w:val="single" w:sz="4" w:space="0" w:color="000000"/>
            </w:tcBorders>
            <w:hideMark/>
          </w:tcPr>
          <w:p w14:paraId="200C9DF7" w14:textId="77777777" w:rsidR="00D35937" w:rsidRDefault="00D35937">
            <w:pPr>
              <w:snapToGrid w:val="0"/>
              <w:spacing w:before="60" w:after="60"/>
              <w:jc w:val="center"/>
              <w:rPr>
                <w:ins w:id="3195" w:author="Raphael Malyankar" w:date="2025-08-10T20:58:00Z" w16du:dateUtc="2025-08-11T03:58:00Z"/>
                <w:rFonts w:cs="Arial"/>
                <w:sz w:val="16"/>
                <w:szCs w:val="16"/>
              </w:rPr>
            </w:pPr>
            <w:ins w:id="3196" w:author="Raphael Malyankar" w:date="2025-08-10T20:58:00Z" w16du:dateUtc="2025-08-11T03:58:00Z">
              <w:r>
                <w:rPr>
                  <w:rFonts w:cs="Arial"/>
                  <w:sz w:val="16"/>
                  <w:szCs w:val="16"/>
                </w:rPr>
                <w:t>2</w:t>
              </w:r>
            </w:ins>
          </w:p>
        </w:tc>
        <w:tc>
          <w:tcPr>
            <w:tcW w:w="5528" w:type="dxa"/>
            <w:tcBorders>
              <w:top w:val="single" w:sz="4" w:space="0" w:color="000000"/>
              <w:left w:val="single" w:sz="4" w:space="0" w:color="000000"/>
              <w:bottom w:val="single" w:sz="4" w:space="0" w:color="000000"/>
              <w:right w:val="single" w:sz="4" w:space="0" w:color="000000"/>
            </w:tcBorders>
            <w:hideMark/>
          </w:tcPr>
          <w:p w14:paraId="1F14C441" w14:textId="77777777" w:rsidR="00D35937" w:rsidRDefault="00D35937">
            <w:pPr>
              <w:snapToGrid w:val="0"/>
              <w:spacing w:before="60" w:after="60"/>
              <w:rPr>
                <w:ins w:id="3197" w:author="Raphael Malyankar" w:date="2025-08-10T20:58:00Z" w16du:dateUtc="2025-08-11T03:58:00Z"/>
                <w:rFonts w:cs="Arial"/>
                <w:sz w:val="16"/>
                <w:szCs w:val="16"/>
              </w:rPr>
            </w:pPr>
            <w:ins w:id="3198" w:author="Raphael Malyankar" w:date="2025-08-10T20:58:00Z" w16du:dateUtc="2025-08-11T03:58:00Z">
              <w:r>
                <w:rPr>
                  <w:rFonts w:cs="Arial"/>
                  <w:sz w:val="16"/>
                  <w:szCs w:val="16"/>
                </w:rPr>
                <w:t>-</w:t>
              </w:r>
            </w:ins>
          </w:p>
        </w:tc>
      </w:tr>
    </w:tbl>
    <w:p w14:paraId="53800F66" w14:textId="77777777" w:rsidR="00D35937" w:rsidRPr="00853471" w:rsidRDefault="00D35937" w:rsidP="004E7EF0"/>
    <w:p w14:paraId="1CEA39DE" w14:textId="77777777" w:rsidR="00B413FE" w:rsidRDefault="00B413FE" w:rsidP="00460EEF">
      <w:pPr>
        <w:pStyle w:val="Heading4"/>
        <w:rPr>
          <w:ins w:id="3199" w:author="Raphael Malyankar" w:date="2025-08-10T20:52:00Z" w16du:dateUtc="2025-08-11T03:52:00Z"/>
        </w:rPr>
      </w:pPr>
      <w:bookmarkStart w:id="3200" w:name="_Toc519515902"/>
      <w:bookmarkStart w:id="3201" w:name="_Toc519516099"/>
      <w:bookmarkEnd w:id="3200"/>
      <w:bookmarkEnd w:id="3201"/>
      <w:r w:rsidRPr="009063C9">
        <w:lastRenderedPageBreak/>
        <w:t>S100_DataCoverage</w:t>
      </w:r>
    </w:p>
    <w:p w14:paraId="33B9246B" w14:textId="5E4CD728" w:rsidR="004E7EF0" w:rsidRPr="00470FCC" w:rsidRDefault="004E7EF0" w:rsidP="004E7EF0">
      <w:pPr>
        <w:rPr>
          <w:ins w:id="3202" w:author="Raphael Malyankar" w:date="2025-08-10T21:30:00Z" w16du:dateUtc="2025-08-11T04:30:00Z"/>
          <w:i/>
          <w:iCs/>
          <w:color w:val="EE0000"/>
          <w:lang w:val="en-AU"/>
        </w:rPr>
      </w:pPr>
      <w:bookmarkStart w:id="3203" w:name="_Hlk205754033"/>
      <w:ins w:id="3204" w:author="Raphael Malyankar" w:date="2025-08-10T20:53:00Z" w16du:dateUtc="2025-08-11T03:53:00Z">
        <w:r w:rsidRPr="00470FCC">
          <w:rPr>
            <w:i/>
            <w:iCs/>
            <w:color w:val="EE0000"/>
            <w:lang w:val="en-AU"/>
          </w:rPr>
          <w:t>&lt;Statement of use or non-use, restriction</w:t>
        </w:r>
      </w:ins>
      <w:ins w:id="3205" w:author="Raphael Malyankar" w:date="2025-08-10T20:54:00Z" w16du:dateUtc="2025-08-11T03:54:00Z">
        <w:r w:rsidRPr="00470FCC">
          <w:rPr>
            <w:i/>
            <w:iCs/>
            <w:color w:val="EE0000"/>
            <w:lang w:val="en-AU"/>
          </w:rPr>
          <w:t xml:space="preserve"> or non-restriction, optional table and optional notes as described previously.&gt;</w:t>
        </w:r>
      </w:ins>
    </w:p>
    <w:bookmarkEnd w:id="3203"/>
    <w:p w14:paraId="7E78835B" w14:textId="2CADF58F" w:rsidR="00470FCC" w:rsidRPr="00853471" w:rsidRDefault="00470FCC" w:rsidP="00470FCC">
      <w:ins w:id="3206" w:author="Raphael Malyankar" w:date="2025-08-10T21:30:00Z" w16du:dateUtc="2025-08-11T04:30:00Z">
        <w:r w:rsidRPr="00470FCC">
          <w:t>NOTE: boundingPolygon is restricted to a single GML Polygon with one exterior and 0 or more interiors expressed as Linear Rings using SRS EPSG:4326. The exterior and optional interiors shall be composed of a closed sequence of &gt;=4 coordinate positions expressed individually or as a list (posList). The GML polygon shall have a valid GML identifier.</w:t>
        </w:r>
      </w:ins>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9063C9" w:rsidDel="004E7EF0" w14:paraId="0E2B8F83" w14:textId="43977219" w:rsidTr="002F484A">
        <w:trPr>
          <w:trHeight w:val="277"/>
          <w:del w:id="3207" w:author="Raphael Malyankar" w:date="2025-08-10T20:54:00Z"/>
        </w:trPr>
        <w:tc>
          <w:tcPr>
            <w:tcW w:w="3060" w:type="dxa"/>
            <w:vAlign w:val="center"/>
          </w:tcPr>
          <w:p w14:paraId="60BABAD6" w14:textId="669FC782" w:rsidR="00B413FE" w:rsidRPr="009063C9" w:rsidDel="004E7EF0" w:rsidRDefault="00B413FE" w:rsidP="002F484A">
            <w:pPr>
              <w:snapToGrid w:val="0"/>
              <w:spacing w:before="60" w:after="60" w:line="240" w:lineRule="auto"/>
              <w:jc w:val="left"/>
              <w:rPr>
                <w:del w:id="3208" w:author="Raphael Malyankar" w:date="2025-08-10T20:54:00Z" w16du:dateUtc="2025-08-11T03:54:00Z"/>
                <w:b/>
                <w:sz w:val="18"/>
                <w:szCs w:val="18"/>
              </w:rPr>
            </w:pPr>
            <w:bookmarkStart w:id="3209" w:name="_Toc403560569"/>
            <w:del w:id="3210" w:author="Raphael Malyankar" w:date="2025-08-10T20:54:00Z" w16du:dateUtc="2025-08-11T03:54:00Z">
              <w:r w:rsidRPr="009063C9" w:rsidDel="004E7EF0">
                <w:rPr>
                  <w:b/>
                  <w:sz w:val="18"/>
                  <w:szCs w:val="18"/>
                </w:rPr>
                <w:delText>Name</w:delText>
              </w:r>
            </w:del>
          </w:p>
        </w:tc>
        <w:tc>
          <w:tcPr>
            <w:tcW w:w="3420" w:type="dxa"/>
            <w:vAlign w:val="center"/>
          </w:tcPr>
          <w:p w14:paraId="769E7EA1" w14:textId="46FB04A1" w:rsidR="00B413FE" w:rsidRPr="009063C9" w:rsidDel="004E7EF0" w:rsidRDefault="00B413FE" w:rsidP="002F484A">
            <w:pPr>
              <w:snapToGrid w:val="0"/>
              <w:spacing w:before="60" w:after="60" w:line="240" w:lineRule="auto"/>
              <w:jc w:val="left"/>
              <w:rPr>
                <w:del w:id="3211" w:author="Raphael Malyankar" w:date="2025-08-10T20:54:00Z" w16du:dateUtc="2025-08-11T03:54:00Z"/>
                <w:b/>
                <w:sz w:val="18"/>
                <w:szCs w:val="18"/>
              </w:rPr>
            </w:pPr>
            <w:del w:id="3212" w:author="Raphael Malyankar" w:date="2025-08-10T20:54:00Z" w16du:dateUtc="2025-08-11T03:54:00Z">
              <w:r w:rsidRPr="009063C9" w:rsidDel="004E7EF0">
                <w:rPr>
                  <w:b/>
                  <w:sz w:val="18"/>
                  <w:szCs w:val="18"/>
                </w:rPr>
                <w:delText>Description</w:delText>
              </w:r>
            </w:del>
          </w:p>
        </w:tc>
        <w:tc>
          <w:tcPr>
            <w:tcW w:w="804" w:type="dxa"/>
            <w:vAlign w:val="center"/>
          </w:tcPr>
          <w:p w14:paraId="396CCCFE" w14:textId="7DEABB78" w:rsidR="00B413FE" w:rsidRPr="009063C9" w:rsidDel="004E7EF0" w:rsidRDefault="00B413FE" w:rsidP="002F484A">
            <w:pPr>
              <w:snapToGrid w:val="0"/>
              <w:spacing w:before="60" w:after="60" w:line="240" w:lineRule="auto"/>
              <w:jc w:val="center"/>
              <w:rPr>
                <w:del w:id="3213" w:author="Raphael Malyankar" w:date="2025-08-10T20:54:00Z" w16du:dateUtc="2025-08-11T03:54:00Z"/>
                <w:b/>
                <w:sz w:val="18"/>
                <w:szCs w:val="18"/>
              </w:rPr>
            </w:pPr>
            <w:del w:id="3214" w:author="Raphael Malyankar" w:date="2025-08-10T20:54:00Z" w16du:dateUtc="2025-08-11T03:54:00Z">
              <w:r w:rsidRPr="009063C9" w:rsidDel="004E7EF0">
                <w:rPr>
                  <w:b/>
                  <w:sz w:val="18"/>
                  <w:szCs w:val="18"/>
                </w:rPr>
                <w:delText>Mult</w:delText>
              </w:r>
            </w:del>
          </w:p>
        </w:tc>
        <w:tc>
          <w:tcPr>
            <w:tcW w:w="2436" w:type="dxa"/>
            <w:vAlign w:val="center"/>
          </w:tcPr>
          <w:p w14:paraId="1E00F255" w14:textId="3B8097A6" w:rsidR="00B413FE" w:rsidRPr="009063C9" w:rsidDel="004E7EF0" w:rsidRDefault="00B413FE" w:rsidP="002F484A">
            <w:pPr>
              <w:snapToGrid w:val="0"/>
              <w:spacing w:before="60" w:after="60" w:line="240" w:lineRule="auto"/>
              <w:jc w:val="left"/>
              <w:rPr>
                <w:del w:id="3215" w:author="Raphael Malyankar" w:date="2025-08-10T20:54:00Z" w16du:dateUtc="2025-08-11T03:54:00Z"/>
                <w:b/>
                <w:sz w:val="18"/>
                <w:szCs w:val="18"/>
              </w:rPr>
            </w:pPr>
            <w:del w:id="3216" w:author="Raphael Malyankar" w:date="2025-08-10T20:54:00Z" w16du:dateUtc="2025-08-11T03:54:00Z">
              <w:r w:rsidRPr="009063C9" w:rsidDel="004E7EF0">
                <w:rPr>
                  <w:b/>
                  <w:sz w:val="18"/>
                  <w:szCs w:val="18"/>
                </w:rPr>
                <w:delText>Type</w:delText>
              </w:r>
            </w:del>
          </w:p>
        </w:tc>
        <w:tc>
          <w:tcPr>
            <w:tcW w:w="3060" w:type="dxa"/>
            <w:vAlign w:val="center"/>
          </w:tcPr>
          <w:p w14:paraId="255D7A5A" w14:textId="62391996" w:rsidR="00B413FE" w:rsidRPr="009063C9" w:rsidDel="004E7EF0" w:rsidRDefault="00B413FE" w:rsidP="002F484A">
            <w:pPr>
              <w:snapToGrid w:val="0"/>
              <w:spacing w:before="60" w:after="60" w:line="240" w:lineRule="auto"/>
              <w:jc w:val="left"/>
              <w:rPr>
                <w:del w:id="3217" w:author="Raphael Malyankar" w:date="2025-08-10T20:54:00Z" w16du:dateUtc="2025-08-11T03:54:00Z"/>
                <w:b/>
                <w:sz w:val="18"/>
                <w:szCs w:val="18"/>
              </w:rPr>
            </w:pPr>
            <w:del w:id="3218" w:author="Raphael Malyankar" w:date="2025-08-10T20:54:00Z" w16du:dateUtc="2025-08-11T03:54:00Z">
              <w:r w:rsidRPr="009063C9" w:rsidDel="004E7EF0">
                <w:rPr>
                  <w:b/>
                  <w:sz w:val="18"/>
                  <w:szCs w:val="18"/>
                </w:rPr>
                <w:delText>Remarks</w:delText>
              </w:r>
            </w:del>
          </w:p>
        </w:tc>
      </w:tr>
      <w:tr w:rsidR="00B413FE" w:rsidRPr="009063C9" w:rsidDel="004E7EF0" w14:paraId="2D201A0A" w14:textId="0862179C" w:rsidTr="002F484A">
        <w:trPr>
          <w:trHeight w:val="305"/>
          <w:del w:id="3219" w:author="Raphael Malyankar" w:date="2025-08-10T20:54:00Z"/>
        </w:trPr>
        <w:tc>
          <w:tcPr>
            <w:tcW w:w="3060" w:type="dxa"/>
            <w:vAlign w:val="center"/>
          </w:tcPr>
          <w:p w14:paraId="382D4CA3" w14:textId="561366D2" w:rsidR="00B413FE" w:rsidRPr="009063C9" w:rsidDel="004E7EF0" w:rsidRDefault="00B413FE" w:rsidP="002F484A">
            <w:pPr>
              <w:snapToGrid w:val="0"/>
              <w:spacing w:before="60" w:after="60" w:line="240" w:lineRule="auto"/>
              <w:jc w:val="left"/>
              <w:rPr>
                <w:del w:id="3220" w:author="Raphael Malyankar" w:date="2025-08-10T20:54:00Z" w16du:dateUtc="2025-08-11T03:54:00Z"/>
                <w:sz w:val="18"/>
                <w:szCs w:val="18"/>
              </w:rPr>
            </w:pPr>
            <w:del w:id="3221" w:author="Raphael Malyankar" w:date="2025-08-10T20:54:00Z" w16du:dateUtc="2025-08-11T03:54:00Z">
              <w:r w:rsidRPr="009063C9" w:rsidDel="004E7EF0">
                <w:rPr>
                  <w:sz w:val="18"/>
                  <w:szCs w:val="18"/>
                </w:rPr>
                <w:delText>S100_DataCoverage</w:delText>
              </w:r>
            </w:del>
          </w:p>
        </w:tc>
        <w:tc>
          <w:tcPr>
            <w:tcW w:w="3420" w:type="dxa"/>
            <w:vAlign w:val="center"/>
          </w:tcPr>
          <w:p w14:paraId="3CE1DDF6" w14:textId="415C59FC" w:rsidR="00B413FE" w:rsidRPr="009063C9" w:rsidDel="004E7EF0" w:rsidRDefault="00B413FE" w:rsidP="002F484A">
            <w:pPr>
              <w:snapToGrid w:val="0"/>
              <w:spacing w:before="60" w:after="60" w:line="240" w:lineRule="auto"/>
              <w:jc w:val="left"/>
              <w:rPr>
                <w:del w:id="3222" w:author="Raphael Malyankar" w:date="2025-08-10T20:54:00Z" w16du:dateUtc="2025-08-11T03:54:00Z"/>
                <w:sz w:val="18"/>
                <w:szCs w:val="18"/>
              </w:rPr>
            </w:pPr>
          </w:p>
        </w:tc>
        <w:tc>
          <w:tcPr>
            <w:tcW w:w="804" w:type="dxa"/>
            <w:vAlign w:val="center"/>
          </w:tcPr>
          <w:p w14:paraId="400CEA8D" w14:textId="656578BF" w:rsidR="00B413FE" w:rsidRPr="009063C9" w:rsidDel="004E7EF0" w:rsidRDefault="00B413FE" w:rsidP="002F484A">
            <w:pPr>
              <w:snapToGrid w:val="0"/>
              <w:spacing w:before="60" w:after="60" w:line="240" w:lineRule="auto"/>
              <w:jc w:val="center"/>
              <w:rPr>
                <w:del w:id="3223" w:author="Raphael Malyankar" w:date="2025-08-10T20:54:00Z" w16du:dateUtc="2025-08-11T03:54:00Z"/>
                <w:sz w:val="18"/>
                <w:szCs w:val="18"/>
              </w:rPr>
            </w:pPr>
            <w:del w:id="3224" w:author="Raphael Malyankar" w:date="2025-08-10T20:54:00Z" w16du:dateUtc="2025-08-11T03:54:00Z">
              <w:r w:rsidRPr="009063C9" w:rsidDel="004E7EF0">
                <w:rPr>
                  <w:sz w:val="18"/>
                  <w:szCs w:val="18"/>
                </w:rPr>
                <w:delText>-</w:delText>
              </w:r>
            </w:del>
          </w:p>
        </w:tc>
        <w:tc>
          <w:tcPr>
            <w:tcW w:w="2436" w:type="dxa"/>
            <w:vAlign w:val="center"/>
          </w:tcPr>
          <w:p w14:paraId="4A8F084D" w14:textId="34871462" w:rsidR="00B413FE" w:rsidRPr="009063C9" w:rsidDel="004E7EF0" w:rsidRDefault="00B413FE" w:rsidP="002F484A">
            <w:pPr>
              <w:snapToGrid w:val="0"/>
              <w:spacing w:before="60" w:after="60" w:line="240" w:lineRule="auto"/>
              <w:jc w:val="left"/>
              <w:rPr>
                <w:del w:id="3225" w:author="Raphael Malyankar" w:date="2025-08-10T20:54:00Z" w16du:dateUtc="2025-08-11T03:54:00Z"/>
                <w:sz w:val="18"/>
                <w:szCs w:val="18"/>
              </w:rPr>
            </w:pPr>
            <w:del w:id="3226" w:author="Raphael Malyankar" w:date="2025-08-10T20:54:00Z" w16du:dateUtc="2025-08-11T03:54:00Z">
              <w:r w:rsidRPr="009063C9" w:rsidDel="004E7EF0">
                <w:rPr>
                  <w:sz w:val="18"/>
                  <w:szCs w:val="18"/>
                </w:rPr>
                <w:delText>-</w:delText>
              </w:r>
            </w:del>
          </w:p>
        </w:tc>
        <w:tc>
          <w:tcPr>
            <w:tcW w:w="3060" w:type="dxa"/>
            <w:vAlign w:val="center"/>
          </w:tcPr>
          <w:p w14:paraId="6C3E4D15" w14:textId="6C72BA4D" w:rsidR="00B413FE" w:rsidRPr="009063C9" w:rsidDel="004E7EF0" w:rsidRDefault="00B413FE" w:rsidP="002F484A">
            <w:pPr>
              <w:snapToGrid w:val="0"/>
              <w:spacing w:before="60" w:after="60" w:line="240" w:lineRule="auto"/>
              <w:jc w:val="left"/>
              <w:rPr>
                <w:del w:id="3227" w:author="Raphael Malyankar" w:date="2025-08-10T20:54:00Z" w16du:dateUtc="2025-08-11T03:54:00Z"/>
                <w:sz w:val="18"/>
                <w:szCs w:val="18"/>
              </w:rPr>
            </w:pPr>
            <w:del w:id="3228" w:author="Raphael Malyankar" w:date="2025-08-10T20:54:00Z" w16du:dateUtc="2025-08-11T03:54:00Z">
              <w:r w:rsidRPr="009063C9" w:rsidDel="004E7EF0">
                <w:rPr>
                  <w:sz w:val="18"/>
                  <w:szCs w:val="18"/>
                </w:rPr>
                <w:delText>-</w:delText>
              </w:r>
            </w:del>
          </w:p>
        </w:tc>
      </w:tr>
      <w:tr w:rsidR="00B413FE" w:rsidRPr="009063C9" w:rsidDel="004E7EF0" w14:paraId="70E25424" w14:textId="59F22B6F" w:rsidTr="002F484A">
        <w:trPr>
          <w:trHeight w:val="277"/>
          <w:del w:id="3229" w:author="Raphael Malyankar" w:date="2025-08-10T20:54:00Z"/>
        </w:trPr>
        <w:tc>
          <w:tcPr>
            <w:tcW w:w="3060" w:type="dxa"/>
            <w:vAlign w:val="center"/>
          </w:tcPr>
          <w:p w14:paraId="4393AB67" w14:textId="797B699D" w:rsidR="00B413FE" w:rsidRPr="009063C9" w:rsidDel="004E7EF0" w:rsidRDefault="00B413FE" w:rsidP="002F484A">
            <w:pPr>
              <w:snapToGrid w:val="0"/>
              <w:spacing w:before="60" w:after="60" w:line="240" w:lineRule="auto"/>
              <w:jc w:val="left"/>
              <w:rPr>
                <w:del w:id="3230" w:author="Raphael Malyankar" w:date="2025-08-10T20:54:00Z" w16du:dateUtc="2025-08-11T03:54:00Z"/>
                <w:sz w:val="18"/>
                <w:szCs w:val="18"/>
              </w:rPr>
            </w:pPr>
            <w:del w:id="3231" w:author="Raphael Malyankar" w:date="2025-08-10T20:54:00Z" w16du:dateUtc="2025-08-11T03:54:00Z">
              <w:r w:rsidRPr="009063C9" w:rsidDel="004E7EF0">
                <w:rPr>
                  <w:sz w:val="18"/>
                  <w:szCs w:val="18"/>
                </w:rPr>
                <w:delText>ID</w:delText>
              </w:r>
            </w:del>
          </w:p>
        </w:tc>
        <w:tc>
          <w:tcPr>
            <w:tcW w:w="3420" w:type="dxa"/>
            <w:vAlign w:val="center"/>
          </w:tcPr>
          <w:p w14:paraId="132369FC" w14:textId="3828B969" w:rsidR="00B413FE" w:rsidRPr="009063C9" w:rsidDel="004E7EF0" w:rsidRDefault="00B413FE" w:rsidP="002F484A">
            <w:pPr>
              <w:snapToGrid w:val="0"/>
              <w:spacing w:before="60" w:after="60" w:line="240" w:lineRule="auto"/>
              <w:jc w:val="left"/>
              <w:rPr>
                <w:del w:id="3232" w:author="Raphael Malyankar" w:date="2025-08-10T20:54:00Z" w16du:dateUtc="2025-08-11T03:54:00Z"/>
                <w:sz w:val="18"/>
                <w:szCs w:val="18"/>
              </w:rPr>
            </w:pPr>
            <w:del w:id="3233" w:author="Raphael Malyankar" w:date="2025-08-10T20:54:00Z" w16du:dateUtc="2025-08-11T03:54:00Z">
              <w:r w:rsidRPr="009063C9" w:rsidDel="004E7EF0">
                <w:rPr>
                  <w:sz w:val="18"/>
                  <w:szCs w:val="18"/>
                </w:rPr>
                <w:delText>Uniquely identifies the coverage</w:delText>
              </w:r>
            </w:del>
          </w:p>
        </w:tc>
        <w:tc>
          <w:tcPr>
            <w:tcW w:w="804" w:type="dxa"/>
            <w:vAlign w:val="center"/>
          </w:tcPr>
          <w:p w14:paraId="50A59AAC" w14:textId="5ECE7EEC" w:rsidR="00B413FE" w:rsidRPr="009063C9" w:rsidDel="004E7EF0" w:rsidRDefault="00B413FE" w:rsidP="002F484A">
            <w:pPr>
              <w:snapToGrid w:val="0"/>
              <w:spacing w:before="60" w:after="60" w:line="240" w:lineRule="auto"/>
              <w:jc w:val="center"/>
              <w:rPr>
                <w:del w:id="3234" w:author="Raphael Malyankar" w:date="2025-08-10T20:54:00Z" w16du:dateUtc="2025-08-11T03:54:00Z"/>
                <w:sz w:val="18"/>
                <w:szCs w:val="18"/>
              </w:rPr>
            </w:pPr>
            <w:del w:id="3235" w:author="Raphael Malyankar" w:date="2025-08-10T20:54:00Z" w16du:dateUtc="2025-08-11T03:54:00Z">
              <w:r w:rsidRPr="009063C9" w:rsidDel="004E7EF0">
                <w:rPr>
                  <w:sz w:val="18"/>
                  <w:szCs w:val="18"/>
                </w:rPr>
                <w:delText>1</w:delText>
              </w:r>
            </w:del>
          </w:p>
        </w:tc>
        <w:tc>
          <w:tcPr>
            <w:tcW w:w="2436" w:type="dxa"/>
            <w:vAlign w:val="center"/>
          </w:tcPr>
          <w:p w14:paraId="7C2BA62D" w14:textId="08C6E447" w:rsidR="00B413FE" w:rsidRPr="009063C9" w:rsidDel="004E7EF0" w:rsidRDefault="00B413FE" w:rsidP="002F484A">
            <w:pPr>
              <w:snapToGrid w:val="0"/>
              <w:spacing w:before="60" w:after="60" w:line="240" w:lineRule="auto"/>
              <w:jc w:val="left"/>
              <w:rPr>
                <w:del w:id="3236" w:author="Raphael Malyankar" w:date="2025-08-10T20:54:00Z" w16du:dateUtc="2025-08-11T03:54:00Z"/>
                <w:sz w:val="18"/>
                <w:szCs w:val="18"/>
              </w:rPr>
            </w:pPr>
            <w:del w:id="3237" w:author="Raphael Malyankar" w:date="2025-08-10T20:54:00Z" w16du:dateUtc="2025-08-11T03:54:00Z">
              <w:r w:rsidRPr="009063C9" w:rsidDel="004E7EF0">
                <w:rPr>
                  <w:sz w:val="18"/>
                  <w:szCs w:val="18"/>
                </w:rPr>
                <w:delText>Integer</w:delText>
              </w:r>
            </w:del>
          </w:p>
        </w:tc>
        <w:tc>
          <w:tcPr>
            <w:tcW w:w="3060" w:type="dxa"/>
            <w:vAlign w:val="center"/>
          </w:tcPr>
          <w:p w14:paraId="3193098E" w14:textId="3EE7B406" w:rsidR="00B413FE" w:rsidRPr="009063C9" w:rsidDel="004E7EF0" w:rsidRDefault="00B413FE" w:rsidP="002F484A">
            <w:pPr>
              <w:snapToGrid w:val="0"/>
              <w:spacing w:before="60" w:after="60" w:line="240" w:lineRule="auto"/>
              <w:jc w:val="left"/>
              <w:rPr>
                <w:del w:id="3238" w:author="Raphael Malyankar" w:date="2025-08-10T20:54:00Z" w16du:dateUtc="2025-08-11T03:54:00Z"/>
                <w:sz w:val="18"/>
                <w:szCs w:val="18"/>
              </w:rPr>
            </w:pPr>
            <w:del w:id="3239" w:author="Raphael Malyankar" w:date="2025-08-10T20:54:00Z" w16du:dateUtc="2025-08-11T03:54:00Z">
              <w:r w:rsidRPr="009063C9" w:rsidDel="004E7EF0">
                <w:rPr>
                  <w:sz w:val="18"/>
                  <w:szCs w:val="18"/>
                </w:rPr>
                <w:delText>-</w:delText>
              </w:r>
            </w:del>
          </w:p>
        </w:tc>
      </w:tr>
      <w:tr w:rsidR="00B413FE" w:rsidRPr="009063C9" w:rsidDel="004E7EF0" w14:paraId="754321F0" w14:textId="42851A12" w:rsidTr="002F484A">
        <w:trPr>
          <w:trHeight w:val="305"/>
          <w:del w:id="3240" w:author="Raphael Malyankar" w:date="2025-08-10T20:54:00Z"/>
        </w:trPr>
        <w:tc>
          <w:tcPr>
            <w:tcW w:w="3060" w:type="dxa"/>
            <w:vAlign w:val="center"/>
          </w:tcPr>
          <w:p w14:paraId="35C2D4D3" w14:textId="578078F9" w:rsidR="00B413FE" w:rsidRPr="009063C9" w:rsidDel="004E7EF0" w:rsidRDefault="00B413FE" w:rsidP="00381437">
            <w:pPr>
              <w:snapToGrid w:val="0"/>
              <w:spacing w:before="60" w:after="60" w:line="240" w:lineRule="auto"/>
              <w:jc w:val="left"/>
              <w:rPr>
                <w:del w:id="3241" w:author="Raphael Malyankar" w:date="2025-08-10T20:54:00Z" w16du:dateUtc="2025-08-11T03:54:00Z"/>
                <w:sz w:val="18"/>
                <w:szCs w:val="18"/>
              </w:rPr>
            </w:pPr>
            <w:del w:id="3242" w:author="Raphael Malyankar" w:date="2025-08-10T20:54:00Z" w16du:dateUtc="2025-08-11T03:54:00Z">
              <w:r w:rsidRPr="009063C9" w:rsidDel="004E7EF0">
                <w:rPr>
                  <w:sz w:val="18"/>
                  <w:szCs w:val="18"/>
                </w:rPr>
                <w:delText>boundingBox</w:delText>
              </w:r>
            </w:del>
          </w:p>
        </w:tc>
        <w:tc>
          <w:tcPr>
            <w:tcW w:w="3420" w:type="dxa"/>
            <w:vAlign w:val="center"/>
          </w:tcPr>
          <w:p w14:paraId="0E6B844A" w14:textId="06D50350" w:rsidR="00B413FE" w:rsidRPr="009063C9" w:rsidDel="004E7EF0" w:rsidRDefault="00B413FE" w:rsidP="00381437">
            <w:pPr>
              <w:snapToGrid w:val="0"/>
              <w:spacing w:before="60" w:after="60" w:line="240" w:lineRule="auto"/>
              <w:jc w:val="left"/>
              <w:rPr>
                <w:del w:id="3243" w:author="Raphael Malyankar" w:date="2025-08-10T20:54:00Z" w16du:dateUtc="2025-08-11T03:54:00Z"/>
                <w:sz w:val="18"/>
                <w:szCs w:val="18"/>
              </w:rPr>
            </w:pPr>
            <w:del w:id="3244" w:author="Raphael Malyankar" w:date="2025-08-10T20:54:00Z" w16du:dateUtc="2025-08-11T03:54:00Z">
              <w:r w:rsidRPr="009063C9" w:rsidDel="004E7EF0">
                <w:rPr>
                  <w:sz w:val="18"/>
                  <w:szCs w:val="18"/>
                </w:rPr>
                <w:delText>The extent of the dataset limits</w:delText>
              </w:r>
            </w:del>
          </w:p>
        </w:tc>
        <w:tc>
          <w:tcPr>
            <w:tcW w:w="804" w:type="dxa"/>
            <w:vAlign w:val="center"/>
          </w:tcPr>
          <w:p w14:paraId="4DBEB1FF" w14:textId="7D61ABC3" w:rsidR="00B413FE" w:rsidRPr="009063C9" w:rsidDel="004E7EF0" w:rsidRDefault="00B413FE" w:rsidP="00381437">
            <w:pPr>
              <w:snapToGrid w:val="0"/>
              <w:spacing w:before="60" w:after="60" w:line="240" w:lineRule="auto"/>
              <w:jc w:val="center"/>
              <w:rPr>
                <w:del w:id="3245" w:author="Raphael Malyankar" w:date="2025-08-10T20:54:00Z" w16du:dateUtc="2025-08-11T03:54:00Z"/>
                <w:sz w:val="18"/>
                <w:szCs w:val="18"/>
              </w:rPr>
            </w:pPr>
            <w:del w:id="3246" w:author="Raphael Malyankar" w:date="2025-08-10T20:54:00Z" w16du:dateUtc="2025-08-11T03:54:00Z">
              <w:r w:rsidRPr="009063C9" w:rsidDel="004E7EF0">
                <w:rPr>
                  <w:sz w:val="18"/>
                  <w:szCs w:val="18"/>
                </w:rPr>
                <w:delText>1</w:delText>
              </w:r>
            </w:del>
          </w:p>
        </w:tc>
        <w:tc>
          <w:tcPr>
            <w:tcW w:w="2436" w:type="dxa"/>
            <w:vAlign w:val="center"/>
          </w:tcPr>
          <w:p w14:paraId="27BF566F" w14:textId="60FA2208" w:rsidR="00B413FE" w:rsidRPr="009063C9" w:rsidDel="004E7EF0" w:rsidRDefault="00B413FE" w:rsidP="00381437">
            <w:pPr>
              <w:snapToGrid w:val="0"/>
              <w:spacing w:before="60" w:after="60" w:line="240" w:lineRule="auto"/>
              <w:jc w:val="left"/>
              <w:rPr>
                <w:del w:id="3247" w:author="Raphael Malyankar" w:date="2025-08-10T20:54:00Z" w16du:dateUtc="2025-08-11T03:54:00Z"/>
                <w:sz w:val="18"/>
                <w:szCs w:val="18"/>
              </w:rPr>
            </w:pPr>
            <w:del w:id="3248" w:author="Raphael Malyankar" w:date="2025-08-10T20:54:00Z" w16du:dateUtc="2025-08-11T03:54:00Z">
              <w:r w:rsidRPr="009063C9" w:rsidDel="004E7EF0">
                <w:rPr>
                  <w:sz w:val="18"/>
                  <w:szCs w:val="18"/>
                </w:rPr>
                <w:delText>EX_GeographicBoundingBox</w:delText>
              </w:r>
            </w:del>
          </w:p>
        </w:tc>
        <w:tc>
          <w:tcPr>
            <w:tcW w:w="3060" w:type="dxa"/>
            <w:vAlign w:val="center"/>
          </w:tcPr>
          <w:p w14:paraId="7263AF25" w14:textId="370B2B33" w:rsidR="00B413FE" w:rsidRPr="009063C9" w:rsidDel="004E7EF0" w:rsidRDefault="00B413FE" w:rsidP="00381437">
            <w:pPr>
              <w:snapToGrid w:val="0"/>
              <w:spacing w:before="60" w:after="60" w:line="240" w:lineRule="auto"/>
              <w:jc w:val="left"/>
              <w:rPr>
                <w:del w:id="3249" w:author="Raphael Malyankar" w:date="2025-08-10T20:54:00Z" w16du:dateUtc="2025-08-11T03:54:00Z"/>
                <w:sz w:val="18"/>
                <w:szCs w:val="18"/>
              </w:rPr>
            </w:pPr>
            <w:del w:id="3250" w:author="Raphael Malyankar" w:date="2025-08-10T20:54:00Z" w16du:dateUtc="2025-08-11T03:54:00Z">
              <w:r w:rsidRPr="009063C9" w:rsidDel="004E7EF0">
                <w:rPr>
                  <w:sz w:val="18"/>
                  <w:szCs w:val="18"/>
                </w:rPr>
                <w:delText>-</w:delText>
              </w:r>
            </w:del>
          </w:p>
        </w:tc>
      </w:tr>
      <w:tr w:rsidR="00B413FE" w:rsidRPr="009063C9" w:rsidDel="004E7EF0" w14:paraId="63250B36" w14:textId="155CF1B9" w:rsidTr="00DA1EBD">
        <w:trPr>
          <w:cantSplit/>
          <w:trHeight w:val="277"/>
          <w:del w:id="3251" w:author="Raphael Malyankar" w:date="2025-08-10T20:54:00Z"/>
        </w:trPr>
        <w:tc>
          <w:tcPr>
            <w:tcW w:w="3060" w:type="dxa"/>
            <w:vAlign w:val="center"/>
          </w:tcPr>
          <w:p w14:paraId="2B79EC00" w14:textId="220ECE7E" w:rsidR="00B413FE" w:rsidRPr="009063C9" w:rsidDel="004E7EF0" w:rsidRDefault="00B413FE" w:rsidP="00381437">
            <w:pPr>
              <w:snapToGrid w:val="0"/>
              <w:spacing w:before="60" w:after="60" w:line="240" w:lineRule="auto"/>
              <w:jc w:val="left"/>
              <w:rPr>
                <w:del w:id="3252" w:author="Raphael Malyankar" w:date="2025-08-10T20:54:00Z" w16du:dateUtc="2025-08-11T03:54:00Z"/>
                <w:sz w:val="18"/>
                <w:szCs w:val="18"/>
              </w:rPr>
            </w:pPr>
            <w:del w:id="3253" w:author="Raphael Malyankar" w:date="2025-08-10T20:54:00Z" w16du:dateUtc="2025-08-11T03:54:00Z">
              <w:r w:rsidRPr="009063C9" w:rsidDel="004E7EF0">
                <w:rPr>
                  <w:sz w:val="18"/>
                  <w:szCs w:val="18"/>
                </w:rPr>
                <w:delText>boundingPolygon</w:delText>
              </w:r>
            </w:del>
          </w:p>
        </w:tc>
        <w:tc>
          <w:tcPr>
            <w:tcW w:w="3420" w:type="dxa"/>
            <w:vAlign w:val="center"/>
          </w:tcPr>
          <w:p w14:paraId="7F5F808E" w14:textId="04ED1635" w:rsidR="00B413FE" w:rsidRPr="009063C9" w:rsidDel="004E7EF0" w:rsidRDefault="00B413FE" w:rsidP="00381437">
            <w:pPr>
              <w:snapToGrid w:val="0"/>
              <w:spacing w:before="60" w:after="60" w:line="240" w:lineRule="auto"/>
              <w:jc w:val="left"/>
              <w:rPr>
                <w:del w:id="3254" w:author="Raphael Malyankar" w:date="2025-08-10T20:54:00Z" w16du:dateUtc="2025-08-11T03:54:00Z"/>
                <w:sz w:val="18"/>
                <w:szCs w:val="18"/>
              </w:rPr>
            </w:pPr>
            <w:del w:id="3255" w:author="Raphael Malyankar" w:date="2025-08-10T20:54:00Z" w16du:dateUtc="2025-08-11T03:54:00Z">
              <w:r w:rsidRPr="009063C9" w:rsidDel="004E7EF0">
                <w:rPr>
                  <w:sz w:val="18"/>
                  <w:szCs w:val="18"/>
                </w:rPr>
                <w:delText>A polygon which defines the actual data limit</w:delText>
              </w:r>
            </w:del>
          </w:p>
        </w:tc>
        <w:tc>
          <w:tcPr>
            <w:tcW w:w="804" w:type="dxa"/>
            <w:vAlign w:val="center"/>
          </w:tcPr>
          <w:p w14:paraId="0DD3CF82" w14:textId="54F43FA1" w:rsidR="00B413FE" w:rsidRPr="009063C9" w:rsidDel="004E7EF0" w:rsidRDefault="00B413FE" w:rsidP="00381437">
            <w:pPr>
              <w:snapToGrid w:val="0"/>
              <w:spacing w:before="60" w:after="60" w:line="240" w:lineRule="auto"/>
              <w:jc w:val="center"/>
              <w:rPr>
                <w:del w:id="3256" w:author="Raphael Malyankar" w:date="2025-08-10T20:54:00Z" w16du:dateUtc="2025-08-11T03:54:00Z"/>
                <w:sz w:val="18"/>
                <w:szCs w:val="18"/>
              </w:rPr>
            </w:pPr>
            <w:del w:id="3257" w:author="Raphael Malyankar" w:date="2025-08-10T20:54:00Z" w16du:dateUtc="2025-08-11T03:54:00Z">
              <w:r w:rsidRPr="009063C9" w:rsidDel="004E7EF0">
                <w:rPr>
                  <w:sz w:val="18"/>
                  <w:szCs w:val="18"/>
                </w:rPr>
                <w:delText>1..*</w:delText>
              </w:r>
            </w:del>
          </w:p>
        </w:tc>
        <w:tc>
          <w:tcPr>
            <w:tcW w:w="2436" w:type="dxa"/>
            <w:vAlign w:val="center"/>
          </w:tcPr>
          <w:p w14:paraId="11CC74E3" w14:textId="7C400D6F" w:rsidR="00B413FE" w:rsidRPr="009063C9" w:rsidDel="004E7EF0" w:rsidRDefault="00B413FE" w:rsidP="00381437">
            <w:pPr>
              <w:snapToGrid w:val="0"/>
              <w:spacing w:before="60" w:after="60" w:line="240" w:lineRule="auto"/>
              <w:jc w:val="left"/>
              <w:rPr>
                <w:del w:id="3258" w:author="Raphael Malyankar" w:date="2025-08-10T20:54:00Z" w16du:dateUtc="2025-08-11T03:54:00Z"/>
                <w:sz w:val="18"/>
                <w:szCs w:val="18"/>
              </w:rPr>
            </w:pPr>
            <w:del w:id="3259" w:author="Raphael Malyankar" w:date="2025-08-10T20:54:00Z" w16du:dateUtc="2025-08-11T03:54:00Z">
              <w:r w:rsidRPr="009063C9" w:rsidDel="004E7EF0">
                <w:rPr>
                  <w:sz w:val="18"/>
                  <w:szCs w:val="18"/>
                </w:rPr>
                <w:delText>EX_BoundingPolygon</w:delText>
              </w:r>
            </w:del>
          </w:p>
        </w:tc>
        <w:tc>
          <w:tcPr>
            <w:tcW w:w="3060" w:type="dxa"/>
            <w:vAlign w:val="center"/>
          </w:tcPr>
          <w:p w14:paraId="6BACE6F4" w14:textId="65194445" w:rsidR="00B413FE" w:rsidRPr="009063C9" w:rsidDel="004E7EF0" w:rsidRDefault="00B413FE" w:rsidP="00381437">
            <w:pPr>
              <w:snapToGrid w:val="0"/>
              <w:spacing w:before="60" w:after="60" w:line="240" w:lineRule="auto"/>
              <w:jc w:val="left"/>
              <w:rPr>
                <w:del w:id="3260" w:author="Raphael Malyankar" w:date="2025-08-10T20:54:00Z" w16du:dateUtc="2025-08-11T03:54:00Z"/>
                <w:sz w:val="18"/>
                <w:szCs w:val="18"/>
              </w:rPr>
            </w:pPr>
            <w:del w:id="3261" w:author="Raphael Malyankar" w:date="2025-08-10T20:54:00Z" w16du:dateUtc="2025-08-11T03:54:00Z">
              <w:r w:rsidRPr="009063C9" w:rsidDel="004E7EF0">
                <w:rPr>
                  <w:sz w:val="18"/>
                  <w:szCs w:val="18"/>
                </w:rPr>
                <w:delText>-</w:delText>
              </w:r>
            </w:del>
          </w:p>
        </w:tc>
      </w:tr>
      <w:tr w:rsidR="00B413FE" w:rsidRPr="009063C9" w:rsidDel="004E7EF0" w14:paraId="692A8FAB" w14:textId="4DE6B222" w:rsidTr="002F484A">
        <w:trPr>
          <w:trHeight w:val="305"/>
          <w:del w:id="3262" w:author="Raphael Malyankar" w:date="2025-08-10T20:54:00Z"/>
        </w:trPr>
        <w:tc>
          <w:tcPr>
            <w:tcW w:w="3060" w:type="dxa"/>
            <w:tcBorders>
              <w:top w:val="single" w:sz="4" w:space="0" w:color="000000"/>
              <w:left w:val="single" w:sz="4" w:space="0" w:color="000000"/>
              <w:bottom w:val="single" w:sz="4" w:space="0" w:color="000000"/>
              <w:right w:val="single" w:sz="4" w:space="0" w:color="000000"/>
            </w:tcBorders>
            <w:vAlign w:val="center"/>
          </w:tcPr>
          <w:p w14:paraId="1F2BF81A" w14:textId="2AE44A56" w:rsidR="00B413FE" w:rsidRPr="009063C9" w:rsidDel="004E7EF0" w:rsidRDefault="00B413FE" w:rsidP="00DA1EBD">
            <w:pPr>
              <w:snapToGrid w:val="0"/>
              <w:spacing w:before="60" w:after="60" w:line="240" w:lineRule="auto"/>
              <w:jc w:val="left"/>
              <w:rPr>
                <w:del w:id="3263" w:author="Raphael Malyankar" w:date="2025-08-10T20:54:00Z" w16du:dateUtc="2025-08-11T03:54:00Z"/>
                <w:sz w:val="18"/>
                <w:szCs w:val="18"/>
              </w:rPr>
            </w:pPr>
            <w:del w:id="3264" w:author="Raphael Malyankar" w:date="2025-08-10T20:54:00Z" w16du:dateUtc="2025-08-11T03:54:00Z">
              <w:r w:rsidRPr="009063C9" w:rsidDel="004E7EF0">
                <w:rPr>
                  <w:sz w:val="18"/>
                  <w:szCs w:val="18"/>
                </w:rPr>
                <w:delText>optimumDisplayScale</w:delText>
              </w:r>
            </w:del>
          </w:p>
        </w:tc>
        <w:tc>
          <w:tcPr>
            <w:tcW w:w="3420" w:type="dxa"/>
            <w:tcBorders>
              <w:top w:val="single" w:sz="4" w:space="0" w:color="000000"/>
              <w:left w:val="single" w:sz="4" w:space="0" w:color="000000"/>
              <w:bottom w:val="single" w:sz="4" w:space="0" w:color="000000"/>
              <w:right w:val="single" w:sz="4" w:space="0" w:color="000000"/>
            </w:tcBorders>
            <w:vAlign w:val="center"/>
          </w:tcPr>
          <w:p w14:paraId="74D9BCFB" w14:textId="2FB46434" w:rsidR="00B413FE" w:rsidRPr="009063C9" w:rsidDel="004E7EF0" w:rsidRDefault="00B413FE" w:rsidP="00DA1EBD">
            <w:pPr>
              <w:snapToGrid w:val="0"/>
              <w:spacing w:before="60" w:after="60" w:line="240" w:lineRule="auto"/>
              <w:jc w:val="left"/>
              <w:rPr>
                <w:del w:id="3265" w:author="Raphael Malyankar" w:date="2025-08-10T20:54:00Z" w16du:dateUtc="2025-08-11T03:54:00Z"/>
                <w:sz w:val="18"/>
                <w:szCs w:val="18"/>
              </w:rPr>
            </w:pPr>
            <w:del w:id="3266" w:author="Raphael Malyankar" w:date="2025-08-10T20:54:00Z" w16du:dateUtc="2025-08-11T03:54:00Z">
              <w:r w:rsidRPr="009063C9" w:rsidDel="004E7EF0">
                <w:rPr>
                  <w:sz w:val="18"/>
                  <w:szCs w:val="18"/>
                </w:rPr>
                <w:delText xml:space="preserve">The scale with which the data is optimally displayed </w:delText>
              </w:r>
            </w:del>
          </w:p>
        </w:tc>
        <w:tc>
          <w:tcPr>
            <w:tcW w:w="804" w:type="dxa"/>
            <w:tcBorders>
              <w:top w:val="single" w:sz="4" w:space="0" w:color="000000"/>
              <w:left w:val="single" w:sz="4" w:space="0" w:color="000000"/>
              <w:bottom w:val="single" w:sz="4" w:space="0" w:color="000000"/>
              <w:right w:val="single" w:sz="4" w:space="0" w:color="000000"/>
            </w:tcBorders>
            <w:vAlign w:val="center"/>
          </w:tcPr>
          <w:p w14:paraId="6033EA95" w14:textId="3F463D50" w:rsidR="00B413FE" w:rsidRPr="009063C9" w:rsidDel="004E7EF0" w:rsidRDefault="00B413FE" w:rsidP="00DA1EBD">
            <w:pPr>
              <w:snapToGrid w:val="0"/>
              <w:spacing w:before="60" w:after="60" w:line="240" w:lineRule="auto"/>
              <w:jc w:val="center"/>
              <w:rPr>
                <w:del w:id="3267" w:author="Raphael Malyankar" w:date="2025-08-10T20:54:00Z" w16du:dateUtc="2025-08-11T03:54:00Z"/>
                <w:sz w:val="18"/>
                <w:szCs w:val="18"/>
              </w:rPr>
            </w:pPr>
            <w:del w:id="3268" w:author="Raphael Malyankar" w:date="2025-08-10T20:54:00Z" w16du:dateUtc="2025-08-11T03:54:00Z">
              <w:r w:rsidRPr="009063C9" w:rsidDel="004E7EF0">
                <w:rPr>
                  <w:sz w:val="18"/>
                  <w:szCs w:val="18"/>
                </w:rPr>
                <w:delText>0..1</w:delText>
              </w:r>
            </w:del>
          </w:p>
        </w:tc>
        <w:tc>
          <w:tcPr>
            <w:tcW w:w="2436" w:type="dxa"/>
            <w:tcBorders>
              <w:top w:val="single" w:sz="4" w:space="0" w:color="000000"/>
              <w:left w:val="single" w:sz="4" w:space="0" w:color="000000"/>
              <w:bottom w:val="single" w:sz="4" w:space="0" w:color="000000"/>
              <w:right w:val="single" w:sz="4" w:space="0" w:color="000000"/>
            </w:tcBorders>
            <w:vAlign w:val="center"/>
          </w:tcPr>
          <w:p w14:paraId="42BB4AA4" w14:textId="314FF9C3" w:rsidR="00B413FE" w:rsidRPr="009063C9" w:rsidDel="004E7EF0" w:rsidRDefault="00B413FE" w:rsidP="00DA1EBD">
            <w:pPr>
              <w:snapToGrid w:val="0"/>
              <w:spacing w:before="60" w:after="60" w:line="240" w:lineRule="auto"/>
              <w:jc w:val="left"/>
              <w:rPr>
                <w:del w:id="3269" w:author="Raphael Malyankar" w:date="2025-08-10T20:54:00Z" w16du:dateUtc="2025-08-11T03:54:00Z"/>
                <w:sz w:val="18"/>
                <w:szCs w:val="18"/>
              </w:rPr>
            </w:pPr>
            <w:del w:id="3270" w:author="Raphael Malyankar" w:date="2025-08-10T20:54:00Z" w16du:dateUtc="2025-08-11T03:54:00Z">
              <w:r w:rsidRPr="009063C9" w:rsidDel="004E7EF0">
                <w:rPr>
                  <w:sz w:val="18"/>
                  <w:szCs w:val="18"/>
                </w:rPr>
                <w:delText>Integer</w:delText>
              </w:r>
            </w:del>
          </w:p>
        </w:tc>
        <w:tc>
          <w:tcPr>
            <w:tcW w:w="3060" w:type="dxa"/>
            <w:tcBorders>
              <w:top w:val="single" w:sz="4" w:space="0" w:color="000000"/>
              <w:left w:val="single" w:sz="4" w:space="0" w:color="000000"/>
              <w:bottom w:val="single" w:sz="4" w:space="0" w:color="000000"/>
              <w:right w:val="single" w:sz="4" w:space="0" w:color="000000"/>
            </w:tcBorders>
            <w:vAlign w:val="center"/>
          </w:tcPr>
          <w:p w14:paraId="262B60BA" w14:textId="3E11DA0B" w:rsidR="00B413FE" w:rsidRPr="009063C9" w:rsidDel="004E7EF0" w:rsidRDefault="00B413FE" w:rsidP="00DA1EBD">
            <w:pPr>
              <w:snapToGrid w:val="0"/>
              <w:spacing w:before="60" w:after="60" w:line="240" w:lineRule="auto"/>
              <w:jc w:val="left"/>
              <w:rPr>
                <w:del w:id="3271" w:author="Raphael Malyankar" w:date="2025-08-10T20:54:00Z" w16du:dateUtc="2025-08-11T03:54:00Z"/>
                <w:sz w:val="18"/>
                <w:szCs w:val="18"/>
              </w:rPr>
            </w:pPr>
            <w:del w:id="3272" w:author="Raphael Malyankar" w:date="2025-08-10T20:54:00Z" w16du:dateUtc="2025-08-11T03:54:00Z">
              <w:r w:rsidRPr="009063C9" w:rsidDel="004E7EF0">
                <w:rPr>
                  <w:sz w:val="18"/>
                  <w:szCs w:val="18"/>
                </w:rPr>
                <w:delText>Example: A scale of 1:25000 is encoded as 25000</w:delText>
              </w:r>
            </w:del>
          </w:p>
        </w:tc>
      </w:tr>
      <w:tr w:rsidR="00B413FE" w:rsidRPr="009063C9" w:rsidDel="004E7EF0" w14:paraId="6CA4BF6B" w14:textId="542A4EA0" w:rsidTr="002F484A">
        <w:trPr>
          <w:trHeight w:val="305"/>
          <w:del w:id="3273" w:author="Raphael Malyankar" w:date="2025-08-10T20:54:00Z"/>
        </w:trPr>
        <w:tc>
          <w:tcPr>
            <w:tcW w:w="3060" w:type="dxa"/>
            <w:tcBorders>
              <w:top w:val="single" w:sz="4" w:space="0" w:color="000000"/>
              <w:left w:val="single" w:sz="4" w:space="0" w:color="000000"/>
              <w:bottom w:val="single" w:sz="4" w:space="0" w:color="000000"/>
              <w:right w:val="single" w:sz="4" w:space="0" w:color="000000"/>
            </w:tcBorders>
            <w:vAlign w:val="center"/>
          </w:tcPr>
          <w:p w14:paraId="20D673A2" w14:textId="6704D375" w:rsidR="00B413FE" w:rsidRPr="009063C9" w:rsidDel="004E7EF0" w:rsidRDefault="00B413FE" w:rsidP="00381437">
            <w:pPr>
              <w:snapToGrid w:val="0"/>
              <w:spacing w:before="60" w:after="60" w:line="240" w:lineRule="auto"/>
              <w:jc w:val="left"/>
              <w:rPr>
                <w:del w:id="3274" w:author="Raphael Malyankar" w:date="2025-08-10T20:54:00Z" w16du:dateUtc="2025-08-11T03:54:00Z"/>
                <w:sz w:val="18"/>
                <w:szCs w:val="18"/>
              </w:rPr>
            </w:pPr>
            <w:del w:id="3275" w:author="Raphael Malyankar" w:date="2025-08-10T20:54:00Z" w16du:dateUtc="2025-08-11T03:54:00Z">
              <w:r w:rsidRPr="009063C9" w:rsidDel="004E7EF0">
                <w:rPr>
                  <w:sz w:val="18"/>
                  <w:szCs w:val="18"/>
                </w:rPr>
                <w:delText>maximumDisplayScale</w:delText>
              </w:r>
            </w:del>
          </w:p>
        </w:tc>
        <w:tc>
          <w:tcPr>
            <w:tcW w:w="3420" w:type="dxa"/>
            <w:tcBorders>
              <w:top w:val="single" w:sz="4" w:space="0" w:color="000000"/>
              <w:left w:val="single" w:sz="4" w:space="0" w:color="000000"/>
              <w:bottom w:val="single" w:sz="4" w:space="0" w:color="000000"/>
              <w:right w:val="single" w:sz="4" w:space="0" w:color="000000"/>
            </w:tcBorders>
            <w:vAlign w:val="center"/>
          </w:tcPr>
          <w:p w14:paraId="5E1EBF87" w14:textId="5B7BF5E2" w:rsidR="00B413FE" w:rsidRPr="009063C9" w:rsidDel="004E7EF0" w:rsidRDefault="00B413FE" w:rsidP="00381437">
            <w:pPr>
              <w:snapToGrid w:val="0"/>
              <w:spacing w:before="60" w:after="60" w:line="240" w:lineRule="auto"/>
              <w:jc w:val="left"/>
              <w:rPr>
                <w:del w:id="3276" w:author="Raphael Malyankar" w:date="2025-08-10T20:54:00Z" w16du:dateUtc="2025-08-11T03:54:00Z"/>
                <w:sz w:val="18"/>
                <w:szCs w:val="18"/>
              </w:rPr>
            </w:pPr>
            <w:del w:id="3277" w:author="Raphael Malyankar" w:date="2025-08-10T20:54:00Z" w16du:dateUtc="2025-08-11T03:54:00Z">
              <w:r w:rsidRPr="009063C9" w:rsidDel="004E7EF0">
                <w:rPr>
                  <w:sz w:val="18"/>
                  <w:szCs w:val="18"/>
                </w:rPr>
                <w:delText>The maximum scale with which the data is displayed</w:delText>
              </w:r>
            </w:del>
          </w:p>
        </w:tc>
        <w:tc>
          <w:tcPr>
            <w:tcW w:w="804" w:type="dxa"/>
            <w:tcBorders>
              <w:top w:val="single" w:sz="4" w:space="0" w:color="000000"/>
              <w:left w:val="single" w:sz="4" w:space="0" w:color="000000"/>
              <w:bottom w:val="single" w:sz="4" w:space="0" w:color="000000"/>
              <w:right w:val="single" w:sz="4" w:space="0" w:color="000000"/>
            </w:tcBorders>
            <w:vAlign w:val="center"/>
          </w:tcPr>
          <w:p w14:paraId="5CA6884A" w14:textId="105946C4" w:rsidR="00B413FE" w:rsidRPr="009063C9" w:rsidDel="004E7EF0" w:rsidRDefault="00B413FE" w:rsidP="00381437">
            <w:pPr>
              <w:snapToGrid w:val="0"/>
              <w:spacing w:before="60" w:after="60" w:line="240" w:lineRule="auto"/>
              <w:jc w:val="center"/>
              <w:rPr>
                <w:del w:id="3278" w:author="Raphael Malyankar" w:date="2025-08-10T20:54:00Z" w16du:dateUtc="2025-08-11T03:54:00Z"/>
                <w:sz w:val="18"/>
                <w:szCs w:val="18"/>
              </w:rPr>
            </w:pPr>
            <w:del w:id="3279" w:author="Raphael Malyankar" w:date="2025-08-10T20:54:00Z" w16du:dateUtc="2025-08-11T03:54:00Z">
              <w:r w:rsidRPr="009063C9" w:rsidDel="004E7EF0">
                <w:rPr>
                  <w:sz w:val="18"/>
                  <w:szCs w:val="18"/>
                </w:rPr>
                <w:delText>0..1</w:delText>
              </w:r>
            </w:del>
          </w:p>
        </w:tc>
        <w:tc>
          <w:tcPr>
            <w:tcW w:w="2436" w:type="dxa"/>
            <w:tcBorders>
              <w:top w:val="single" w:sz="4" w:space="0" w:color="000000"/>
              <w:left w:val="single" w:sz="4" w:space="0" w:color="000000"/>
              <w:bottom w:val="single" w:sz="4" w:space="0" w:color="000000"/>
              <w:right w:val="single" w:sz="4" w:space="0" w:color="000000"/>
            </w:tcBorders>
            <w:vAlign w:val="center"/>
          </w:tcPr>
          <w:p w14:paraId="7BC76E73" w14:textId="3106C334" w:rsidR="00B413FE" w:rsidRPr="009063C9" w:rsidDel="004E7EF0" w:rsidRDefault="00B413FE" w:rsidP="00381437">
            <w:pPr>
              <w:snapToGrid w:val="0"/>
              <w:spacing w:before="60" w:after="60" w:line="240" w:lineRule="auto"/>
              <w:jc w:val="left"/>
              <w:rPr>
                <w:del w:id="3280" w:author="Raphael Malyankar" w:date="2025-08-10T20:54:00Z" w16du:dateUtc="2025-08-11T03:54:00Z"/>
                <w:sz w:val="18"/>
                <w:szCs w:val="18"/>
              </w:rPr>
            </w:pPr>
            <w:del w:id="3281" w:author="Raphael Malyankar" w:date="2025-08-10T20:54:00Z" w16du:dateUtc="2025-08-11T03:54:00Z">
              <w:r w:rsidRPr="009063C9" w:rsidDel="004E7EF0">
                <w:rPr>
                  <w:sz w:val="18"/>
                  <w:szCs w:val="18"/>
                </w:rPr>
                <w:delText>Integer</w:delText>
              </w:r>
            </w:del>
          </w:p>
        </w:tc>
        <w:tc>
          <w:tcPr>
            <w:tcW w:w="3060" w:type="dxa"/>
            <w:tcBorders>
              <w:top w:val="single" w:sz="4" w:space="0" w:color="000000"/>
              <w:left w:val="single" w:sz="4" w:space="0" w:color="000000"/>
              <w:bottom w:val="single" w:sz="4" w:space="0" w:color="000000"/>
              <w:right w:val="single" w:sz="4" w:space="0" w:color="000000"/>
            </w:tcBorders>
            <w:vAlign w:val="center"/>
          </w:tcPr>
          <w:p w14:paraId="2CE51D60" w14:textId="78EDC1A2" w:rsidR="00B413FE" w:rsidRPr="009063C9" w:rsidDel="004E7EF0" w:rsidRDefault="00416C61" w:rsidP="00381437">
            <w:pPr>
              <w:snapToGrid w:val="0"/>
              <w:spacing w:before="60" w:after="60" w:line="240" w:lineRule="auto"/>
              <w:jc w:val="left"/>
              <w:rPr>
                <w:del w:id="3282" w:author="Raphael Malyankar" w:date="2025-08-10T20:54:00Z" w16du:dateUtc="2025-08-11T03:54:00Z"/>
                <w:sz w:val="18"/>
                <w:szCs w:val="18"/>
              </w:rPr>
            </w:pPr>
            <w:del w:id="3283" w:author="Raphael Malyankar" w:date="2025-08-10T20:54:00Z" w16du:dateUtc="2025-08-11T03:54:00Z">
              <w:r w:rsidRPr="009063C9" w:rsidDel="004E7EF0">
                <w:rPr>
                  <w:sz w:val="18"/>
                  <w:szCs w:val="18"/>
                </w:rPr>
                <w:delText>Example:  22000 for a maximum display scale of 1:22000</w:delText>
              </w:r>
            </w:del>
          </w:p>
        </w:tc>
      </w:tr>
      <w:tr w:rsidR="00B413FE" w:rsidRPr="009063C9" w:rsidDel="004E7EF0" w14:paraId="5F14A8E1" w14:textId="2548FE5C" w:rsidTr="002F484A">
        <w:trPr>
          <w:trHeight w:val="305"/>
          <w:del w:id="3284" w:author="Raphael Malyankar" w:date="2025-08-10T20:54:00Z"/>
        </w:trPr>
        <w:tc>
          <w:tcPr>
            <w:tcW w:w="3060" w:type="dxa"/>
            <w:tcBorders>
              <w:top w:val="single" w:sz="4" w:space="0" w:color="000000"/>
              <w:left w:val="single" w:sz="4" w:space="0" w:color="000000"/>
              <w:bottom w:val="single" w:sz="4" w:space="0" w:color="000000"/>
              <w:right w:val="single" w:sz="4" w:space="0" w:color="000000"/>
            </w:tcBorders>
            <w:vAlign w:val="center"/>
          </w:tcPr>
          <w:p w14:paraId="07505A05" w14:textId="70C60501" w:rsidR="00B413FE" w:rsidRPr="009063C9" w:rsidDel="004E7EF0" w:rsidRDefault="00B413FE" w:rsidP="00381437">
            <w:pPr>
              <w:snapToGrid w:val="0"/>
              <w:spacing w:before="60" w:after="60" w:line="240" w:lineRule="auto"/>
              <w:jc w:val="left"/>
              <w:rPr>
                <w:del w:id="3285" w:author="Raphael Malyankar" w:date="2025-08-10T20:54:00Z" w16du:dateUtc="2025-08-11T03:54:00Z"/>
                <w:sz w:val="18"/>
                <w:szCs w:val="18"/>
              </w:rPr>
            </w:pPr>
            <w:del w:id="3286" w:author="Raphael Malyankar" w:date="2025-08-10T20:54:00Z" w16du:dateUtc="2025-08-11T03:54:00Z">
              <w:r w:rsidRPr="009063C9" w:rsidDel="004E7EF0">
                <w:rPr>
                  <w:sz w:val="18"/>
                  <w:szCs w:val="18"/>
                </w:rPr>
                <w:delText>minimumDisplayScale</w:delText>
              </w:r>
            </w:del>
          </w:p>
        </w:tc>
        <w:tc>
          <w:tcPr>
            <w:tcW w:w="3420" w:type="dxa"/>
            <w:tcBorders>
              <w:top w:val="single" w:sz="4" w:space="0" w:color="000000"/>
              <w:left w:val="single" w:sz="4" w:space="0" w:color="000000"/>
              <w:bottom w:val="single" w:sz="4" w:space="0" w:color="000000"/>
              <w:right w:val="single" w:sz="4" w:space="0" w:color="000000"/>
            </w:tcBorders>
            <w:vAlign w:val="center"/>
          </w:tcPr>
          <w:p w14:paraId="309A25E5" w14:textId="598D54DF" w:rsidR="00B413FE" w:rsidRPr="009063C9" w:rsidDel="004E7EF0" w:rsidRDefault="00B413FE" w:rsidP="00381437">
            <w:pPr>
              <w:snapToGrid w:val="0"/>
              <w:spacing w:before="60" w:after="60" w:line="240" w:lineRule="auto"/>
              <w:jc w:val="left"/>
              <w:rPr>
                <w:del w:id="3287" w:author="Raphael Malyankar" w:date="2025-08-10T20:54:00Z" w16du:dateUtc="2025-08-11T03:54:00Z"/>
                <w:sz w:val="18"/>
                <w:szCs w:val="18"/>
              </w:rPr>
            </w:pPr>
            <w:del w:id="3288" w:author="Raphael Malyankar" w:date="2025-08-10T20:54:00Z" w16du:dateUtc="2025-08-11T03:54:00Z">
              <w:r w:rsidRPr="009063C9" w:rsidDel="004E7EF0">
                <w:rPr>
                  <w:sz w:val="18"/>
                  <w:szCs w:val="18"/>
                </w:rPr>
                <w:delText>The minimum scale with which the data is displayed</w:delText>
              </w:r>
            </w:del>
          </w:p>
        </w:tc>
        <w:tc>
          <w:tcPr>
            <w:tcW w:w="804" w:type="dxa"/>
            <w:tcBorders>
              <w:top w:val="single" w:sz="4" w:space="0" w:color="000000"/>
              <w:left w:val="single" w:sz="4" w:space="0" w:color="000000"/>
              <w:bottom w:val="single" w:sz="4" w:space="0" w:color="000000"/>
              <w:right w:val="single" w:sz="4" w:space="0" w:color="000000"/>
            </w:tcBorders>
            <w:vAlign w:val="center"/>
          </w:tcPr>
          <w:p w14:paraId="24AC7EE3" w14:textId="2E090E1B" w:rsidR="00B413FE" w:rsidRPr="009063C9" w:rsidDel="004E7EF0" w:rsidRDefault="00B413FE" w:rsidP="00381437">
            <w:pPr>
              <w:snapToGrid w:val="0"/>
              <w:spacing w:before="60" w:after="60" w:line="240" w:lineRule="auto"/>
              <w:jc w:val="center"/>
              <w:rPr>
                <w:del w:id="3289" w:author="Raphael Malyankar" w:date="2025-08-10T20:54:00Z" w16du:dateUtc="2025-08-11T03:54:00Z"/>
                <w:sz w:val="18"/>
                <w:szCs w:val="18"/>
              </w:rPr>
            </w:pPr>
            <w:del w:id="3290" w:author="Raphael Malyankar" w:date="2025-08-10T20:54:00Z" w16du:dateUtc="2025-08-11T03:54:00Z">
              <w:r w:rsidRPr="009063C9" w:rsidDel="004E7EF0">
                <w:rPr>
                  <w:sz w:val="18"/>
                  <w:szCs w:val="18"/>
                </w:rPr>
                <w:delText>0..1</w:delText>
              </w:r>
            </w:del>
          </w:p>
        </w:tc>
        <w:tc>
          <w:tcPr>
            <w:tcW w:w="2436" w:type="dxa"/>
            <w:tcBorders>
              <w:top w:val="single" w:sz="4" w:space="0" w:color="000000"/>
              <w:left w:val="single" w:sz="4" w:space="0" w:color="000000"/>
              <w:bottom w:val="single" w:sz="4" w:space="0" w:color="000000"/>
              <w:right w:val="single" w:sz="4" w:space="0" w:color="000000"/>
            </w:tcBorders>
            <w:vAlign w:val="center"/>
          </w:tcPr>
          <w:p w14:paraId="088C82E4" w14:textId="39319B8C" w:rsidR="00B413FE" w:rsidRPr="009063C9" w:rsidDel="004E7EF0" w:rsidRDefault="00B413FE" w:rsidP="00381437">
            <w:pPr>
              <w:snapToGrid w:val="0"/>
              <w:spacing w:before="60" w:after="60" w:line="240" w:lineRule="auto"/>
              <w:jc w:val="left"/>
              <w:rPr>
                <w:del w:id="3291" w:author="Raphael Malyankar" w:date="2025-08-10T20:54:00Z" w16du:dateUtc="2025-08-11T03:54:00Z"/>
                <w:sz w:val="18"/>
                <w:szCs w:val="18"/>
              </w:rPr>
            </w:pPr>
            <w:del w:id="3292" w:author="Raphael Malyankar" w:date="2025-08-10T20:54:00Z" w16du:dateUtc="2025-08-11T03:54:00Z">
              <w:r w:rsidRPr="009063C9" w:rsidDel="004E7EF0">
                <w:rPr>
                  <w:sz w:val="18"/>
                  <w:szCs w:val="18"/>
                </w:rPr>
                <w:delText>Integer</w:delText>
              </w:r>
            </w:del>
          </w:p>
        </w:tc>
        <w:tc>
          <w:tcPr>
            <w:tcW w:w="3060" w:type="dxa"/>
            <w:tcBorders>
              <w:top w:val="single" w:sz="4" w:space="0" w:color="000000"/>
              <w:left w:val="single" w:sz="4" w:space="0" w:color="000000"/>
              <w:bottom w:val="single" w:sz="4" w:space="0" w:color="000000"/>
              <w:right w:val="single" w:sz="4" w:space="0" w:color="000000"/>
            </w:tcBorders>
            <w:vAlign w:val="center"/>
          </w:tcPr>
          <w:p w14:paraId="11860FB1" w14:textId="3F290F9E" w:rsidR="00B413FE" w:rsidRPr="009063C9" w:rsidDel="004E7EF0" w:rsidRDefault="00B413FE" w:rsidP="00381437">
            <w:pPr>
              <w:snapToGrid w:val="0"/>
              <w:spacing w:before="60" w:after="60" w:line="240" w:lineRule="auto"/>
              <w:jc w:val="left"/>
              <w:rPr>
                <w:del w:id="3293" w:author="Raphael Malyankar" w:date="2025-08-10T20:54:00Z" w16du:dateUtc="2025-08-11T03:54:00Z"/>
                <w:sz w:val="18"/>
                <w:szCs w:val="18"/>
              </w:rPr>
            </w:pPr>
          </w:p>
        </w:tc>
      </w:tr>
    </w:tbl>
    <w:p w14:paraId="369FA6B1" w14:textId="3093A7AA" w:rsidR="00416C61" w:rsidRPr="009063C9" w:rsidDel="00794F70" w:rsidRDefault="00416C61" w:rsidP="00381437">
      <w:pPr>
        <w:rPr>
          <w:del w:id="3294" w:author="Raphael Malyankar" w:date="2025-08-10T21:07:00Z" w16du:dateUtc="2025-08-11T04:07:00Z"/>
        </w:rPr>
      </w:pPr>
    </w:p>
    <w:p w14:paraId="25CA9DCF" w14:textId="7E8424F1" w:rsidR="001226F3" w:rsidRPr="009063C9" w:rsidDel="00794F70" w:rsidRDefault="001226F3" w:rsidP="004A4806">
      <w:pPr>
        <w:pStyle w:val="Heading3"/>
        <w:rPr>
          <w:del w:id="3295" w:author="Raphael Malyankar" w:date="2025-08-10T21:05:00Z" w16du:dateUtc="2025-08-11T04:05:00Z"/>
        </w:rPr>
      </w:pPr>
      <w:del w:id="3296" w:author="Raphael Malyankar" w:date="2025-08-10T21:05:00Z" w16du:dateUtc="2025-08-11T04:05:00Z">
        <w:r w:rsidRPr="009063C9" w:rsidDel="00794F70">
          <w:delText>S100_DigitalSignature</w:delText>
        </w:r>
      </w:del>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1226F3" w:rsidRPr="009063C9" w:rsidDel="00794F70" w14:paraId="6323A816" w14:textId="45E0AA2A" w:rsidTr="002843D4">
        <w:trPr>
          <w:trHeight w:val="277"/>
          <w:del w:id="3297" w:author="Raphael Malyankar" w:date="2025-08-10T21:05:00Z"/>
        </w:trPr>
        <w:tc>
          <w:tcPr>
            <w:tcW w:w="3060" w:type="dxa"/>
            <w:vAlign w:val="center"/>
          </w:tcPr>
          <w:p w14:paraId="6914C8F1" w14:textId="0708266A" w:rsidR="001226F3" w:rsidRPr="009063C9" w:rsidDel="00794F70" w:rsidRDefault="001226F3" w:rsidP="002843D4">
            <w:pPr>
              <w:snapToGrid w:val="0"/>
              <w:spacing w:before="60" w:after="60" w:line="240" w:lineRule="auto"/>
              <w:jc w:val="left"/>
              <w:rPr>
                <w:del w:id="3298" w:author="Raphael Malyankar" w:date="2025-08-10T21:05:00Z" w16du:dateUtc="2025-08-11T04:05:00Z"/>
                <w:b/>
                <w:sz w:val="18"/>
                <w:szCs w:val="18"/>
              </w:rPr>
            </w:pPr>
            <w:del w:id="3299" w:author="Raphael Malyankar" w:date="2025-08-10T21:05:00Z" w16du:dateUtc="2025-08-11T04:05:00Z">
              <w:r w:rsidRPr="009063C9" w:rsidDel="00794F70">
                <w:rPr>
                  <w:b/>
                  <w:sz w:val="18"/>
                  <w:szCs w:val="18"/>
                </w:rPr>
                <w:delText>Name</w:delText>
              </w:r>
            </w:del>
          </w:p>
        </w:tc>
        <w:tc>
          <w:tcPr>
            <w:tcW w:w="3420" w:type="dxa"/>
            <w:vAlign w:val="center"/>
          </w:tcPr>
          <w:p w14:paraId="5D6DAEF9" w14:textId="13CDC740" w:rsidR="001226F3" w:rsidRPr="009063C9" w:rsidDel="00794F70" w:rsidRDefault="001226F3" w:rsidP="002843D4">
            <w:pPr>
              <w:snapToGrid w:val="0"/>
              <w:spacing w:before="60" w:after="60" w:line="240" w:lineRule="auto"/>
              <w:jc w:val="left"/>
              <w:rPr>
                <w:del w:id="3300" w:author="Raphael Malyankar" w:date="2025-08-10T21:05:00Z" w16du:dateUtc="2025-08-11T04:05:00Z"/>
                <w:b/>
                <w:sz w:val="18"/>
                <w:szCs w:val="18"/>
              </w:rPr>
            </w:pPr>
            <w:del w:id="3301" w:author="Raphael Malyankar" w:date="2025-08-10T21:05:00Z" w16du:dateUtc="2025-08-11T04:05:00Z">
              <w:r w:rsidRPr="009063C9" w:rsidDel="00794F70">
                <w:rPr>
                  <w:b/>
                  <w:sz w:val="18"/>
                  <w:szCs w:val="18"/>
                </w:rPr>
                <w:delText>Description</w:delText>
              </w:r>
            </w:del>
          </w:p>
        </w:tc>
        <w:tc>
          <w:tcPr>
            <w:tcW w:w="804" w:type="dxa"/>
            <w:vAlign w:val="center"/>
          </w:tcPr>
          <w:p w14:paraId="53DE7619" w14:textId="35409525" w:rsidR="001226F3" w:rsidRPr="009063C9" w:rsidDel="00794F70" w:rsidRDefault="001226F3" w:rsidP="002843D4">
            <w:pPr>
              <w:snapToGrid w:val="0"/>
              <w:spacing w:before="60" w:after="60" w:line="240" w:lineRule="auto"/>
              <w:jc w:val="center"/>
              <w:rPr>
                <w:del w:id="3302" w:author="Raphael Malyankar" w:date="2025-08-10T21:05:00Z" w16du:dateUtc="2025-08-11T04:05:00Z"/>
                <w:b/>
                <w:sz w:val="18"/>
                <w:szCs w:val="18"/>
              </w:rPr>
            </w:pPr>
            <w:del w:id="3303" w:author="Raphael Malyankar" w:date="2025-08-10T21:05:00Z" w16du:dateUtc="2025-08-11T04:05:00Z">
              <w:r w:rsidRPr="009063C9" w:rsidDel="00794F70">
                <w:rPr>
                  <w:b/>
                  <w:sz w:val="18"/>
                  <w:szCs w:val="18"/>
                </w:rPr>
                <w:delText>Code</w:delText>
              </w:r>
            </w:del>
          </w:p>
        </w:tc>
        <w:tc>
          <w:tcPr>
            <w:tcW w:w="2436" w:type="dxa"/>
            <w:vAlign w:val="center"/>
          </w:tcPr>
          <w:p w14:paraId="18658FA6" w14:textId="536EF5DB" w:rsidR="001226F3" w:rsidRPr="009063C9" w:rsidDel="00794F70" w:rsidRDefault="001226F3" w:rsidP="002843D4">
            <w:pPr>
              <w:snapToGrid w:val="0"/>
              <w:spacing w:before="60" w:after="60" w:line="240" w:lineRule="auto"/>
              <w:jc w:val="left"/>
              <w:rPr>
                <w:del w:id="3304" w:author="Raphael Malyankar" w:date="2025-08-10T21:05:00Z" w16du:dateUtc="2025-08-11T04:05:00Z"/>
                <w:b/>
                <w:sz w:val="18"/>
                <w:szCs w:val="18"/>
              </w:rPr>
            </w:pPr>
            <w:del w:id="3305" w:author="Raphael Malyankar" w:date="2025-08-10T21:05:00Z" w16du:dateUtc="2025-08-11T04:05:00Z">
              <w:r w:rsidRPr="009063C9" w:rsidDel="00794F70">
                <w:rPr>
                  <w:b/>
                  <w:sz w:val="18"/>
                  <w:szCs w:val="18"/>
                </w:rPr>
                <w:delText>Type</w:delText>
              </w:r>
            </w:del>
          </w:p>
        </w:tc>
        <w:tc>
          <w:tcPr>
            <w:tcW w:w="3060" w:type="dxa"/>
            <w:vAlign w:val="center"/>
          </w:tcPr>
          <w:p w14:paraId="0B44A2BB" w14:textId="79F4F825" w:rsidR="001226F3" w:rsidRPr="009063C9" w:rsidDel="00794F70" w:rsidRDefault="001226F3" w:rsidP="002843D4">
            <w:pPr>
              <w:snapToGrid w:val="0"/>
              <w:spacing w:before="60" w:after="60" w:line="240" w:lineRule="auto"/>
              <w:jc w:val="left"/>
              <w:rPr>
                <w:del w:id="3306" w:author="Raphael Malyankar" w:date="2025-08-10T21:05:00Z" w16du:dateUtc="2025-08-11T04:05:00Z"/>
                <w:b/>
                <w:sz w:val="18"/>
                <w:szCs w:val="18"/>
              </w:rPr>
            </w:pPr>
            <w:del w:id="3307" w:author="Raphael Malyankar" w:date="2025-08-10T21:05:00Z" w16du:dateUtc="2025-08-11T04:05:00Z">
              <w:r w:rsidRPr="009063C9" w:rsidDel="00794F70">
                <w:rPr>
                  <w:b/>
                  <w:sz w:val="18"/>
                  <w:szCs w:val="18"/>
                </w:rPr>
                <w:delText>Remarks</w:delText>
              </w:r>
            </w:del>
          </w:p>
        </w:tc>
      </w:tr>
      <w:tr w:rsidR="00243D40" w:rsidRPr="009063C9" w:rsidDel="00794F70" w14:paraId="35FDE848" w14:textId="1F4A7DD1" w:rsidTr="00244B6E">
        <w:trPr>
          <w:trHeight w:val="305"/>
          <w:del w:id="3308" w:author="Raphael Malyankar" w:date="2025-08-10T21:05:00Z"/>
        </w:trPr>
        <w:tc>
          <w:tcPr>
            <w:tcW w:w="3060" w:type="dxa"/>
            <w:vAlign w:val="center"/>
          </w:tcPr>
          <w:p w14:paraId="69F4511F" w14:textId="571496A7" w:rsidR="00243D40" w:rsidRPr="009063C9" w:rsidDel="00794F70" w:rsidRDefault="00243D40" w:rsidP="00244B6E">
            <w:pPr>
              <w:snapToGrid w:val="0"/>
              <w:spacing w:before="60" w:after="60" w:line="240" w:lineRule="auto"/>
              <w:jc w:val="left"/>
              <w:rPr>
                <w:del w:id="3309" w:author="Raphael Malyankar" w:date="2025-08-10T21:05:00Z" w16du:dateUtc="2025-08-11T04:05:00Z"/>
                <w:sz w:val="18"/>
                <w:szCs w:val="18"/>
              </w:rPr>
            </w:pPr>
            <w:del w:id="3310" w:author="Raphael Malyankar" w:date="2025-08-10T21:05:00Z" w16du:dateUtc="2025-08-11T04:05:00Z">
              <w:r w:rsidRPr="009063C9" w:rsidDel="00794F70">
                <w:rPr>
                  <w:sz w:val="18"/>
                  <w:szCs w:val="18"/>
                </w:rPr>
                <w:delText>S100_DigitalSignature</w:delText>
              </w:r>
            </w:del>
          </w:p>
        </w:tc>
        <w:tc>
          <w:tcPr>
            <w:tcW w:w="3420" w:type="dxa"/>
            <w:vAlign w:val="center"/>
          </w:tcPr>
          <w:p w14:paraId="5CD8F923" w14:textId="14F31CEA" w:rsidR="00243D40" w:rsidRPr="009063C9" w:rsidDel="00794F70" w:rsidRDefault="00243D40" w:rsidP="00244B6E">
            <w:pPr>
              <w:snapToGrid w:val="0"/>
              <w:spacing w:before="60" w:after="60" w:line="240" w:lineRule="auto"/>
              <w:jc w:val="left"/>
              <w:rPr>
                <w:del w:id="3311" w:author="Raphael Malyankar" w:date="2025-08-10T21:05:00Z" w16du:dateUtc="2025-08-11T04:05:00Z"/>
                <w:sz w:val="18"/>
                <w:szCs w:val="18"/>
              </w:rPr>
            </w:pPr>
            <w:del w:id="3312" w:author="Raphael Malyankar" w:date="2025-08-10T21:05:00Z" w16du:dateUtc="2025-08-11T04:05:00Z">
              <w:r w:rsidRPr="009063C9" w:rsidDel="00794F70">
                <w:rPr>
                  <w:sz w:val="18"/>
                  <w:szCs w:val="18"/>
                </w:rPr>
                <w:delText>Algorithm used to compute the digital signature</w:delText>
              </w:r>
            </w:del>
          </w:p>
        </w:tc>
        <w:tc>
          <w:tcPr>
            <w:tcW w:w="804" w:type="dxa"/>
            <w:vAlign w:val="center"/>
          </w:tcPr>
          <w:p w14:paraId="0ADA9C9E" w14:textId="694BE69B" w:rsidR="00243D40" w:rsidRPr="009063C9" w:rsidDel="00794F70" w:rsidRDefault="00243D40" w:rsidP="00244B6E">
            <w:pPr>
              <w:snapToGrid w:val="0"/>
              <w:spacing w:before="60" w:after="60" w:line="240" w:lineRule="auto"/>
              <w:jc w:val="center"/>
              <w:rPr>
                <w:del w:id="3313" w:author="Raphael Malyankar" w:date="2025-08-10T21:05:00Z" w16du:dateUtc="2025-08-11T04:05:00Z"/>
                <w:sz w:val="18"/>
                <w:szCs w:val="18"/>
              </w:rPr>
            </w:pPr>
            <w:del w:id="3314" w:author="Raphael Malyankar" w:date="2025-08-10T21:05:00Z" w16du:dateUtc="2025-08-11T04:05:00Z">
              <w:r w:rsidRPr="009063C9" w:rsidDel="00794F70">
                <w:rPr>
                  <w:sz w:val="18"/>
                  <w:szCs w:val="18"/>
                </w:rPr>
                <w:delText>-</w:delText>
              </w:r>
            </w:del>
          </w:p>
        </w:tc>
        <w:tc>
          <w:tcPr>
            <w:tcW w:w="2436" w:type="dxa"/>
            <w:vAlign w:val="center"/>
          </w:tcPr>
          <w:p w14:paraId="7FB71842" w14:textId="27735974" w:rsidR="00243D40" w:rsidRPr="009063C9" w:rsidDel="00794F70" w:rsidRDefault="00243D40" w:rsidP="00244B6E">
            <w:pPr>
              <w:snapToGrid w:val="0"/>
              <w:spacing w:before="60" w:after="60" w:line="240" w:lineRule="auto"/>
              <w:jc w:val="left"/>
              <w:rPr>
                <w:del w:id="3315" w:author="Raphael Malyankar" w:date="2025-08-10T21:05:00Z" w16du:dateUtc="2025-08-11T04:05:00Z"/>
                <w:sz w:val="18"/>
                <w:szCs w:val="18"/>
              </w:rPr>
            </w:pPr>
            <w:del w:id="3316" w:author="Raphael Malyankar" w:date="2025-08-10T21:05:00Z" w16du:dateUtc="2025-08-11T04:05:00Z">
              <w:r w:rsidRPr="009063C9" w:rsidDel="00794F70">
                <w:rPr>
                  <w:sz w:val="18"/>
                  <w:szCs w:val="18"/>
                </w:rPr>
                <w:delText>-</w:delText>
              </w:r>
            </w:del>
          </w:p>
        </w:tc>
        <w:tc>
          <w:tcPr>
            <w:tcW w:w="3060" w:type="dxa"/>
            <w:vAlign w:val="center"/>
          </w:tcPr>
          <w:p w14:paraId="2E2AAB64" w14:textId="783EE0FF" w:rsidR="00243D40" w:rsidRPr="009063C9" w:rsidDel="00794F70" w:rsidRDefault="00243D40" w:rsidP="00244B6E">
            <w:pPr>
              <w:snapToGrid w:val="0"/>
              <w:spacing w:before="60" w:after="60" w:line="240" w:lineRule="auto"/>
              <w:jc w:val="left"/>
              <w:rPr>
                <w:del w:id="3317" w:author="Raphael Malyankar" w:date="2025-08-10T21:05:00Z" w16du:dateUtc="2025-08-11T04:05:00Z"/>
                <w:sz w:val="18"/>
                <w:szCs w:val="18"/>
              </w:rPr>
            </w:pPr>
            <w:del w:id="3318" w:author="Raphael Malyankar" w:date="2025-08-10T21:05:00Z" w16du:dateUtc="2025-08-11T04:05:00Z">
              <w:r w:rsidRPr="009063C9" w:rsidDel="00794F70">
                <w:rPr>
                  <w:sz w:val="18"/>
                  <w:szCs w:val="18"/>
                </w:rPr>
                <w:delText>-</w:delText>
              </w:r>
            </w:del>
          </w:p>
        </w:tc>
      </w:tr>
      <w:tr w:rsidR="00243D40" w:rsidRPr="009063C9" w:rsidDel="00794F70" w14:paraId="3A38CEE1" w14:textId="4C4040F8" w:rsidTr="00244B6E">
        <w:trPr>
          <w:trHeight w:val="277"/>
          <w:del w:id="3319" w:author="Raphael Malyankar" w:date="2025-08-10T21:05:00Z"/>
        </w:trPr>
        <w:tc>
          <w:tcPr>
            <w:tcW w:w="3060" w:type="dxa"/>
            <w:vAlign w:val="center"/>
          </w:tcPr>
          <w:p w14:paraId="68C4DA89" w14:textId="564F6F12" w:rsidR="00243D40" w:rsidRPr="009063C9" w:rsidDel="00794F70" w:rsidRDefault="00757EF4" w:rsidP="00244B6E">
            <w:pPr>
              <w:snapToGrid w:val="0"/>
              <w:spacing w:before="60" w:after="60" w:line="240" w:lineRule="auto"/>
              <w:jc w:val="left"/>
              <w:rPr>
                <w:del w:id="3320" w:author="Raphael Malyankar" w:date="2025-08-10T21:05:00Z" w16du:dateUtc="2025-08-11T04:05:00Z"/>
                <w:sz w:val="18"/>
                <w:szCs w:val="18"/>
              </w:rPr>
            </w:pPr>
            <w:del w:id="3321" w:author="Raphael Malyankar" w:date="2025-08-10T21:05:00Z" w16du:dateUtc="2025-08-11T04:05:00Z">
              <w:r w:rsidRPr="009063C9" w:rsidDel="00794F70">
                <w:rPr>
                  <w:sz w:val="18"/>
                  <w:szCs w:val="18"/>
                </w:rPr>
                <w:delText>dsa</w:delText>
              </w:r>
            </w:del>
          </w:p>
        </w:tc>
        <w:tc>
          <w:tcPr>
            <w:tcW w:w="3420" w:type="dxa"/>
            <w:vAlign w:val="center"/>
          </w:tcPr>
          <w:p w14:paraId="6300A571" w14:textId="0D7B12E0" w:rsidR="00243D40" w:rsidRPr="009063C9" w:rsidDel="00794F70" w:rsidRDefault="00757EF4" w:rsidP="009063C9">
            <w:pPr>
              <w:snapToGrid w:val="0"/>
              <w:spacing w:before="60" w:after="60" w:line="240" w:lineRule="auto"/>
              <w:jc w:val="left"/>
              <w:rPr>
                <w:del w:id="3322" w:author="Raphael Malyankar" w:date="2025-08-10T21:05:00Z" w16du:dateUtc="2025-08-11T04:05:00Z"/>
                <w:sz w:val="18"/>
                <w:szCs w:val="18"/>
              </w:rPr>
            </w:pPr>
            <w:del w:id="3323" w:author="Raphael Malyankar" w:date="2025-08-10T21:05:00Z" w16du:dateUtc="2025-08-11T04:05:00Z">
              <w:r w:rsidRPr="009063C9" w:rsidDel="00794F70">
                <w:rPr>
                  <w:sz w:val="18"/>
                  <w:szCs w:val="18"/>
                </w:rPr>
                <w:delText>Digital</w:delText>
              </w:r>
              <w:r w:rsidR="00243D40" w:rsidRPr="009063C9" w:rsidDel="00794F70">
                <w:rPr>
                  <w:sz w:val="18"/>
                  <w:szCs w:val="18"/>
                </w:rPr>
                <w:delText xml:space="preserve"> </w:delText>
              </w:r>
              <w:r w:rsidRPr="009063C9" w:rsidDel="00794F70">
                <w:rPr>
                  <w:sz w:val="18"/>
                  <w:szCs w:val="18"/>
                </w:rPr>
                <w:delText>S</w:delText>
              </w:r>
              <w:r w:rsidR="00243D40" w:rsidRPr="009063C9" w:rsidDel="00794F70">
                <w:rPr>
                  <w:sz w:val="18"/>
                  <w:szCs w:val="18"/>
                </w:rPr>
                <w:delText xml:space="preserve">ignature </w:delText>
              </w:r>
              <w:r w:rsidRPr="009063C9" w:rsidDel="00794F70">
                <w:rPr>
                  <w:sz w:val="18"/>
                  <w:szCs w:val="18"/>
                </w:rPr>
                <w:delText>A</w:delText>
              </w:r>
              <w:r w:rsidR="00243D40" w:rsidRPr="009063C9" w:rsidDel="00794F70">
                <w:rPr>
                  <w:sz w:val="18"/>
                  <w:szCs w:val="18"/>
                </w:rPr>
                <w:delText>lgorithm</w:delText>
              </w:r>
            </w:del>
          </w:p>
        </w:tc>
        <w:tc>
          <w:tcPr>
            <w:tcW w:w="804" w:type="dxa"/>
            <w:vAlign w:val="center"/>
          </w:tcPr>
          <w:p w14:paraId="2AD7BA91" w14:textId="3710E91D" w:rsidR="00243D40" w:rsidRPr="009063C9" w:rsidDel="00794F70" w:rsidRDefault="00243D40" w:rsidP="00244B6E">
            <w:pPr>
              <w:snapToGrid w:val="0"/>
              <w:spacing w:before="60" w:after="60" w:line="240" w:lineRule="auto"/>
              <w:jc w:val="center"/>
              <w:rPr>
                <w:del w:id="3324" w:author="Raphael Malyankar" w:date="2025-08-10T21:05:00Z" w16du:dateUtc="2025-08-11T04:05:00Z"/>
                <w:sz w:val="18"/>
                <w:szCs w:val="18"/>
              </w:rPr>
            </w:pPr>
            <w:del w:id="3325" w:author="Raphael Malyankar" w:date="2025-08-10T21:05:00Z" w16du:dateUtc="2025-08-11T04:05:00Z">
              <w:r w:rsidRPr="009063C9" w:rsidDel="00794F70">
                <w:rPr>
                  <w:sz w:val="18"/>
                  <w:szCs w:val="18"/>
                </w:rPr>
                <w:delText>-</w:delText>
              </w:r>
            </w:del>
          </w:p>
        </w:tc>
        <w:tc>
          <w:tcPr>
            <w:tcW w:w="2436" w:type="dxa"/>
            <w:vAlign w:val="center"/>
          </w:tcPr>
          <w:p w14:paraId="311D1056" w14:textId="09FEB2FC" w:rsidR="00243D40" w:rsidRPr="009063C9" w:rsidDel="00794F70" w:rsidRDefault="00243D40" w:rsidP="00244B6E">
            <w:pPr>
              <w:snapToGrid w:val="0"/>
              <w:spacing w:before="60" w:after="60" w:line="240" w:lineRule="auto"/>
              <w:jc w:val="left"/>
              <w:rPr>
                <w:del w:id="3326" w:author="Raphael Malyankar" w:date="2025-08-10T21:05:00Z" w16du:dateUtc="2025-08-11T04:05:00Z"/>
                <w:sz w:val="18"/>
                <w:szCs w:val="18"/>
              </w:rPr>
            </w:pPr>
            <w:del w:id="3327" w:author="Raphael Malyankar" w:date="2025-08-10T21:05:00Z" w16du:dateUtc="2025-08-11T04:05:00Z">
              <w:r w:rsidRPr="009063C9" w:rsidDel="00794F70">
                <w:rPr>
                  <w:sz w:val="18"/>
                  <w:szCs w:val="18"/>
                </w:rPr>
                <w:delText>-</w:delText>
              </w:r>
            </w:del>
          </w:p>
        </w:tc>
        <w:tc>
          <w:tcPr>
            <w:tcW w:w="3060" w:type="dxa"/>
            <w:vAlign w:val="center"/>
          </w:tcPr>
          <w:p w14:paraId="43088DE8" w14:textId="2CDD98EB" w:rsidR="00243D40" w:rsidRPr="009063C9" w:rsidDel="00794F70" w:rsidRDefault="00757EF4" w:rsidP="00244B6E">
            <w:pPr>
              <w:snapToGrid w:val="0"/>
              <w:spacing w:before="60" w:after="60" w:line="240" w:lineRule="auto"/>
              <w:jc w:val="left"/>
              <w:rPr>
                <w:del w:id="3328" w:author="Raphael Malyankar" w:date="2025-08-10T21:05:00Z" w16du:dateUtc="2025-08-11T04:05:00Z"/>
                <w:sz w:val="18"/>
                <w:szCs w:val="18"/>
              </w:rPr>
            </w:pPr>
            <w:del w:id="3329" w:author="Raphael Malyankar" w:date="2025-08-10T21:05:00Z" w16du:dateUtc="2025-08-11T04:05:00Z">
              <w:r w:rsidRPr="009063C9" w:rsidDel="00794F70">
                <w:rPr>
                  <w:sz w:val="18"/>
                  <w:szCs w:val="18"/>
                </w:rPr>
                <w:delText>FIPS 186-4 (2013)</w:delText>
              </w:r>
            </w:del>
          </w:p>
        </w:tc>
      </w:tr>
    </w:tbl>
    <w:p w14:paraId="30656029" w14:textId="58093C84" w:rsidR="001226F3" w:rsidRPr="009063C9" w:rsidDel="00794F70" w:rsidRDefault="001226F3" w:rsidP="00381437">
      <w:pPr>
        <w:rPr>
          <w:del w:id="3330" w:author="Raphael Malyankar" w:date="2025-08-10T21:05:00Z" w16du:dateUtc="2025-08-11T04:05:00Z"/>
        </w:rPr>
      </w:pPr>
    </w:p>
    <w:p w14:paraId="3C26D73E" w14:textId="31350104" w:rsidR="00244B6E" w:rsidRPr="009063C9" w:rsidDel="00794F70" w:rsidRDefault="00244B6E" w:rsidP="004A4806">
      <w:pPr>
        <w:pStyle w:val="Heading3"/>
        <w:rPr>
          <w:del w:id="3331" w:author="Raphael Malyankar" w:date="2025-08-10T21:05:00Z" w16du:dateUtc="2025-08-11T04:05:00Z"/>
        </w:rPr>
      </w:pPr>
      <w:del w:id="3332" w:author="Raphael Malyankar" w:date="2025-08-10T21:05:00Z" w16du:dateUtc="2025-08-11T04:05:00Z">
        <w:r w:rsidRPr="009063C9" w:rsidDel="00794F70">
          <w:delText>S100_DigitalSignatureValue</w:delText>
        </w:r>
      </w:del>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244B6E" w:rsidRPr="009063C9" w:rsidDel="00794F70" w14:paraId="142B5908" w14:textId="7FAFB984" w:rsidTr="002843D4">
        <w:trPr>
          <w:trHeight w:val="277"/>
          <w:del w:id="3333" w:author="Raphael Malyankar" w:date="2025-08-10T21:05:00Z"/>
        </w:trPr>
        <w:tc>
          <w:tcPr>
            <w:tcW w:w="3060" w:type="dxa"/>
            <w:vAlign w:val="center"/>
          </w:tcPr>
          <w:p w14:paraId="391C30E7" w14:textId="6DCCE86E" w:rsidR="00244B6E" w:rsidRPr="009063C9" w:rsidDel="00794F70" w:rsidRDefault="00244B6E" w:rsidP="002843D4">
            <w:pPr>
              <w:snapToGrid w:val="0"/>
              <w:spacing w:before="60" w:after="60" w:line="240" w:lineRule="auto"/>
              <w:jc w:val="left"/>
              <w:rPr>
                <w:del w:id="3334" w:author="Raphael Malyankar" w:date="2025-08-10T21:05:00Z" w16du:dateUtc="2025-08-11T04:05:00Z"/>
                <w:b/>
                <w:sz w:val="18"/>
                <w:szCs w:val="18"/>
              </w:rPr>
            </w:pPr>
            <w:del w:id="3335" w:author="Raphael Malyankar" w:date="2025-08-10T21:05:00Z" w16du:dateUtc="2025-08-11T04:05:00Z">
              <w:r w:rsidRPr="009063C9" w:rsidDel="00794F70">
                <w:rPr>
                  <w:b/>
                  <w:sz w:val="18"/>
                  <w:szCs w:val="18"/>
                </w:rPr>
                <w:delText>Name</w:delText>
              </w:r>
            </w:del>
          </w:p>
        </w:tc>
        <w:tc>
          <w:tcPr>
            <w:tcW w:w="3420" w:type="dxa"/>
            <w:vAlign w:val="center"/>
          </w:tcPr>
          <w:p w14:paraId="098CDD6C" w14:textId="675053FA" w:rsidR="00244B6E" w:rsidRPr="009063C9" w:rsidDel="00794F70" w:rsidRDefault="00244B6E" w:rsidP="002843D4">
            <w:pPr>
              <w:snapToGrid w:val="0"/>
              <w:spacing w:before="60" w:after="60" w:line="240" w:lineRule="auto"/>
              <w:jc w:val="left"/>
              <w:rPr>
                <w:del w:id="3336" w:author="Raphael Malyankar" w:date="2025-08-10T21:05:00Z" w16du:dateUtc="2025-08-11T04:05:00Z"/>
                <w:b/>
                <w:sz w:val="18"/>
                <w:szCs w:val="18"/>
              </w:rPr>
            </w:pPr>
            <w:del w:id="3337" w:author="Raphael Malyankar" w:date="2025-08-10T21:05:00Z" w16du:dateUtc="2025-08-11T04:05:00Z">
              <w:r w:rsidRPr="009063C9" w:rsidDel="00794F70">
                <w:rPr>
                  <w:b/>
                  <w:sz w:val="18"/>
                  <w:szCs w:val="18"/>
                </w:rPr>
                <w:delText>Description</w:delText>
              </w:r>
            </w:del>
          </w:p>
        </w:tc>
        <w:tc>
          <w:tcPr>
            <w:tcW w:w="804" w:type="dxa"/>
            <w:vAlign w:val="center"/>
          </w:tcPr>
          <w:p w14:paraId="7C1720FE" w14:textId="4D37F978" w:rsidR="00244B6E" w:rsidRPr="009063C9" w:rsidDel="00794F70" w:rsidRDefault="00244B6E" w:rsidP="002843D4">
            <w:pPr>
              <w:snapToGrid w:val="0"/>
              <w:spacing w:before="60" w:after="60" w:line="240" w:lineRule="auto"/>
              <w:jc w:val="center"/>
              <w:rPr>
                <w:del w:id="3338" w:author="Raphael Malyankar" w:date="2025-08-10T21:05:00Z" w16du:dateUtc="2025-08-11T04:05:00Z"/>
                <w:b/>
                <w:sz w:val="18"/>
                <w:szCs w:val="18"/>
              </w:rPr>
            </w:pPr>
            <w:del w:id="3339" w:author="Raphael Malyankar" w:date="2025-08-10T21:05:00Z" w16du:dateUtc="2025-08-11T04:05:00Z">
              <w:r w:rsidRPr="009063C9" w:rsidDel="00794F70">
                <w:rPr>
                  <w:b/>
                  <w:sz w:val="18"/>
                  <w:szCs w:val="18"/>
                </w:rPr>
                <w:delText>Mult</w:delText>
              </w:r>
            </w:del>
          </w:p>
        </w:tc>
        <w:tc>
          <w:tcPr>
            <w:tcW w:w="2436" w:type="dxa"/>
            <w:vAlign w:val="center"/>
          </w:tcPr>
          <w:p w14:paraId="1E59A949" w14:textId="46A4943E" w:rsidR="00244B6E" w:rsidRPr="009063C9" w:rsidDel="00794F70" w:rsidRDefault="00244B6E" w:rsidP="002843D4">
            <w:pPr>
              <w:snapToGrid w:val="0"/>
              <w:spacing w:before="60" w:after="60" w:line="240" w:lineRule="auto"/>
              <w:jc w:val="left"/>
              <w:rPr>
                <w:del w:id="3340" w:author="Raphael Malyankar" w:date="2025-08-10T21:05:00Z" w16du:dateUtc="2025-08-11T04:05:00Z"/>
                <w:b/>
                <w:sz w:val="18"/>
                <w:szCs w:val="18"/>
              </w:rPr>
            </w:pPr>
            <w:del w:id="3341" w:author="Raphael Malyankar" w:date="2025-08-10T21:05:00Z" w16du:dateUtc="2025-08-11T04:05:00Z">
              <w:r w:rsidRPr="009063C9" w:rsidDel="00794F70">
                <w:rPr>
                  <w:b/>
                  <w:sz w:val="18"/>
                  <w:szCs w:val="18"/>
                </w:rPr>
                <w:delText>Type</w:delText>
              </w:r>
            </w:del>
          </w:p>
        </w:tc>
        <w:tc>
          <w:tcPr>
            <w:tcW w:w="3060" w:type="dxa"/>
            <w:vAlign w:val="center"/>
          </w:tcPr>
          <w:p w14:paraId="70C0167B" w14:textId="1FB50C90" w:rsidR="00244B6E" w:rsidRPr="009063C9" w:rsidDel="00794F70" w:rsidRDefault="00244B6E" w:rsidP="002843D4">
            <w:pPr>
              <w:snapToGrid w:val="0"/>
              <w:spacing w:before="60" w:after="60" w:line="240" w:lineRule="auto"/>
              <w:jc w:val="left"/>
              <w:rPr>
                <w:del w:id="3342" w:author="Raphael Malyankar" w:date="2025-08-10T21:05:00Z" w16du:dateUtc="2025-08-11T04:05:00Z"/>
                <w:b/>
                <w:sz w:val="18"/>
                <w:szCs w:val="18"/>
              </w:rPr>
            </w:pPr>
            <w:del w:id="3343" w:author="Raphael Malyankar" w:date="2025-08-10T21:05:00Z" w16du:dateUtc="2025-08-11T04:05:00Z">
              <w:r w:rsidRPr="009063C9" w:rsidDel="00794F70">
                <w:rPr>
                  <w:b/>
                  <w:sz w:val="18"/>
                  <w:szCs w:val="18"/>
                </w:rPr>
                <w:delText>Remarks</w:delText>
              </w:r>
            </w:del>
          </w:p>
        </w:tc>
      </w:tr>
      <w:tr w:rsidR="00244B6E" w:rsidRPr="009063C9" w:rsidDel="00794F70" w14:paraId="0AC9B74D" w14:textId="02410A79" w:rsidTr="00F329BC">
        <w:trPr>
          <w:trHeight w:val="305"/>
          <w:del w:id="3344" w:author="Raphael Malyankar" w:date="2025-08-10T21:05:00Z"/>
        </w:trPr>
        <w:tc>
          <w:tcPr>
            <w:tcW w:w="3060" w:type="dxa"/>
            <w:vAlign w:val="center"/>
          </w:tcPr>
          <w:p w14:paraId="5E03548E" w14:textId="54223CC4" w:rsidR="00244B6E" w:rsidRPr="009063C9" w:rsidDel="00794F70" w:rsidRDefault="00244B6E" w:rsidP="00244B6E">
            <w:pPr>
              <w:snapToGrid w:val="0"/>
              <w:spacing w:before="60" w:after="60" w:line="240" w:lineRule="auto"/>
              <w:jc w:val="left"/>
              <w:rPr>
                <w:del w:id="3345" w:author="Raphael Malyankar" w:date="2025-08-10T21:05:00Z" w16du:dateUtc="2025-08-11T04:05:00Z"/>
                <w:sz w:val="18"/>
                <w:szCs w:val="18"/>
              </w:rPr>
            </w:pPr>
            <w:del w:id="3346" w:author="Raphael Malyankar" w:date="2025-08-10T21:05:00Z" w16du:dateUtc="2025-08-11T04:05:00Z">
              <w:r w:rsidRPr="009063C9" w:rsidDel="00794F70">
                <w:rPr>
                  <w:sz w:val="18"/>
                  <w:szCs w:val="18"/>
                </w:rPr>
                <w:delText>S100_DigitalSignatureValue</w:delText>
              </w:r>
            </w:del>
          </w:p>
        </w:tc>
        <w:tc>
          <w:tcPr>
            <w:tcW w:w="3420" w:type="dxa"/>
            <w:vAlign w:val="center"/>
          </w:tcPr>
          <w:p w14:paraId="40CFC4D2" w14:textId="5A13459F" w:rsidR="00244B6E" w:rsidRPr="009063C9" w:rsidDel="00794F70" w:rsidRDefault="00757EF4" w:rsidP="00244B6E">
            <w:pPr>
              <w:snapToGrid w:val="0"/>
              <w:spacing w:before="60" w:after="60" w:line="240" w:lineRule="auto"/>
              <w:jc w:val="left"/>
              <w:rPr>
                <w:del w:id="3347" w:author="Raphael Malyankar" w:date="2025-08-10T21:05:00Z" w16du:dateUtc="2025-08-11T04:05:00Z"/>
                <w:sz w:val="18"/>
                <w:szCs w:val="18"/>
              </w:rPr>
            </w:pPr>
            <w:del w:id="3348" w:author="Raphael Malyankar" w:date="2025-08-10T21:05:00Z" w16du:dateUtc="2025-08-11T04:05:00Z">
              <w:r w:rsidRPr="009063C9" w:rsidDel="00794F70">
                <w:rPr>
                  <w:sz w:val="18"/>
                  <w:szCs w:val="18"/>
                </w:rPr>
                <w:delText>Signed Public Key plus the digital signature</w:delText>
              </w:r>
            </w:del>
          </w:p>
        </w:tc>
        <w:tc>
          <w:tcPr>
            <w:tcW w:w="804" w:type="dxa"/>
            <w:vAlign w:val="center"/>
          </w:tcPr>
          <w:p w14:paraId="7DBE8214" w14:textId="5681D3C3" w:rsidR="00244B6E" w:rsidRPr="009063C9" w:rsidDel="00794F70" w:rsidRDefault="00244B6E" w:rsidP="00244B6E">
            <w:pPr>
              <w:snapToGrid w:val="0"/>
              <w:spacing w:before="60" w:after="60" w:line="240" w:lineRule="auto"/>
              <w:jc w:val="center"/>
              <w:rPr>
                <w:del w:id="3349" w:author="Raphael Malyankar" w:date="2025-08-10T21:05:00Z" w16du:dateUtc="2025-08-11T04:05:00Z"/>
                <w:sz w:val="18"/>
                <w:szCs w:val="18"/>
              </w:rPr>
            </w:pPr>
            <w:del w:id="3350" w:author="Raphael Malyankar" w:date="2025-08-10T21:05:00Z" w16du:dateUtc="2025-08-11T04:05:00Z">
              <w:r w:rsidRPr="009063C9" w:rsidDel="00794F70">
                <w:rPr>
                  <w:sz w:val="18"/>
                  <w:szCs w:val="18"/>
                </w:rPr>
                <w:delText>-</w:delText>
              </w:r>
            </w:del>
          </w:p>
        </w:tc>
        <w:tc>
          <w:tcPr>
            <w:tcW w:w="2436" w:type="dxa"/>
            <w:vAlign w:val="center"/>
          </w:tcPr>
          <w:p w14:paraId="109138A6" w14:textId="4DA5D6AD" w:rsidR="00244B6E" w:rsidRPr="009063C9" w:rsidDel="00794F70" w:rsidRDefault="00244B6E" w:rsidP="00244B6E">
            <w:pPr>
              <w:snapToGrid w:val="0"/>
              <w:spacing w:before="60" w:after="60" w:line="240" w:lineRule="auto"/>
              <w:jc w:val="left"/>
              <w:rPr>
                <w:del w:id="3351" w:author="Raphael Malyankar" w:date="2025-08-10T21:05:00Z" w16du:dateUtc="2025-08-11T04:05:00Z"/>
                <w:sz w:val="18"/>
                <w:szCs w:val="18"/>
              </w:rPr>
            </w:pPr>
          </w:p>
        </w:tc>
        <w:tc>
          <w:tcPr>
            <w:tcW w:w="3060" w:type="dxa"/>
            <w:vAlign w:val="center"/>
          </w:tcPr>
          <w:p w14:paraId="2E36E3B1" w14:textId="4A4CE02D" w:rsidR="00244B6E" w:rsidRPr="009063C9" w:rsidDel="00794F70" w:rsidRDefault="00757EF4" w:rsidP="00244B6E">
            <w:pPr>
              <w:snapToGrid w:val="0"/>
              <w:spacing w:before="60" w:after="60" w:line="240" w:lineRule="auto"/>
              <w:jc w:val="left"/>
              <w:rPr>
                <w:del w:id="3352" w:author="Raphael Malyankar" w:date="2025-08-10T21:05:00Z" w16du:dateUtc="2025-08-11T04:05:00Z"/>
                <w:sz w:val="18"/>
                <w:szCs w:val="18"/>
              </w:rPr>
            </w:pPr>
            <w:del w:id="3353" w:author="Raphael Malyankar" w:date="2025-08-10T21:05:00Z" w16du:dateUtc="2025-08-11T04:05:00Z">
              <w:r w:rsidRPr="009063C9" w:rsidDel="00794F70">
                <w:rPr>
                  <w:sz w:val="18"/>
                  <w:szCs w:val="18"/>
                </w:rPr>
                <w:delText>Data type for digital signature values</w:delText>
              </w:r>
            </w:del>
          </w:p>
        </w:tc>
      </w:tr>
    </w:tbl>
    <w:p w14:paraId="7789A8B6" w14:textId="5BAE70DC" w:rsidR="00244B6E" w:rsidRPr="009063C9" w:rsidDel="00794F70" w:rsidRDefault="00244B6E" w:rsidP="00381437">
      <w:pPr>
        <w:rPr>
          <w:del w:id="3354" w:author="Raphael Malyankar" w:date="2025-08-10T21:05:00Z" w16du:dateUtc="2025-08-11T04:05:00Z"/>
        </w:rPr>
      </w:pPr>
    </w:p>
    <w:p w14:paraId="771A409B" w14:textId="2252B809" w:rsidR="00B413FE" w:rsidRPr="009063C9" w:rsidDel="00794F70" w:rsidRDefault="00416C61" w:rsidP="004A4806">
      <w:pPr>
        <w:pStyle w:val="Heading3"/>
        <w:rPr>
          <w:del w:id="3355" w:author="Raphael Malyankar" w:date="2025-08-10T21:05:00Z" w16du:dateUtc="2025-08-11T04:05:00Z"/>
        </w:rPr>
      </w:pPr>
      <w:del w:id="3356" w:author="Raphael Malyankar" w:date="2025-08-10T21:05:00Z" w16du:dateUtc="2025-08-11T04:05:00Z">
        <w:r w:rsidRPr="009063C9" w:rsidDel="00794F70">
          <w:delText>S100_VerticalAndSoundingDatum</w:delText>
        </w:r>
        <w:bookmarkEnd w:id="3209"/>
      </w:del>
    </w:p>
    <w:tbl>
      <w:tblPr>
        <w:tblW w:w="1275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3260"/>
        <w:gridCol w:w="3402"/>
        <w:gridCol w:w="851"/>
        <w:gridCol w:w="3969"/>
      </w:tblGrid>
      <w:tr w:rsidR="00F329BC" w:rsidRPr="009063C9" w:rsidDel="00794F70" w14:paraId="1CF99D24" w14:textId="0A6EDEBA" w:rsidTr="00F329BC">
        <w:trPr>
          <w:trHeight w:val="277"/>
          <w:del w:id="3357" w:author="Raphael Malyankar" w:date="2025-08-10T21:05:00Z"/>
        </w:trPr>
        <w:tc>
          <w:tcPr>
            <w:tcW w:w="1276" w:type="dxa"/>
          </w:tcPr>
          <w:p w14:paraId="452D6921" w14:textId="52AAFB7D" w:rsidR="00F329BC" w:rsidRPr="009063C9" w:rsidDel="00794F70" w:rsidRDefault="00F329BC">
            <w:pPr>
              <w:snapToGrid w:val="0"/>
              <w:spacing w:before="60" w:after="60" w:line="240" w:lineRule="auto"/>
              <w:jc w:val="left"/>
              <w:rPr>
                <w:del w:id="3358" w:author="Raphael Malyankar" w:date="2025-08-10T21:05:00Z" w16du:dateUtc="2025-08-11T04:05:00Z"/>
                <w:rFonts w:cs="Arial"/>
                <w:b/>
                <w:sz w:val="18"/>
                <w:szCs w:val="18"/>
              </w:rPr>
            </w:pPr>
            <w:del w:id="3359" w:author="Raphael Malyankar" w:date="2025-08-10T21:05:00Z" w16du:dateUtc="2025-08-11T04:05:00Z">
              <w:r w:rsidRPr="009063C9" w:rsidDel="00794F70">
                <w:rPr>
                  <w:rFonts w:cs="Arial"/>
                  <w:b/>
                  <w:sz w:val="18"/>
                  <w:szCs w:val="18"/>
                </w:rPr>
                <w:delText>Role Name</w:delText>
              </w:r>
            </w:del>
          </w:p>
        </w:tc>
        <w:tc>
          <w:tcPr>
            <w:tcW w:w="3260" w:type="dxa"/>
            <w:vAlign w:val="center"/>
          </w:tcPr>
          <w:p w14:paraId="7A26E356" w14:textId="0E751A57" w:rsidR="00F329BC" w:rsidRPr="009063C9" w:rsidDel="00794F70" w:rsidRDefault="00F329BC" w:rsidP="00381437">
            <w:pPr>
              <w:snapToGrid w:val="0"/>
              <w:spacing w:before="60" w:after="60" w:line="240" w:lineRule="auto"/>
              <w:jc w:val="left"/>
              <w:rPr>
                <w:del w:id="3360" w:author="Raphael Malyankar" w:date="2025-08-10T21:05:00Z" w16du:dateUtc="2025-08-11T04:05:00Z"/>
                <w:rFonts w:cs="Arial"/>
                <w:b/>
                <w:sz w:val="18"/>
                <w:szCs w:val="18"/>
              </w:rPr>
            </w:pPr>
            <w:del w:id="3361" w:author="Raphael Malyankar" w:date="2025-08-10T21:05:00Z" w16du:dateUtc="2025-08-11T04:05:00Z">
              <w:r w:rsidRPr="009063C9" w:rsidDel="00794F70">
                <w:rPr>
                  <w:rFonts w:cs="Arial"/>
                  <w:b/>
                  <w:sz w:val="18"/>
                  <w:szCs w:val="18"/>
                </w:rPr>
                <w:delText>Name</w:delText>
              </w:r>
            </w:del>
          </w:p>
        </w:tc>
        <w:tc>
          <w:tcPr>
            <w:tcW w:w="3402" w:type="dxa"/>
            <w:vAlign w:val="center"/>
          </w:tcPr>
          <w:p w14:paraId="40EC5DF7" w14:textId="78AF54E7" w:rsidR="00F329BC" w:rsidRPr="009063C9" w:rsidDel="00794F70" w:rsidRDefault="00F329BC" w:rsidP="00381437">
            <w:pPr>
              <w:snapToGrid w:val="0"/>
              <w:spacing w:before="60" w:after="60" w:line="240" w:lineRule="auto"/>
              <w:jc w:val="left"/>
              <w:rPr>
                <w:del w:id="3362" w:author="Raphael Malyankar" w:date="2025-08-10T21:05:00Z" w16du:dateUtc="2025-08-11T04:05:00Z"/>
                <w:rFonts w:cs="Arial"/>
                <w:b/>
                <w:sz w:val="18"/>
                <w:szCs w:val="18"/>
              </w:rPr>
            </w:pPr>
            <w:del w:id="3363" w:author="Raphael Malyankar" w:date="2025-08-10T21:05:00Z" w16du:dateUtc="2025-08-11T04:05:00Z">
              <w:r w:rsidRPr="009063C9" w:rsidDel="00794F70">
                <w:rPr>
                  <w:rFonts w:cs="Arial"/>
                  <w:b/>
                  <w:sz w:val="18"/>
                  <w:szCs w:val="18"/>
                </w:rPr>
                <w:delText>Description</w:delText>
              </w:r>
            </w:del>
          </w:p>
        </w:tc>
        <w:tc>
          <w:tcPr>
            <w:tcW w:w="851" w:type="dxa"/>
            <w:vAlign w:val="center"/>
          </w:tcPr>
          <w:p w14:paraId="46DDB328" w14:textId="6A53DE75" w:rsidR="00F329BC" w:rsidRPr="009063C9" w:rsidDel="00794F70" w:rsidRDefault="00F329BC" w:rsidP="00381437">
            <w:pPr>
              <w:snapToGrid w:val="0"/>
              <w:spacing w:before="60" w:after="60" w:line="240" w:lineRule="auto"/>
              <w:jc w:val="center"/>
              <w:rPr>
                <w:del w:id="3364" w:author="Raphael Malyankar" w:date="2025-08-10T21:05:00Z" w16du:dateUtc="2025-08-11T04:05:00Z"/>
                <w:rFonts w:cs="Arial"/>
                <w:b/>
                <w:sz w:val="18"/>
                <w:szCs w:val="18"/>
              </w:rPr>
            </w:pPr>
            <w:del w:id="3365" w:author="Raphael Malyankar" w:date="2025-08-10T21:05:00Z" w16du:dateUtc="2025-08-11T04:05:00Z">
              <w:r w:rsidRPr="009063C9" w:rsidDel="00794F70">
                <w:rPr>
                  <w:rFonts w:cs="Arial"/>
                  <w:b/>
                  <w:sz w:val="18"/>
                  <w:szCs w:val="18"/>
                </w:rPr>
                <w:delText>Code</w:delText>
              </w:r>
            </w:del>
          </w:p>
        </w:tc>
        <w:tc>
          <w:tcPr>
            <w:tcW w:w="3969" w:type="dxa"/>
            <w:vAlign w:val="center"/>
          </w:tcPr>
          <w:p w14:paraId="422EEAFC" w14:textId="0268D2E2" w:rsidR="00F329BC" w:rsidRPr="009063C9" w:rsidDel="00794F70" w:rsidRDefault="00F329BC" w:rsidP="00381437">
            <w:pPr>
              <w:snapToGrid w:val="0"/>
              <w:spacing w:before="60" w:after="60" w:line="240" w:lineRule="auto"/>
              <w:jc w:val="left"/>
              <w:rPr>
                <w:del w:id="3366" w:author="Raphael Malyankar" w:date="2025-08-10T21:05:00Z" w16du:dateUtc="2025-08-11T04:05:00Z"/>
                <w:rFonts w:cs="Arial"/>
                <w:b/>
                <w:sz w:val="18"/>
                <w:szCs w:val="18"/>
              </w:rPr>
            </w:pPr>
            <w:del w:id="3367" w:author="Raphael Malyankar" w:date="2025-08-10T21:05:00Z" w16du:dateUtc="2025-08-11T04:05:00Z">
              <w:r w:rsidRPr="009063C9" w:rsidDel="00794F70">
                <w:rPr>
                  <w:rFonts w:cs="Arial"/>
                  <w:b/>
                  <w:sz w:val="18"/>
                  <w:szCs w:val="18"/>
                </w:rPr>
                <w:delText>Remarks</w:delText>
              </w:r>
            </w:del>
          </w:p>
        </w:tc>
      </w:tr>
      <w:tr w:rsidR="00F329BC" w:rsidRPr="009063C9" w:rsidDel="00794F70" w14:paraId="17B48448" w14:textId="210B872A" w:rsidTr="00F329BC">
        <w:trPr>
          <w:trHeight w:val="305"/>
          <w:del w:id="3368" w:author="Raphael Malyankar" w:date="2025-08-10T21:05:00Z"/>
        </w:trPr>
        <w:tc>
          <w:tcPr>
            <w:tcW w:w="1276" w:type="dxa"/>
          </w:tcPr>
          <w:p w14:paraId="2F0E2E85" w14:textId="2DF4AE7B" w:rsidR="00F329BC" w:rsidRPr="009063C9" w:rsidDel="00794F70" w:rsidRDefault="00F329BC" w:rsidP="002754DA">
            <w:pPr>
              <w:snapToGrid w:val="0"/>
              <w:spacing w:before="60" w:after="60" w:line="240" w:lineRule="auto"/>
              <w:jc w:val="left"/>
              <w:rPr>
                <w:del w:id="3369" w:author="Raphael Malyankar" w:date="2025-08-10T21:05:00Z" w16du:dateUtc="2025-08-11T04:05:00Z"/>
                <w:rFonts w:cs="Arial"/>
                <w:sz w:val="18"/>
                <w:szCs w:val="18"/>
              </w:rPr>
            </w:pPr>
            <w:del w:id="3370" w:author="Raphael Malyankar" w:date="2025-08-10T21:05:00Z" w16du:dateUtc="2025-08-11T04:05:00Z">
              <w:r w:rsidRPr="009063C9" w:rsidDel="00794F70">
                <w:rPr>
                  <w:sz w:val="18"/>
                  <w:szCs w:val="18"/>
                </w:rPr>
                <w:delText>Enumeration</w:delText>
              </w:r>
            </w:del>
          </w:p>
        </w:tc>
        <w:tc>
          <w:tcPr>
            <w:tcW w:w="3260" w:type="dxa"/>
            <w:vAlign w:val="center"/>
          </w:tcPr>
          <w:p w14:paraId="4E1B5FE2" w14:textId="22B88F46" w:rsidR="00F329BC" w:rsidRPr="009063C9" w:rsidDel="00794F70" w:rsidRDefault="00F329BC" w:rsidP="00381437">
            <w:pPr>
              <w:snapToGrid w:val="0"/>
              <w:spacing w:before="60" w:after="60" w:line="240" w:lineRule="auto"/>
              <w:jc w:val="left"/>
              <w:rPr>
                <w:del w:id="3371" w:author="Raphael Malyankar" w:date="2025-08-10T21:05:00Z" w16du:dateUtc="2025-08-11T04:05:00Z"/>
                <w:rFonts w:cs="Arial"/>
                <w:sz w:val="18"/>
                <w:szCs w:val="18"/>
              </w:rPr>
            </w:pPr>
            <w:del w:id="3372" w:author="Raphael Malyankar" w:date="2025-08-10T21:05:00Z" w16du:dateUtc="2025-08-11T04:05:00Z">
              <w:r w:rsidRPr="009063C9" w:rsidDel="00794F70">
                <w:rPr>
                  <w:rFonts w:cs="Arial"/>
                  <w:sz w:val="18"/>
                  <w:szCs w:val="18"/>
                </w:rPr>
                <w:delText>S100_VerticalAndSoundingDatum</w:delText>
              </w:r>
            </w:del>
          </w:p>
        </w:tc>
        <w:tc>
          <w:tcPr>
            <w:tcW w:w="3402" w:type="dxa"/>
            <w:vAlign w:val="center"/>
          </w:tcPr>
          <w:p w14:paraId="0B3A4A74" w14:textId="192BCD79" w:rsidR="00F329BC" w:rsidRPr="009063C9" w:rsidDel="00794F70" w:rsidRDefault="00F329BC" w:rsidP="00381437">
            <w:pPr>
              <w:snapToGrid w:val="0"/>
              <w:spacing w:before="60" w:after="60" w:line="240" w:lineRule="auto"/>
              <w:jc w:val="left"/>
              <w:rPr>
                <w:del w:id="3373" w:author="Raphael Malyankar" w:date="2025-08-10T21:05:00Z" w16du:dateUtc="2025-08-11T04:05:00Z"/>
                <w:rFonts w:cs="Arial"/>
                <w:sz w:val="18"/>
                <w:szCs w:val="18"/>
              </w:rPr>
            </w:pPr>
            <w:del w:id="3374" w:author="Raphael Malyankar" w:date="2025-08-10T21:05:00Z" w16du:dateUtc="2025-08-11T04:05:00Z">
              <w:r w:rsidRPr="009063C9" w:rsidDel="00794F70">
                <w:rPr>
                  <w:rFonts w:cs="Arial"/>
                  <w:sz w:val="18"/>
                  <w:szCs w:val="18"/>
                </w:rPr>
                <w:delText>Allowable vertical and sounding datums</w:delText>
              </w:r>
            </w:del>
          </w:p>
        </w:tc>
        <w:tc>
          <w:tcPr>
            <w:tcW w:w="851" w:type="dxa"/>
          </w:tcPr>
          <w:p w14:paraId="56470673" w14:textId="1812EE53" w:rsidR="00F329BC" w:rsidRPr="009063C9" w:rsidDel="00794F70" w:rsidRDefault="00F329BC" w:rsidP="00381437">
            <w:pPr>
              <w:snapToGrid w:val="0"/>
              <w:spacing w:before="60" w:after="60" w:line="240" w:lineRule="auto"/>
              <w:jc w:val="center"/>
              <w:rPr>
                <w:del w:id="3375" w:author="Raphael Malyankar" w:date="2025-08-10T21:05:00Z" w16du:dateUtc="2025-08-11T04:05:00Z"/>
                <w:rFonts w:cs="Arial"/>
                <w:sz w:val="18"/>
                <w:szCs w:val="18"/>
              </w:rPr>
            </w:pPr>
            <w:del w:id="3376" w:author="Raphael Malyankar" w:date="2025-08-10T21:05:00Z" w16du:dateUtc="2025-08-11T04:05:00Z">
              <w:r w:rsidRPr="009063C9" w:rsidDel="00794F70">
                <w:rPr>
                  <w:sz w:val="18"/>
                  <w:szCs w:val="18"/>
                </w:rPr>
                <w:delText>-</w:delText>
              </w:r>
            </w:del>
          </w:p>
        </w:tc>
        <w:tc>
          <w:tcPr>
            <w:tcW w:w="3969" w:type="dxa"/>
            <w:vAlign w:val="center"/>
          </w:tcPr>
          <w:p w14:paraId="7DCF6076" w14:textId="294D99A1" w:rsidR="00F329BC" w:rsidRPr="009063C9" w:rsidDel="00794F70" w:rsidRDefault="00F329BC" w:rsidP="00243D40">
            <w:pPr>
              <w:snapToGrid w:val="0"/>
              <w:spacing w:before="60" w:after="60" w:line="240" w:lineRule="auto"/>
              <w:jc w:val="left"/>
              <w:rPr>
                <w:del w:id="3377" w:author="Raphael Malyankar" w:date="2025-08-10T21:05:00Z" w16du:dateUtc="2025-08-11T04:05:00Z"/>
                <w:rFonts w:cs="Arial"/>
                <w:sz w:val="18"/>
                <w:szCs w:val="18"/>
              </w:rPr>
            </w:pPr>
          </w:p>
        </w:tc>
      </w:tr>
      <w:tr w:rsidR="00F329BC" w:rsidRPr="009063C9" w:rsidDel="00794F70" w14:paraId="2838CA1A" w14:textId="5385AAC6" w:rsidTr="00F329BC">
        <w:trPr>
          <w:trHeight w:val="277"/>
          <w:del w:id="3378" w:author="Raphael Malyankar" w:date="2025-08-10T21:05:00Z"/>
        </w:trPr>
        <w:tc>
          <w:tcPr>
            <w:tcW w:w="1276" w:type="dxa"/>
          </w:tcPr>
          <w:p w14:paraId="034389EA" w14:textId="706A03BE" w:rsidR="00F329BC" w:rsidRPr="009063C9" w:rsidDel="00794F70" w:rsidRDefault="00F329BC" w:rsidP="002754DA">
            <w:pPr>
              <w:snapToGrid w:val="0"/>
              <w:spacing w:before="60" w:after="60" w:line="240" w:lineRule="auto"/>
              <w:jc w:val="left"/>
              <w:rPr>
                <w:del w:id="3379" w:author="Raphael Malyankar" w:date="2025-08-10T21:05:00Z" w16du:dateUtc="2025-08-11T04:05:00Z"/>
                <w:rFonts w:cs="Arial"/>
                <w:sz w:val="18"/>
                <w:szCs w:val="18"/>
              </w:rPr>
            </w:pPr>
            <w:del w:id="3380" w:author="Raphael Malyankar" w:date="2025-08-10T21:05:00Z" w16du:dateUtc="2025-08-11T04:05:00Z">
              <w:r w:rsidRPr="009063C9" w:rsidDel="00794F70">
                <w:rPr>
                  <w:sz w:val="18"/>
                  <w:szCs w:val="18"/>
                </w:rPr>
                <w:delText>Value</w:delText>
              </w:r>
            </w:del>
          </w:p>
        </w:tc>
        <w:tc>
          <w:tcPr>
            <w:tcW w:w="3260" w:type="dxa"/>
            <w:vAlign w:val="center"/>
          </w:tcPr>
          <w:p w14:paraId="510E7B9F" w14:textId="63736B21" w:rsidR="00F329BC" w:rsidRPr="009063C9" w:rsidDel="00794F70" w:rsidRDefault="00F329BC" w:rsidP="00243D40">
            <w:pPr>
              <w:snapToGrid w:val="0"/>
              <w:spacing w:before="60" w:after="60" w:line="240" w:lineRule="auto"/>
              <w:jc w:val="left"/>
              <w:rPr>
                <w:del w:id="3381" w:author="Raphael Malyankar" w:date="2025-08-10T21:05:00Z" w16du:dateUtc="2025-08-11T04:05:00Z"/>
                <w:rFonts w:cs="Arial"/>
                <w:sz w:val="18"/>
                <w:szCs w:val="18"/>
              </w:rPr>
            </w:pPr>
            <w:del w:id="3382" w:author="Raphael Malyankar" w:date="2025-08-10T21:05:00Z" w16du:dateUtc="2025-08-11T04:05:00Z">
              <w:r w:rsidRPr="009063C9" w:rsidDel="00794F70">
                <w:rPr>
                  <w:rFonts w:cs="Arial"/>
                  <w:sz w:val="18"/>
                  <w:szCs w:val="18"/>
                </w:rPr>
                <w:delText>meanLowWaterSprings</w:delText>
              </w:r>
            </w:del>
          </w:p>
        </w:tc>
        <w:tc>
          <w:tcPr>
            <w:tcW w:w="3402" w:type="dxa"/>
            <w:vAlign w:val="center"/>
          </w:tcPr>
          <w:p w14:paraId="33A963A6" w14:textId="5DE1B8D6" w:rsidR="00F329BC" w:rsidRPr="009063C9" w:rsidDel="00794F70" w:rsidRDefault="00F329BC" w:rsidP="00243D40">
            <w:pPr>
              <w:snapToGrid w:val="0"/>
              <w:spacing w:before="60" w:after="60" w:line="240" w:lineRule="auto"/>
              <w:jc w:val="left"/>
              <w:rPr>
                <w:del w:id="3383" w:author="Raphael Malyankar" w:date="2025-08-10T21:05:00Z" w16du:dateUtc="2025-08-11T04:05:00Z"/>
                <w:rFonts w:cs="Arial"/>
                <w:sz w:val="18"/>
                <w:szCs w:val="18"/>
              </w:rPr>
            </w:pPr>
          </w:p>
        </w:tc>
        <w:tc>
          <w:tcPr>
            <w:tcW w:w="851" w:type="dxa"/>
          </w:tcPr>
          <w:p w14:paraId="04609C78" w14:textId="4CBD8AE1" w:rsidR="00F329BC" w:rsidRPr="009063C9" w:rsidDel="00794F70" w:rsidRDefault="00F329BC" w:rsidP="00381437">
            <w:pPr>
              <w:snapToGrid w:val="0"/>
              <w:spacing w:before="60" w:after="60" w:line="240" w:lineRule="auto"/>
              <w:jc w:val="center"/>
              <w:rPr>
                <w:del w:id="3384" w:author="Raphael Malyankar" w:date="2025-08-10T21:05:00Z" w16du:dateUtc="2025-08-11T04:05:00Z"/>
                <w:rFonts w:cs="Arial"/>
                <w:sz w:val="18"/>
                <w:szCs w:val="18"/>
              </w:rPr>
            </w:pPr>
            <w:del w:id="3385" w:author="Raphael Malyankar" w:date="2025-08-10T21:05:00Z" w16du:dateUtc="2025-08-11T04:05:00Z">
              <w:r w:rsidRPr="009063C9" w:rsidDel="00794F70">
                <w:rPr>
                  <w:sz w:val="18"/>
                  <w:szCs w:val="18"/>
                </w:rPr>
                <w:delText>1</w:delText>
              </w:r>
            </w:del>
          </w:p>
        </w:tc>
        <w:tc>
          <w:tcPr>
            <w:tcW w:w="3969" w:type="dxa"/>
            <w:vAlign w:val="center"/>
          </w:tcPr>
          <w:p w14:paraId="095F4DD0" w14:textId="0D4963C8" w:rsidR="00F329BC" w:rsidRPr="009063C9" w:rsidDel="00794F70" w:rsidRDefault="00F329BC" w:rsidP="00381437">
            <w:pPr>
              <w:snapToGrid w:val="0"/>
              <w:spacing w:before="60" w:after="60" w:line="240" w:lineRule="auto"/>
              <w:jc w:val="left"/>
              <w:rPr>
                <w:del w:id="3386" w:author="Raphael Malyankar" w:date="2025-08-10T21:05:00Z" w16du:dateUtc="2025-08-11T04:05:00Z"/>
                <w:rFonts w:cs="Arial"/>
                <w:sz w:val="18"/>
                <w:szCs w:val="18"/>
              </w:rPr>
            </w:pPr>
            <w:del w:id="3387" w:author="Raphael Malyankar" w:date="2025-08-10T21:05:00Z" w16du:dateUtc="2025-08-11T04:05:00Z">
              <w:r w:rsidRPr="009063C9" w:rsidDel="00794F70">
                <w:rPr>
                  <w:rFonts w:cs="Arial"/>
                  <w:sz w:val="18"/>
                  <w:szCs w:val="18"/>
                </w:rPr>
                <w:delText>(MLWS)</w:delText>
              </w:r>
            </w:del>
          </w:p>
        </w:tc>
      </w:tr>
      <w:tr w:rsidR="00F329BC" w:rsidRPr="009063C9" w:rsidDel="00794F70" w14:paraId="1106A47F" w14:textId="06C4A4C6" w:rsidTr="00F329BC">
        <w:trPr>
          <w:trHeight w:val="305"/>
          <w:del w:id="3388" w:author="Raphael Malyankar" w:date="2025-08-10T21:05:00Z"/>
        </w:trPr>
        <w:tc>
          <w:tcPr>
            <w:tcW w:w="1276" w:type="dxa"/>
          </w:tcPr>
          <w:p w14:paraId="25AE215C" w14:textId="639DED6A" w:rsidR="00F329BC" w:rsidRPr="009063C9" w:rsidDel="00794F70" w:rsidRDefault="00F329BC" w:rsidP="002754DA">
            <w:pPr>
              <w:snapToGrid w:val="0"/>
              <w:spacing w:before="60" w:after="60" w:line="240" w:lineRule="auto"/>
              <w:jc w:val="left"/>
              <w:rPr>
                <w:del w:id="3389" w:author="Raphael Malyankar" w:date="2025-08-10T21:05:00Z" w16du:dateUtc="2025-08-11T04:05:00Z"/>
                <w:rFonts w:cs="Arial"/>
                <w:sz w:val="18"/>
                <w:szCs w:val="18"/>
              </w:rPr>
            </w:pPr>
            <w:del w:id="3390" w:author="Raphael Malyankar" w:date="2025-08-10T21:05:00Z" w16du:dateUtc="2025-08-11T04:05:00Z">
              <w:r w:rsidRPr="009063C9" w:rsidDel="00794F70">
                <w:rPr>
                  <w:sz w:val="18"/>
                  <w:szCs w:val="18"/>
                </w:rPr>
                <w:delText>Value</w:delText>
              </w:r>
            </w:del>
          </w:p>
        </w:tc>
        <w:tc>
          <w:tcPr>
            <w:tcW w:w="3260" w:type="dxa"/>
            <w:vAlign w:val="center"/>
          </w:tcPr>
          <w:p w14:paraId="24429F10" w14:textId="5E66FB17" w:rsidR="00F329BC" w:rsidRPr="009063C9" w:rsidDel="00794F70" w:rsidRDefault="00F329BC" w:rsidP="00381437">
            <w:pPr>
              <w:snapToGrid w:val="0"/>
              <w:spacing w:before="60" w:after="60" w:line="240" w:lineRule="auto"/>
              <w:jc w:val="left"/>
              <w:rPr>
                <w:del w:id="3391" w:author="Raphael Malyankar" w:date="2025-08-10T21:05:00Z" w16du:dateUtc="2025-08-11T04:05:00Z"/>
                <w:rFonts w:cs="Arial"/>
                <w:sz w:val="18"/>
                <w:szCs w:val="18"/>
              </w:rPr>
            </w:pPr>
            <w:del w:id="3392" w:author="Raphael Malyankar" w:date="2025-08-10T21:05:00Z" w16du:dateUtc="2025-08-11T04:05:00Z">
              <w:r w:rsidRPr="009063C9" w:rsidDel="00794F70">
                <w:rPr>
                  <w:rFonts w:cs="Arial"/>
                  <w:sz w:val="18"/>
                  <w:szCs w:val="18"/>
                </w:rPr>
                <w:delText>meanLowerLowWaterSprings</w:delText>
              </w:r>
            </w:del>
          </w:p>
        </w:tc>
        <w:tc>
          <w:tcPr>
            <w:tcW w:w="3402" w:type="dxa"/>
            <w:vAlign w:val="center"/>
          </w:tcPr>
          <w:p w14:paraId="2ADCFE15" w14:textId="2FBB9BF1" w:rsidR="00F329BC" w:rsidRPr="009063C9" w:rsidDel="00794F70" w:rsidRDefault="00F329BC" w:rsidP="00381437">
            <w:pPr>
              <w:snapToGrid w:val="0"/>
              <w:spacing w:before="60" w:after="60" w:line="240" w:lineRule="auto"/>
              <w:jc w:val="left"/>
              <w:rPr>
                <w:del w:id="3393" w:author="Raphael Malyankar" w:date="2025-08-10T21:05:00Z" w16du:dateUtc="2025-08-11T04:05:00Z"/>
                <w:rFonts w:cs="Arial"/>
                <w:sz w:val="18"/>
                <w:szCs w:val="18"/>
              </w:rPr>
            </w:pPr>
          </w:p>
        </w:tc>
        <w:tc>
          <w:tcPr>
            <w:tcW w:w="851" w:type="dxa"/>
          </w:tcPr>
          <w:p w14:paraId="7B0C3A3A" w14:textId="5C7CF35A" w:rsidR="00F329BC" w:rsidRPr="009063C9" w:rsidDel="00794F70" w:rsidRDefault="00F329BC" w:rsidP="00381437">
            <w:pPr>
              <w:snapToGrid w:val="0"/>
              <w:spacing w:before="60" w:after="60" w:line="240" w:lineRule="auto"/>
              <w:jc w:val="center"/>
              <w:rPr>
                <w:del w:id="3394" w:author="Raphael Malyankar" w:date="2025-08-10T21:05:00Z" w16du:dateUtc="2025-08-11T04:05:00Z"/>
                <w:rFonts w:cs="Arial"/>
                <w:sz w:val="18"/>
                <w:szCs w:val="18"/>
              </w:rPr>
            </w:pPr>
            <w:del w:id="3395" w:author="Raphael Malyankar" w:date="2025-08-10T21:05:00Z" w16du:dateUtc="2025-08-11T04:05:00Z">
              <w:r w:rsidRPr="009063C9" w:rsidDel="00794F70">
                <w:rPr>
                  <w:sz w:val="18"/>
                  <w:szCs w:val="18"/>
                </w:rPr>
                <w:delText>2</w:delText>
              </w:r>
            </w:del>
          </w:p>
        </w:tc>
        <w:tc>
          <w:tcPr>
            <w:tcW w:w="3969" w:type="dxa"/>
            <w:vAlign w:val="center"/>
          </w:tcPr>
          <w:p w14:paraId="1F22B1AB" w14:textId="40909C30" w:rsidR="00F329BC" w:rsidRPr="009063C9" w:rsidDel="00794F70" w:rsidRDefault="00F329BC" w:rsidP="00381437">
            <w:pPr>
              <w:snapToGrid w:val="0"/>
              <w:spacing w:before="60" w:after="60" w:line="240" w:lineRule="auto"/>
              <w:jc w:val="left"/>
              <w:rPr>
                <w:del w:id="3396" w:author="Raphael Malyankar" w:date="2025-08-10T21:05:00Z" w16du:dateUtc="2025-08-11T04:05:00Z"/>
                <w:rFonts w:cs="Arial"/>
                <w:sz w:val="18"/>
                <w:szCs w:val="18"/>
              </w:rPr>
            </w:pPr>
          </w:p>
        </w:tc>
      </w:tr>
      <w:tr w:rsidR="00F329BC" w:rsidRPr="009063C9" w:rsidDel="00794F70" w14:paraId="13A90F39" w14:textId="1DE7FB85" w:rsidTr="00F329BC">
        <w:trPr>
          <w:trHeight w:val="305"/>
          <w:del w:id="3397" w:author="Raphael Malyankar" w:date="2025-08-10T21:05:00Z"/>
        </w:trPr>
        <w:tc>
          <w:tcPr>
            <w:tcW w:w="1276" w:type="dxa"/>
          </w:tcPr>
          <w:p w14:paraId="46E15887" w14:textId="1CA0B3A1" w:rsidR="00F329BC" w:rsidRPr="009063C9" w:rsidDel="00794F70" w:rsidRDefault="00F329BC" w:rsidP="002754DA">
            <w:pPr>
              <w:snapToGrid w:val="0"/>
              <w:spacing w:before="60" w:after="60" w:line="240" w:lineRule="auto"/>
              <w:jc w:val="left"/>
              <w:rPr>
                <w:del w:id="3398" w:author="Raphael Malyankar" w:date="2025-08-10T21:05:00Z" w16du:dateUtc="2025-08-11T04:05:00Z"/>
                <w:rFonts w:cs="Arial"/>
                <w:sz w:val="18"/>
                <w:szCs w:val="18"/>
              </w:rPr>
            </w:pPr>
            <w:del w:id="3399" w:author="Raphael Malyankar" w:date="2025-08-10T21:05:00Z" w16du:dateUtc="2025-08-11T04:05:00Z">
              <w:r w:rsidRPr="009063C9" w:rsidDel="00794F70">
                <w:rPr>
                  <w:sz w:val="18"/>
                  <w:szCs w:val="18"/>
                </w:rPr>
                <w:delText>Value</w:delText>
              </w:r>
            </w:del>
          </w:p>
        </w:tc>
        <w:tc>
          <w:tcPr>
            <w:tcW w:w="3260" w:type="dxa"/>
            <w:vAlign w:val="center"/>
          </w:tcPr>
          <w:p w14:paraId="4E0E1C51" w14:textId="1BDBB486" w:rsidR="00F329BC" w:rsidRPr="009063C9" w:rsidDel="00794F70" w:rsidRDefault="00F329BC" w:rsidP="00381437">
            <w:pPr>
              <w:snapToGrid w:val="0"/>
              <w:spacing w:before="60" w:after="60" w:line="240" w:lineRule="auto"/>
              <w:jc w:val="left"/>
              <w:rPr>
                <w:del w:id="3400" w:author="Raphael Malyankar" w:date="2025-08-10T21:05:00Z" w16du:dateUtc="2025-08-11T04:05:00Z"/>
                <w:rFonts w:cs="Arial"/>
                <w:sz w:val="18"/>
                <w:szCs w:val="18"/>
              </w:rPr>
            </w:pPr>
            <w:del w:id="3401" w:author="Raphael Malyankar" w:date="2025-08-10T21:05:00Z" w16du:dateUtc="2025-08-11T04:05:00Z">
              <w:r w:rsidRPr="009063C9" w:rsidDel="00794F70">
                <w:rPr>
                  <w:rFonts w:cs="Arial"/>
                  <w:sz w:val="18"/>
                  <w:szCs w:val="18"/>
                </w:rPr>
                <w:delText>meanSeaLevel</w:delText>
              </w:r>
            </w:del>
          </w:p>
        </w:tc>
        <w:tc>
          <w:tcPr>
            <w:tcW w:w="3402" w:type="dxa"/>
            <w:vAlign w:val="center"/>
          </w:tcPr>
          <w:p w14:paraId="0E613123" w14:textId="56A937D8" w:rsidR="00F329BC" w:rsidRPr="009063C9" w:rsidDel="00794F70" w:rsidRDefault="00F329BC" w:rsidP="00381437">
            <w:pPr>
              <w:snapToGrid w:val="0"/>
              <w:spacing w:before="60" w:after="60" w:line="240" w:lineRule="auto"/>
              <w:jc w:val="left"/>
              <w:rPr>
                <w:del w:id="3402" w:author="Raphael Malyankar" w:date="2025-08-10T21:05:00Z" w16du:dateUtc="2025-08-11T04:05:00Z"/>
                <w:rFonts w:cs="Arial"/>
                <w:sz w:val="18"/>
                <w:szCs w:val="18"/>
              </w:rPr>
            </w:pPr>
          </w:p>
        </w:tc>
        <w:tc>
          <w:tcPr>
            <w:tcW w:w="851" w:type="dxa"/>
          </w:tcPr>
          <w:p w14:paraId="41A6B9CC" w14:textId="3302473A" w:rsidR="00F329BC" w:rsidRPr="009063C9" w:rsidDel="00794F70" w:rsidRDefault="00F329BC" w:rsidP="00381437">
            <w:pPr>
              <w:snapToGrid w:val="0"/>
              <w:spacing w:before="60" w:after="60" w:line="240" w:lineRule="auto"/>
              <w:jc w:val="center"/>
              <w:rPr>
                <w:del w:id="3403" w:author="Raphael Malyankar" w:date="2025-08-10T21:05:00Z" w16du:dateUtc="2025-08-11T04:05:00Z"/>
                <w:rFonts w:cs="Arial"/>
                <w:sz w:val="18"/>
                <w:szCs w:val="18"/>
              </w:rPr>
            </w:pPr>
            <w:del w:id="3404" w:author="Raphael Malyankar" w:date="2025-08-10T21:05:00Z" w16du:dateUtc="2025-08-11T04:05:00Z">
              <w:r w:rsidRPr="009063C9" w:rsidDel="00794F70">
                <w:rPr>
                  <w:sz w:val="18"/>
                  <w:szCs w:val="18"/>
                </w:rPr>
                <w:delText>3</w:delText>
              </w:r>
            </w:del>
          </w:p>
        </w:tc>
        <w:tc>
          <w:tcPr>
            <w:tcW w:w="3969" w:type="dxa"/>
            <w:vAlign w:val="center"/>
          </w:tcPr>
          <w:p w14:paraId="343295C9" w14:textId="5438B0EB" w:rsidR="00F329BC" w:rsidRPr="009063C9" w:rsidDel="00794F70" w:rsidRDefault="00F329BC" w:rsidP="00381437">
            <w:pPr>
              <w:snapToGrid w:val="0"/>
              <w:spacing w:before="60" w:after="60" w:line="240" w:lineRule="auto"/>
              <w:jc w:val="left"/>
              <w:rPr>
                <w:del w:id="3405" w:author="Raphael Malyankar" w:date="2025-08-10T21:05:00Z" w16du:dateUtc="2025-08-11T04:05:00Z"/>
                <w:rFonts w:cs="Arial"/>
                <w:sz w:val="18"/>
                <w:szCs w:val="18"/>
              </w:rPr>
            </w:pPr>
            <w:del w:id="3406" w:author="Raphael Malyankar" w:date="2025-08-10T21:05:00Z" w16du:dateUtc="2025-08-11T04:05:00Z">
              <w:r w:rsidRPr="009063C9" w:rsidDel="00794F70">
                <w:rPr>
                  <w:rFonts w:cs="Arial"/>
                  <w:sz w:val="18"/>
                  <w:szCs w:val="18"/>
                </w:rPr>
                <w:delText>(MSL)</w:delText>
              </w:r>
            </w:del>
          </w:p>
        </w:tc>
      </w:tr>
      <w:tr w:rsidR="00F329BC" w:rsidRPr="009063C9" w:rsidDel="00794F70" w14:paraId="7622B8CB" w14:textId="4DF6B1CD" w:rsidTr="00F329BC">
        <w:trPr>
          <w:trHeight w:val="305"/>
          <w:del w:id="3407" w:author="Raphael Malyankar" w:date="2025-08-10T21:05:00Z"/>
        </w:trPr>
        <w:tc>
          <w:tcPr>
            <w:tcW w:w="1276" w:type="dxa"/>
          </w:tcPr>
          <w:p w14:paraId="57B9B0F5" w14:textId="5244EE95" w:rsidR="00F329BC" w:rsidRPr="009063C9" w:rsidDel="00794F70" w:rsidRDefault="00F329BC" w:rsidP="002754DA">
            <w:pPr>
              <w:snapToGrid w:val="0"/>
              <w:spacing w:before="60" w:after="60" w:line="240" w:lineRule="auto"/>
              <w:jc w:val="left"/>
              <w:rPr>
                <w:del w:id="3408" w:author="Raphael Malyankar" w:date="2025-08-10T21:05:00Z" w16du:dateUtc="2025-08-11T04:05:00Z"/>
                <w:rFonts w:cs="Arial"/>
                <w:sz w:val="18"/>
                <w:szCs w:val="18"/>
              </w:rPr>
            </w:pPr>
            <w:del w:id="3409" w:author="Raphael Malyankar" w:date="2025-08-10T21:05:00Z" w16du:dateUtc="2025-08-11T04:05:00Z">
              <w:r w:rsidRPr="009063C9" w:rsidDel="00794F70">
                <w:rPr>
                  <w:sz w:val="18"/>
                  <w:szCs w:val="18"/>
                </w:rPr>
                <w:delText>Value</w:delText>
              </w:r>
            </w:del>
          </w:p>
        </w:tc>
        <w:tc>
          <w:tcPr>
            <w:tcW w:w="3260" w:type="dxa"/>
            <w:vAlign w:val="center"/>
          </w:tcPr>
          <w:p w14:paraId="09C68A23" w14:textId="3D3A15BE" w:rsidR="00F329BC" w:rsidRPr="009063C9" w:rsidDel="00794F70" w:rsidRDefault="00F329BC" w:rsidP="00381437">
            <w:pPr>
              <w:snapToGrid w:val="0"/>
              <w:spacing w:before="60" w:after="60" w:line="240" w:lineRule="auto"/>
              <w:jc w:val="left"/>
              <w:rPr>
                <w:del w:id="3410" w:author="Raphael Malyankar" w:date="2025-08-10T21:05:00Z" w16du:dateUtc="2025-08-11T04:05:00Z"/>
                <w:rFonts w:cs="Arial"/>
                <w:sz w:val="18"/>
                <w:szCs w:val="18"/>
              </w:rPr>
            </w:pPr>
            <w:del w:id="3411" w:author="Raphael Malyankar" w:date="2025-08-10T21:05:00Z" w16du:dateUtc="2025-08-11T04:05:00Z">
              <w:r w:rsidRPr="009063C9" w:rsidDel="00794F70">
                <w:rPr>
                  <w:rFonts w:cs="Arial"/>
                  <w:sz w:val="18"/>
                  <w:szCs w:val="18"/>
                </w:rPr>
                <w:delText>lowestLowWater</w:delText>
              </w:r>
            </w:del>
          </w:p>
        </w:tc>
        <w:tc>
          <w:tcPr>
            <w:tcW w:w="3402" w:type="dxa"/>
            <w:vAlign w:val="center"/>
          </w:tcPr>
          <w:p w14:paraId="20AE201B" w14:textId="7860DF1B" w:rsidR="00F329BC" w:rsidRPr="009063C9" w:rsidDel="00794F70" w:rsidRDefault="00F329BC" w:rsidP="00381437">
            <w:pPr>
              <w:snapToGrid w:val="0"/>
              <w:spacing w:before="60" w:after="60" w:line="240" w:lineRule="auto"/>
              <w:jc w:val="left"/>
              <w:rPr>
                <w:del w:id="3412" w:author="Raphael Malyankar" w:date="2025-08-10T21:05:00Z" w16du:dateUtc="2025-08-11T04:05:00Z"/>
                <w:rFonts w:cs="Arial"/>
                <w:sz w:val="18"/>
                <w:szCs w:val="18"/>
              </w:rPr>
            </w:pPr>
          </w:p>
        </w:tc>
        <w:tc>
          <w:tcPr>
            <w:tcW w:w="851" w:type="dxa"/>
          </w:tcPr>
          <w:p w14:paraId="531278E9" w14:textId="5EB09AC1" w:rsidR="00F329BC" w:rsidRPr="009063C9" w:rsidDel="00794F70" w:rsidRDefault="00F329BC" w:rsidP="00381437">
            <w:pPr>
              <w:snapToGrid w:val="0"/>
              <w:spacing w:before="60" w:after="60" w:line="240" w:lineRule="auto"/>
              <w:jc w:val="center"/>
              <w:rPr>
                <w:del w:id="3413" w:author="Raphael Malyankar" w:date="2025-08-10T21:05:00Z" w16du:dateUtc="2025-08-11T04:05:00Z"/>
                <w:rFonts w:cs="Arial"/>
                <w:sz w:val="18"/>
                <w:szCs w:val="18"/>
              </w:rPr>
            </w:pPr>
            <w:del w:id="3414" w:author="Raphael Malyankar" w:date="2025-08-10T21:05:00Z" w16du:dateUtc="2025-08-11T04:05:00Z">
              <w:r w:rsidRPr="009063C9" w:rsidDel="00794F70">
                <w:rPr>
                  <w:sz w:val="18"/>
                  <w:szCs w:val="18"/>
                </w:rPr>
                <w:delText>4</w:delText>
              </w:r>
            </w:del>
          </w:p>
        </w:tc>
        <w:tc>
          <w:tcPr>
            <w:tcW w:w="3969" w:type="dxa"/>
            <w:vAlign w:val="center"/>
          </w:tcPr>
          <w:p w14:paraId="06B558F7" w14:textId="382DBE9F" w:rsidR="00F329BC" w:rsidRPr="009063C9" w:rsidDel="00794F70" w:rsidRDefault="00F329BC" w:rsidP="00381437">
            <w:pPr>
              <w:snapToGrid w:val="0"/>
              <w:spacing w:before="60" w:after="60" w:line="240" w:lineRule="auto"/>
              <w:jc w:val="left"/>
              <w:rPr>
                <w:del w:id="3415" w:author="Raphael Malyankar" w:date="2025-08-10T21:05:00Z" w16du:dateUtc="2025-08-11T04:05:00Z"/>
                <w:rFonts w:cs="Arial"/>
                <w:sz w:val="18"/>
                <w:szCs w:val="18"/>
              </w:rPr>
            </w:pPr>
          </w:p>
        </w:tc>
      </w:tr>
      <w:tr w:rsidR="00F329BC" w:rsidRPr="009063C9" w:rsidDel="00794F70" w14:paraId="3DBBF6EE" w14:textId="0FEDCB02" w:rsidTr="00F329BC">
        <w:trPr>
          <w:trHeight w:val="305"/>
          <w:del w:id="3416" w:author="Raphael Malyankar" w:date="2025-08-10T21:05:00Z"/>
        </w:trPr>
        <w:tc>
          <w:tcPr>
            <w:tcW w:w="1276" w:type="dxa"/>
          </w:tcPr>
          <w:p w14:paraId="2D184560" w14:textId="5A6C5569" w:rsidR="00F329BC" w:rsidRPr="009063C9" w:rsidDel="00794F70" w:rsidRDefault="00F329BC" w:rsidP="002754DA">
            <w:pPr>
              <w:snapToGrid w:val="0"/>
              <w:spacing w:before="60" w:after="60" w:line="240" w:lineRule="auto"/>
              <w:jc w:val="left"/>
              <w:rPr>
                <w:del w:id="3417" w:author="Raphael Malyankar" w:date="2025-08-10T21:05:00Z" w16du:dateUtc="2025-08-11T04:05:00Z"/>
                <w:rFonts w:cs="Arial"/>
                <w:sz w:val="18"/>
                <w:szCs w:val="18"/>
              </w:rPr>
            </w:pPr>
            <w:del w:id="3418" w:author="Raphael Malyankar" w:date="2025-08-10T21:05:00Z" w16du:dateUtc="2025-08-11T04:05:00Z">
              <w:r w:rsidRPr="009063C9" w:rsidDel="00794F70">
                <w:rPr>
                  <w:sz w:val="18"/>
                  <w:szCs w:val="18"/>
                </w:rPr>
                <w:delText>Value</w:delText>
              </w:r>
            </w:del>
          </w:p>
        </w:tc>
        <w:tc>
          <w:tcPr>
            <w:tcW w:w="3260" w:type="dxa"/>
            <w:vAlign w:val="center"/>
          </w:tcPr>
          <w:p w14:paraId="172A30A5" w14:textId="1A2BB492" w:rsidR="00F329BC" w:rsidRPr="009063C9" w:rsidDel="00794F70" w:rsidRDefault="00F329BC" w:rsidP="00381437">
            <w:pPr>
              <w:snapToGrid w:val="0"/>
              <w:spacing w:before="60" w:after="60" w:line="240" w:lineRule="auto"/>
              <w:jc w:val="left"/>
              <w:rPr>
                <w:del w:id="3419" w:author="Raphael Malyankar" w:date="2025-08-10T21:05:00Z" w16du:dateUtc="2025-08-11T04:05:00Z"/>
                <w:rFonts w:cs="Arial"/>
                <w:sz w:val="18"/>
                <w:szCs w:val="18"/>
              </w:rPr>
            </w:pPr>
            <w:del w:id="3420" w:author="Raphael Malyankar" w:date="2025-08-10T21:05:00Z" w16du:dateUtc="2025-08-11T04:05:00Z">
              <w:r w:rsidRPr="009063C9" w:rsidDel="00794F70">
                <w:rPr>
                  <w:rFonts w:cs="Arial"/>
                  <w:sz w:val="18"/>
                  <w:szCs w:val="18"/>
                </w:rPr>
                <w:delText>meanLowWater</w:delText>
              </w:r>
            </w:del>
          </w:p>
        </w:tc>
        <w:tc>
          <w:tcPr>
            <w:tcW w:w="3402" w:type="dxa"/>
            <w:vAlign w:val="center"/>
          </w:tcPr>
          <w:p w14:paraId="4898E955" w14:textId="19BB0CD3" w:rsidR="00F329BC" w:rsidRPr="009063C9" w:rsidDel="00794F70" w:rsidRDefault="00F329BC" w:rsidP="00381437">
            <w:pPr>
              <w:snapToGrid w:val="0"/>
              <w:spacing w:before="60" w:after="60" w:line="240" w:lineRule="auto"/>
              <w:jc w:val="left"/>
              <w:rPr>
                <w:del w:id="3421" w:author="Raphael Malyankar" w:date="2025-08-10T21:05:00Z" w16du:dateUtc="2025-08-11T04:05:00Z"/>
                <w:rFonts w:cs="Arial"/>
                <w:sz w:val="18"/>
                <w:szCs w:val="18"/>
              </w:rPr>
            </w:pPr>
          </w:p>
        </w:tc>
        <w:tc>
          <w:tcPr>
            <w:tcW w:w="851" w:type="dxa"/>
          </w:tcPr>
          <w:p w14:paraId="2D3C2EFB" w14:textId="4E2138E2" w:rsidR="00F329BC" w:rsidRPr="009063C9" w:rsidDel="00794F70" w:rsidRDefault="00F329BC" w:rsidP="00381437">
            <w:pPr>
              <w:snapToGrid w:val="0"/>
              <w:spacing w:before="60" w:after="60" w:line="240" w:lineRule="auto"/>
              <w:jc w:val="center"/>
              <w:rPr>
                <w:del w:id="3422" w:author="Raphael Malyankar" w:date="2025-08-10T21:05:00Z" w16du:dateUtc="2025-08-11T04:05:00Z"/>
                <w:rFonts w:cs="Arial"/>
                <w:sz w:val="18"/>
                <w:szCs w:val="18"/>
              </w:rPr>
            </w:pPr>
            <w:del w:id="3423" w:author="Raphael Malyankar" w:date="2025-08-10T21:05:00Z" w16du:dateUtc="2025-08-11T04:05:00Z">
              <w:r w:rsidRPr="009063C9" w:rsidDel="00794F70">
                <w:rPr>
                  <w:sz w:val="18"/>
                  <w:szCs w:val="18"/>
                </w:rPr>
                <w:delText>5</w:delText>
              </w:r>
            </w:del>
          </w:p>
        </w:tc>
        <w:tc>
          <w:tcPr>
            <w:tcW w:w="3969" w:type="dxa"/>
            <w:vAlign w:val="center"/>
          </w:tcPr>
          <w:p w14:paraId="78E3297F" w14:textId="12BA4B77" w:rsidR="00F329BC" w:rsidRPr="009063C9" w:rsidDel="00794F70" w:rsidRDefault="00F329BC" w:rsidP="00244B6E">
            <w:pPr>
              <w:snapToGrid w:val="0"/>
              <w:spacing w:before="60" w:after="60" w:line="240" w:lineRule="auto"/>
              <w:jc w:val="left"/>
              <w:rPr>
                <w:del w:id="3424" w:author="Raphael Malyankar" w:date="2025-08-10T21:05:00Z" w16du:dateUtc="2025-08-11T04:05:00Z"/>
                <w:rFonts w:cs="Arial"/>
                <w:sz w:val="18"/>
                <w:szCs w:val="18"/>
              </w:rPr>
            </w:pPr>
            <w:del w:id="3425" w:author="Raphael Malyankar" w:date="2025-08-10T21:05:00Z" w16du:dateUtc="2025-08-11T04:05:00Z">
              <w:r w:rsidRPr="009063C9" w:rsidDel="00794F70">
                <w:rPr>
                  <w:rFonts w:cs="Arial"/>
                  <w:sz w:val="18"/>
                  <w:szCs w:val="18"/>
                </w:rPr>
                <w:delText>(MLW)</w:delText>
              </w:r>
            </w:del>
          </w:p>
        </w:tc>
      </w:tr>
      <w:tr w:rsidR="00F329BC" w:rsidRPr="009063C9" w:rsidDel="00794F70" w14:paraId="4DDC46DD" w14:textId="771A74F8" w:rsidTr="00F329BC">
        <w:trPr>
          <w:trHeight w:val="305"/>
          <w:del w:id="3426" w:author="Raphael Malyankar" w:date="2025-08-10T21:05:00Z"/>
        </w:trPr>
        <w:tc>
          <w:tcPr>
            <w:tcW w:w="1276" w:type="dxa"/>
          </w:tcPr>
          <w:p w14:paraId="6EFCE3CC" w14:textId="611C2E2D" w:rsidR="00F329BC" w:rsidRPr="009063C9" w:rsidDel="00794F70" w:rsidRDefault="00F329BC" w:rsidP="002754DA">
            <w:pPr>
              <w:snapToGrid w:val="0"/>
              <w:spacing w:before="60" w:after="60" w:line="240" w:lineRule="auto"/>
              <w:jc w:val="left"/>
              <w:rPr>
                <w:del w:id="3427" w:author="Raphael Malyankar" w:date="2025-08-10T21:05:00Z" w16du:dateUtc="2025-08-11T04:05:00Z"/>
                <w:rFonts w:cs="Arial"/>
                <w:sz w:val="18"/>
                <w:szCs w:val="18"/>
              </w:rPr>
            </w:pPr>
            <w:del w:id="3428" w:author="Raphael Malyankar" w:date="2025-08-10T21:05:00Z" w16du:dateUtc="2025-08-11T04:05:00Z">
              <w:r w:rsidRPr="009063C9" w:rsidDel="00794F70">
                <w:rPr>
                  <w:sz w:val="18"/>
                  <w:szCs w:val="18"/>
                </w:rPr>
                <w:delText>Value</w:delText>
              </w:r>
            </w:del>
          </w:p>
        </w:tc>
        <w:tc>
          <w:tcPr>
            <w:tcW w:w="3260" w:type="dxa"/>
            <w:vAlign w:val="center"/>
          </w:tcPr>
          <w:p w14:paraId="76BBF30E" w14:textId="399330B4" w:rsidR="00F329BC" w:rsidRPr="009063C9" w:rsidDel="00794F70" w:rsidRDefault="00F329BC" w:rsidP="00BC7152">
            <w:pPr>
              <w:snapToGrid w:val="0"/>
              <w:spacing w:before="60" w:after="60" w:line="240" w:lineRule="auto"/>
              <w:jc w:val="left"/>
              <w:rPr>
                <w:del w:id="3429" w:author="Raphael Malyankar" w:date="2025-08-10T21:05:00Z" w16du:dateUtc="2025-08-11T04:05:00Z"/>
                <w:rFonts w:cs="Arial"/>
                <w:sz w:val="18"/>
                <w:szCs w:val="18"/>
              </w:rPr>
            </w:pPr>
            <w:del w:id="3430" w:author="Raphael Malyankar" w:date="2025-08-10T21:05:00Z" w16du:dateUtc="2025-08-11T04:05:00Z">
              <w:r w:rsidRPr="009063C9" w:rsidDel="00794F70">
                <w:rPr>
                  <w:rFonts w:cs="Arial"/>
                  <w:sz w:val="18"/>
                  <w:szCs w:val="18"/>
                </w:rPr>
                <w:delText>lowestLowWaterSprings</w:delText>
              </w:r>
            </w:del>
          </w:p>
        </w:tc>
        <w:tc>
          <w:tcPr>
            <w:tcW w:w="3402" w:type="dxa"/>
            <w:vAlign w:val="center"/>
          </w:tcPr>
          <w:p w14:paraId="23685A4C" w14:textId="5EC04374" w:rsidR="00F329BC" w:rsidRPr="009063C9" w:rsidDel="00794F70" w:rsidRDefault="00F329BC" w:rsidP="00BC7152">
            <w:pPr>
              <w:snapToGrid w:val="0"/>
              <w:spacing w:before="60" w:after="60" w:line="240" w:lineRule="auto"/>
              <w:jc w:val="left"/>
              <w:rPr>
                <w:del w:id="3431" w:author="Raphael Malyankar" w:date="2025-08-10T21:05:00Z" w16du:dateUtc="2025-08-11T04:05:00Z"/>
                <w:rFonts w:cs="Arial"/>
                <w:sz w:val="18"/>
                <w:szCs w:val="18"/>
              </w:rPr>
            </w:pPr>
          </w:p>
        </w:tc>
        <w:tc>
          <w:tcPr>
            <w:tcW w:w="851" w:type="dxa"/>
          </w:tcPr>
          <w:p w14:paraId="755CD2F9" w14:textId="474422DF" w:rsidR="00F329BC" w:rsidRPr="009063C9" w:rsidDel="00794F70" w:rsidRDefault="00F329BC" w:rsidP="00BC7152">
            <w:pPr>
              <w:snapToGrid w:val="0"/>
              <w:spacing w:before="60" w:after="60" w:line="240" w:lineRule="auto"/>
              <w:jc w:val="center"/>
              <w:rPr>
                <w:del w:id="3432" w:author="Raphael Malyankar" w:date="2025-08-10T21:05:00Z" w16du:dateUtc="2025-08-11T04:05:00Z"/>
                <w:rFonts w:cs="Arial"/>
                <w:sz w:val="18"/>
                <w:szCs w:val="18"/>
              </w:rPr>
            </w:pPr>
            <w:del w:id="3433" w:author="Raphael Malyankar" w:date="2025-08-10T21:05:00Z" w16du:dateUtc="2025-08-11T04:05:00Z">
              <w:r w:rsidRPr="009063C9" w:rsidDel="00794F70">
                <w:rPr>
                  <w:sz w:val="18"/>
                  <w:szCs w:val="18"/>
                </w:rPr>
                <w:delText>6</w:delText>
              </w:r>
            </w:del>
          </w:p>
        </w:tc>
        <w:tc>
          <w:tcPr>
            <w:tcW w:w="3969" w:type="dxa"/>
            <w:vAlign w:val="center"/>
          </w:tcPr>
          <w:p w14:paraId="05169199" w14:textId="1BFA945D" w:rsidR="00F329BC" w:rsidRPr="009063C9" w:rsidDel="00794F70" w:rsidRDefault="00F329BC" w:rsidP="002843D4">
            <w:pPr>
              <w:snapToGrid w:val="0"/>
              <w:spacing w:before="60" w:after="60" w:line="240" w:lineRule="auto"/>
              <w:jc w:val="left"/>
              <w:rPr>
                <w:del w:id="3434" w:author="Raphael Malyankar" w:date="2025-08-10T21:05:00Z" w16du:dateUtc="2025-08-11T04:05:00Z"/>
                <w:rFonts w:cs="Arial"/>
                <w:sz w:val="18"/>
                <w:szCs w:val="18"/>
              </w:rPr>
            </w:pPr>
          </w:p>
        </w:tc>
      </w:tr>
      <w:tr w:rsidR="00F329BC" w:rsidRPr="009063C9" w:rsidDel="00794F70" w14:paraId="1FC5C8E3" w14:textId="32816A9C" w:rsidTr="00F329BC">
        <w:trPr>
          <w:trHeight w:val="305"/>
          <w:del w:id="3435" w:author="Raphael Malyankar" w:date="2025-08-10T21:05:00Z"/>
        </w:trPr>
        <w:tc>
          <w:tcPr>
            <w:tcW w:w="1276" w:type="dxa"/>
          </w:tcPr>
          <w:p w14:paraId="1697738A" w14:textId="061EC98D" w:rsidR="00F329BC" w:rsidRPr="009063C9" w:rsidDel="00794F70" w:rsidRDefault="00F329BC" w:rsidP="002754DA">
            <w:pPr>
              <w:snapToGrid w:val="0"/>
              <w:spacing w:before="60" w:after="60" w:line="240" w:lineRule="auto"/>
              <w:jc w:val="left"/>
              <w:rPr>
                <w:del w:id="3436" w:author="Raphael Malyankar" w:date="2025-08-10T21:05:00Z" w16du:dateUtc="2025-08-11T04:05:00Z"/>
                <w:rFonts w:cs="Arial"/>
                <w:sz w:val="18"/>
                <w:szCs w:val="18"/>
              </w:rPr>
            </w:pPr>
            <w:del w:id="3437" w:author="Raphael Malyankar" w:date="2025-08-10T21:05:00Z" w16du:dateUtc="2025-08-11T04:05:00Z">
              <w:r w:rsidRPr="009063C9" w:rsidDel="00794F70">
                <w:rPr>
                  <w:sz w:val="18"/>
                  <w:szCs w:val="18"/>
                </w:rPr>
                <w:delText>Value</w:delText>
              </w:r>
            </w:del>
          </w:p>
        </w:tc>
        <w:tc>
          <w:tcPr>
            <w:tcW w:w="3260" w:type="dxa"/>
            <w:vAlign w:val="center"/>
          </w:tcPr>
          <w:p w14:paraId="4B383426" w14:textId="798EEFD0" w:rsidR="00F329BC" w:rsidRPr="009063C9" w:rsidDel="00794F70" w:rsidRDefault="00F329BC" w:rsidP="002843D4">
            <w:pPr>
              <w:snapToGrid w:val="0"/>
              <w:spacing w:before="60" w:after="60" w:line="240" w:lineRule="auto"/>
              <w:jc w:val="left"/>
              <w:rPr>
                <w:del w:id="3438" w:author="Raphael Malyankar" w:date="2025-08-10T21:05:00Z" w16du:dateUtc="2025-08-11T04:05:00Z"/>
                <w:rFonts w:cs="Arial"/>
                <w:sz w:val="18"/>
                <w:szCs w:val="18"/>
              </w:rPr>
            </w:pPr>
            <w:del w:id="3439" w:author="Raphael Malyankar" w:date="2025-08-10T21:05:00Z" w16du:dateUtc="2025-08-11T04:05:00Z">
              <w:r w:rsidRPr="009063C9" w:rsidDel="00794F70">
                <w:rPr>
                  <w:rFonts w:cs="Arial"/>
                  <w:sz w:val="18"/>
                  <w:szCs w:val="18"/>
                </w:rPr>
                <w:delText>approximateMeanLowWaterSprings</w:delText>
              </w:r>
            </w:del>
          </w:p>
        </w:tc>
        <w:tc>
          <w:tcPr>
            <w:tcW w:w="3402" w:type="dxa"/>
            <w:vAlign w:val="center"/>
          </w:tcPr>
          <w:p w14:paraId="4635666D" w14:textId="7B92E61C" w:rsidR="00F329BC" w:rsidRPr="009063C9" w:rsidDel="00794F70" w:rsidRDefault="00F329BC" w:rsidP="002843D4">
            <w:pPr>
              <w:snapToGrid w:val="0"/>
              <w:spacing w:before="60" w:after="60" w:line="240" w:lineRule="auto"/>
              <w:jc w:val="left"/>
              <w:rPr>
                <w:del w:id="3440" w:author="Raphael Malyankar" w:date="2025-08-10T21:05:00Z" w16du:dateUtc="2025-08-11T04:05:00Z"/>
                <w:rFonts w:cs="Arial"/>
                <w:sz w:val="18"/>
                <w:szCs w:val="18"/>
              </w:rPr>
            </w:pPr>
          </w:p>
        </w:tc>
        <w:tc>
          <w:tcPr>
            <w:tcW w:w="851" w:type="dxa"/>
          </w:tcPr>
          <w:p w14:paraId="09A74E86" w14:textId="1218F28E" w:rsidR="00F329BC" w:rsidRPr="009063C9" w:rsidDel="00794F70" w:rsidRDefault="00F329BC" w:rsidP="002843D4">
            <w:pPr>
              <w:snapToGrid w:val="0"/>
              <w:spacing w:before="60" w:after="60" w:line="240" w:lineRule="auto"/>
              <w:jc w:val="center"/>
              <w:rPr>
                <w:del w:id="3441" w:author="Raphael Malyankar" w:date="2025-08-10T21:05:00Z" w16du:dateUtc="2025-08-11T04:05:00Z"/>
                <w:rFonts w:cs="Arial"/>
                <w:sz w:val="18"/>
                <w:szCs w:val="18"/>
              </w:rPr>
            </w:pPr>
            <w:del w:id="3442" w:author="Raphael Malyankar" w:date="2025-08-10T21:05:00Z" w16du:dateUtc="2025-08-11T04:05:00Z">
              <w:r w:rsidRPr="009063C9" w:rsidDel="00794F70">
                <w:rPr>
                  <w:sz w:val="18"/>
                  <w:szCs w:val="18"/>
                </w:rPr>
                <w:delText>7</w:delText>
              </w:r>
            </w:del>
          </w:p>
        </w:tc>
        <w:tc>
          <w:tcPr>
            <w:tcW w:w="3969" w:type="dxa"/>
            <w:vAlign w:val="center"/>
          </w:tcPr>
          <w:p w14:paraId="727C25DF" w14:textId="621DF65E" w:rsidR="00F329BC" w:rsidRPr="009063C9" w:rsidDel="00794F70" w:rsidRDefault="00F329BC" w:rsidP="002843D4">
            <w:pPr>
              <w:snapToGrid w:val="0"/>
              <w:spacing w:before="60" w:after="60" w:line="240" w:lineRule="auto"/>
              <w:jc w:val="left"/>
              <w:rPr>
                <w:del w:id="3443" w:author="Raphael Malyankar" w:date="2025-08-10T21:05:00Z" w16du:dateUtc="2025-08-11T04:05:00Z"/>
                <w:rFonts w:cs="Arial"/>
                <w:sz w:val="18"/>
                <w:szCs w:val="18"/>
              </w:rPr>
            </w:pPr>
          </w:p>
        </w:tc>
      </w:tr>
      <w:tr w:rsidR="00F329BC" w:rsidRPr="009063C9" w:rsidDel="00794F70" w14:paraId="4192D11B" w14:textId="4C2F7E8F" w:rsidTr="00F329BC">
        <w:trPr>
          <w:trHeight w:val="305"/>
          <w:del w:id="3444" w:author="Raphael Malyankar" w:date="2025-08-10T21:05:00Z"/>
        </w:trPr>
        <w:tc>
          <w:tcPr>
            <w:tcW w:w="1276" w:type="dxa"/>
          </w:tcPr>
          <w:p w14:paraId="01B85D19" w14:textId="21C393C1" w:rsidR="00F329BC" w:rsidRPr="009063C9" w:rsidDel="00794F70" w:rsidRDefault="00F329BC" w:rsidP="002754DA">
            <w:pPr>
              <w:snapToGrid w:val="0"/>
              <w:spacing w:before="60" w:after="60" w:line="240" w:lineRule="auto"/>
              <w:jc w:val="left"/>
              <w:rPr>
                <w:del w:id="3445" w:author="Raphael Malyankar" w:date="2025-08-10T21:05:00Z" w16du:dateUtc="2025-08-11T04:05:00Z"/>
                <w:rFonts w:cs="Arial"/>
                <w:sz w:val="18"/>
                <w:szCs w:val="18"/>
              </w:rPr>
            </w:pPr>
            <w:del w:id="3446" w:author="Raphael Malyankar" w:date="2025-08-10T21:05:00Z" w16du:dateUtc="2025-08-11T04:05:00Z">
              <w:r w:rsidRPr="009063C9" w:rsidDel="00794F70">
                <w:rPr>
                  <w:sz w:val="18"/>
                  <w:szCs w:val="18"/>
                </w:rPr>
                <w:delText>Value</w:delText>
              </w:r>
            </w:del>
          </w:p>
        </w:tc>
        <w:tc>
          <w:tcPr>
            <w:tcW w:w="3260" w:type="dxa"/>
            <w:vAlign w:val="center"/>
          </w:tcPr>
          <w:p w14:paraId="18D83724" w14:textId="3C672435" w:rsidR="00F329BC" w:rsidRPr="009063C9" w:rsidDel="00794F70" w:rsidRDefault="00F329BC" w:rsidP="002843D4">
            <w:pPr>
              <w:snapToGrid w:val="0"/>
              <w:spacing w:before="60" w:after="60" w:line="240" w:lineRule="auto"/>
              <w:jc w:val="left"/>
              <w:rPr>
                <w:del w:id="3447" w:author="Raphael Malyankar" w:date="2025-08-10T21:05:00Z" w16du:dateUtc="2025-08-11T04:05:00Z"/>
                <w:rFonts w:cs="Arial"/>
                <w:sz w:val="18"/>
                <w:szCs w:val="18"/>
              </w:rPr>
            </w:pPr>
            <w:del w:id="3448" w:author="Raphael Malyankar" w:date="2025-08-10T21:05:00Z" w16du:dateUtc="2025-08-11T04:05:00Z">
              <w:r w:rsidRPr="009063C9" w:rsidDel="00794F70">
                <w:rPr>
                  <w:rFonts w:cs="Arial"/>
                  <w:sz w:val="18"/>
                  <w:szCs w:val="18"/>
                </w:rPr>
                <w:delText>indianSpringLowWater</w:delText>
              </w:r>
            </w:del>
          </w:p>
        </w:tc>
        <w:tc>
          <w:tcPr>
            <w:tcW w:w="3402" w:type="dxa"/>
            <w:vAlign w:val="center"/>
          </w:tcPr>
          <w:p w14:paraId="39C81641" w14:textId="5BE4CA7C" w:rsidR="00F329BC" w:rsidRPr="009063C9" w:rsidDel="00794F70" w:rsidRDefault="00F329BC" w:rsidP="002843D4">
            <w:pPr>
              <w:snapToGrid w:val="0"/>
              <w:spacing w:before="60" w:after="60" w:line="240" w:lineRule="auto"/>
              <w:jc w:val="left"/>
              <w:rPr>
                <w:del w:id="3449" w:author="Raphael Malyankar" w:date="2025-08-10T21:05:00Z" w16du:dateUtc="2025-08-11T04:05:00Z"/>
                <w:rFonts w:cs="Arial"/>
                <w:sz w:val="18"/>
                <w:szCs w:val="18"/>
              </w:rPr>
            </w:pPr>
          </w:p>
        </w:tc>
        <w:tc>
          <w:tcPr>
            <w:tcW w:w="851" w:type="dxa"/>
          </w:tcPr>
          <w:p w14:paraId="4C0A929B" w14:textId="6A80AEC8" w:rsidR="00F329BC" w:rsidRPr="009063C9" w:rsidDel="00794F70" w:rsidRDefault="00F329BC" w:rsidP="002843D4">
            <w:pPr>
              <w:snapToGrid w:val="0"/>
              <w:spacing w:before="60" w:after="60" w:line="240" w:lineRule="auto"/>
              <w:jc w:val="center"/>
              <w:rPr>
                <w:del w:id="3450" w:author="Raphael Malyankar" w:date="2025-08-10T21:05:00Z" w16du:dateUtc="2025-08-11T04:05:00Z"/>
                <w:rFonts w:cs="Arial"/>
                <w:sz w:val="18"/>
                <w:szCs w:val="18"/>
              </w:rPr>
            </w:pPr>
            <w:del w:id="3451" w:author="Raphael Malyankar" w:date="2025-08-10T21:05:00Z" w16du:dateUtc="2025-08-11T04:05:00Z">
              <w:r w:rsidRPr="009063C9" w:rsidDel="00794F70">
                <w:rPr>
                  <w:sz w:val="18"/>
                  <w:szCs w:val="18"/>
                </w:rPr>
                <w:delText>8</w:delText>
              </w:r>
            </w:del>
          </w:p>
        </w:tc>
        <w:tc>
          <w:tcPr>
            <w:tcW w:w="3969" w:type="dxa"/>
            <w:vAlign w:val="center"/>
          </w:tcPr>
          <w:p w14:paraId="4CA719BA" w14:textId="65BE2F75" w:rsidR="00F329BC" w:rsidRPr="009063C9" w:rsidDel="00794F70" w:rsidRDefault="00F329BC" w:rsidP="002843D4">
            <w:pPr>
              <w:snapToGrid w:val="0"/>
              <w:spacing w:before="60" w:after="60" w:line="240" w:lineRule="auto"/>
              <w:jc w:val="left"/>
              <w:rPr>
                <w:del w:id="3452" w:author="Raphael Malyankar" w:date="2025-08-10T21:05:00Z" w16du:dateUtc="2025-08-11T04:05:00Z"/>
                <w:rFonts w:cs="Arial"/>
                <w:sz w:val="18"/>
                <w:szCs w:val="18"/>
              </w:rPr>
            </w:pPr>
          </w:p>
        </w:tc>
      </w:tr>
      <w:tr w:rsidR="00F329BC" w:rsidRPr="009063C9" w:rsidDel="00794F70" w14:paraId="12568611" w14:textId="36C06207" w:rsidTr="00F329BC">
        <w:trPr>
          <w:trHeight w:val="305"/>
          <w:del w:id="3453" w:author="Raphael Malyankar" w:date="2025-08-10T21:05:00Z"/>
        </w:trPr>
        <w:tc>
          <w:tcPr>
            <w:tcW w:w="1276" w:type="dxa"/>
          </w:tcPr>
          <w:p w14:paraId="386CDF29" w14:textId="71368784" w:rsidR="00F329BC" w:rsidRPr="009063C9" w:rsidDel="00794F70" w:rsidRDefault="00F329BC" w:rsidP="002754DA">
            <w:pPr>
              <w:snapToGrid w:val="0"/>
              <w:spacing w:before="60" w:after="60" w:line="240" w:lineRule="auto"/>
              <w:jc w:val="left"/>
              <w:rPr>
                <w:del w:id="3454" w:author="Raphael Malyankar" w:date="2025-08-10T21:05:00Z" w16du:dateUtc="2025-08-11T04:05:00Z"/>
                <w:rFonts w:cs="Arial"/>
                <w:sz w:val="18"/>
                <w:szCs w:val="18"/>
              </w:rPr>
            </w:pPr>
            <w:del w:id="3455" w:author="Raphael Malyankar" w:date="2025-08-10T21:05:00Z" w16du:dateUtc="2025-08-11T04:05:00Z">
              <w:r w:rsidRPr="009063C9" w:rsidDel="00794F70">
                <w:rPr>
                  <w:sz w:val="18"/>
                  <w:szCs w:val="18"/>
                </w:rPr>
                <w:delText>Value</w:delText>
              </w:r>
            </w:del>
          </w:p>
        </w:tc>
        <w:tc>
          <w:tcPr>
            <w:tcW w:w="3260" w:type="dxa"/>
            <w:vAlign w:val="center"/>
          </w:tcPr>
          <w:p w14:paraId="43BA0661" w14:textId="3190FE01" w:rsidR="00F329BC" w:rsidRPr="009063C9" w:rsidDel="00794F70" w:rsidRDefault="00F329BC" w:rsidP="002843D4">
            <w:pPr>
              <w:snapToGrid w:val="0"/>
              <w:spacing w:before="60" w:after="60" w:line="240" w:lineRule="auto"/>
              <w:jc w:val="left"/>
              <w:rPr>
                <w:del w:id="3456" w:author="Raphael Malyankar" w:date="2025-08-10T21:05:00Z" w16du:dateUtc="2025-08-11T04:05:00Z"/>
                <w:rFonts w:cs="Arial"/>
                <w:sz w:val="18"/>
                <w:szCs w:val="18"/>
              </w:rPr>
            </w:pPr>
            <w:del w:id="3457" w:author="Raphael Malyankar" w:date="2025-08-10T21:05:00Z" w16du:dateUtc="2025-08-11T04:05:00Z">
              <w:r w:rsidRPr="009063C9" w:rsidDel="00794F70">
                <w:rPr>
                  <w:rFonts w:cs="Arial"/>
                  <w:sz w:val="18"/>
                  <w:szCs w:val="18"/>
                </w:rPr>
                <w:delText>lowWaterSprings</w:delText>
              </w:r>
            </w:del>
          </w:p>
        </w:tc>
        <w:tc>
          <w:tcPr>
            <w:tcW w:w="3402" w:type="dxa"/>
            <w:vAlign w:val="center"/>
          </w:tcPr>
          <w:p w14:paraId="529392F3" w14:textId="226D3CD7" w:rsidR="00F329BC" w:rsidRPr="009063C9" w:rsidDel="00794F70" w:rsidRDefault="00F329BC" w:rsidP="002843D4">
            <w:pPr>
              <w:snapToGrid w:val="0"/>
              <w:spacing w:before="60" w:after="60" w:line="240" w:lineRule="auto"/>
              <w:jc w:val="left"/>
              <w:rPr>
                <w:del w:id="3458" w:author="Raphael Malyankar" w:date="2025-08-10T21:05:00Z" w16du:dateUtc="2025-08-11T04:05:00Z"/>
                <w:rFonts w:cs="Arial"/>
                <w:sz w:val="18"/>
                <w:szCs w:val="18"/>
              </w:rPr>
            </w:pPr>
          </w:p>
        </w:tc>
        <w:tc>
          <w:tcPr>
            <w:tcW w:w="851" w:type="dxa"/>
          </w:tcPr>
          <w:p w14:paraId="02795AB5" w14:textId="16DF5B5F" w:rsidR="00F329BC" w:rsidRPr="009063C9" w:rsidDel="00794F70" w:rsidRDefault="00F329BC" w:rsidP="002843D4">
            <w:pPr>
              <w:snapToGrid w:val="0"/>
              <w:spacing w:before="60" w:after="60" w:line="240" w:lineRule="auto"/>
              <w:jc w:val="center"/>
              <w:rPr>
                <w:del w:id="3459" w:author="Raphael Malyankar" w:date="2025-08-10T21:05:00Z" w16du:dateUtc="2025-08-11T04:05:00Z"/>
                <w:rFonts w:cs="Arial"/>
                <w:sz w:val="18"/>
                <w:szCs w:val="18"/>
              </w:rPr>
            </w:pPr>
            <w:del w:id="3460" w:author="Raphael Malyankar" w:date="2025-08-10T21:05:00Z" w16du:dateUtc="2025-08-11T04:05:00Z">
              <w:r w:rsidRPr="009063C9" w:rsidDel="00794F70">
                <w:rPr>
                  <w:sz w:val="18"/>
                  <w:szCs w:val="18"/>
                </w:rPr>
                <w:delText>9</w:delText>
              </w:r>
            </w:del>
          </w:p>
        </w:tc>
        <w:tc>
          <w:tcPr>
            <w:tcW w:w="3969" w:type="dxa"/>
            <w:vAlign w:val="center"/>
          </w:tcPr>
          <w:p w14:paraId="049990D9" w14:textId="11C11146" w:rsidR="00F329BC" w:rsidRPr="009063C9" w:rsidDel="00794F70" w:rsidRDefault="00F329BC" w:rsidP="002843D4">
            <w:pPr>
              <w:snapToGrid w:val="0"/>
              <w:spacing w:before="60" w:after="60" w:line="240" w:lineRule="auto"/>
              <w:jc w:val="left"/>
              <w:rPr>
                <w:del w:id="3461" w:author="Raphael Malyankar" w:date="2025-08-10T21:05:00Z" w16du:dateUtc="2025-08-11T04:05:00Z"/>
                <w:rFonts w:cs="Arial"/>
                <w:sz w:val="18"/>
                <w:szCs w:val="18"/>
              </w:rPr>
            </w:pPr>
          </w:p>
        </w:tc>
      </w:tr>
      <w:tr w:rsidR="00F329BC" w:rsidRPr="009063C9" w:rsidDel="00794F70" w14:paraId="5F2FC71B" w14:textId="7501BD0C" w:rsidTr="00F329BC">
        <w:trPr>
          <w:trHeight w:val="305"/>
          <w:del w:id="3462" w:author="Raphael Malyankar" w:date="2025-08-10T21:05:00Z"/>
        </w:trPr>
        <w:tc>
          <w:tcPr>
            <w:tcW w:w="1276" w:type="dxa"/>
          </w:tcPr>
          <w:p w14:paraId="1C61EB3F" w14:textId="216B5005" w:rsidR="00F329BC" w:rsidRPr="009063C9" w:rsidDel="00794F70" w:rsidRDefault="00F329BC" w:rsidP="002754DA">
            <w:pPr>
              <w:snapToGrid w:val="0"/>
              <w:spacing w:before="60" w:after="60" w:line="240" w:lineRule="auto"/>
              <w:jc w:val="left"/>
              <w:rPr>
                <w:del w:id="3463" w:author="Raphael Malyankar" w:date="2025-08-10T21:05:00Z" w16du:dateUtc="2025-08-11T04:05:00Z"/>
                <w:rFonts w:cs="Arial"/>
                <w:sz w:val="18"/>
                <w:szCs w:val="18"/>
              </w:rPr>
            </w:pPr>
            <w:del w:id="3464" w:author="Raphael Malyankar" w:date="2025-08-10T21:05:00Z" w16du:dateUtc="2025-08-11T04:05:00Z">
              <w:r w:rsidRPr="009063C9" w:rsidDel="00794F70">
                <w:rPr>
                  <w:sz w:val="18"/>
                  <w:szCs w:val="18"/>
                </w:rPr>
                <w:delText>Value</w:delText>
              </w:r>
            </w:del>
          </w:p>
        </w:tc>
        <w:tc>
          <w:tcPr>
            <w:tcW w:w="3260" w:type="dxa"/>
            <w:vAlign w:val="center"/>
          </w:tcPr>
          <w:p w14:paraId="738A9980" w14:textId="16B79667" w:rsidR="00F329BC" w:rsidRPr="009063C9" w:rsidDel="00794F70" w:rsidRDefault="00F329BC" w:rsidP="002843D4">
            <w:pPr>
              <w:snapToGrid w:val="0"/>
              <w:spacing w:before="60" w:after="60" w:line="240" w:lineRule="auto"/>
              <w:jc w:val="left"/>
              <w:rPr>
                <w:del w:id="3465" w:author="Raphael Malyankar" w:date="2025-08-10T21:05:00Z" w16du:dateUtc="2025-08-11T04:05:00Z"/>
                <w:rFonts w:cs="Arial"/>
                <w:sz w:val="18"/>
                <w:szCs w:val="18"/>
              </w:rPr>
            </w:pPr>
            <w:del w:id="3466" w:author="Raphael Malyankar" w:date="2025-08-10T21:05:00Z" w16du:dateUtc="2025-08-11T04:05:00Z">
              <w:r w:rsidRPr="009063C9" w:rsidDel="00794F70">
                <w:rPr>
                  <w:rFonts w:cs="Arial"/>
                  <w:sz w:val="18"/>
                  <w:szCs w:val="18"/>
                </w:rPr>
                <w:delText>approximateLowestAstronomicalTide</w:delText>
              </w:r>
            </w:del>
          </w:p>
        </w:tc>
        <w:tc>
          <w:tcPr>
            <w:tcW w:w="3402" w:type="dxa"/>
            <w:vAlign w:val="center"/>
          </w:tcPr>
          <w:p w14:paraId="272FC23E" w14:textId="1C11A4A5" w:rsidR="00F329BC" w:rsidRPr="009063C9" w:rsidDel="00794F70" w:rsidRDefault="00F329BC" w:rsidP="002843D4">
            <w:pPr>
              <w:snapToGrid w:val="0"/>
              <w:spacing w:before="60" w:after="60" w:line="240" w:lineRule="auto"/>
              <w:jc w:val="left"/>
              <w:rPr>
                <w:del w:id="3467" w:author="Raphael Malyankar" w:date="2025-08-10T21:05:00Z" w16du:dateUtc="2025-08-11T04:05:00Z"/>
                <w:rFonts w:cs="Arial"/>
                <w:sz w:val="18"/>
                <w:szCs w:val="18"/>
              </w:rPr>
            </w:pPr>
          </w:p>
        </w:tc>
        <w:tc>
          <w:tcPr>
            <w:tcW w:w="851" w:type="dxa"/>
          </w:tcPr>
          <w:p w14:paraId="6E3B949F" w14:textId="7110A035" w:rsidR="00F329BC" w:rsidRPr="009063C9" w:rsidDel="00794F70" w:rsidRDefault="00F329BC" w:rsidP="002843D4">
            <w:pPr>
              <w:snapToGrid w:val="0"/>
              <w:spacing w:before="60" w:after="60" w:line="240" w:lineRule="auto"/>
              <w:jc w:val="center"/>
              <w:rPr>
                <w:del w:id="3468" w:author="Raphael Malyankar" w:date="2025-08-10T21:05:00Z" w16du:dateUtc="2025-08-11T04:05:00Z"/>
                <w:rFonts w:cs="Arial"/>
                <w:sz w:val="18"/>
                <w:szCs w:val="18"/>
              </w:rPr>
            </w:pPr>
            <w:del w:id="3469" w:author="Raphael Malyankar" w:date="2025-08-10T21:05:00Z" w16du:dateUtc="2025-08-11T04:05:00Z">
              <w:r w:rsidRPr="009063C9" w:rsidDel="00794F70">
                <w:rPr>
                  <w:sz w:val="18"/>
                  <w:szCs w:val="18"/>
                </w:rPr>
                <w:delText>10</w:delText>
              </w:r>
            </w:del>
          </w:p>
        </w:tc>
        <w:tc>
          <w:tcPr>
            <w:tcW w:w="3969" w:type="dxa"/>
            <w:vAlign w:val="center"/>
          </w:tcPr>
          <w:p w14:paraId="7EC17844" w14:textId="25DEF24A" w:rsidR="00F329BC" w:rsidRPr="009063C9" w:rsidDel="00794F70" w:rsidRDefault="00F329BC" w:rsidP="002843D4">
            <w:pPr>
              <w:snapToGrid w:val="0"/>
              <w:spacing w:before="60" w:after="60" w:line="240" w:lineRule="auto"/>
              <w:jc w:val="left"/>
              <w:rPr>
                <w:del w:id="3470" w:author="Raphael Malyankar" w:date="2025-08-10T21:05:00Z" w16du:dateUtc="2025-08-11T04:05:00Z"/>
                <w:rFonts w:cs="Arial"/>
                <w:sz w:val="18"/>
                <w:szCs w:val="18"/>
              </w:rPr>
            </w:pPr>
          </w:p>
        </w:tc>
      </w:tr>
      <w:tr w:rsidR="00F329BC" w:rsidRPr="009063C9" w:rsidDel="00794F70" w14:paraId="37FCCFFE" w14:textId="29B606AB" w:rsidTr="00F329BC">
        <w:trPr>
          <w:trHeight w:val="305"/>
          <w:del w:id="3471" w:author="Raphael Malyankar" w:date="2025-08-10T21:05:00Z"/>
        </w:trPr>
        <w:tc>
          <w:tcPr>
            <w:tcW w:w="1276" w:type="dxa"/>
          </w:tcPr>
          <w:p w14:paraId="46F64122" w14:textId="4ADF1093" w:rsidR="00F329BC" w:rsidRPr="009063C9" w:rsidDel="00794F70" w:rsidRDefault="00F329BC" w:rsidP="002754DA">
            <w:pPr>
              <w:snapToGrid w:val="0"/>
              <w:spacing w:before="60" w:after="60" w:line="240" w:lineRule="auto"/>
              <w:jc w:val="left"/>
              <w:rPr>
                <w:del w:id="3472" w:author="Raphael Malyankar" w:date="2025-08-10T21:05:00Z" w16du:dateUtc="2025-08-11T04:05:00Z"/>
                <w:rFonts w:cs="Arial"/>
                <w:sz w:val="18"/>
                <w:szCs w:val="18"/>
              </w:rPr>
            </w:pPr>
            <w:del w:id="3473" w:author="Raphael Malyankar" w:date="2025-08-10T21:05:00Z" w16du:dateUtc="2025-08-11T04:05:00Z">
              <w:r w:rsidRPr="009063C9" w:rsidDel="00794F70">
                <w:rPr>
                  <w:sz w:val="18"/>
                  <w:szCs w:val="18"/>
                </w:rPr>
                <w:delText>Value</w:delText>
              </w:r>
            </w:del>
          </w:p>
        </w:tc>
        <w:tc>
          <w:tcPr>
            <w:tcW w:w="3260" w:type="dxa"/>
            <w:vAlign w:val="center"/>
          </w:tcPr>
          <w:p w14:paraId="702D8586" w14:textId="0D37FC65" w:rsidR="00F329BC" w:rsidRPr="009063C9" w:rsidDel="00794F70" w:rsidRDefault="00F329BC" w:rsidP="002843D4">
            <w:pPr>
              <w:snapToGrid w:val="0"/>
              <w:spacing w:before="60" w:after="60" w:line="240" w:lineRule="auto"/>
              <w:jc w:val="left"/>
              <w:rPr>
                <w:del w:id="3474" w:author="Raphael Malyankar" w:date="2025-08-10T21:05:00Z" w16du:dateUtc="2025-08-11T04:05:00Z"/>
                <w:rFonts w:cs="Arial"/>
                <w:sz w:val="18"/>
                <w:szCs w:val="18"/>
              </w:rPr>
            </w:pPr>
            <w:del w:id="3475" w:author="Raphael Malyankar" w:date="2025-08-10T21:05:00Z" w16du:dateUtc="2025-08-11T04:05:00Z">
              <w:r w:rsidRPr="009063C9" w:rsidDel="00794F70">
                <w:rPr>
                  <w:rFonts w:cs="Arial"/>
                  <w:sz w:val="18"/>
                  <w:szCs w:val="18"/>
                </w:rPr>
                <w:delText>nearlyLowestLowWater</w:delText>
              </w:r>
            </w:del>
          </w:p>
        </w:tc>
        <w:tc>
          <w:tcPr>
            <w:tcW w:w="3402" w:type="dxa"/>
            <w:vAlign w:val="center"/>
          </w:tcPr>
          <w:p w14:paraId="1D684D28" w14:textId="37DA6FBB" w:rsidR="00F329BC" w:rsidRPr="009063C9" w:rsidDel="00794F70" w:rsidRDefault="00F329BC" w:rsidP="002843D4">
            <w:pPr>
              <w:snapToGrid w:val="0"/>
              <w:spacing w:before="60" w:after="60" w:line="240" w:lineRule="auto"/>
              <w:jc w:val="left"/>
              <w:rPr>
                <w:del w:id="3476" w:author="Raphael Malyankar" w:date="2025-08-10T21:05:00Z" w16du:dateUtc="2025-08-11T04:05:00Z"/>
                <w:rFonts w:cs="Arial"/>
                <w:sz w:val="18"/>
                <w:szCs w:val="18"/>
              </w:rPr>
            </w:pPr>
          </w:p>
        </w:tc>
        <w:tc>
          <w:tcPr>
            <w:tcW w:w="851" w:type="dxa"/>
          </w:tcPr>
          <w:p w14:paraId="4564CB87" w14:textId="77A33DD8" w:rsidR="00F329BC" w:rsidRPr="009063C9" w:rsidDel="00794F70" w:rsidRDefault="00F329BC" w:rsidP="002843D4">
            <w:pPr>
              <w:snapToGrid w:val="0"/>
              <w:spacing w:before="60" w:after="60" w:line="240" w:lineRule="auto"/>
              <w:jc w:val="center"/>
              <w:rPr>
                <w:del w:id="3477" w:author="Raphael Malyankar" w:date="2025-08-10T21:05:00Z" w16du:dateUtc="2025-08-11T04:05:00Z"/>
                <w:rFonts w:cs="Arial"/>
                <w:sz w:val="18"/>
                <w:szCs w:val="18"/>
              </w:rPr>
            </w:pPr>
            <w:del w:id="3478" w:author="Raphael Malyankar" w:date="2025-08-10T21:05:00Z" w16du:dateUtc="2025-08-11T04:05:00Z">
              <w:r w:rsidRPr="009063C9" w:rsidDel="00794F70">
                <w:rPr>
                  <w:sz w:val="18"/>
                  <w:szCs w:val="18"/>
                </w:rPr>
                <w:delText>11</w:delText>
              </w:r>
            </w:del>
          </w:p>
        </w:tc>
        <w:tc>
          <w:tcPr>
            <w:tcW w:w="3969" w:type="dxa"/>
            <w:vAlign w:val="center"/>
          </w:tcPr>
          <w:p w14:paraId="46E0C545" w14:textId="4C887324" w:rsidR="00F329BC" w:rsidRPr="009063C9" w:rsidDel="00794F70" w:rsidRDefault="00F329BC" w:rsidP="002843D4">
            <w:pPr>
              <w:snapToGrid w:val="0"/>
              <w:spacing w:before="60" w:after="60" w:line="240" w:lineRule="auto"/>
              <w:jc w:val="left"/>
              <w:rPr>
                <w:del w:id="3479" w:author="Raphael Malyankar" w:date="2025-08-10T21:05:00Z" w16du:dateUtc="2025-08-11T04:05:00Z"/>
                <w:rFonts w:cs="Arial"/>
                <w:sz w:val="18"/>
                <w:szCs w:val="18"/>
              </w:rPr>
            </w:pPr>
          </w:p>
        </w:tc>
      </w:tr>
      <w:tr w:rsidR="00F329BC" w:rsidRPr="009063C9" w:rsidDel="00794F70" w14:paraId="051FE525" w14:textId="48762328" w:rsidTr="00F329BC">
        <w:trPr>
          <w:trHeight w:val="305"/>
          <w:del w:id="3480" w:author="Raphael Malyankar" w:date="2025-08-10T21:05:00Z"/>
        </w:trPr>
        <w:tc>
          <w:tcPr>
            <w:tcW w:w="1276" w:type="dxa"/>
          </w:tcPr>
          <w:p w14:paraId="78C41AA3" w14:textId="4832D44B" w:rsidR="00F329BC" w:rsidRPr="009063C9" w:rsidDel="00794F70" w:rsidRDefault="00F329BC" w:rsidP="002754DA">
            <w:pPr>
              <w:snapToGrid w:val="0"/>
              <w:spacing w:before="60" w:after="60" w:line="240" w:lineRule="auto"/>
              <w:jc w:val="left"/>
              <w:rPr>
                <w:del w:id="3481" w:author="Raphael Malyankar" w:date="2025-08-10T21:05:00Z" w16du:dateUtc="2025-08-11T04:05:00Z"/>
                <w:rFonts w:cs="Arial"/>
                <w:sz w:val="18"/>
                <w:szCs w:val="18"/>
              </w:rPr>
            </w:pPr>
            <w:del w:id="3482" w:author="Raphael Malyankar" w:date="2025-08-10T21:05:00Z" w16du:dateUtc="2025-08-11T04:05:00Z">
              <w:r w:rsidRPr="009063C9" w:rsidDel="00794F70">
                <w:rPr>
                  <w:sz w:val="18"/>
                  <w:szCs w:val="18"/>
                </w:rPr>
                <w:delText>Value</w:delText>
              </w:r>
            </w:del>
          </w:p>
        </w:tc>
        <w:tc>
          <w:tcPr>
            <w:tcW w:w="3260" w:type="dxa"/>
            <w:vAlign w:val="center"/>
          </w:tcPr>
          <w:p w14:paraId="163ED77A" w14:textId="67791A3E" w:rsidR="00F329BC" w:rsidRPr="009063C9" w:rsidDel="00794F70" w:rsidRDefault="00F329BC" w:rsidP="00A63413">
            <w:pPr>
              <w:snapToGrid w:val="0"/>
              <w:spacing w:before="60" w:after="60" w:line="240" w:lineRule="auto"/>
              <w:jc w:val="left"/>
              <w:rPr>
                <w:del w:id="3483" w:author="Raphael Malyankar" w:date="2025-08-10T21:05:00Z" w16du:dateUtc="2025-08-11T04:05:00Z"/>
                <w:rFonts w:cs="Arial"/>
                <w:sz w:val="18"/>
                <w:szCs w:val="18"/>
              </w:rPr>
            </w:pPr>
            <w:del w:id="3484" w:author="Raphael Malyankar" w:date="2025-08-10T21:05:00Z" w16du:dateUtc="2025-08-11T04:05:00Z">
              <w:r w:rsidRPr="009063C9" w:rsidDel="00794F70">
                <w:rPr>
                  <w:rFonts w:cs="Arial"/>
                  <w:sz w:val="18"/>
                  <w:szCs w:val="18"/>
                </w:rPr>
                <w:delText>meanLowerLowWater</w:delText>
              </w:r>
            </w:del>
          </w:p>
        </w:tc>
        <w:tc>
          <w:tcPr>
            <w:tcW w:w="3402" w:type="dxa"/>
            <w:vAlign w:val="center"/>
          </w:tcPr>
          <w:p w14:paraId="03DD2B55" w14:textId="2BF0A0A1" w:rsidR="00F329BC" w:rsidRPr="009063C9" w:rsidDel="00794F70" w:rsidRDefault="00F329BC" w:rsidP="00A63413">
            <w:pPr>
              <w:snapToGrid w:val="0"/>
              <w:spacing w:before="60" w:after="60" w:line="240" w:lineRule="auto"/>
              <w:jc w:val="left"/>
              <w:rPr>
                <w:del w:id="3485" w:author="Raphael Malyankar" w:date="2025-08-10T21:05:00Z" w16du:dateUtc="2025-08-11T04:05:00Z"/>
                <w:rFonts w:cs="Arial"/>
                <w:sz w:val="18"/>
                <w:szCs w:val="18"/>
              </w:rPr>
            </w:pPr>
          </w:p>
        </w:tc>
        <w:tc>
          <w:tcPr>
            <w:tcW w:w="851" w:type="dxa"/>
          </w:tcPr>
          <w:p w14:paraId="56D3FE58" w14:textId="78CEEFE9" w:rsidR="00F329BC" w:rsidRPr="009063C9" w:rsidDel="00794F70" w:rsidRDefault="00F329BC" w:rsidP="00A63413">
            <w:pPr>
              <w:snapToGrid w:val="0"/>
              <w:spacing w:before="60" w:after="60" w:line="240" w:lineRule="auto"/>
              <w:jc w:val="center"/>
              <w:rPr>
                <w:del w:id="3486" w:author="Raphael Malyankar" w:date="2025-08-10T21:05:00Z" w16du:dateUtc="2025-08-11T04:05:00Z"/>
                <w:rFonts w:cs="Arial"/>
                <w:sz w:val="18"/>
                <w:szCs w:val="18"/>
              </w:rPr>
            </w:pPr>
            <w:del w:id="3487" w:author="Raphael Malyankar" w:date="2025-08-10T21:05:00Z" w16du:dateUtc="2025-08-11T04:05:00Z">
              <w:r w:rsidRPr="009063C9" w:rsidDel="00794F70">
                <w:rPr>
                  <w:sz w:val="18"/>
                  <w:szCs w:val="18"/>
                </w:rPr>
                <w:delText>12</w:delText>
              </w:r>
            </w:del>
          </w:p>
        </w:tc>
        <w:tc>
          <w:tcPr>
            <w:tcW w:w="3969" w:type="dxa"/>
            <w:vAlign w:val="center"/>
          </w:tcPr>
          <w:p w14:paraId="1DD16517" w14:textId="0A71BD41" w:rsidR="00F329BC" w:rsidRPr="009063C9" w:rsidDel="00794F70" w:rsidRDefault="00F329BC" w:rsidP="00A63413">
            <w:pPr>
              <w:snapToGrid w:val="0"/>
              <w:spacing w:before="60" w:after="60" w:line="240" w:lineRule="auto"/>
              <w:jc w:val="left"/>
              <w:rPr>
                <w:del w:id="3488" w:author="Raphael Malyankar" w:date="2025-08-10T21:05:00Z" w16du:dateUtc="2025-08-11T04:05:00Z"/>
                <w:rFonts w:cs="Arial"/>
                <w:sz w:val="18"/>
                <w:szCs w:val="18"/>
              </w:rPr>
            </w:pPr>
            <w:del w:id="3489" w:author="Raphael Malyankar" w:date="2025-08-10T21:05:00Z" w16du:dateUtc="2025-08-11T04:05:00Z">
              <w:r w:rsidRPr="009063C9" w:rsidDel="00794F70">
                <w:rPr>
                  <w:rFonts w:cs="Arial"/>
                  <w:sz w:val="18"/>
                  <w:szCs w:val="18"/>
                </w:rPr>
                <w:delText>(MLLW)</w:delText>
              </w:r>
            </w:del>
          </w:p>
        </w:tc>
      </w:tr>
      <w:tr w:rsidR="00F329BC" w:rsidRPr="009063C9" w:rsidDel="00794F70" w14:paraId="37A0708C" w14:textId="36F91605" w:rsidTr="00F329BC">
        <w:trPr>
          <w:trHeight w:val="305"/>
          <w:del w:id="3490" w:author="Raphael Malyankar" w:date="2025-08-10T21:05:00Z"/>
        </w:trPr>
        <w:tc>
          <w:tcPr>
            <w:tcW w:w="1276" w:type="dxa"/>
          </w:tcPr>
          <w:p w14:paraId="33A6825A" w14:textId="754310B3" w:rsidR="00F329BC" w:rsidRPr="009063C9" w:rsidDel="00794F70" w:rsidRDefault="00F329BC" w:rsidP="002754DA">
            <w:pPr>
              <w:snapToGrid w:val="0"/>
              <w:spacing w:before="60" w:after="60" w:line="240" w:lineRule="auto"/>
              <w:jc w:val="left"/>
              <w:rPr>
                <w:del w:id="3491" w:author="Raphael Malyankar" w:date="2025-08-10T21:05:00Z" w16du:dateUtc="2025-08-11T04:05:00Z"/>
                <w:rFonts w:cs="Arial"/>
                <w:sz w:val="18"/>
                <w:szCs w:val="18"/>
              </w:rPr>
            </w:pPr>
            <w:del w:id="3492" w:author="Raphael Malyankar" w:date="2025-08-10T21:05:00Z" w16du:dateUtc="2025-08-11T04:05:00Z">
              <w:r w:rsidRPr="009063C9" w:rsidDel="00794F70">
                <w:rPr>
                  <w:sz w:val="18"/>
                  <w:szCs w:val="18"/>
                </w:rPr>
                <w:delText>Value</w:delText>
              </w:r>
            </w:del>
          </w:p>
        </w:tc>
        <w:tc>
          <w:tcPr>
            <w:tcW w:w="3260" w:type="dxa"/>
            <w:vAlign w:val="center"/>
          </w:tcPr>
          <w:p w14:paraId="15E37C3B" w14:textId="65AA67F0" w:rsidR="00F329BC" w:rsidRPr="009063C9" w:rsidDel="00794F70" w:rsidRDefault="00F329BC" w:rsidP="00A63413">
            <w:pPr>
              <w:snapToGrid w:val="0"/>
              <w:spacing w:before="60" w:after="60" w:line="240" w:lineRule="auto"/>
              <w:jc w:val="left"/>
              <w:rPr>
                <w:del w:id="3493" w:author="Raphael Malyankar" w:date="2025-08-10T21:05:00Z" w16du:dateUtc="2025-08-11T04:05:00Z"/>
                <w:rFonts w:cs="Arial"/>
                <w:sz w:val="18"/>
                <w:szCs w:val="18"/>
              </w:rPr>
            </w:pPr>
            <w:del w:id="3494" w:author="Raphael Malyankar" w:date="2025-08-10T21:05:00Z" w16du:dateUtc="2025-08-11T04:05:00Z">
              <w:r w:rsidRPr="009063C9" w:rsidDel="00794F70">
                <w:rPr>
                  <w:rFonts w:cs="Arial"/>
                  <w:sz w:val="18"/>
                  <w:szCs w:val="18"/>
                </w:rPr>
                <w:delText>lowWater</w:delText>
              </w:r>
            </w:del>
          </w:p>
        </w:tc>
        <w:tc>
          <w:tcPr>
            <w:tcW w:w="3402" w:type="dxa"/>
            <w:vAlign w:val="center"/>
          </w:tcPr>
          <w:p w14:paraId="5321AC7D" w14:textId="556253A1" w:rsidR="00F329BC" w:rsidRPr="009063C9" w:rsidDel="00794F70" w:rsidRDefault="00F329BC" w:rsidP="00A63413">
            <w:pPr>
              <w:snapToGrid w:val="0"/>
              <w:spacing w:before="60" w:after="60" w:line="240" w:lineRule="auto"/>
              <w:jc w:val="left"/>
              <w:rPr>
                <w:del w:id="3495" w:author="Raphael Malyankar" w:date="2025-08-10T21:05:00Z" w16du:dateUtc="2025-08-11T04:05:00Z"/>
                <w:rFonts w:cs="Arial"/>
                <w:sz w:val="18"/>
                <w:szCs w:val="18"/>
              </w:rPr>
            </w:pPr>
          </w:p>
        </w:tc>
        <w:tc>
          <w:tcPr>
            <w:tcW w:w="851" w:type="dxa"/>
          </w:tcPr>
          <w:p w14:paraId="4DE31512" w14:textId="032424EF" w:rsidR="00F329BC" w:rsidRPr="009063C9" w:rsidDel="00794F70" w:rsidRDefault="00F329BC" w:rsidP="00A63413">
            <w:pPr>
              <w:snapToGrid w:val="0"/>
              <w:spacing w:before="60" w:after="60" w:line="240" w:lineRule="auto"/>
              <w:jc w:val="center"/>
              <w:rPr>
                <w:del w:id="3496" w:author="Raphael Malyankar" w:date="2025-08-10T21:05:00Z" w16du:dateUtc="2025-08-11T04:05:00Z"/>
                <w:rFonts w:cs="Arial"/>
                <w:sz w:val="18"/>
                <w:szCs w:val="18"/>
              </w:rPr>
            </w:pPr>
            <w:del w:id="3497" w:author="Raphael Malyankar" w:date="2025-08-10T21:05:00Z" w16du:dateUtc="2025-08-11T04:05:00Z">
              <w:r w:rsidRPr="009063C9" w:rsidDel="00794F70">
                <w:rPr>
                  <w:sz w:val="18"/>
                  <w:szCs w:val="18"/>
                </w:rPr>
                <w:delText>13</w:delText>
              </w:r>
            </w:del>
          </w:p>
        </w:tc>
        <w:tc>
          <w:tcPr>
            <w:tcW w:w="3969" w:type="dxa"/>
            <w:vAlign w:val="center"/>
          </w:tcPr>
          <w:p w14:paraId="1BAC2F54" w14:textId="2FF722A6" w:rsidR="00F329BC" w:rsidRPr="009063C9" w:rsidDel="00794F70" w:rsidRDefault="00F329BC" w:rsidP="00A63413">
            <w:pPr>
              <w:snapToGrid w:val="0"/>
              <w:spacing w:before="60" w:after="60" w:line="240" w:lineRule="auto"/>
              <w:jc w:val="left"/>
              <w:rPr>
                <w:del w:id="3498" w:author="Raphael Malyankar" w:date="2025-08-10T21:05:00Z" w16du:dateUtc="2025-08-11T04:05:00Z"/>
                <w:rFonts w:cs="Arial"/>
                <w:sz w:val="18"/>
                <w:szCs w:val="18"/>
              </w:rPr>
            </w:pPr>
            <w:del w:id="3499" w:author="Raphael Malyankar" w:date="2025-08-10T21:05:00Z" w16du:dateUtc="2025-08-11T04:05:00Z">
              <w:r w:rsidRPr="009063C9" w:rsidDel="00794F70">
                <w:rPr>
                  <w:rFonts w:cs="Arial"/>
                  <w:sz w:val="18"/>
                  <w:szCs w:val="18"/>
                </w:rPr>
                <w:delText>(LW)</w:delText>
              </w:r>
            </w:del>
          </w:p>
        </w:tc>
      </w:tr>
      <w:tr w:rsidR="00F329BC" w:rsidRPr="009063C9" w:rsidDel="00794F70" w14:paraId="1A28655E" w14:textId="23CD6AD5" w:rsidTr="00F329BC">
        <w:trPr>
          <w:trHeight w:val="305"/>
          <w:del w:id="3500" w:author="Raphael Malyankar" w:date="2025-08-10T21:05:00Z"/>
        </w:trPr>
        <w:tc>
          <w:tcPr>
            <w:tcW w:w="1276" w:type="dxa"/>
          </w:tcPr>
          <w:p w14:paraId="210A8C32" w14:textId="68C00630" w:rsidR="00F329BC" w:rsidRPr="009063C9" w:rsidDel="00794F70" w:rsidRDefault="00F329BC" w:rsidP="002754DA">
            <w:pPr>
              <w:snapToGrid w:val="0"/>
              <w:spacing w:before="60" w:after="60" w:line="240" w:lineRule="auto"/>
              <w:jc w:val="left"/>
              <w:rPr>
                <w:del w:id="3501" w:author="Raphael Malyankar" w:date="2025-08-10T21:05:00Z" w16du:dateUtc="2025-08-11T04:05:00Z"/>
                <w:rFonts w:cs="Arial"/>
                <w:sz w:val="18"/>
                <w:szCs w:val="18"/>
              </w:rPr>
            </w:pPr>
            <w:del w:id="3502" w:author="Raphael Malyankar" w:date="2025-08-10T21:05:00Z" w16du:dateUtc="2025-08-11T04:05:00Z">
              <w:r w:rsidRPr="009063C9" w:rsidDel="00794F70">
                <w:rPr>
                  <w:sz w:val="18"/>
                  <w:szCs w:val="18"/>
                </w:rPr>
                <w:delText>Value</w:delText>
              </w:r>
            </w:del>
          </w:p>
        </w:tc>
        <w:tc>
          <w:tcPr>
            <w:tcW w:w="3260" w:type="dxa"/>
            <w:vAlign w:val="center"/>
          </w:tcPr>
          <w:p w14:paraId="2CB10BC5" w14:textId="6D9DAC21" w:rsidR="00F329BC" w:rsidRPr="009063C9" w:rsidDel="00794F70" w:rsidRDefault="00F329BC" w:rsidP="00A63413">
            <w:pPr>
              <w:snapToGrid w:val="0"/>
              <w:spacing w:before="60" w:after="60" w:line="240" w:lineRule="auto"/>
              <w:jc w:val="left"/>
              <w:rPr>
                <w:del w:id="3503" w:author="Raphael Malyankar" w:date="2025-08-10T21:05:00Z" w16du:dateUtc="2025-08-11T04:05:00Z"/>
                <w:rFonts w:cs="Arial"/>
                <w:sz w:val="18"/>
                <w:szCs w:val="18"/>
              </w:rPr>
            </w:pPr>
            <w:del w:id="3504" w:author="Raphael Malyankar" w:date="2025-08-10T21:05:00Z" w16du:dateUtc="2025-08-11T04:05:00Z">
              <w:r w:rsidRPr="009063C9" w:rsidDel="00794F70">
                <w:rPr>
                  <w:rFonts w:cs="Arial"/>
                  <w:sz w:val="18"/>
                  <w:szCs w:val="18"/>
                </w:rPr>
                <w:delText>approximateMeanLowWater</w:delText>
              </w:r>
            </w:del>
          </w:p>
        </w:tc>
        <w:tc>
          <w:tcPr>
            <w:tcW w:w="3402" w:type="dxa"/>
            <w:vAlign w:val="center"/>
          </w:tcPr>
          <w:p w14:paraId="1F1D417C" w14:textId="54E14FEB" w:rsidR="00F329BC" w:rsidRPr="009063C9" w:rsidDel="00794F70" w:rsidRDefault="00F329BC" w:rsidP="00A63413">
            <w:pPr>
              <w:snapToGrid w:val="0"/>
              <w:spacing w:before="60" w:after="60" w:line="240" w:lineRule="auto"/>
              <w:jc w:val="left"/>
              <w:rPr>
                <w:del w:id="3505" w:author="Raphael Malyankar" w:date="2025-08-10T21:05:00Z" w16du:dateUtc="2025-08-11T04:05:00Z"/>
                <w:rFonts w:cs="Arial"/>
                <w:sz w:val="18"/>
                <w:szCs w:val="18"/>
              </w:rPr>
            </w:pPr>
          </w:p>
        </w:tc>
        <w:tc>
          <w:tcPr>
            <w:tcW w:w="851" w:type="dxa"/>
          </w:tcPr>
          <w:p w14:paraId="4065FF60" w14:textId="0DA10265" w:rsidR="00F329BC" w:rsidRPr="009063C9" w:rsidDel="00794F70" w:rsidRDefault="00F329BC" w:rsidP="00A63413">
            <w:pPr>
              <w:snapToGrid w:val="0"/>
              <w:spacing w:before="60" w:after="60" w:line="240" w:lineRule="auto"/>
              <w:jc w:val="center"/>
              <w:rPr>
                <w:del w:id="3506" w:author="Raphael Malyankar" w:date="2025-08-10T21:05:00Z" w16du:dateUtc="2025-08-11T04:05:00Z"/>
                <w:rFonts w:cs="Arial"/>
                <w:sz w:val="18"/>
                <w:szCs w:val="18"/>
              </w:rPr>
            </w:pPr>
            <w:del w:id="3507" w:author="Raphael Malyankar" w:date="2025-08-10T21:05:00Z" w16du:dateUtc="2025-08-11T04:05:00Z">
              <w:r w:rsidRPr="009063C9" w:rsidDel="00794F70">
                <w:rPr>
                  <w:sz w:val="18"/>
                  <w:szCs w:val="18"/>
                </w:rPr>
                <w:delText>14</w:delText>
              </w:r>
            </w:del>
          </w:p>
        </w:tc>
        <w:tc>
          <w:tcPr>
            <w:tcW w:w="3969" w:type="dxa"/>
            <w:vAlign w:val="center"/>
          </w:tcPr>
          <w:p w14:paraId="2402CABC" w14:textId="74E58287" w:rsidR="00F329BC" w:rsidRPr="009063C9" w:rsidDel="00794F70" w:rsidRDefault="00F329BC" w:rsidP="00A63413">
            <w:pPr>
              <w:snapToGrid w:val="0"/>
              <w:spacing w:before="60" w:after="60" w:line="240" w:lineRule="auto"/>
              <w:jc w:val="left"/>
              <w:rPr>
                <w:del w:id="3508" w:author="Raphael Malyankar" w:date="2025-08-10T21:05:00Z" w16du:dateUtc="2025-08-11T04:05:00Z"/>
                <w:rFonts w:cs="Arial"/>
                <w:sz w:val="18"/>
                <w:szCs w:val="18"/>
              </w:rPr>
            </w:pPr>
          </w:p>
        </w:tc>
      </w:tr>
      <w:tr w:rsidR="00F329BC" w:rsidRPr="009063C9" w:rsidDel="00794F70" w14:paraId="4290DDF3" w14:textId="77113942" w:rsidTr="00F329BC">
        <w:trPr>
          <w:trHeight w:val="305"/>
          <w:del w:id="3509" w:author="Raphael Malyankar" w:date="2025-08-10T21:05:00Z"/>
        </w:trPr>
        <w:tc>
          <w:tcPr>
            <w:tcW w:w="1276" w:type="dxa"/>
          </w:tcPr>
          <w:p w14:paraId="1AC57D2D" w14:textId="767A9F89" w:rsidR="00F329BC" w:rsidRPr="009063C9" w:rsidDel="00794F70" w:rsidRDefault="00F329BC" w:rsidP="002754DA">
            <w:pPr>
              <w:snapToGrid w:val="0"/>
              <w:spacing w:before="60" w:after="60" w:line="240" w:lineRule="auto"/>
              <w:jc w:val="left"/>
              <w:rPr>
                <w:del w:id="3510" w:author="Raphael Malyankar" w:date="2025-08-10T21:05:00Z" w16du:dateUtc="2025-08-11T04:05:00Z"/>
                <w:rFonts w:cs="Arial"/>
                <w:sz w:val="18"/>
                <w:szCs w:val="18"/>
              </w:rPr>
            </w:pPr>
            <w:del w:id="3511" w:author="Raphael Malyankar" w:date="2025-08-10T21:05:00Z" w16du:dateUtc="2025-08-11T04:05:00Z">
              <w:r w:rsidRPr="009063C9" w:rsidDel="00794F70">
                <w:rPr>
                  <w:sz w:val="18"/>
                  <w:szCs w:val="18"/>
                </w:rPr>
                <w:delText>Value</w:delText>
              </w:r>
            </w:del>
          </w:p>
        </w:tc>
        <w:tc>
          <w:tcPr>
            <w:tcW w:w="3260" w:type="dxa"/>
            <w:vAlign w:val="center"/>
          </w:tcPr>
          <w:p w14:paraId="255FD967" w14:textId="1B486FEB" w:rsidR="00F329BC" w:rsidRPr="009063C9" w:rsidDel="00794F70" w:rsidRDefault="00F329BC" w:rsidP="00A63413">
            <w:pPr>
              <w:snapToGrid w:val="0"/>
              <w:spacing w:before="60" w:after="60" w:line="240" w:lineRule="auto"/>
              <w:jc w:val="left"/>
              <w:rPr>
                <w:del w:id="3512" w:author="Raphael Malyankar" w:date="2025-08-10T21:05:00Z" w16du:dateUtc="2025-08-11T04:05:00Z"/>
                <w:rFonts w:cs="Arial"/>
                <w:sz w:val="18"/>
                <w:szCs w:val="18"/>
              </w:rPr>
            </w:pPr>
            <w:del w:id="3513" w:author="Raphael Malyankar" w:date="2025-08-10T21:05:00Z" w16du:dateUtc="2025-08-11T04:05:00Z">
              <w:r w:rsidRPr="009063C9" w:rsidDel="00794F70">
                <w:rPr>
                  <w:rFonts w:cs="Arial"/>
                  <w:sz w:val="18"/>
                  <w:szCs w:val="18"/>
                </w:rPr>
                <w:delText>approximateMeanLowerLowWater</w:delText>
              </w:r>
            </w:del>
          </w:p>
        </w:tc>
        <w:tc>
          <w:tcPr>
            <w:tcW w:w="3402" w:type="dxa"/>
            <w:vAlign w:val="center"/>
          </w:tcPr>
          <w:p w14:paraId="692404C7" w14:textId="44FA5034" w:rsidR="00F329BC" w:rsidRPr="009063C9" w:rsidDel="00794F70" w:rsidRDefault="00F329BC" w:rsidP="00A63413">
            <w:pPr>
              <w:snapToGrid w:val="0"/>
              <w:spacing w:before="60" w:after="60" w:line="240" w:lineRule="auto"/>
              <w:jc w:val="left"/>
              <w:rPr>
                <w:del w:id="3514" w:author="Raphael Malyankar" w:date="2025-08-10T21:05:00Z" w16du:dateUtc="2025-08-11T04:05:00Z"/>
                <w:rFonts w:cs="Arial"/>
                <w:sz w:val="18"/>
                <w:szCs w:val="18"/>
              </w:rPr>
            </w:pPr>
          </w:p>
        </w:tc>
        <w:tc>
          <w:tcPr>
            <w:tcW w:w="851" w:type="dxa"/>
          </w:tcPr>
          <w:p w14:paraId="25D8479F" w14:textId="2942A878" w:rsidR="00F329BC" w:rsidRPr="009063C9" w:rsidDel="00794F70" w:rsidRDefault="00F329BC" w:rsidP="00A63413">
            <w:pPr>
              <w:snapToGrid w:val="0"/>
              <w:spacing w:before="60" w:after="60" w:line="240" w:lineRule="auto"/>
              <w:jc w:val="center"/>
              <w:rPr>
                <w:del w:id="3515" w:author="Raphael Malyankar" w:date="2025-08-10T21:05:00Z" w16du:dateUtc="2025-08-11T04:05:00Z"/>
                <w:rFonts w:cs="Arial"/>
                <w:sz w:val="18"/>
                <w:szCs w:val="18"/>
              </w:rPr>
            </w:pPr>
            <w:del w:id="3516" w:author="Raphael Malyankar" w:date="2025-08-10T21:05:00Z" w16du:dateUtc="2025-08-11T04:05:00Z">
              <w:r w:rsidRPr="009063C9" w:rsidDel="00794F70">
                <w:rPr>
                  <w:sz w:val="18"/>
                  <w:szCs w:val="18"/>
                </w:rPr>
                <w:delText>15</w:delText>
              </w:r>
            </w:del>
          </w:p>
        </w:tc>
        <w:tc>
          <w:tcPr>
            <w:tcW w:w="3969" w:type="dxa"/>
            <w:vAlign w:val="center"/>
          </w:tcPr>
          <w:p w14:paraId="754065DE" w14:textId="7D45BA83" w:rsidR="00F329BC" w:rsidRPr="009063C9" w:rsidDel="00794F70" w:rsidRDefault="00F329BC" w:rsidP="00A63413">
            <w:pPr>
              <w:snapToGrid w:val="0"/>
              <w:spacing w:before="60" w:after="60" w:line="240" w:lineRule="auto"/>
              <w:jc w:val="left"/>
              <w:rPr>
                <w:del w:id="3517" w:author="Raphael Malyankar" w:date="2025-08-10T21:05:00Z" w16du:dateUtc="2025-08-11T04:05:00Z"/>
                <w:rFonts w:cs="Arial"/>
                <w:sz w:val="18"/>
                <w:szCs w:val="18"/>
              </w:rPr>
            </w:pPr>
          </w:p>
        </w:tc>
      </w:tr>
      <w:tr w:rsidR="00F329BC" w:rsidRPr="009063C9" w:rsidDel="00794F70" w14:paraId="0722B944" w14:textId="7C1505A2" w:rsidTr="00F329BC">
        <w:trPr>
          <w:trHeight w:val="305"/>
          <w:del w:id="3518" w:author="Raphael Malyankar" w:date="2025-08-10T21:05:00Z"/>
        </w:trPr>
        <w:tc>
          <w:tcPr>
            <w:tcW w:w="1276" w:type="dxa"/>
          </w:tcPr>
          <w:p w14:paraId="4A9F871F" w14:textId="131C485B" w:rsidR="00F329BC" w:rsidRPr="009063C9" w:rsidDel="00794F70" w:rsidRDefault="00F329BC" w:rsidP="002754DA">
            <w:pPr>
              <w:snapToGrid w:val="0"/>
              <w:spacing w:before="60" w:after="60" w:line="240" w:lineRule="auto"/>
              <w:jc w:val="left"/>
              <w:rPr>
                <w:del w:id="3519" w:author="Raphael Malyankar" w:date="2025-08-10T21:05:00Z" w16du:dateUtc="2025-08-11T04:05:00Z"/>
                <w:rFonts w:cs="Arial"/>
                <w:sz w:val="18"/>
                <w:szCs w:val="18"/>
              </w:rPr>
            </w:pPr>
            <w:del w:id="3520" w:author="Raphael Malyankar" w:date="2025-08-10T21:05:00Z" w16du:dateUtc="2025-08-11T04:05:00Z">
              <w:r w:rsidRPr="009063C9" w:rsidDel="00794F70">
                <w:rPr>
                  <w:sz w:val="18"/>
                  <w:szCs w:val="18"/>
                </w:rPr>
                <w:delText>Value</w:delText>
              </w:r>
            </w:del>
          </w:p>
        </w:tc>
        <w:tc>
          <w:tcPr>
            <w:tcW w:w="3260" w:type="dxa"/>
            <w:vAlign w:val="center"/>
          </w:tcPr>
          <w:p w14:paraId="650F93EA" w14:textId="7A3CF820" w:rsidR="00F329BC" w:rsidRPr="009063C9" w:rsidDel="00794F70" w:rsidRDefault="00F329BC" w:rsidP="00381437">
            <w:pPr>
              <w:snapToGrid w:val="0"/>
              <w:spacing w:before="60" w:after="60" w:line="240" w:lineRule="auto"/>
              <w:jc w:val="left"/>
              <w:rPr>
                <w:del w:id="3521" w:author="Raphael Malyankar" w:date="2025-08-10T21:05:00Z" w16du:dateUtc="2025-08-11T04:05:00Z"/>
                <w:rFonts w:cs="Arial"/>
                <w:sz w:val="18"/>
                <w:szCs w:val="18"/>
              </w:rPr>
            </w:pPr>
            <w:del w:id="3522" w:author="Raphael Malyankar" w:date="2025-08-10T21:05:00Z" w16du:dateUtc="2025-08-11T04:05:00Z">
              <w:r w:rsidRPr="009063C9" w:rsidDel="00794F70">
                <w:rPr>
                  <w:rFonts w:cs="Arial"/>
                  <w:sz w:val="18"/>
                  <w:szCs w:val="18"/>
                </w:rPr>
                <w:delText>meanHighWater</w:delText>
              </w:r>
            </w:del>
          </w:p>
        </w:tc>
        <w:tc>
          <w:tcPr>
            <w:tcW w:w="3402" w:type="dxa"/>
            <w:vAlign w:val="center"/>
          </w:tcPr>
          <w:p w14:paraId="21AA682D" w14:textId="1007CA35" w:rsidR="00F329BC" w:rsidRPr="009063C9" w:rsidDel="00794F70" w:rsidRDefault="00F329BC" w:rsidP="00381437">
            <w:pPr>
              <w:snapToGrid w:val="0"/>
              <w:spacing w:before="60" w:after="60" w:line="240" w:lineRule="auto"/>
              <w:jc w:val="left"/>
              <w:rPr>
                <w:del w:id="3523" w:author="Raphael Malyankar" w:date="2025-08-10T21:05:00Z" w16du:dateUtc="2025-08-11T04:05:00Z"/>
                <w:rFonts w:cs="Arial"/>
                <w:sz w:val="18"/>
                <w:szCs w:val="18"/>
              </w:rPr>
            </w:pPr>
          </w:p>
        </w:tc>
        <w:tc>
          <w:tcPr>
            <w:tcW w:w="851" w:type="dxa"/>
          </w:tcPr>
          <w:p w14:paraId="216B5CF8" w14:textId="0C575B98" w:rsidR="00F329BC" w:rsidRPr="009063C9" w:rsidDel="00794F70" w:rsidRDefault="00F329BC" w:rsidP="00381437">
            <w:pPr>
              <w:snapToGrid w:val="0"/>
              <w:spacing w:before="60" w:after="60" w:line="240" w:lineRule="auto"/>
              <w:jc w:val="center"/>
              <w:rPr>
                <w:del w:id="3524" w:author="Raphael Malyankar" w:date="2025-08-10T21:05:00Z" w16du:dateUtc="2025-08-11T04:05:00Z"/>
                <w:rFonts w:cs="Arial"/>
                <w:sz w:val="18"/>
                <w:szCs w:val="18"/>
              </w:rPr>
            </w:pPr>
            <w:del w:id="3525" w:author="Raphael Malyankar" w:date="2025-08-10T21:05:00Z" w16du:dateUtc="2025-08-11T04:05:00Z">
              <w:r w:rsidRPr="009063C9" w:rsidDel="00794F70">
                <w:rPr>
                  <w:sz w:val="18"/>
                  <w:szCs w:val="18"/>
                </w:rPr>
                <w:delText>16</w:delText>
              </w:r>
            </w:del>
          </w:p>
        </w:tc>
        <w:tc>
          <w:tcPr>
            <w:tcW w:w="3969" w:type="dxa"/>
            <w:vAlign w:val="center"/>
          </w:tcPr>
          <w:p w14:paraId="2EDA48AC" w14:textId="505C32C8" w:rsidR="00F329BC" w:rsidRPr="009063C9" w:rsidDel="00794F70" w:rsidRDefault="00F329BC" w:rsidP="00381437">
            <w:pPr>
              <w:snapToGrid w:val="0"/>
              <w:spacing w:before="60" w:after="60" w:line="240" w:lineRule="auto"/>
              <w:jc w:val="left"/>
              <w:rPr>
                <w:del w:id="3526" w:author="Raphael Malyankar" w:date="2025-08-10T21:05:00Z" w16du:dateUtc="2025-08-11T04:05:00Z"/>
                <w:rFonts w:cs="Arial"/>
                <w:sz w:val="18"/>
                <w:szCs w:val="18"/>
              </w:rPr>
            </w:pPr>
            <w:del w:id="3527" w:author="Raphael Malyankar" w:date="2025-08-10T21:05:00Z" w16du:dateUtc="2025-08-11T04:05:00Z">
              <w:r w:rsidRPr="009063C9" w:rsidDel="00794F70">
                <w:rPr>
                  <w:rFonts w:cs="Arial"/>
                  <w:sz w:val="18"/>
                  <w:szCs w:val="18"/>
                </w:rPr>
                <w:delText>(MHW)</w:delText>
              </w:r>
            </w:del>
          </w:p>
        </w:tc>
      </w:tr>
      <w:tr w:rsidR="009063C9" w:rsidRPr="009063C9" w:rsidDel="00794F70" w14:paraId="34D0294E" w14:textId="0FCBD2AE" w:rsidTr="00F329BC">
        <w:trPr>
          <w:trHeight w:val="305"/>
          <w:del w:id="3528" w:author="Raphael Malyankar" w:date="2025-08-10T21:05:00Z"/>
        </w:trPr>
        <w:tc>
          <w:tcPr>
            <w:tcW w:w="1276" w:type="dxa"/>
          </w:tcPr>
          <w:p w14:paraId="5A2A23D1" w14:textId="2C080640" w:rsidR="00F329BC" w:rsidRPr="009063C9" w:rsidDel="00794F70" w:rsidRDefault="00F329BC" w:rsidP="002754DA">
            <w:pPr>
              <w:snapToGrid w:val="0"/>
              <w:spacing w:before="60" w:after="60" w:line="240" w:lineRule="auto"/>
              <w:jc w:val="left"/>
              <w:rPr>
                <w:del w:id="3529" w:author="Raphael Malyankar" w:date="2025-08-10T21:05:00Z" w16du:dateUtc="2025-08-11T04:05:00Z"/>
                <w:rFonts w:cs="Arial"/>
                <w:sz w:val="18"/>
                <w:szCs w:val="18"/>
              </w:rPr>
            </w:pPr>
            <w:del w:id="3530" w:author="Raphael Malyankar" w:date="2025-08-10T21:05:00Z" w16du:dateUtc="2025-08-11T04:05:00Z">
              <w:r w:rsidRPr="009063C9" w:rsidDel="00794F70">
                <w:rPr>
                  <w:sz w:val="18"/>
                  <w:szCs w:val="18"/>
                </w:rPr>
                <w:delText>Value</w:delText>
              </w:r>
            </w:del>
          </w:p>
        </w:tc>
        <w:tc>
          <w:tcPr>
            <w:tcW w:w="3260" w:type="dxa"/>
            <w:vAlign w:val="center"/>
          </w:tcPr>
          <w:p w14:paraId="1DACF905" w14:textId="3F142E66" w:rsidR="00F329BC" w:rsidRPr="009063C9" w:rsidDel="00794F70" w:rsidRDefault="00F329BC" w:rsidP="00381437">
            <w:pPr>
              <w:snapToGrid w:val="0"/>
              <w:spacing w:before="60" w:after="60" w:line="240" w:lineRule="auto"/>
              <w:jc w:val="left"/>
              <w:rPr>
                <w:del w:id="3531" w:author="Raphael Malyankar" w:date="2025-08-10T21:05:00Z" w16du:dateUtc="2025-08-11T04:05:00Z"/>
                <w:rFonts w:cs="Arial"/>
                <w:sz w:val="18"/>
                <w:szCs w:val="18"/>
              </w:rPr>
            </w:pPr>
            <w:del w:id="3532" w:author="Raphael Malyankar" w:date="2025-08-10T21:05:00Z" w16du:dateUtc="2025-08-11T04:05:00Z">
              <w:r w:rsidRPr="009063C9" w:rsidDel="00794F70">
                <w:rPr>
                  <w:rFonts w:cs="Arial"/>
                  <w:sz w:val="18"/>
                  <w:szCs w:val="18"/>
                </w:rPr>
                <w:delText>meanHighWaterSprings</w:delText>
              </w:r>
            </w:del>
          </w:p>
        </w:tc>
        <w:tc>
          <w:tcPr>
            <w:tcW w:w="3402" w:type="dxa"/>
            <w:vAlign w:val="center"/>
          </w:tcPr>
          <w:p w14:paraId="0FDA0478" w14:textId="0444DD2B" w:rsidR="00F329BC" w:rsidRPr="009063C9" w:rsidDel="00794F70" w:rsidRDefault="00F329BC" w:rsidP="00381437">
            <w:pPr>
              <w:snapToGrid w:val="0"/>
              <w:spacing w:before="60" w:after="60" w:line="240" w:lineRule="auto"/>
              <w:jc w:val="left"/>
              <w:rPr>
                <w:del w:id="3533" w:author="Raphael Malyankar" w:date="2025-08-10T21:05:00Z" w16du:dateUtc="2025-08-11T04:05:00Z"/>
                <w:rFonts w:cs="Arial"/>
                <w:sz w:val="18"/>
                <w:szCs w:val="18"/>
              </w:rPr>
            </w:pPr>
          </w:p>
        </w:tc>
        <w:tc>
          <w:tcPr>
            <w:tcW w:w="851" w:type="dxa"/>
          </w:tcPr>
          <w:p w14:paraId="39EA264B" w14:textId="5D8C7D71" w:rsidR="00F329BC" w:rsidRPr="009063C9" w:rsidDel="00794F70" w:rsidRDefault="00F329BC" w:rsidP="00381437">
            <w:pPr>
              <w:snapToGrid w:val="0"/>
              <w:spacing w:before="60" w:after="60" w:line="240" w:lineRule="auto"/>
              <w:jc w:val="center"/>
              <w:rPr>
                <w:del w:id="3534" w:author="Raphael Malyankar" w:date="2025-08-10T21:05:00Z" w16du:dateUtc="2025-08-11T04:05:00Z"/>
                <w:rFonts w:cs="Arial"/>
                <w:sz w:val="18"/>
                <w:szCs w:val="18"/>
              </w:rPr>
            </w:pPr>
            <w:del w:id="3535" w:author="Raphael Malyankar" w:date="2025-08-10T21:05:00Z" w16du:dateUtc="2025-08-11T04:05:00Z">
              <w:r w:rsidRPr="009063C9" w:rsidDel="00794F70">
                <w:rPr>
                  <w:sz w:val="18"/>
                  <w:szCs w:val="18"/>
                </w:rPr>
                <w:delText>17</w:delText>
              </w:r>
            </w:del>
          </w:p>
        </w:tc>
        <w:tc>
          <w:tcPr>
            <w:tcW w:w="3969" w:type="dxa"/>
            <w:vAlign w:val="center"/>
          </w:tcPr>
          <w:p w14:paraId="66CBD5A6" w14:textId="50BD78B0" w:rsidR="00F329BC" w:rsidRPr="009063C9" w:rsidDel="00794F70" w:rsidRDefault="00F329BC" w:rsidP="009063C9">
            <w:pPr>
              <w:snapToGrid w:val="0"/>
              <w:spacing w:before="60" w:after="60" w:line="240" w:lineRule="auto"/>
              <w:jc w:val="left"/>
              <w:rPr>
                <w:del w:id="3536" w:author="Raphael Malyankar" w:date="2025-08-10T21:05:00Z" w16du:dateUtc="2025-08-11T04:05:00Z"/>
                <w:rFonts w:cs="Arial"/>
                <w:sz w:val="18"/>
                <w:szCs w:val="18"/>
              </w:rPr>
            </w:pPr>
            <w:del w:id="3537" w:author="Raphael Malyankar" w:date="2025-08-10T21:05:00Z" w16du:dateUtc="2025-08-11T04:05:00Z">
              <w:r w:rsidRPr="009063C9" w:rsidDel="00794F70">
                <w:rPr>
                  <w:rFonts w:cs="Arial"/>
                  <w:sz w:val="18"/>
                  <w:szCs w:val="18"/>
                </w:rPr>
                <w:delText>(MHWS)</w:delText>
              </w:r>
            </w:del>
          </w:p>
        </w:tc>
      </w:tr>
      <w:tr w:rsidR="009063C9" w:rsidRPr="009063C9" w:rsidDel="00794F70" w14:paraId="5EBE9C0D" w14:textId="74EC6688" w:rsidTr="00F329BC">
        <w:trPr>
          <w:trHeight w:val="305"/>
          <w:del w:id="3538" w:author="Raphael Malyankar" w:date="2025-08-10T21:05:00Z"/>
        </w:trPr>
        <w:tc>
          <w:tcPr>
            <w:tcW w:w="1276" w:type="dxa"/>
          </w:tcPr>
          <w:p w14:paraId="30CD73AC" w14:textId="488223CF" w:rsidR="00F329BC" w:rsidRPr="009063C9" w:rsidDel="00794F70" w:rsidRDefault="00F329BC" w:rsidP="002754DA">
            <w:pPr>
              <w:snapToGrid w:val="0"/>
              <w:spacing w:before="60" w:after="60" w:line="240" w:lineRule="auto"/>
              <w:jc w:val="left"/>
              <w:rPr>
                <w:del w:id="3539" w:author="Raphael Malyankar" w:date="2025-08-10T21:05:00Z" w16du:dateUtc="2025-08-11T04:05:00Z"/>
                <w:rFonts w:cs="Arial"/>
                <w:sz w:val="18"/>
                <w:szCs w:val="18"/>
              </w:rPr>
            </w:pPr>
            <w:del w:id="3540" w:author="Raphael Malyankar" w:date="2025-08-10T21:05:00Z" w16du:dateUtc="2025-08-11T04:05:00Z">
              <w:r w:rsidRPr="009063C9" w:rsidDel="00794F70">
                <w:rPr>
                  <w:sz w:val="18"/>
                  <w:szCs w:val="18"/>
                </w:rPr>
                <w:delText>Value</w:delText>
              </w:r>
            </w:del>
          </w:p>
        </w:tc>
        <w:tc>
          <w:tcPr>
            <w:tcW w:w="3260" w:type="dxa"/>
            <w:vAlign w:val="center"/>
          </w:tcPr>
          <w:p w14:paraId="54DB5B42" w14:textId="1B0BBB98" w:rsidR="00F329BC" w:rsidRPr="009063C9" w:rsidDel="00794F70" w:rsidRDefault="00F329BC" w:rsidP="009063C9">
            <w:pPr>
              <w:snapToGrid w:val="0"/>
              <w:spacing w:before="60" w:after="60" w:line="240" w:lineRule="auto"/>
              <w:jc w:val="left"/>
              <w:rPr>
                <w:del w:id="3541" w:author="Raphael Malyankar" w:date="2025-08-10T21:05:00Z" w16du:dateUtc="2025-08-11T04:05:00Z"/>
                <w:rFonts w:cs="Arial"/>
                <w:sz w:val="18"/>
                <w:szCs w:val="18"/>
              </w:rPr>
            </w:pPr>
            <w:del w:id="3542" w:author="Raphael Malyankar" w:date="2025-08-10T21:05:00Z" w16du:dateUtc="2025-08-11T04:05:00Z">
              <w:r w:rsidRPr="009063C9" w:rsidDel="00794F70">
                <w:rPr>
                  <w:rFonts w:cs="Arial"/>
                  <w:sz w:val="18"/>
                  <w:szCs w:val="18"/>
                </w:rPr>
                <w:delText>highWater</w:delText>
              </w:r>
            </w:del>
          </w:p>
        </w:tc>
        <w:tc>
          <w:tcPr>
            <w:tcW w:w="3402" w:type="dxa"/>
            <w:vAlign w:val="center"/>
          </w:tcPr>
          <w:p w14:paraId="7E48E1A4" w14:textId="2C28711D" w:rsidR="00F329BC" w:rsidRPr="009063C9" w:rsidDel="00794F70" w:rsidRDefault="00F329BC" w:rsidP="009063C9">
            <w:pPr>
              <w:snapToGrid w:val="0"/>
              <w:spacing w:before="60" w:after="60" w:line="240" w:lineRule="auto"/>
              <w:jc w:val="left"/>
              <w:rPr>
                <w:del w:id="3543" w:author="Raphael Malyankar" w:date="2025-08-10T21:05:00Z" w16du:dateUtc="2025-08-11T04:05:00Z"/>
                <w:rFonts w:cs="Arial"/>
                <w:sz w:val="18"/>
                <w:szCs w:val="18"/>
              </w:rPr>
            </w:pPr>
          </w:p>
        </w:tc>
        <w:tc>
          <w:tcPr>
            <w:tcW w:w="851" w:type="dxa"/>
          </w:tcPr>
          <w:p w14:paraId="4D055BA5" w14:textId="52A0E6CE" w:rsidR="00F329BC" w:rsidRPr="009063C9" w:rsidDel="00794F70" w:rsidRDefault="00F329BC" w:rsidP="009063C9">
            <w:pPr>
              <w:snapToGrid w:val="0"/>
              <w:spacing w:before="60" w:after="60" w:line="240" w:lineRule="auto"/>
              <w:jc w:val="center"/>
              <w:rPr>
                <w:del w:id="3544" w:author="Raphael Malyankar" w:date="2025-08-10T21:05:00Z" w16du:dateUtc="2025-08-11T04:05:00Z"/>
                <w:rFonts w:cs="Arial"/>
                <w:sz w:val="18"/>
                <w:szCs w:val="18"/>
              </w:rPr>
            </w:pPr>
            <w:del w:id="3545" w:author="Raphael Malyankar" w:date="2025-08-10T21:05:00Z" w16du:dateUtc="2025-08-11T04:05:00Z">
              <w:r w:rsidRPr="009063C9" w:rsidDel="00794F70">
                <w:rPr>
                  <w:sz w:val="18"/>
                  <w:szCs w:val="18"/>
                </w:rPr>
                <w:delText>18</w:delText>
              </w:r>
            </w:del>
          </w:p>
        </w:tc>
        <w:tc>
          <w:tcPr>
            <w:tcW w:w="3969" w:type="dxa"/>
            <w:vAlign w:val="center"/>
          </w:tcPr>
          <w:p w14:paraId="6199A793" w14:textId="3F4C808D" w:rsidR="00F329BC" w:rsidRPr="009063C9" w:rsidDel="00794F70" w:rsidRDefault="00F329BC" w:rsidP="009063C9">
            <w:pPr>
              <w:snapToGrid w:val="0"/>
              <w:spacing w:before="60" w:after="60" w:line="240" w:lineRule="auto"/>
              <w:jc w:val="left"/>
              <w:rPr>
                <w:del w:id="3546" w:author="Raphael Malyankar" w:date="2025-08-10T21:05:00Z" w16du:dateUtc="2025-08-11T04:05:00Z"/>
                <w:rFonts w:cs="Arial"/>
                <w:sz w:val="18"/>
                <w:szCs w:val="18"/>
              </w:rPr>
            </w:pPr>
            <w:del w:id="3547" w:author="Raphael Malyankar" w:date="2025-08-10T21:05:00Z" w16du:dateUtc="2025-08-11T04:05:00Z">
              <w:r w:rsidRPr="009063C9" w:rsidDel="00794F70">
                <w:rPr>
                  <w:rFonts w:cs="Arial"/>
                  <w:sz w:val="18"/>
                  <w:szCs w:val="18"/>
                </w:rPr>
                <w:delText>(HW)</w:delText>
              </w:r>
            </w:del>
          </w:p>
        </w:tc>
      </w:tr>
      <w:tr w:rsidR="009063C9" w:rsidRPr="009063C9" w:rsidDel="00794F70" w14:paraId="74B17AE3" w14:textId="63D4BBF9" w:rsidTr="00F329BC">
        <w:trPr>
          <w:trHeight w:val="305"/>
          <w:del w:id="3548" w:author="Raphael Malyankar" w:date="2025-08-10T21:05:00Z"/>
        </w:trPr>
        <w:tc>
          <w:tcPr>
            <w:tcW w:w="1276" w:type="dxa"/>
          </w:tcPr>
          <w:p w14:paraId="51757CE8" w14:textId="57611EC4" w:rsidR="00F329BC" w:rsidRPr="009063C9" w:rsidDel="00794F70" w:rsidRDefault="00F329BC" w:rsidP="002754DA">
            <w:pPr>
              <w:snapToGrid w:val="0"/>
              <w:spacing w:before="60" w:after="60" w:line="240" w:lineRule="auto"/>
              <w:jc w:val="left"/>
              <w:rPr>
                <w:del w:id="3549" w:author="Raphael Malyankar" w:date="2025-08-10T21:05:00Z" w16du:dateUtc="2025-08-11T04:05:00Z"/>
                <w:rFonts w:cs="Arial"/>
                <w:sz w:val="18"/>
                <w:szCs w:val="18"/>
              </w:rPr>
            </w:pPr>
            <w:del w:id="3550" w:author="Raphael Malyankar" w:date="2025-08-10T21:05:00Z" w16du:dateUtc="2025-08-11T04:05:00Z">
              <w:r w:rsidRPr="009063C9" w:rsidDel="00794F70">
                <w:rPr>
                  <w:sz w:val="18"/>
                  <w:szCs w:val="18"/>
                </w:rPr>
                <w:delText>Value</w:delText>
              </w:r>
            </w:del>
          </w:p>
        </w:tc>
        <w:tc>
          <w:tcPr>
            <w:tcW w:w="3260" w:type="dxa"/>
            <w:vAlign w:val="center"/>
          </w:tcPr>
          <w:p w14:paraId="2345B67C" w14:textId="6F8C4BCB" w:rsidR="00F329BC" w:rsidRPr="009063C9" w:rsidDel="00794F70" w:rsidRDefault="00F329BC" w:rsidP="009063C9">
            <w:pPr>
              <w:snapToGrid w:val="0"/>
              <w:spacing w:before="60" w:after="60" w:line="240" w:lineRule="auto"/>
              <w:jc w:val="left"/>
              <w:rPr>
                <w:del w:id="3551" w:author="Raphael Malyankar" w:date="2025-08-10T21:05:00Z" w16du:dateUtc="2025-08-11T04:05:00Z"/>
                <w:rFonts w:cs="Arial"/>
                <w:sz w:val="18"/>
                <w:szCs w:val="18"/>
              </w:rPr>
            </w:pPr>
            <w:del w:id="3552" w:author="Raphael Malyankar" w:date="2025-08-10T21:05:00Z" w16du:dateUtc="2025-08-11T04:05:00Z">
              <w:r w:rsidRPr="009063C9" w:rsidDel="00794F70">
                <w:rPr>
                  <w:rFonts w:cs="Arial"/>
                  <w:sz w:val="18"/>
                  <w:szCs w:val="18"/>
                </w:rPr>
                <w:delText>approximateMeanSeaLevel</w:delText>
              </w:r>
            </w:del>
          </w:p>
        </w:tc>
        <w:tc>
          <w:tcPr>
            <w:tcW w:w="3402" w:type="dxa"/>
            <w:vAlign w:val="center"/>
          </w:tcPr>
          <w:p w14:paraId="44768398" w14:textId="74449CEF" w:rsidR="00F329BC" w:rsidRPr="009063C9" w:rsidDel="00794F70" w:rsidRDefault="00F329BC" w:rsidP="009063C9">
            <w:pPr>
              <w:snapToGrid w:val="0"/>
              <w:spacing w:before="60" w:after="60" w:line="240" w:lineRule="auto"/>
              <w:jc w:val="left"/>
              <w:rPr>
                <w:del w:id="3553" w:author="Raphael Malyankar" w:date="2025-08-10T21:05:00Z" w16du:dateUtc="2025-08-11T04:05:00Z"/>
                <w:rFonts w:cs="Arial"/>
                <w:sz w:val="18"/>
                <w:szCs w:val="18"/>
              </w:rPr>
            </w:pPr>
          </w:p>
        </w:tc>
        <w:tc>
          <w:tcPr>
            <w:tcW w:w="851" w:type="dxa"/>
          </w:tcPr>
          <w:p w14:paraId="11A3422D" w14:textId="0ED1D331" w:rsidR="00F329BC" w:rsidRPr="009063C9" w:rsidDel="00794F70" w:rsidRDefault="00F329BC" w:rsidP="009063C9">
            <w:pPr>
              <w:snapToGrid w:val="0"/>
              <w:spacing w:before="60" w:after="60" w:line="240" w:lineRule="auto"/>
              <w:jc w:val="center"/>
              <w:rPr>
                <w:del w:id="3554" w:author="Raphael Malyankar" w:date="2025-08-10T21:05:00Z" w16du:dateUtc="2025-08-11T04:05:00Z"/>
                <w:rFonts w:cs="Arial"/>
                <w:sz w:val="18"/>
                <w:szCs w:val="18"/>
              </w:rPr>
            </w:pPr>
            <w:del w:id="3555" w:author="Raphael Malyankar" w:date="2025-08-10T21:05:00Z" w16du:dateUtc="2025-08-11T04:05:00Z">
              <w:r w:rsidRPr="009063C9" w:rsidDel="00794F70">
                <w:rPr>
                  <w:sz w:val="18"/>
                  <w:szCs w:val="18"/>
                </w:rPr>
                <w:delText>19</w:delText>
              </w:r>
            </w:del>
          </w:p>
        </w:tc>
        <w:tc>
          <w:tcPr>
            <w:tcW w:w="3969" w:type="dxa"/>
            <w:vAlign w:val="center"/>
          </w:tcPr>
          <w:p w14:paraId="3F2E77AA" w14:textId="229FB44D" w:rsidR="00F329BC" w:rsidRPr="009063C9" w:rsidDel="00794F70" w:rsidRDefault="00F329BC" w:rsidP="009063C9">
            <w:pPr>
              <w:snapToGrid w:val="0"/>
              <w:spacing w:before="60" w:after="60" w:line="240" w:lineRule="auto"/>
              <w:jc w:val="left"/>
              <w:rPr>
                <w:del w:id="3556" w:author="Raphael Malyankar" w:date="2025-08-10T21:05:00Z" w16du:dateUtc="2025-08-11T04:05:00Z"/>
                <w:rFonts w:cs="Arial"/>
                <w:sz w:val="18"/>
                <w:szCs w:val="18"/>
              </w:rPr>
            </w:pPr>
          </w:p>
        </w:tc>
      </w:tr>
      <w:tr w:rsidR="009063C9" w:rsidRPr="009063C9" w:rsidDel="00794F70" w14:paraId="6AD2B3EE" w14:textId="6C45A103" w:rsidTr="00F329BC">
        <w:trPr>
          <w:trHeight w:val="305"/>
          <w:del w:id="3557" w:author="Raphael Malyankar" w:date="2025-08-10T21:05:00Z"/>
        </w:trPr>
        <w:tc>
          <w:tcPr>
            <w:tcW w:w="1276" w:type="dxa"/>
          </w:tcPr>
          <w:p w14:paraId="57C45744" w14:textId="6424A476" w:rsidR="00F329BC" w:rsidRPr="009063C9" w:rsidDel="00794F70" w:rsidRDefault="00F329BC" w:rsidP="002754DA">
            <w:pPr>
              <w:snapToGrid w:val="0"/>
              <w:spacing w:before="60" w:after="60" w:line="240" w:lineRule="auto"/>
              <w:jc w:val="left"/>
              <w:rPr>
                <w:del w:id="3558" w:author="Raphael Malyankar" w:date="2025-08-10T21:05:00Z" w16du:dateUtc="2025-08-11T04:05:00Z"/>
                <w:rFonts w:cs="Arial"/>
                <w:sz w:val="18"/>
                <w:szCs w:val="18"/>
              </w:rPr>
            </w:pPr>
            <w:del w:id="3559" w:author="Raphael Malyankar" w:date="2025-08-10T21:05:00Z" w16du:dateUtc="2025-08-11T04:05:00Z">
              <w:r w:rsidRPr="009063C9" w:rsidDel="00794F70">
                <w:rPr>
                  <w:sz w:val="18"/>
                  <w:szCs w:val="18"/>
                </w:rPr>
                <w:delText>Value</w:delText>
              </w:r>
            </w:del>
          </w:p>
        </w:tc>
        <w:tc>
          <w:tcPr>
            <w:tcW w:w="3260" w:type="dxa"/>
            <w:vAlign w:val="center"/>
          </w:tcPr>
          <w:p w14:paraId="2254AED6" w14:textId="082E1315" w:rsidR="00F329BC" w:rsidRPr="009063C9" w:rsidDel="00794F70" w:rsidRDefault="00F329BC" w:rsidP="009063C9">
            <w:pPr>
              <w:snapToGrid w:val="0"/>
              <w:spacing w:before="60" w:after="60" w:line="240" w:lineRule="auto"/>
              <w:jc w:val="left"/>
              <w:rPr>
                <w:del w:id="3560" w:author="Raphael Malyankar" w:date="2025-08-10T21:05:00Z" w16du:dateUtc="2025-08-11T04:05:00Z"/>
                <w:rFonts w:cs="Arial"/>
                <w:sz w:val="18"/>
                <w:szCs w:val="18"/>
              </w:rPr>
            </w:pPr>
            <w:del w:id="3561" w:author="Raphael Malyankar" w:date="2025-08-10T21:05:00Z" w16du:dateUtc="2025-08-11T04:05:00Z">
              <w:r w:rsidRPr="009063C9" w:rsidDel="00794F70">
                <w:rPr>
                  <w:rFonts w:cs="Arial"/>
                  <w:sz w:val="18"/>
                  <w:szCs w:val="18"/>
                </w:rPr>
                <w:delText>highWaterSprings</w:delText>
              </w:r>
            </w:del>
          </w:p>
        </w:tc>
        <w:tc>
          <w:tcPr>
            <w:tcW w:w="3402" w:type="dxa"/>
            <w:vAlign w:val="center"/>
          </w:tcPr>
          <w:p w14:paraId="25C40722" w14:textId="6A9ECF63" w:rsidR="00F329BC" w:rsidRPr="009063C9" w:rsidDel="00794F70" w:rsidRDefault="00F329BC" w:rsidP="009063C9">
            <w:pPr>
              <w:snapToGrid w:val="0"/>
              <w:spacing w:before="60" w:after="60" w:line="240" w:lineRule="auto"/>
              <w:jc w:val="left"/>
              <w:rPr>
                <w:del w:id="3562" w:author="Raphael Malyankar" w:date="2025-08-10T21:05:00Z" w16du:dateUtc="2025-08-11T04:05:00Z"/>
                <w:rFonts w:cs="Arial"/>
                <w:sz w:val="18"/>
                <w:szCs w:val="18"/>
              </w:rPr>
            </w:pPr>
          </w:p>
        </w:tc>
        <w:tc>
          <w:tcPr>
            <w:tcW w:w="851" w:type="dxa"/>
          </w:tcPr>
          <w:p w14:paraId="6C527073" w14:textId="7B8EB2C4" w:rsidR="00F329BC" w:rsidRPr="009063C9" w:rsidDel="00794F70" w:rsidRDefault="00F329BC" w:rsidP="009063C9">
            <w:pPr>
              <w:snapToGrid w:val="0"/>
              <w:spacing w:before="60" w:after="60" w:line="240" w:lineRule="auto"/>
              <w:jc w:val="center"/>
              <w:rPr>
                <w:del w:id="3563" w:author="Raphael Malyankar" w:date="2025-08-10T21:05:00Z" w16du:dateUtc="2025-08-11T04:05:00Z"/>
                <w:rFonts w:cs="Arial"/>
                <w:sz w:val="18"/>
                <w:szCs w:val="18"/>
              </w:rPr>
            </w:pPr>
            <w:del w:id="3564" w:author="Raphael Malyankar" w:date="2025-08-10T21:05:00Z" w16du:dateUtc="2025-08-11T04:05:00Z">
              <w:r w:rsidRPr="009063C9" w:rsidDel="00794F70">
                <w:rPr>
                  <w:sz w:val="18"/>
                  <w:szCs w:val="18"/>
                </w:rPr>
                <w:delText>20</w:delText>
              </w:r>
            </w:del>
          </w:p>
        </w:tc>
        <w:tc>
          <w:tcPr>
            <w:tcW w:w="3969" w:type="dxa"/>
            <w:vAlign w:val="center"/>
          </w:tcPr>
          <w:p w14:paraId="31B0E876" w14:textId="2C6CFD7E" w:rsidR="00F329BC" w:rsidRPr="009063C9" w:rsidDel="00794F70" w:rsidRDefault="00F329BC" w:rsidP="009063C9">
            <w:pPr>
              <w:snapToGrid w:val="0"/>
              <w:spacing w:before="60" w:after="60" w:line="240" w:lineRule="auto"/>
              <w:jc w:val="left"/>
              <w:rPr>
                <w:del w:id="3565" w:author="Raphael Malyankar" w:date="2025-08-10T21:05:00Z" w16du:dateUtc="2025-08-11T04:05:00Z"/>
                <w:rFonts w:cs="Arial"/>
                <w:sz w:val="18"/>
                <w:szCs w:val="18"/>
              </w:rPr>
            </w:pPr>
          </w:p>
        </w:tc>
      </w:tr>
      <w:tr w:rsidR="009063C9" w:rsidRPr="009063C9" w:rsidDel="00794F70" w14:paraId="7C26ED58" w14:textId="293BC21F" w:rsidTr="00F329BC">
        <w:trPr>
          <w:trHeight w:val="305"/>
          <w:del w:id="3566" w:author="Raphael Malyankar" w:date="2025-08-10T21:05:00Z"/>
        </w:trPr>
        <w:tc>
          <w:tcPr>
            <w:tcW w:w="1276" w:type="dxa"/>
          </w:tcPr>
          <w:p w14:paraId="304DB317" w14:textId="77F9DA8A" w:rsidR="00F329BC" w:rsidRPr="009063C9" w:rsidDel="00794F70" w:rsidRDefault="00F329BC" w:rsidP="002754DA">
            <w:pPr>
              <w:snapToGrid w:val="0"/>
              <w:spacing w:before="60" w:after="60" w:line="240" w:lineRule="auto"/>
              <w:jc w:val="left"/>
              <w:rPr>
                <w:del w:id="3567" w:author="Raphael Malyankar" w:date="2025-08-10T21:05:00Z" w16du:dateUtc="2025-08-11T04:05:00Z"/>
                <w:rFonts w:cs="Arial"/>
                <w:sz w:val="18"/>
                <w:szCs w:val="18"/>
              </w:rPr>
            </w:pPr>
            <w:del w:id="3568" w:author="Raphael Malyankar" w:date="2025-08-10T21:05:00Z" w16du:dateUtc="2025-08-11T04:05:00Z">
              <w:r w:rsidRPr="009063C9" w:rsidDel="00794F70">
                <w:rPr>
                  <w:sz w:val="18"/>
                  <w:szCs w:val="18"/>
                </w:rPr>
                <w:delText>Value</w:delText>
              </w:r>
            </w:del>
          </w:p>
        </w:tc>
        <w:tc>
          <w:tcPr>
            <w:tcW w:w="3260" w:type="dxa"/>
            <w:vAlign w:val="center"/>
          </w:tcPr>
          <w:p w14:paraId="2FDC3620" w14:textId="42EF5018" w:rsidR="00F329BC" w:rsidRPr="009063C9" w:rsidDel="00794F70" w:rsidRDefault="00F329BC" w:rsidP="009063C9">
            <w:pPr>
              <w:snapToGrid w:val="0"/>
              <w:spacing w:before="60" w:after="60" w:line="240" w:lineRule="auto"/>
              <w:jc w:val="left"/>
              <w:rPr>
                <w:del w:id="3569" w:author="Raphael Malyankar" w:date="2025-08-10T21:05:00Z" w16du:dateUtc="2025-08-11T04:05:00Z"/>
                <w:rFonts w:cs="Arial"/>
                <w:sz w:val="18"/>
                <w:szCs w:val="18"/>
              </w:rPr>
            </w:pPr>
            <w:del w:id="3570" w:author="Raphael Malyankar" w:date="2025-08-10T21:05:00Z" w16du:dateUtc="2025-08-11T04:05:00Z">
              <w:r w:rsidRPr="009063C9" w:rsidDel="00794F70">
                <w:rPr>
                  <w:rFonts w:cs="Arial"/>
                  <w:sz w:val="18"/>
                  <w:szCs w:val="18"/>
                </w:rPr>
                <w:delText>meanHigherHighWater</w:delText>
              </w:r>
            </w:del>
          </w:p>
        </w:tc>
        <w:tc>
          <w:tcPr>
            <w:tcW w:w="3402" w:type="dxa"/>
            <w:vAlign w:val="center"/>
          </w:tcPr>
          <w:p w14:paraId="2E152904" w14:textId="71E07AFD" w:rsidR="00F329BC" w:rsidRPr="009063C9" w:rsidDel="00794F70" w:rsidRDefault="00F329BC" w:rsidP="009063C9">
            <w:pPr>
              <w:snapToGrid w:val="0"/>
              <w:spacing w:before="60" w:after="60" w:line="240" w:lineRule="auto"/>
              <w:jc w:val="left"/>
              <w:rPr>
                <w:del w:id="3571" w:author="Raphael Malyankar" w:date="2025-08-10T21:05:00Z" w16du:dateUtc="2025-08-11T04:05:00Z"/>
                <w:rFonts w:cs="Arial"/>
                <w:sz w:val="18"/>
                <w:szCs w:val="18"/>
              </w:rPr>
            </w:pPr>
          </w:p>
        </w:tc>
        <w:tc>
          <w:tcPr>
            <w:tcW w:w="851" w:type="dxa"/>
          </w:tcPr>
          <w:p w14:paraId="7CD34B8D" w14:textId="3167DB45" w:rsidR="00F329BC" w:rsidRPr="009063C9" w:rsidDel="00794F70" w:rsidRDefault="00F329BC" w:rsidP="009063C9">
            <w:pPr>
              <w:snapToGrid w:val="0"/>
              <w:spacing w:before="60" w:after="60" w:line="240" w:lineRule="auto"/>
              <w:jc w:val="center"/>
              <w:rPr>
                <w:del w:id="3572" w:author="Raphael Malyankar" w:date="2025-08-10T21:05:00Z" w16du:dateUtc="2025-08-11T04:05:00Z"/>
                <w:rFonts w:cs="Arial"/>
                <w:sz w:val="18"/>
                <w:szCs w:val="18"/>
              </w:rPr>
            </w:pPr>
            <w:del w:id="3573" w:author="Raphael Malyankar" w:date="2025-08-10T21:05:00Z" w16du:dateUtc="2025-08-11T04:05:00Z">
              <w:r w:rsidRPr="009063C9" w:rsidDel="00794F70">
                <w:rPr>
                  <w:sz w:val="18"/>
                  <w:szCs w:val="18"/>
                </w:rPr>
                <w:delText>21</w:delText>
              </w:r>
            </w:del>
          </w:p>
        </w:tc>
        <w:tc>
          <w:tcPr>
            <w:tcW w:w="3969" w:type="dxa"/>
            <w:vAlign w:val="center"/>
          </w:tcPr>
          <w:p w14:paraId="51065CE7" w14:textId="3F57E011" w:rsidR="00F329BC" w:rsidRPr="009063C9" w:rsidDel="00794F70" w:rsidRDefault="00F329BC" w:rsidP="009063C9">
            <w:pPr>
              <w:snapToGrid w:val="0"/>
              <w:spacing w:before="60" w:after="60" w:line="240" w:lineRule="auto"/>
              <w:jc w:val="left"/>
              <w:rPr>
                <w:del w:id="3574" w:author="Raphael Malyankar" w:date="2025-08-10T21:05:00Z" w16du:dateUtc="2025-08-11T04:05:00Z"/>
                <w:rFonts w:cs="Arial"/>
                <w:sz w:val="18"/>
                <w:szCs w:val="18"/>
              </w:rPr>
            </w:pPr>
            <w:del w:id="3575" w:author="Raphael Malyankar" w:date="2025-08-10T21:05:00Z" w16du:dateUtc="2025-08-11T04:05:00Z">
              <w:r w:rsidRPr="009063C9" w:rsidDel="00794F70">
                <w:rPr>
                  <w:rFonts w:cs="Arial"/>
                  <w:sz w:val="18"/>
                  <w:szCs w:val="18"/>
                </w:rPr>
                <w:delText>(MHHW)</w:delText>
              </w:r>
            </w:del>
          </w:p>
        </w:tc>
      </w:tr>
      <w:tr w:rsidR="009063C9" w:rsidRPr="009063C9" w:rsidDel="00794F70" w14:paraId="6B64F8E6" w14:textId="697B9C0F" w:rsidTr="00F329BC">
        <w:trPr>
          <w:trHeight w:val="305"/>
          <w:del w:id="3576" w:author="Raphael Malyankar" w:date="2025-08-10T21:05:00Z"/>
        </w:trPr>
        <w:tc>
          <w:tcPr>
            <w:tcW w:w="1276" w:type="dxa"/>
          </w:tcPr>
          <w:p w14:paraId="7C6C4A97" w14:textId="41A277B3" w:rsidR="00F329BC" w:rsidRPr="009063C9" w:rsidDel="00794F70" w:rsidRDefault="00F329BC" w:rsidP="002754DA">
            <w:pPr>
              <w:autoSpaceDE w:val="0"/>
              <w:autoSpaceDN w:val="0"/>
              <w:adjustRightInd w:val="0"/>
              <w:spacing w:before="60" w:after="60" w:line="240" w:lineRule="auto"/>
              <w:jc w:val="left"/>
              <w:rPr>
                <w:del w:id="3577" w:author="Raphael Malyankar" w:date="2025-08-10T21:05:00Z" w16du:dateUtc="2025-08-11T04:05:00Z"/>
                <w:rFonts w:cs="Arial"/>
                <w:sz w:val="18"/>
                <w:szCs w:val="18"/>
              </w:rPr>
            </w:pPr>
            <w:del w:id="3578" w:author="Raphael Malyankar" w:date="2025-08-10T21:05:00Z" w16du:dateUtc="2025-08-11T04:05:00Z">
              <w:r w:rsidRPr="009063C9" w:rsidDel="00794F70">
                <w:rPr>
                  <w:sz w:val="18"/>
                  <w:szCs w:val="18"/>
                </w:rPr>
                <w:delText>Value</w:delText>
              </w:r>
            </w:del>
          </w:p>
        </w:tc>
        <w:tc>
          <w:tcPr>
            <w:tcW w:w="3260" w:type="dxa"/>
            <w:vAlign w:val="center"/>
          </w:tcPr>
          <w:p w14:paraId="61768C59" w14:textId="20A3B4A6" w:rsidR="00F329BC" w:rsidRPr="009063C9" w:rsidDel="00794F70" w:rsidRDefault="00F329BC" w:rsidP="009063C9">
            <w:pPr>
              <w:autoSpaceDE w:val="0"/>
              <w:autoSpaceDN w:val="0"/>
              <w:adjustRightInd w:val="0"/>
              <w:spacing w:before="60" w:after="60" w:line="240" w:lineRule="auto"/>
              <w:jc w:val="left"/>
              <w:rPr>
                <w:del w:id="3579" w:author="Raphael Malyankar" w:date="2025-08-10T21:05:00Z" w16du:dateUtc="2025-08-11T04:05:00Z"/>
                <w:rFonts w:cs="Arial"/>
                <w:sz w:val="18"/>
                <w:szCs w:val="18"/>
              </w:rPr>
            </w:pPr>
            <w:del w:id="3580" w:author="Raphael Malyankar" w:date="2025-08-10T21:05:00Z" w16du:dateUtc="2025-08-11T04:05:00Z">
              <w:r w:rsidRPr="009063C9" w:rsidDel="00794F70">
                <w:rPr>
                  <w:rFonts w:cs="Arial"/>
                  <w:sz w:val="18"/>
                  <w:szCs w:val="18"/>
                </w:rPr>
                <w:delText>equinoctialSpringLowWater</w:delText>
              </w:r>
            </w:del>
          </w:p>
        </w:tc>
        <w:tc>
          <w:tcPr>
            <w:tcW w:w="3402" w:type="dxa"/>
            <w:vAlign w:val="center"/>
          </w:tcPr>
          <w:p w14:paraId="1BF31829" w14:textId="43560977" w:rsidR="00F329BC" w:rsidRPr="009063C9" w:rsidDel="00794F70" w:rsidRDefault="00F329BC" w:rsidP="009063C9">
            <w:pPr>
              <w:snapToGrid w:val="0"/>
              <w:spacing w:before="60" w:after="60" w:line="240" w:lineRule="auto"/>
              <w:jc w:val="left"/>
              <w:rPr>
                <w:del w:id="3581" w:author="Raphael Malyankar" w:date="2025-08-10T21:05:00Z" w16du:dateUtc="2025-08-11T04:05:00Z"/>
                <w:rFonts w:cs="Arial"/>
                <w:sz w:val="18"/>
                <w:szCs w:val="18"/>
              </w:rPr>
            </w:pPr>
          </w:p>
        </w:tc>
        <w:tc>
          <w:tcPr>
            <w:tcW w:w="851" w:type="dxa"/>
          </w:tcPr>
          <w:p w14:paraId="57F2B0F7" w14:textId="1B645F1B" w:rsidR="00F329BC" w:rsidRPr="009063C9" w:rsidDel="00794F70" w:rsidRDefault="00F329BC" w:rsidP="009063C9">
            <w:pPr>
              <w:snapToGrid w:val="0"/>
              <w:spacing w:before="60" w:after="60" w:line="240" w:lineRule="auto"/>
              <w:jc w:val="center"/>
              <w:rPr>
                <w:del w:id="3582" w:author="Raphael Malyankar" w:date="2025-08-10T21:05:00Z" w16du:dateUtc="2025-08-11T04:05:00Z"/>
                <w:rFonts w:cs="Arial"/>
                <w:sz w:val="18"/>
                <w:szCs w:val="18"/>
              </w:rPr>
            </w:pPr>
            <w:del w:id="3583" w:author="Raphael Malyankar" w:date="2025-08-10T21:05:00Z" w16du:dateUtc="2025-08-11T04:05:00Z">
              <w:r w:rsidRPr="009063C9" w:rsidDel="00794F70">
                <w:rPr>
                  <w:sz w:val="18"/>
                  <w:szCs w:val="18"/>
                </w:rPr>
                <w:delText>22</w:delText>
              </w:r>
            </w:del>
          </w:p>
        </w:tc>
        <w:tc>
          <w:tcPr>
            <w:tcW w:w="3969" w:type="dxa"/>
            <w:vAlign w:val="center"/>
          </w:tcPr>
          <w:p w14:paraId="147BC5EE" w14:textId="74A1425B" w:rsidR="00F329BC" w:rsidRPr="009063C9" w:rsidDel="00794F70" w:rsidRDefault="00F329BC" w:rsidP="009063C9">
            <w:pPr>
              <w:snapToGrid w:val="0"/>
              <w:spacing w:before="60" w:after="60" w:line="240" w:lineRule="auto"/>
              <w:jc w:val="left"/>
              <w:rPr>
                <w:del w:id="3584" w:author="Raphael Malyankar" w:date="2025-08-10T21:05:00Z" w16du:dateUtc="2025-08-11T04:05:00Z"/>
                <w:rFonts w:cs="Arial"/>
                <w:sz w:val="18"/>
                <w:szCs w:val="18"/>
              </w:rPr>
            </w:pPr>
          </w:p>
        </w:tc>
      </w:tr>
      <w:tr w:rsidR="009063C9" w:rsidRPr="009063C9" w:rsidDel="00794F70" w14:paraId="6276DD60" w14:textId="6C0BA0B1" w:rsidTr="00F329BC">
        <w:trPr>
          <w:trHeight w:val="305"/>
          <w:del w:id="3585" w:author="Raphael Malyankar" w:date="2025-08-10T21:05:00Z"/>
        </w:trPr>
        <w:tc>
          <w:tcPr>
            <w:tcW w:w="1276" w:type="dxa"/>
          </w:tcPr>
          <w:p w14:paraId="1BAD8DA9" w14:textId="2A96BF1A" w:rsidR="00F329BC" w:rsidRPr="009063C9" w:rsidDel="00794F70" w:rsidRDefault="00F329BC" w:rsidP="002754DA">
            <w:pPr>
              <w:snapToGrid w:val="0"/>
              <w:spacing w:before="60" w:after="60" w:line="240" w:lineRule="auto"/>
              <w:jc w:val="left"/>
              <w:rPr>
                <w:del w:id="3586" w:author="Raphael Malyankar" w:date="2025-08-10T21:05:00Z" w16du:dateUtc="2025-08-11T04:05:00Z"/>
                <w:rFonts w:cs="Arial"/>
                <w:sz w:val="18"/>
                <w:szCs w:val="18"/>
              </w:rPr>
            </w:pPr>
            <w:del w:id="3587" w:author="Raphael Malyankar" w:date="2025-08-10T21:05:00Z" w16du:dateUtc="2025-08-11T04:05:00Z">
              <w:r w:rsidRPr="009063C9" w:rsidDel="00794F70">
                <w:rPr>
                  <w:sz w:val="18"/>
                  <w:szCs w:val="18"/>
                </w:rPr>
                <w:delText>Value</w:delText>
              </w:r>
            </w:del>
          </w:p>
        </w:tc>
        <w:tc>
          <w:tcPr>
            <w:tcW w:w="3260" w:type="dxa"/>
            <w:vAlign w:val="center"/>
          </w:tcPr>
          <w:p w14:paraId="6C205AD8" w14:textId="25A481B3" w:rsidR="00F329BC" w:rsidRPr="009063C9" w:rsidDel="00794F70" w:rsidRDefault="00F329BC" w:rsidP="009063C9">
            <w:pPr>
              <w:snapToGrid w:val="0"/>
              <w:spacing w:before="60" w:after="60" w:line="240" w:lineRule="auto"/>
              <w:jc w:val="left"/>
              <w:rPr>
                <w:del w:id="3588" w:author="Raphael Malyankar" w:date="2025-08-10T21:05:00Z" w16du:dateUtc="2025-08-11T04:05:00Z"/>
                <w:rFonts w:cs="Arial"/>
                <w:sz w:val="18"/>
                <w:szCs w:val="18"/>
              </w:rPr>
            </w:pPr>
            <w:del w:id="3589" w:author="Raphael Malyankar" w:date="2025-08-10T21:05:00Z" w16du:dateUtc="2025-08-11T04:05:00Z">
              <w:r w:rsidRPr="009063C9" w:rsidDel="00794F70">
                <w:rPr>
                  <w:rFonts w:cs="Arial"/>
                  <w:sz w:val="18"/>
                  <w:szCs w:val="18"/>
                </w:rPr>
                <w:delText>lowestAstronomicalTide</w:delText>
              </w:r>
            </w:del>
          </w:p>
        </w:tc>
        <w:tc>
          <w:tcPr>
            <w:tcW w:w="3402" w:type="dxa"/>
            <w:vAlign w:val="center"/>
          </w:tcPr>
          <w:p w14:paraId="3049F121" w14:textId="331068E6" w:rsidR="00F329BC" w:rsidRPr="009063C9" w:rsidDel="00794F70" w:rsidRDefault="00F329BC" w:rsidP="009063C9">
            <w:pPr>
              <w:snapToGrid w:val="0"/>
              <w:spacing w:before="60" w:after="60" w:line="240" w:lineRule="auto"/>
              <w:jc w:val="left"/>
              <w:rPr>
                <w:del w:id="3590" w:author="Raphael Malyankar" w:date="2025-08-10T21:05:00Z" w16du:dateUtc="2025-08-11T04:05:00Z"/>
                <w:rFonts w:cs="Arial"/>
                <w:sz w:val="18"/>
                <w:szCs w:val="18"/>
              </w:rPr>
            </w:pPr>
          </w:p>
        </w:tc>
        <w:tc>
          <w:tcPr>
            <w:tcW w:w="851" w:type="dxa"/>
          </w:tcPr>
          <w:p w14:paraId="1FB43EC1" w14:textId="4D35B249" w:rsidR="00F329BC" w:rsidRPr="009063C9" w:rsidDel="00794F70" w:rsidRDefault="00F329BC" w:rsidP="009063C9">
            <w:pPr>
              <w:snapToGrid w:val="0"/>
              <w:spacing w:before="60" w:after="60" w:line="240" w:lineRule="auto"/>
              <w:jc w:val="center"/>
              <w:rPr>
                <w:del w:id="3591" w:author="Raphael Malyankar" w:date="2025-08-10T21:05:00Z" w16du:dateUtc="2025-08-11T04:05:00Z"/>
                <w:rFonts w:cs="Arial"/>
                <w:sz w:val="18"/>
                <w:szCs w:val="18"/>
              </w:rPr>
            </w:pPr>
            <w:del w:id="3592" w:author="Raphael Malyankar" w:date="2025-08-10T21:05:00Z" w16du:dateUtc="2025-08-11T04:05:00Z">
              <w:r w:rsidRPr="009063C9" w:rsidDel="00794F70">
                <w:rPr>
                  <w:sz w:val="18"/>
                  <w:szCs w:val="18"/>
                </w:rPr>
                <w:delText>23</w:delText>
              </w:r>
            </w:del>
          </w:p>
        </w:tc>
        <w:tc>
          <w:tcPr>
            <w:tcW w:w="3969" w:type="dxa"/>
            <w:vAlign w:val="center"/>
          </w:tcPr>
          <w:p w14:paraId="60D83BB1" w14:textId="0E9B0496" w:rsidR="00F329BC" w:rsidRPr="009063C9" w:rsidDel="00794F70" w:rsidRDefault="00F329BC" w:rsidP="009063C9">
            <w:pPr>
              <w:snapToGrid w:val="0"/>
              <w:spacing w:before="60" w:after="60" w:line="240" w:lineRule="auto"/>
              <w:jc w:val="left"/>
              <w:rPr>
                <w:del w:id="3593" w:author="Raphael Malyankar" w:date="2025-08-10T21:05:00Z" w16du:dateUtc="2025-08-11T04:05:00Z"/>
                <w:rFonts w:cs="Arial"/>
                <w:sz w:val="18"/>
                <w:szCs w:val="18"/>
              </w:rPr>
            </w:pPr>
            <w:del w:id="3594" w:author="Raphael Malyankar" w:date="2025-08-10T21:05:00Z" w16du:dateUtc="2025-08-11T04:05:00Z">
              <w:r w:rsidRPr="009063C9" w:rsidDel="00794F70">
                <w:rPr>
                  <w:rFonts w:cs="Arial"/>
                  <w:sz w:val="18"/>
                  <w:szCs w:val="18"/>
                </w:rPr>
                <w:delText>(LAT)</w:delText>
              </w:r>
            </w:del>
          </w:p>
        </w:tc>
      </w:tr>
      <w:tr w:rsidR="009063C9" w:rsidRPr="009063C9" w:rsidDel="00794F70" w14:paraId="5564D3C2" w14:textId="7303EB2E" w:rsidTr="00F329BC">
        <w:trPr>
          <w:trHeight w:val="305"/>
          <w:del w:id="3595" w:author="Raphael Malyankar" w:date="2025-08-10T21:05:00Z"/>
        </w:trPr>
        <w:tc>
          <w:tcPr>
            <w:tcW w:w="1276" w:type="dxa"/>
          </w:tcPr>
          <w:p w14:paraId="0517912F" w14:textId="1EE5C887" w:rsidR="00F329BC" w:rsidRPr="009063C9" w:rsidDel="00794F70" w:rsidRDefault="00F329BC" w:rsidP="002754DA">
            <w:pPr>
              <w:snapToGrid w:val="0"/>
              <w:spacing w:before="60" w:after="60" w:line="240" w:lineRule="auto"/>
              <w:jc w:val="left"/>
              <w:rPr>
                <w:del w:id="3596" w:author="Raphael Malyankar" w:date="2025-08-10T21:05:00Z" w16du:dateUtc="2025-08-11T04:05:00Z"/>
                <w:rFonts w:cs="Arial"/>
                <w:sz w:val="18"/>
                <w:szCs w:val="18"/>
              </w:rPr>
            </w:pPr>
            <w:del w:id="3597" w:author="Raphael Malyankar" w:date="2025-08-10T21:05:00Z" w16du:dateUtc="2025-08-11T04:05:00Z">
              <w:r w:rsidRPr="009063C9" w:rsidDel="00794F70">
                <w:rPr>
                  <w:sz w:val="18"/>
                  <w:szCs w:val="18"/>
                </w:rPr>
                <w:delText>Value</w:delText>
              </w:r>
            </w:del>
          </w:p>
        </w:tc>
        <w:tc>
          <w:tcPr>
            <w:tcW w:w="3260" w:type="dxa"/>
            <w:vAlign w:val="center"/>
          </w:tcPr>
          <w:p w14:paraId="74295B5D" w14:textId="7C966EC8" w:rsidR="00F329BC" w:rsidRPr="009063C9" w:rsidDel="00794F70" w:rsidRDefault="00F329BC" w:rsidP="009063C9">
            <w:pPr>
              <w:snapToGrid w:val="0"/>
              <w:spacing w:before="60" w:after="60" w:line="240" w:lineRule="auto"/>
              <w:jc w:val="left"/>
              <w:rPr>
                <w:del w:id="3598" w:author="Raphael Malyankar" w:date="2025-08-10T21:05:00Z" w16du:dateUtc="2025-08-11T04:05:00Z"/>
                <w:rFonts w:cs="Arial"/>
                <w:sz w:val="18"/>
                <w:szCs w:val="18"/>
              </w:rPr>
            </w:pPr>
            <w:del w:id="3599" w:author="Raphael Malyankar" w:date="2025-08-10T21:05:00Z" w16du:dateUtc="2025-08-11T04:05:00Z">
              <w:r w:rsidRPr="009063C9" w:rsidDel="00794F70">
                <w:rPr>
                  <w:rFonts w:cs="Arial"/>
                  <w:sz w:val="18"/>
                  <w:szCs w:val="18"/>
                </w:rPr>
                <w:delText>localDatum</w:delText>
              </w:r>
            </w:del>
          </w:p>
        </w:tc>
        <w:tc>
          <w:tcPr>
            <w:tcW w:w="3402" w:type="dxa"/>
            <w:vAlign w:val="center"/>
          </w:tcPr>
          <w:p w14:paraId="71A2EDD4" w14:textId="3224E678" w:rsidR="00F329BC" w:rsidRPr="009063C9" w:rsidDel="00794F70" w:rsidRDefault="00F329BC" w:rsidP="009063C9">
            <w:pPr>
              <w:snapToGrid w:val="0"/>
              <w:spacing w:before="60" w:after="60" w:line="240" w:lineRule="auto"/>
              <w:jc w:val="left"/>
              <w:rPr>
                <w:del w:id="3600" w:author="Raphael Malyankar" w:date="2025-08-10T21:05:00Z" w16du:dateUtc="2025-08-11T04:05:00Z"/>
                <w:rFonts w:cs="Arial"/>
                <w:sz w:val="18"/>
                <w:szCs w:val="18"/>
              </w:rPr>
            </w:pPr>
          </w:p>
        </w:tc>
        <w:tc>
          <w:tcPr>
            <w:tcW w:w="851" w:type="dxa"/>
          </w:tcPr>
          <w:p w14:paraId="128ABF5A" w14:textId="3C850FBA" w:rsidR="00F329BC" w:rsidRPr="009063C9" w:rsidDel="00794F70" w:rsidRDefault="00F329BC" w:rsidP="009063C9">
            <w:pPr>
              <w:snapToGrid w:val="0"/>
              <w:spacing w:before="60" w:after="60" w:line="240" w:lineRule="auto"/>
              <w:jc w:val="center"/>
              <w:rPr>
                <w:del w:id="3601" w:author="Raphael Malyankar" w:date="2025-08-10T21:05:00Z" w16du:dateUtc="2025-08-11T04:05:00Z"/>
                <w:rFonts w:cs="Arial"/>
                <w:sz w:val="18"/>
                <w:szCs w:val="18"/>
              </w:rPr>
            </w:pPr>
            <w:del w:id="3602" w:author="Raphael Malyankar" w:date="2025-08-10T21:05:00Z" w16du:dateUtc="2025-08-11T04:05:00Z">
              <w:r w:rsidRPr="009063C9" w:rsidDel="00794F70">
                <w:rPr>
                  <w:sz w:val="18"/>
                  <w:szCs w:val="18"/>
                </w:rPr>
                <w:delText>24</w:delText>
              </w:r>
            </w:del>
          </w:p>
        </w:tc>
        <w:tc>
          <w:tcPr>
            <w:tcW w:w="3969" w:type="dxa"/>
            <w:vAlign w:val="center"/>
          </w:tcPr>
          <w:p w14:paraId="6FDB915F" w14:textId="57B91914" w:rsidR="00F329BC" w:rsidRPr="009063C9" w:rsidDel="00794F70" w:rsidRDefault="00F329BC" w:rsidP="009063C9">
            <w:pPr>
              <w:snapToGrid w:val="0"/>
              <w:spacing w:before="60" w:after="60" w:line="240" w:lineRule="auto"/>
              <w:jc w:val="left"/>
              <w:rPr>
                <w:del w:id="3603" w:author="Raphael Malyankar" w:date="2025-08-10T21:05:00Z" w16du:dateUtc="2025-08-11T04:05:00Z"/>
                <w:rFonts w:cs="Arial"/>
                <w:sz w:val="18"/>
                <w:szCs w:val="18"/>
              </w:rPr>
            </w:pPr>
          </w:p>
        </w:tc>
      </w:tr>
      <w:tr w:rsidR="009063C9" w:rsidRPr="009063C9" w:rsidDel="00794F70" w14:paraId="72B223AC" w14:textId="16E1294E" w:rsidTr="00F329BC">
        <w:trPr>
          <w:trHeight w:val="305"/>
          <w:del w:id="3604" w:author="Raphael Malyankar" w:date="2025-08-10T21:05:00Z"/>
        </w:trPr>
        <w:tc>
          <w:tcPr>
            <w:tcW w:w="1276" w:type="dxa"/>
          </w:tcPr>
          <w:p w14:paraId="181CA933" w14:textId="6B1F4D69" w:rsidR="00F329BC" w:rsidRPr="009063C9" w:rsidDel="00794F70" w:rsidRDefault="00F329BC" w:rsidP="002754DA">
            <w:pPr>
              <w:snapToGrid w:val="0"/>
              <w:spacing w:before="60" w:after="60" w:line="240" w:lineRule="auto"/>
              <w:jc w:val="left"/>
              <w:rPr>
                <w:del w:id="3605" w:author="Raphael Malyankar" w:date="2025-08-10T21:05:00Z" w16du:dateUtc="2025-08-11T04:05:00Z"/>
                <w:rFonts w:cs="Arial"/>
                <w:sz w:val="18"/>
                <w:szCs w:val="18"/>
              </w:rPr>
            </w:pPr>
            <w:del w:id="3606" w:author="Raphael Malyankar" w:date="2025-08-10T21:05:00Z" w16du:dateUtc="2025-08-11T04:05:00Z">
              <w:r w:rsidRPr="009063C9" w:rsidDel="00794F70">
                <w:rPr>
                  <w:sz w:val="18"/>
                  <w:szCs w:val="18"/>
                </w:rPr>
                <w:delText>Value</w:delText>
              </w:r>
            </w:del>
          </w:p>
        </w:tc>
        <w:tc>
          <w:tcPr>
            <w:tcW w:w="3260" w:type="dxa"/>
            <w:vAlign w:val="center"/>
          </w:tcPr>
          <w:p w14:paraId="1E93B656" w14:textId="5FFF0A2F" w:rsidR="00F329BC" w:rsidRPr="009063C9" w:rsidDel="00794F70" w:rsidRDefault="00F329BC" w:rsidP="009063C9">
            <w:pPr>
              <w:snapToGrid w:val="0"/>
              <w:spacing w:before="60" w:after="60" w:line="240" w:lineRule="auto"/>
              <w:jc w:val="left"/>
              <w:rPr>
                <w:del w:id="3607" w:author="Raphael Malyankar" w:date="2025-08-10T21:05:00Z" w16du:dateUtc="2025-08-11T04:05:00Z"/>
                <w:rFonts w:cs="Arial"/>
                <w:sz w:val="18"/>
                <w:szCs w:val="18"/>
              </w:rPr>
            </w:pPr>
            <w:del w:id="3608" w:author="Raphael Malyankar" w:date="2025-08-10T21:05:00Z" w16du:dateUtc="2025-08-11T04:05:00Z">
              <w:r w:rsidRPr="009063C9" w:rsidDel="00794F70">
                <w:rPr>
                  <w:rFonts w:cs="Arial"/>
                  <w:sz w:val="18"/>
                  <w:szCs w:val="18"/>
                </w:rPr>
                <w:delText>internationalGreatLakesDatum1985</w:delText>
              </w:r>
            </w:del>
          </w:p>
        </w:tc>
        <w:tc>
          <w:tcPr>
            <w:tcW w:w="3402" w:type="dxa"/>
            <w:vAlign w:val="center"/>
          </w:tcPr>
          <w:p w14:paraId="23C6CC8C" w14:textId="5636A09D" w:rsidR="00F329BC" w:rsidRPr="009063C9" w:rsidDel="00794F70" w:rsidRDefault="00F329BC" w:rsidP="009063C9">
            <w:pPr>
              <w:snapToGrid w:val="0"/>
              <w:spacing w:before="60" w:after="60" w:line="240" w:lineRule="auto"/>
              <w:jc w:val="left"/>
              <w:rPr>
                <w:del w:id="3609" w:author="Raphael Malyankar" w:date="2025-08-10T21:05:00Z" w16du:dateUtc="2025-08-11T04:05:00Z"/>
                <w:rFonts w:cs="Arial"/>
                <w:sz w:val="18"/>
                <w:szCs w:val="18"/>
              </w:rPr>
            </w:pPr>
          </w:p>
        </w:tc>
        <w:tc>
          <w:tcPr>
            <w:tcW w:w="851" w:type="dxa"/>
          </w:tcPr>
          <w:p w14:paraId="1CA1DF64" w14:textId="432D1D19" w:rsidR="00F329BC" w:rsidRPr="009063C9" w:rsidDel="00794F70" w:rsidRDefault="00F329BC" w:rsidP="009063C9">
            <w:pPr>
              <w:snapToGrid w:val="0"/>
              <w:spacing w:before="60" w:after="60" w:line="240" w:lineRule="auto"/>
              <w:jc w:val="center"/>
              <w:rPr>
                <w:del w:id="3610" w:author="Raphael Malyankar" w:date="2025-08-10T21:05:00Z" w16du:dateUtc="2025-08-11T04:05:00Z"/>
                <w:rFonts w:cs="Arial"/>
                <w:sz w:val="18"/>
                <w:szCs w:val="18"/>
              </w:rPr>
            </w:pPr>
            <w:del w:id="3611" w:author="Raphael Malyankar" w:date="2025-08-10T21:05:00Z" w16du:dateUtc="2025-08-11T04:05:00Z">
              <w:r w:rsidRPr="009063C9" w:rsidDel="00794F70">
                <w:rPr>
                  <w:sz w:val="18"/>
                  <w:szCs w:val="18"/>
                </w:rPr>
                <w:delText>25</w:delText>
              </w:r>
            </w:del>
          </w:p>
        </w:tc>
        <w:tc>
          <w:tcPr>
            <w:tcW w:w="3969" w:type="dxa"/>
            <w:vAlign w:val="center"/>
          </w:tcPr>
          <w:p w14:paraId="0903D294" w14:textId="34C223B8" w:rsidR="00F329BC" w:rsidRPr="009063C9" w:rsidDel="00794F70" w:rsidRDefault="00F329BC" w:rsidP="009063C9">
            <w:pPr>
              <w:snapToGrid w:val="0"/>
              <w:spacing w:before="60" w:after="60" w:line="240" w:lineRule="auto"/>
              <w:jc w:val="left"/>
              <w:rPr>
                <w:del w:id="3612" w:author="Raphael Malyankar" w:date="2025-08-10T21:05:00Z" w16du:dateUtc="2025-08-11T04:05:00Z"/>
                <w:rFonts w:cs="Arial"/>
                <w:sz w:val="18"/>
                <w:szCs w:val="18"/>
              </w:rPr>
            </w:pPr>
          </w:p>
        </w:tc>
      </w:tr>
      <w:tr w:rsidR="009063C9" w:rsidRPr="009063C9" w:rsidDel="00794F70" w14:paraId="7902A911" w14:textId="4B6690C8" w:rsidTr="00F329BC">
        <w:trPr>
          <w:trHeight w:val="305"/>
          <w:del w:id="3613" w:author="Raphael Malyankar" w:date="2025-08-10T21:05:00Z"/>
        </w:trPr>
        <w:tc>
          <w:tcPr>
            <w:tcW w:w="1276" w:type="dxa"/>
          </w:tcPr>
          <w:p w14:paraId="370F6842" w14:textId="5D23CA13" w:rsidR="00F329BC" w:rsidRPr="009063C9" w:rsidDel="00794F70" w:rsidRDefault="00F329BC" w:rsidP="002754DA">
            <w:pPr>
              <w:snapToGrid w:val="0"/>
              <w:spacing w:before="60" w:after="60" w:line="240" w:lineRule="auto"/>
              <w:jc w:val="left"/>
              <w:rPr>
                <w:del w:id="3614" w:author="Raphael Malyankar" w:date="2025-08-10T21:05:00Z" w16du:dateUtc="2025-08-11T04:05:00Z"/>
                <w:rFonts w:cs="Arial"/>
                <w:sz w:val="18"/>
                <w:szCs w:val="18"/>
              </w:rPr>
            </w:pPr>
            <w:del w:id="3615" w:author="Raphael Malyankar" w:date="2025-08-10T21:05:00Z" w16du:dateUtc="2025-08-11T04:05:00Z">
              <w:r w:rsidRPr="009063C9" w:rsidDel="00794F70">
                <w:rPr>
                  <w:sz w:val="18"/>
                  <w:szCs w:val="18"/>
                </w:rPr>
                <w:delText>Value</w:delText>
              </w:r>
            </w:del>
          </w:p>
        </w:tc>
        <w:tc>
          <w:tcPr>
            <w:tcW w:w="3260" w:type="dxa"/>
            <w:vAlign w:val="center"/>
          </w:tcPr>
          <w:p w14:paraId="651F7FAB" w14:textId="09FCF23F" w:rsidR="00F329BC" w:rsidRPr="009063C9" w:rsidDel="00794F70" w:rsidRDefault="00F329BC" w:rsidP="009063C9">
            <w:pPr>
              <w:snapToGrid w:val="0"/>
              <w:spacing w:before="60" w:after="60" w:line="240" w:lineRule="auto"/>
              <w:jc w:val="left"/>
              <w:rPr>
                <w:del w:id="3616" w:author="Raphael Malyankar" w:date="2025-08-10T21:05:00Z" w16du:dateUtc="2025-08-11T04:05:00Z"/>
                <w:rFonts w:cs="Arial"/>
                <w:sz w:val="18"/>
                <w:szCs w:val="18"/>
              </w:rPr>
            </w:pPr>
            <w:del w:id="3617" w:author="Raphael Malyankar" w:date="2025-08-10T21:05:00Z" w16du:dateUtc="2025-08-11T04:05:00Z">
              <w:r w:rsidRPr="009063C9" w:rsidDel="00794F70">
                <w:rPr>
                  <w:rFonts w:cs="Arial"/>
                  <w:sz w:val="18"/>
                  <w:szCs w:val="18"/>
                </w:rPr>
                <w:delText>meanWaterLevel</w:delText>
              </w:r>
            </w:del>
          </w:p>
        </w:tc>
        <w:tc>
          <w:tcPr>
            <w:tcW w:w="3402" w:type="dxa"/>
            <w:vAlign w:val="center"/>
          </w:tcPr>
          <w:p w14:paraId="0471BF35" w14:textId="47E61C00" w:rsidR="00F329BC" w:rsidRPr="009063C9" w:rsidDel="00794F70" w:rsidRDefault="00F329BC" w:rsidP="009063C9">
            <w:pPr>
              <w:snapToGrid w:val="0"/>
              <w:spacing w:before="60" w:after="60" w:line="240" w:lineRule="auto"/>
              <w:jc w:val="left"/>
              <w:rPr>
                <w:del w:id="3618" w:author="Raphael Malyankar" w:date="2025-08-10T21:05:00Z" w16du:dateUtc="2025-08-11T04:05:00Z"/>
                <w:rFonts w:cs="Arial"/>
                <w:sz w:val="18"/>
                <w:szCs w:val="18"/>
              </w:rPr>
            </w:pPr>
          </w:p>
        </w:tc>
        <w:tc>
          <w:tcPr>
            <w:tcW w:w="851" w:type="dxa"/>
          </w:tcPr>
          <w:p w14:paraId="1AC0FFF1" w14:textId="1082C4FF" w:rsidR="00F329BC" w:rsidRPr="009063C9" w:rsidDel="00794F70" w:rsidRDefault="00F329BC" w:rsidP="009063C9">
            <w:pPr>
              <w:snapToGrid w:val="0"/>
              <w:spacing w:before="60" w:after="60" w:line="240" w:lineRule="auto"/>
              <w:jc w:val="center"/>
              <w:rPr>
                <w:del w:id="3619" w:author="Raphael Malyankar" w:date="2025-08-10T21:05:00Z" w16du:dateUtc="2025-08-11T04:05:00Z"/>
                <w:rFonts w:cs="Arial"/>
                <w:sz w:val="18"/>
                <w:szCs w:val="18"/>
              </w:rPr>
            </w:pPr>
            <w:del w:id="3620" w:author="Raphael Malyankar" w:date="2025-08-10T21:05:00Z" w16du:dateUtc="2025-08-11T04:05:00Z">
              <w:r w:rsidRPr="009063C9" w:rsidDel="00794F70">
                <w:rPr>
                  <w:sz w:val="18"/>
                  <w:szCs w:val="18"/>
                </w:rPr>
                <w:delText>26</w:delText>
              </w:r>
            </w:del>
          </w:p>
        </w:tc>
        <w:tc>
          <w:tcPr>
            <w:tcW w:w="3969" w:type="dxa"/>
            <w:vAlign w:val="center"/>
          </w:tcPr>
          <w:p w14:paraId="7927700D" w14:textId="03CC3053" w:rsidR="00F329BC" w:rsidRPr="009063C9" w:rsidDel="00794F70" w:rsidRDefault="00F329BC" w:rsidP="009063C9">
            <w:pPr>
              <w:snapToGrid w:val="0"/>
              <w:spacing w:before="60" w:after="60" w:line="240" w:lineRule="auto"/>
              <w:jc w:val="left"/>
              <w:rPr>
                <w:del w:id="3621" w:author="Raphael Malyankar" w:date="2025-08-10T21:05:00Z" w16du:dateUtc="2025-08-11T04:05:00Z"/>
                <w:rFonts w:cs="Arial"/>
                <w:sz w:val="18"/>
                <w:szCs w:val="18"/>
              </w:rPr>
            </w:pPr>
          </w:p>
        </w:tc>
      </w:tr>
      <w:tr w:rsidR="009063C9" w:rsidRPr="009063C9" w:rsidDel="00794F70" w14:paraId="618F7888" w14:textId="6C2D121D" w:rsidTr="00F329BC">
        <w:trPr>
          <w:trHeight w:val="305"/>
          <w:del w:id="3622" w:author="Raphael Malyankar" w:date="2025-08-10T21:05:00Z"/>
        </w:trPr>
        <w:tc>
          <w:tcPr>
            <w:tcW w:w="1276" w:type="dxa"/>
          </w:tcPr>
          <w:p w14:paraId="761CE53D" w14:textId="30079B71" w:rsidR="00F329BC" w:rsidRPr="009063C9" w:rsidDel="00794F70" w:rsidRDefault="00F329BC" w:rsidP="002754DA">
            <w:pPr>
              <w:snapToGrid w:val="0"/>
              <w:spacing w:before="60" w:after="60" w:line="240" w:lineRule="auto"/>
              <w:jc w:val="left"/>
              <w:rPr>
                <w:del w:id="3623" w:author="Raphael Malyankar" w:date="2025-08-10T21:05:00Z" w16du:dateUtc="2025-08-11T04:05:00Z"/>
                <w:rFonts w:cs="Arial"/>
                <w:sz w:val="18"/>
                <w:szCs w:val="18"/>
              </w:rPr>
            </w:pPr>
            <w:del w:id="3624" w:author="Raphael Malyankar" w:date="2025-08-10T21:05:00Z" w16du:dateUtc="2025-08-11T04:05:00Z">
              <w:r w:rsidRPr="009063C9" w:rsidDel="00794F70">
                <w:rPr>
                  <w:sz w:val="18"/>
                  <w:szCs w:val="18"/>
                </w:rPr>
                <w:delText>Value</w:delText>
              </w:r>
            </w:del>
          </w:p>
        </w:tc>
        <w:tc>
          <w:tcPr>
            <w:tcW w:w="3260" w:type="dxa"/>
            <w:vAlign w:val="center"/>
          </w:tcPr>
          <w:p w14:paraId="4D933CEF" w14:textId="5538A41E" w:rsidR="00F329BC" w:rsidRPr="009063C9" w:rsidDel="00794F70" w:rsidRDefault="00F329BC" w:rsidP="009063C9">
            <w:pPr>
              <w:snapToGrid w:val="0"/>
              <w:spacing w:before="60" w:after="60" w:line="240" w:lineRule="auto"/>
              <w:jc w:val="left"/>
              <w:rPr>
                <w:del w:id="3625" w:author="Raphael Malyankar" w:date="2025-08-10T21:05:00Z" w16du:dateUtc="2025-08-11T04:05:00Z"/>
                <w:rFonts w:cs="Arial"/>
                <w:sz w:val="18"/>
                <w:szCs w:val="18"/>
              </w:rPr>
            </w:pPr>
            <w:del w:id="3626" w:author="Raphael Malyankar" w:date="2025-08-10T21:05:00Z" w16du:dateUtc="2025-08-11T04:05:00Z">
              <w:r w:rsidRPr="009063C9" w:rsidDel="00794F70">
                <w:rPr>
                  <w:rFonts w:cs="Arial"/>
                  <w:sz w:val="18"/>
                  <w:szCs w:val="18"/>
                </w:rPr>
                <w:delText>lowerLowWaterLargeTide</w:delText>
              </w:r>
            </w:del>
          </w:p>
        </w:tc>
        <w:tc>
          <w:tcPr>
            <w:tcW w:w="3402" w:type="dxa"/>
            <w:vAlign w:val="center"/>
          </w:tcPr>
          <w:p w14:paraId="24958CB2" w14:textId="78FCEE9C" w:rsidR="00F329BC" w:rsidRPr="009063C9" w:rsidDel="00794F70" w:rsidRDefault="00F329BC" w:rsidP="009063C9">
            <w:pPr>
              <w:snapToGrid w:val="0"/>
              <w:spacing w:before="60" w:after="60" w:line="240" w:lineRule="auto"/>
              <w:jc w:val="left"/>
              <w:rPr>
                <w:del w:id="3627" w:author="Raphael Malyankar" w:date="2025-08-10T21:05:00Z" w16du:dateUtc="2025-08-11T04:05:00Z"/>
                <w:rFonts w:cs="Arial"/>
                <w:sz w:val="18"/>
                <w:szCs w:val="18"/>
              </w:rPr>
            </w:pPr>
          </w:p>
        </w:tc>
        <w:tc>
          <w:tcPr>
            <w:tcW w:w="851" w:type="dxa"/>
          </w:tcPr>
          <w:p w14:paraId="18434369" w14:textId="26154D9D" w:rsidR="00F329BC" w:rsidRPr="009063C9" w:rsidDel="00794F70" w:rsidRDefault="00F329BC" w:rsidP="009063C9">
            <w:pPr>
              <w:snapToGrid w:val="0"/>
              <w:spacing w:before="60" w:after="60" w:line="240" w:lineRule="auto"/>
              <w:jc w:val="center"/>
              <w:rPr>
                <w:del w:id="3628" w:author="Raphael Malyankar" w:date="2025-08-10T21:05:00Z" w16du:dateUtc="2025-08-11T04:05:00Z"/>
                <w:rFonts w:cs="Arial"/>
                <w:sz w:val="18"/>
                <w:szCs w:val="18"/>
              </w:rPr>
            </w:pPr>
            <w:del w:id="3629" w:author="Raphael Malyankar" w:date="2025-08-10T21:05:00Z" w16du:dateUtc="2025-08-11T04:05:00Z">
              <w:r w:rsidRPr="009063C9" w:rsidDel="00794F70">
                <w:rPr>
                  <w:sz w:val="18"/>
                  <w:szCs w:val="18"/>
                </w:rPr>
                <w:delText>27</w:delText>
              </w:r>
            </w:del>
          </w:p>
        </w:tc>
        <w:tc>
          <w:tcPr>
            <w:tcW w:w="3969" w:type="dxa"/>
            <w:vAlign w:val="center"/>
          </w:tcPr>
          <w:p w14:paraId="677DD634" w14:textId="1A4F383C" w:rsidR="00F329BC" w:rsidRPr="009063C9" w:rsidDel="00794F70" w:rsidRDefault="00F329BC" w:rsidP="009063C9">
            <w:pPr>
              <w:snapToGrid w:val="0"/>
              <w:spacing w:before="60" w:after="60" w:line="240" w:lineRule="auto"/>
              <w:jc w:val="left"/>
              <w:rPr>
                <w:del w:id="3630" w:author="Raphael Malyankar" w:date="2025-08-10T21:05:00Z" w16du:dateUtc="2025-08-11T04:05:00Z"/>
                <w:rFonts w:cs="Arial"/>
                <w:sz w:val="18"/>
                <w:szCs w:val="18"/>
              </w:rPr>
            </w:pPr>
          </w:p>
        </w:tc>
      </w:tr>
      <w:tr w:rsidR="009063C9" w:rsidRPr="009063C9" w:rsidDel="00794F70" w14:paraId="590F7358" w14:textId="356FABF4" w:rsidTr="00F329BC">
        <w:trPr>
          <w:trHeight w:val="305"/>
          <w:del w:id="3631" w:author="Raphael Malyankar" w:date="2025-08-10T21:05:00Z"/>
        </w:trPr>
        <w:tc>
          <w:tcPr>
            <w:tcW w:w="1276" w:type="dxa"/>
          </w:tcPr>
          <w:p w14:paraId="580FEBF8" w14:textId="22B851EF" w:rsidR="00F329BC" w:rsidRPr="009063C9" w:rsidDel="00794F70" w:rsidRDefault="00F329BC" w:rsidP="002754DA">
            <w:pPr>
              <w:snapToGrid w:val="0"/>
              <w:spacing w:before="60" w:after="60" w:line="240" w:lineRule="auto"/>
              <w:jc w:val="left"/>
              <w:rPr>
                <w:del w:id="3632" w:author="Raphael Malyankar" w:date="2025-08-10T21:05:00Z" w16du:dateUtc="2025-08-11T04:05:00Z"/>
                <w:rFonts w:cs="Arial"/>
                <w:sz w:val="18"/>
                <w:szCs w:val="18"/>
              </w:rPr>
            </w:pPr>
            <w:del w:id="3633" w:author="Raphael Malyankar" w:date="2025-08-10T21:05:00Z" w16du:dateUtc="2025-08-11T04:05:00Z">
              <w:r w:rsidRPr="009063C9" w:rsidDel="00794F70">
                <w:rPr>
                  <w:sz w:val="18"/>
                  <w:szCs w:val="18"/>
                </w:rPr>
                <w:delText>Value</w:delText>
              </w:r>
            </w:del>
          </w:p>
        </w:tc>
        <w:tc>
          <w:tcPr>
            <w:tcW w:w="3260" w:type="dxa"/>
            <w:vAlign w:val="center"/>
          </w:tcPr>
          <w:p w14:paraId="75DC7EE1" w14:textId="79B75062" w:rsidR="00F329BC" w:rsidRPr="009063C9" w:rsidDel="00794F70" w:rsidRDefault="00F329BC" w:rsidP="009063C9">
            <w:pPr>
              <w:snapToGrid w:val="0"/>
              <w:spacing w:before="60" w:after="60" w:line="240" w:lineRule="auto"/>
              <w:jc w:val="left"/>
              <w:rPr>
                <w:del w:id="3634" w:author="Raphael Malyankar" w:date="2025-08-10T21:05:00Z" w16du:dateUtc="2025-08-11T04:05:00Z"/>
                <w:rFonts w:cs="Arial"/>
                <w:sz w:val="18"/>
                <w:szCs w:val="18"/>
              </w:rPr>
            </w:pPr>
            <w:del w:id="3635" w:author="Raphael Malyankar" w:date="2025-08-10T21:05:00Z" w16du:dateUtc="2025-08-11T04:05:00Z">
              <w:r w:rsidRPr="009063C9" w:rsidDel="00794F70">
                <w:rPr>
                  <w:rFonts w:cs="Arial"/>
                  <w:sz w:val="18"/>
                  <w:szCs w:val="18"/>
                </w:rPr>
                <w:delText>higherHighWaterLargeTide</w:delText>
              </w:r>
            </w:del>
          </w:p>
        </w:tc>
        <w:tc>
          <w:tcPr>
            <w:tcW w:w="3402" w:type="dxa"/>
            <w:vAlign w:val="center"/>
          </w:tcPr>
          <w:p w14:paraId="26FC6C42" w14:textId="0893C9C6" w:rsidR="00F329BC" w:rsidRPr="009063C9" w:rsidDel="00794F70" w:rsidRDefault="00F329BC" w:rsidP="009063C9">
            <w:pPr>
              <w:snapToGrid w:val="0"/>
              <w:spacing w:before="60" w:after="60" w:line="240" w:lineRule="auto"/>
              <w:jc w:val="left"/>
              <w:rPr>
                <w:del w:id="3636" w:author="Raphael Malyankar" w:date="2025-08-10T21:05:00Z" w16du:dateUtc="2025-08-11T04:05:00Z"/>
                <w:rFonts w:cs="Arial"/>
                <w:sz w:val="18"/>
                <w:szCs w:val="18"/>
              </w:rPr>
            </w:pPr>
          </w:p>
        </w:tc>
        <w:tc>
          <w:tcPr>
            <w:tcW w:w="851" w:type="dxa"/>
          </w:tcPr>
          <w:p w14:paraId="3CD1F6D2" w14:textId="11B83F14" w:rsidR="00F329BC" w:rsidRPr="009063C9" w:rsidDel="00794F70" w:rsidRDefault="00F329BC" w:rsidP="009063C9">
            <w:pPr>
              <w:snapToGrid w:val="0"/>
              <w:spacing w:before="60" w:after="60" w:line="240" w:lineRule="auto"/>
              <w:jc w:val="center"/>
              <w:rPr>
                <w:del w:id="3637" w:author="Raphael Malyankar" w:date="2025-08-10T21:05:00Z" w16du:dateUtc="2025-08-11T04:05:00Z"/>
                <w:rFonts w:cs="Arial"/>
                <w:sz w:val="18"/>
                <w:szCs w:val="18"/>
              </w:rPr>
            </w:pPr>
            <w:del w:id="3638" w:author="Raphael Malyankar" w:date="2025-08-10T21:05:00Z" w16du:dateUtc="2025-08-11T04:05:00Z">
              <w:r w:rsidRPr="009063C9" w:rsidDel="00794F70">
                <w:rPr>
                  <w:sz w:val="18"/>
                  <w:szCs w:val="18"/>
                </w:rPr>
                <w:delText>28</w:delText>
              </w:r>
            </w:del>
          </w:p>
        </w:tc>
        <w:tc>
          <w:tcPr>
            <w:tcW w:w="3969" w:type="dxa"/>
            <w:vAlign w:val="center"/>
          </w:tcPr>
          <w:p w14:paraId="5DF69DC5" w14:textId="64589597" w:rsidR="00F329BC" w:rsidRPr="009063C9" w:rsidDel="00794F70" w:rsidRDefault="00F329BC" w:rsidP="009063C9">
            <w:pPr>
              <w:snapToGrid w:val="0"/>
              <w:spacing w:before="60" w:after="60" w:line="240" w:lineRule="auto"/>
              <w:jc w:val="left"/>
              <w:rPr>
                <w:del w:id="3639" w:author="Raphael Malyankar" w:date="2025-08-10T21:05:00Z" w16du:dateUtc="2025-08-11T04:05:00Z"/>
                <w:rFonts w:cs="Arial"/>
                <w:sz w:val="18"/>
                <w:szCs w:val="18"/>
              </w:rPr>
            </w:pPr>
          </w:p>
        </w:tc>
      </w:tr>
      <w:tr w:rsidR="009063C9" w:rsidRPr="009063C9" w:rsidDel="00794F70" w14:paraId="0F96049C" w14:textId="07855DC2" w:rsidTr="00F329BC">
        <w:trPr>
          <w:trHeight w:val="305"/>
          <w:del w:id="3640" w:author="Raphael Malyankar" w:date="2025-08-10T21:05:00Z"/>
        </w:trPr>
        <w:tc>
          <w:tcPr>
            <w:tcW w:w="1276" w:type="dxa"/>
          </w:tcPr>
          <w:p w14:paraId="40C8DC92" w14:textId="4DE5F7E8" w:rsidR="00F329BC" w:rsidRPr="009063C9" w:rsidDel="00794F70" w:rsidRDefault="00F329BC" w:rsidP="002754DA">
            <w:pPr>
              <w:snapToGrid w:val="0"/>
              <w:spacing w:before="60" w:after="60" w:line="240" w:lineRule="auto"/>
              <w:jc w:val="left"/>
              <w:rPr>
                <w:del w:id="3641" w:author="Raphael Malyankar" w:date="2025-08-10T21:05:00Z" w16du:dateUtc="2025-08-11T04:05:00Z"/>
                <w:rFonts w:cs="Arial"/>
                <w:sz w:val="18"/>
                <w:szCs w:val="18"/>
              </w:rPr>
            </w:pPr>
            <w:del w:id="3642" w:author="Raphael Malyankar" w:date="2025-08-10T21:05:00Z" w16du:dateUtc="2025-08-11T04:05:00Z">
              <w:r w:rsidRPr="009063C9" w:rsidDel="00794F70">
                <w:rPr>
                  <w:sz w:val="18"/>
                  <w:szCs w:val="18"/>
                </w:rPr>
                <w:delText>Value</w:delText>
              </w:r>
            </w:del>
          </w:p>
        </w:tc>
        <w:tc>
          <w:tcPr>
            <w:tcW w:w="3260" w:type="dxa"/>
            <w:vAlign w:val="center"/>
          </w:tcPr>
          <w:p w14:paraId="74C2B290" w14:textId="45AD9817" w:rsidR="00F329BC" w:rsidRPr="009063C9" w:rsidDel="00794F70" w:rsidRDefault="00F329BC" w:rsidP="009063C9">
            <w:pPr>
              <w:snapToGrid w:val="0"/>
              <w:spacing w:before="60" w:after="60" w:line="240" w:lineRule="auto"/>
              <w:jc w:val="left"/>
              <w:rPr>
                <w:del w:id="3643" w:author="Raphael Malyankar" w:date="2025-08-10T21:05:00Z" w16du:dateUtc="2025-08-11T04:05:00Z"/>
                <w:rFonts w:cs="Arial"/>
                <w:sz w:val="18"/>
                <w:szCs w:val="18"/>
              </w:rPr>
            </w:pPr>
            <w:del w:id="3644" w:author="Raphael Malyankar" w:date="2025-08-10T21:05:00Z" w16du:dateUtc="2025-08-11T04:05:00Z">
              <w:r w:rsidRPr="009063C9" w:rsidDel="00794F70">
                <w:rPr>
                  <w:rFonts w:cs="Arial"/>
                  <w:sz w:val="18"/>
                  <w:szCs w:val="18"/>
                </w:rPr>
                <w:delText>nearlyHighestHighWater</w:delText>
              </w:r>
            </w:del>
          </w:p>
        </w:tc>
        <w:tc>
          <w:tcPr>
            <w:tcW w:w="3402" w:type="dxa"/>
            <w:vAlign w:val="center"/>
          </w:tcPr>
          <w:p w14:paraId="6C49433C" w14:textId="2FB0877E" w:rsidR="00F329BC" w:rsidRPr="009063C9" w:rsidDel="00794F70" w:rsidRDefault="00F329BC" w:rsidP="009063C9">
            <w:pPr>
              <w:snapToGrid w:val="0"/>
              <w:spacing w:before="60" w:after="60" w:line="240" w:lineRule="auto"/>
              <w:jc w:val="left"/>
              <w:rPr>
                <w:del w:id="3645" w:author="Raphael Malyankar" w:date="2025-08-10T21:05:00Z" w16du:dateUtc="2025-08-11T04:05:00Z"/>
                <w:rFonts w:cs="Arial"/>
                <w:sz w:val="18"/>
                <w:szCs w:val="18"/>
              </w:rPr>
            </w:pPr>
          </w:p>
        </w:tc>
        <w:tc>
          <w:tcPr>
            <w:tcW w:w="851" w:type="dxa"/>
          </w:tcPr>
          <w:p w14:paraId="51A537A0" w14:textId="286D7553" w:rsidR="00F329BC" w:rsidRPr="009063C9" w:rsidDel="00794F70" w:rsidRDefault="00F329BC" w:rsidP="009063C9">
            <w:pPr>
              <w:snapToGrid w:val="0"/>
              <w:spacing w:before="60" w:after="60" w:line="240" w:lineRule="auto"/>
              <w:jc w:val="center"/>
              <w:rPr>
                <w:del w:id="3646" w:author="Raphael Malyankar" w:date="2025-08-10T21:05:00Z" w16du:dateUtc="2025-08-11T04:05:00Z"/>
                <w:rFonts w:cs="Arial"/>
                <w:sz w:val="18"/>
                <w:szCs w:val="18"/>
              </w:rPr>
            </w:pPr>
            <w:del w:id="3647" w:author="Raphael Malyankar" w:date="2025-08-10T21:05:00Z" w16du:dateUtc="2025-08-11T04:05:00Z">
              <w:r w:rsidRPr="009063C9" w:rsidDel="00794F70">
                <w:rPr>
                  <w:sz w:val="18"/>
                  <w:szCs w:val="18"/>
                </w:rPr>
                <w:delText>29</w:delText>
              </w:r>
            </w:del>
          </w:p>
        </w:tc>
        <w:tc>
          <w:tcPr>
            <w:tcW w:w="3969" w:type="dxa"/>
            <w:vAlign w:val="center"/>
          </w:tcPr>
          <w:p w14:paraId="4A53E571" w14:textId="0A3AA981" w:rsidR="00F329BC" w:rsidRPr="009063C9" w:rsidDel="00794F70" w:rsidRDefault="00F329BC" w:rsidP="009063C9">
            <w:pPr>
              <w:snapToGrid w:val="0"/>
              <w:spacing w:before="60" w:after="60" w:line="240" w:lineRule="auto"/>
              <w:jc w:val="left"/>
              <w:rPr>
                <w:del w:id="3648" w:author="Raphael Malyankar" w:date="2025-08-10T21:05:00Z" w16du:dateUtc="2025-08-11T04:05:00Z"/>
                <w:rFonts w:cs="Arial"/>
                <w:sz w:val="18"/>
                <w:szCs w:val="18"/>
              </w:rPr>
            </w:pPr>
          </w:p>
        </w:tc>
      </w:tr>
      <w:tr w:rsidR="00F329BC" w:rsidRPr="009063C9" w:rsidDel="00794F70" w14:paraId="508D05AC" w14:textId="5C166764" w:rsidTr="00F329BC">
        <w:trPr>
          <w:trHeight w:val="305"/>
          <w:del w:id="3649" w:author="Raphael Malyankar" w:date="2025-08-10T21:05:00Z"/>
        </w:trPr>
        <w:tc>
          <w:tcPr>
            <w:tcW w:w="1276" w:type="dxa"/>
          </w:tcPr>
          <w:p w14:paraId="093B7F03" w14:textId="6D0397EC" w:rsidR="00F329BC" w:rsidRPr="009063C9" w:rsidDel="00794F70" w:rsidRDefault="00F329BC" w:rsidP="00236BA9">
            <w:pPr>
              <w:snapToGrid w:val="0"/>
              <w:spacing w:before="60" w:after="60" w:line="240" w:lineRule="auto"/>
              <w:jc w:val="left"/>
              <w:rPr>
                <w:del w:id="3650" w:author="Raphael Malyankar" w:date="2025-08-10T21:05:00Z" w16du:dateUtc="2025-08-11T04:05:00Z"/>
                <w:rFonts w:cs="Arial"/>
                <w:sz w:val="18"/>
                <w:szCs w:val="18"/>
              </w:rPr>
            </w:pPr>
            <w:del w:id="3651" w:author="Raphael Malyankar" w:date="2025-08-10T21:05:00Z" w16du:dateUtc="2025-08-11T04:05:00Z">
              <w:r w:rsidRPr="009063C9" w:rsidDel="00794F70">
                <w:rPr>
                  <w:sz w:val="18"/>
                  <w:szCs w:val="18"/>
                </w:rPr>
                <w:delText>Value</w:delText>
              </w:r>
            </w:del>
          </w:p>
        </w:tc>
        <w:tc>
          <w:tcPr>
            <w:tcW w:w="3260" w:type="dxa"/>
            <w:vAlign w:val="center"/>
          </w:tcPr>
          <w:p w14:paraId="4A843B41" w14:textId="0EF196FA" w:rsidR="00F329BC" w:rsidRPr="009063C9" w:rsidDel="00794F70" w:rsidRDefault="00F329BC" w:rsidP="00A63413">
            <w:pPr>
              <w:snapToGrid w:val="0"/>
              <w:spacing w:before="60" w:after="60" w:line="240" w:lineRule="auto"/>
              <w:jc w:val="left"/>
              <w:rPr>
                <w:del w:id="3652" w:author="Raphael Malyankar" w:date="2025-08-10T21:05:00Z" w16du:dateUtc="2025-08-11T04:05:00Z"/>
                <w:rFonts w:cs="Arial"/>
                <w:sz w:val="18"/>
                <w:szCs w:val="18"/>
              </w:rPr>
            </w:pPr>
            <w:del w:id="3653" w:author="Raphael Malyankar" w:date="2025-08-10T21:05:00Z" w16du:dateUtc="2025-08-11T04:05:00Z">
              <w:r w:rsidRPr="009063C9" w:rsidDel="00794F70">
                <w:rPr>
                  <w:rFonts w:cs="Arial"/>
                  <w:sz w:val="18"/>
                  <w:szCs w:val="18"/>
                </w:rPr>
                <w:delText xml:space="preserve">highestAstronomicalTide </w:delText>
              </w:r>
            </w:del>
          </w:p>
        </w:tc>
        <w:tc>
          <w:tcPr>
            <w:tcW w:w="3402" w:type="dxa"/>
            <w:vAlign w:val="center"/>
          </w:tcPr>
          <w:p w14:paraId="4DE20A0C" w14:textId="6539B602" w:rsidR="00F329BC" w:rsidRPr="009063C9" w:rsidDel="00794F70" w:rsidRDefault="00F329BC" w:rsidP="00A63413">
            <w:pPr>
              <w:snapToGrid w:val="0"/>
              <w:spacing w:before="60" w:after="60" w:line="240" w:lineRule="auto"/>
              <w:jc w:val="left"/>
              <w:rPr>
                <w:del w:id="3654" w:author="Raphael Malyankar" w:date="2025-08-10T21:05:00Z" w16du:dateUtc="2025-08-11T04:05:00Z"/>
                <w:rFonts w:cs="Arial"/>
                <w:sz w:val="18"/>
                <w:szCs w:val="18"/>
              </w:rPr>
            </w:pPr>
          </w:p>
        </w:tc>
        <w:tc>
          <w:tcPr>
            <w:tcW w:w="851" w:type="dxa"/>
          </w:tcPr>
          <w:p w14:paraId="73A85B9A" w14:textId="42637E8A" w:rsidR="00F329BC" w:rsidRPr="009063C9" w:rsidDel="00794F70" w:rsidRDefault="00F329BC" w:rsidP="00A63413">
            <w:pPr>
              <w:snapToGrid w:val="0"/>
              <w:spacing w:before="60" w:after="60" w:line="240" w:lineRule="auto"/>
              <w:jc w:val="center"/>
              <w:rPr>
                <w:del w:id="3655" w:author="Raphael Malyankar" w:date="2025-08-10T21:05:00Z" w16du:dateUtc="2025-08-11T04:05:00Z"/>
                <w:rFonts w:cs="Arial"/>
                <w:sz w:val="18"/>
                <w:szCs w:val="18"/>
              </w:rPr>
            </w:pPr>
            <w:del w:id="3656" w:author="Raphael Malyankar" w:date="2025-08-10T21:05:00Z" w16du:dateUtc="2025-08-11T04:05:00Z">
              <w:r w:rsidRPr="009063C9" w:rsidDel="00794F70">
                <w:rPr>
                  <w:sz w:val="18"/>
                  <w:szCs w:val="18"/>
                </w:rPr>
                <w:delText>30</w:delText>
              </w:r>
            </w:del>
          </w:p>
        </w:tc>
        <w:tc>
          <w:tcPr>
            <w:tcW w:w="3969" w:type="dxa"/>
            <w:vAlign w:val="center"/>
          </w:tcPr>
          <w:p w14:paraId="1CCF1CB5" w14:textId="03973D46" w:rsidR="00F329BC" w:rsidRPr="009063C9" w:rsidDel="00794F70" w:rsidRDefault="00F329BC" w:rsidP="00A63413">
            <w:pPr>
              <w:snapToGrid w:val="0"/>
              <w:spacing w:before="60" w:after="60" w:line="240" w:lineRule="auto"/>
              <w:jc w:val="left"/>
              <w:rPr>
                <w:del w:id="3657" w:author="Raphael Malyankar" w:date="2025-08-10T21:05:00Z" w16du:dateUtc="2025-08-11T04:05:00Z"/>
                <w:rFonts w:cs="Arial"/>
                <w:sz w:val="18"/>
                <w:szCs w:val="18"/>
              </w:rPr>
            </w:pPr>
            <w:del w:id="3658" w:author="Raphael Malyankar" w:date="2025-08-10T21:05:00Z" w16du:dateUtc="2025-08-11T04:05:00Z">
              <w:r w:rsidRPr="009063C9" w:rsidDel="00794F70">
                <w:rPr>
                  <w:rFonts w:cs="Arial"/>
                  <w:sz w:val="18"/>
                  <w:szCs w:val="18"/>
                </w:rPr>
                <w:delText>(HAT)</w:delText>
              </w:r>
            </w:del>
          </w:p>
        </w:tc>
      </w:tr>
    </w:tbl>
    <w:p w14:paraId="4D1F80FC" w14:textId="1D2D7DC6" w:rsidR="00B413FE" w:rsidDel="00794F70" w:rsidRDefault="00B413FE">
      <w:pPr>
        <w:pStyle w:val="Heading4"/>
        <w:numPr>
          <w:ilvl w:val="0"/>
          <w:numId w:val="0"/>
        </w:numPr>
        <w:rPr>
          <w:del w:id="3659" w:author="Raphael Malyankar" w:date="2025-08-10T21:05:00Z" w16du:dateUtc="2025-08-11T04:05:00Z"/>
        </w:rPr>
        <w:pPrChange w:id="3660" w:author="Raphael Malyankar" w:date="2025-08-10T21:07:00Z" w16du:dateUtc="2025-08-11T04:07:00Z">
          <w:pPr/>
        </w:pPrChange>
      </w:pPr>
    </w:p>
    <w:p w14:paraId="606C7369" w14:textId="3C48ED9B" w:rsidR="00794F70" w:rsidRDefault="00794F70" w:rsidP="00794F70">
      <w:pPr>
        <w:pStyle w:val="Heading4"/>
        <w:rPr>
          <w:ins w:id="3661" w:author="Raphael Malyankar" w:date="2025-08-10T21:31:00Z" w16du:dateUtc="2025-08-11T04:31:00Z"/>
        </w:rPr>
      </w:pPr>
      <w:ins w:id="3662" w:author="Raphael Malyankar" w:date="2025-08-10T21:07:00Z" w16du:dateUtc="2025-08-11T04:07:00Z">
        <w:r>
          <w:t>S100_Purpose</w:t>
        </w:r>
      </w:ins>
    </w:p>
    <w:p w14:paraId="0DD6D2BA" w14:textId="6E052A82" w:rsidR="00470FCC" w:rsidRPr="00470FCC" w:rsidRDefault="00470FCC" w:rsidP="00470FCC">
      <w:pPr>
        <w:rPr>
          <w:ins w:id="3663" w:author="Raphael Malyankar" w:date="2025-08-10T21:08:00Z" w16du:dateUtc="2025-08-11T04:08:00Z"/>
          <w:i/>
          <w:iCs/>
          <w:lang w:val="en-AU"/>
        </w:rPr>
      </w:pPr>
      <w:bookmarkStart w:id="3664" w:name="_Hlk205753975"/>
      <w:ins w:id="3665" w:author="Raphael Malyankar" w:date="2025-08-10T21:32:00Z" w16du:dateUtc="2025-08-11T04:32:00Z">
        <w:r w:rsidRPr="00470FCC">
          <w:rPr>
            <w:i/>
            <w:iCs/>
            <w:lang w:val="en-AU"/>
          </w:rPr>
          <w:t>&lt;Statement of use or non-use, restriction or non-restriction, optional table and optional notes as described previously.&gt;</w:t>
        </w:r>
      </w:ins>
    </w:p>
    <w:bookmarkEnd w:id="3664"/>
    <w:p w14:paraId="567A46B8" w14:textId="3CA821FE" w:rsidR="00794F70" w:rsidRDefault="00794F70" w:rsidP="00470FCC">
      <w:pPr>
        <w:pStyle w:val="Heading4"/>
        <w:rPr>
          <w:ins w:id="3666" w:author="Raphael Malyankar" w:date="2025-08-10T21:08:00Z" w16du:dateUtc="2025-08-11T04:08:00Z"/>
        </w:rPr>
      </w:pPr>
      <w:ins w:id="3667" w:author="Raphael Malyankar" w:date="2025-08-10T21:08:00Z" w16du:dateUtc="2025-08-11T04:08:00Z">
        <w:r w:rsidRPr="00794F70">
          <w:t>S100_TemporalExtent</w:t>
        </w:r>
      </w:ins>
    </w:p>
    <w:p w14:paraId="77500FEC" w14:textId="651CBE90" w:rsidR="00794F70" w:rsidRPr="00460EEF" w:rsidRDefault="00470FCC" w:rsidP="00794F70">
      <w:pPr>
        <w:rPr>
          <w:ins w:id="3668" w:author="Raphael Malyankar" w:date="2025-08-10T21:09:00Z" w16du:dateUtc="2025-08-11T04:09:00Z"/>
          <w:i/>
          <w:iCs/>
          <w:color w:val="EE0000"/>
        </w:rPr>
      </w:pPr>
      <w:ins w:id="3669" w:author="Raphael Malyankar" w:date="2025-08-10T21:33:00Z" w16du:dateUtc="2025-08-11T04:33:00Z">
        <w:r w:rsidRPr="00460EEF">
          <w:rPr>
            <w:i/>
            <w:iCs/>
            <w:color w:val="EE0000"/>
          </w:rPr>
          <w:t>&lt;Statement of use or non-use, restriction or non-restriction, optional table and optional notes as described previously.&gt;</w:t>
        </w:r>
      </w:ins>
    </w:p>
    <w:p w14:paraId="4C7F9546" w14:textId="58D8C1BC" w:rsidR="00794F70" w:rsidRDefault="00794F70" w:rsidP="00460EEF">
      <w:pPr>
        <w:pStyle w:val="Heading4"/>
        <w:rPr>
          <w:ins w:id="3670" w:author="Raphael Malyankar" w:date="2025-08-10T21:09:00Z" w16du:dateUtc="2025-08-11T04:09:00Z"/>
        </w:rPr>
      </w:pPr>
      <w:ins w:id="3671" w:author="Raphael Malyankar" w:date="2025-08-10T21:09:00Z" w16du:dateUtc="2025-08-11T04:09:00Z">
        <w:r w:rsidRPr="00794F70">
          <w:t>S100_EncodingFormat</w:t>
        </w:r>
      </w:ins>
    </w:p>
    <w:p w14:paraId="1F352908" w14:textId="707E0146" w:rsidR="00794F70" w:rsidRPr="00460EEF" w:rsidRDefault="00470FCC" w:rsidP="00794F70">
      <w:pPr>
        <w:rPr>
          <w:ins w:id="3672" w:author="Raphael Malyankar" w:date="2025-08-10T21:09:00Z" w16du:dateUtc="2025-08-11T04:09:00Z"/>
          <w:i/>
          <w:iCs/>
          <w:color w:val="EE0000"/>
        </w:rPr>
      </w:pPr>
      <w:ins w:id="3673" w:author="Raphael Malyankar" w:date="2025-08-10T21:32:00Z" w16du:dateUtc="2025-08-11T04:32:00Z">
        <w:r w:rsidRPr="00460EEF">
          <w:rPr>
            <w:i/>
            <w:iCs/>
            <w:color w:val="EE0000"/>
          </w:rPr>
          <w:t>&lt;Statement of use or non-use, restriction or non-restriction, optional table and optional notes as described previously.&gt;</w:t>
        </w:r>
      </w:ins>
    </w:p>
    <w:p w14:paraId="64E4AF21" w14:textId="599C7880" w:rsidR="00794F70" w:rsidRDefault="00794F70" w:rsidP="00460EEF">
      <w:pPr>
        <w:pStyle w:val="Heading4"/>
        <w:rPr>
          <w:ins w:id="3674" w:author="Raphael Malyankar" w:date="2025-08-10T21:09:00Z" w16du:dateUtc="2025-08-11T04:09:00Z"/>
        </w:rPr>
      </w:pPr>
      <w:ins w:id="3675" w:author="Raphael Malyankar" w:date="2025-08-10T21:09:00Z" w16du:dateUtc="2025-08-11T04:09:00Z">
        <w:r w:rsidRPr="00794F70">
          <w:t>S100_ProductSpecification</w:t>
        </w:r>
      </w:ins>
    </w:p>
    <w:p w14:paraId="730CED0F" w14:textId="56135774" w:rsidR="00794F70" w:rsidRPr="00460EEF" w:rsidRDefault="00470FCC" w:rsidP="00794F70">
      <w:pPr>
        <w:rPr>
          <w:ins w:id="3676" w:author="Raphael Malyankar" w:date="2025-08-10T21:09:00Z" w16du:dateUtc="2025-08-11T04:09:00Z"/>
          <w:i/>
          <w:iCs/>
          <w:color w:val="EE0000"/>
        </w:rPr>
      </w:pPr>
      <w:ins w:id="3677" w:author="Raphael Malyankar" w:date="2025-08-10T21:32:00Z" w16du:dateUtc="2025-08-11T04:32:00Z">
        <w:r w:rsidRPr="00460EEF">
          <w:rPr>
            <w:i/>
            <w:iCs/>
            <w:color w:val="EE0000"/>
          </w:rPr>
          <w:t>&lt;Statement of use or non-use, restriction or non-restriction, optional table and optional notes as described previously.&gt;</w:t>
        </w:r>
      </w:ins>
    </w:p>
    <w:p w14:paraId="68EBDF42" w14:textId="1757FCC7" w:rsidR="00794F70" w:rsidRDefault="00794F70" w:rsidP="00460EEF">
      <w:pPr>
        <w:pStyle w:val="Heading5"/>
        <w:rPr>
          <w:ins w:id="3678" w:author="Raphael Malyankar" w:date="2025-08-10T21:09:00Z" w16du:dateUtc="2025-08-11T04:09:00Z"/>
        </w:rPr>
      </w:pPr>
      <w:ins w:id="3679" w:author="Raphael Malyankar" w:date="2025-08-10T21:09:00Z" w16du:dateUtc="2025-08-11T04:09:00Z">
        <w:r w:rsidRPr="00794F70">
          <w:t>S100_CompliancyCategory</w:t>
        </w:r>
      </w:ins>
    </w:p>
    <w:p w14:paraId="12F75A04" w14:textId="1F0F8CA8" w:rsidR="00794F70" w:rsidRPr="00460EEF" w:rsidRDefault="00470FCC" w:rsidP="00794F70">
      <w:pPr>
        <w:rPr>
          <w:ins w:id="3680" w:author="Raphael Malyankar" w:date="2025-08-10T21:09:00Z" w16du:dateUtc="2025-08-11T04:09:00Z"/>
          <w:i/>
          <w:iCs/>
          <w:color w:val="EE0000"/>
        </w:rPr>
      </w:pPr>
      <w:ins w:id="3681" w:author="Raphael Malyankar" w:date="2025-08-10T21:32:00Z" w16du:dateUtc="2025-08-11T04:32:00Z">
        <w:r w:rsidRPr="00460EEF">
          <w:rPr>
            <w:i/>
            <w:iCs/>
            <w:color w:val="EE0000"/>
          </w:rPr>
          <w:t>&lt;Statement of use or non-use, restriction or non-restriction, optional table and optional notes as described previously.&gt;</w:t>
        </w:r>
      </w:ins>
    </w:p>
    <w:p w14:paraId="4939433B" w14:textId="0D9B04CC" w:rsidR="00794F70" w:rsidRDefault="00794F70" w:rsidP="00460EEF">
      <w:pPr>
        <w:pStyle w:val="Heading4"/>
        <w:rPr>
          <w:ins w:id="3682" w:author="Raphael Malyankar" w:date="2025-08-10T21:10:00Z" w16du:dateUtc="2025-08-11T04:10:00Z"/>
        </w:rPr>
      </w:pPr>
      <w:ins w:id="3683" w:author="Raphael Malyankar" w:date="2025-08-10T21:09:00Z" w16du:dateUtc="2025-08-11T04:09:00Z">
        <w:r w:rsidRPr="00794F70">
          <w:t>S100_ProtectionScheme</w:t>
        </w:r>
      </w:ins>
    </w:p>
    <w:p w14:paraId="3B22B072" w14:textId="75552865" w:rsidR="00794F70" w:rsidRPr="00460EEF" w:rsidRDefault="00470FCC" w:rsidP="00794F70">
      <w:pPr>
        <w:rPr>
          <w:ins w:id="3684" w:author="Raphael Malyankar" w:date="2025-08-10T21:09:00Z" w16du:dateUtc="2025-08-11T04:09:00Z"/>
          <w:i/>
          <w:iCs/>
          <w:color w:val="EE0000"/>
        </w:rPr>
      </w:pPr>
      <w:ins w:id="3685" w:author="Raphael Malyankar" w:date="2025-08-10T21:33:00Z" w16du:dateUtc="2025-08-11T04:33:00Z">
        <w:r w:rsidRPr="00460EEF">
          <w:rPr>
            <w:i/>
            <w:iCs/>
            <w:color w:val="EE0000"/>
          </w:rPr>
          <w:t>&lt;Statement of use or non-use, restriction or non-restriction, optional table and optional notes as described previously.&gt;</w:t>
        </w:r>
      </w:ins>
    </w:p>
    <w:p w14:paraId="780D7939" w14:textId="0BB29391" w:rsidR="00794F70" w:rsidRDefault="00794F70" w:rsidP="00460EEF">
      <w:pPr>
        <w:pStyle w:val="Heading4"/>
        <w:rPr>
          <w:ins w:id="3686" w:author="Raphael Malyankar" w:date="2025-08-10T21:10:00Z" w16du:dateUtc="2025-08-11T04:10:00Z"/>
        </w:rPr>
      </w:pPr>
      <w:ins w:id="3687" w:author="Raphael Malyankar" w:date="2025-08-10T21:10:00Z" w16du:dateUtc="2025-08-11T04:10:00Z">
        <w:r w:rsidRPr="00794F70">
          <w:t>MD_MaintenanceInformation</w:t>
        </w:r>
      </w:ins>
    </w:p>
    <w:p w14:paraId="2678383A" w14:textId="6B86DD63" w:rsidR="00794F70" w:rsidRPr="00460EEF" w:rsidRDefault="00470FCC" w:rsidP="00794F70">
      <w:pPr>
        <w:rPr>
          <w:ins w:id="3688" w:author="Raphael Malyankar" w:date="2025-08-10T21:10:00Z" w16du:dateUtc="2025-08-11T04:10:00Z"/>
          <w:i/>
          <w:iCs/>
          <w:color w:val="EE0000"/>
        </w:rPr>
      </w:pPr>
      <w:ins w:id="3689" w:author="Raphael Malyankar" w:date="2025-08-10T21:33:00Z" w16du:dateUtc="2025-08-11T04:33:00Z">
        <w:r w:rsidRPr="00460EEF">
          <w:rPr>
            <w:i/>
            <w:iCs/>
            <w:color w:val="EE0000"/>
          </w:rPr>
          <w:t>&lt;Statement of use or non-use, restriction or non-restriction, optional table and optional notes as described previously.</w:t>
        </w:r>
      </w:ins>
      <w:ins w:id="3690" w:author="Raphael Malyankar" w:date="2025-08-10T21:35:00Z" w16du:dateUtc="2025-08-11T04:35:00Z">
        <w:r w:rsidR="00460EEF">
          <w:rPr>
            <w:i/>
            <w:iCs/>
            <w:color w:val="EE0000"/>
          </w:rPr>
          <w:t xml:space="preserve"> Note that any product-specific restrictions will be in addition to the restrictions S-100 imposes on the ISO type.</w:t>
        </w:r>
      </w:ins>
      <w:ins w:id="3691" w:author="Raphael Malyankar" w:date="2025-08-10T21:33:00Z" w16du:dateUtc="2025-08-11T04:33:00Z">
        <w:r w:rsidRPr="00460EEF">
          <w:rPr>
            <w:i/>
            <w:iCs/>
            <w:color w:val="EE0000"/>
          </w:rPr>
          <w:t>&gt;</w:t>
        </w:r>
      </w:ins>
    </w:p>
    <w:p w14:paraId="0FE7DBC3" w14:textId="319FE6DC" w:rsidR="00794F70" w:rsidRDefault="00794F70" w:rsidP="00460EEF">
      <w:pPr>
        <w:pStyle w:val="Heading4"/>
        <w:rPr>
          <w:ins w:id="3692" w:author="Raphael Malyankar" w:date="2025-08-10T21:10:00Z" w16du:dateUtc="2025-08-11T04:10:00Z"/>
        </w:rPr>
      </w:pPr>
      <w:ins w:id="3693" w:author="Raphael Malyankar" w:date="2025-08-10T21:10:00Z" w16du:dateUtc="2025-08-11T04:10:00Z">
        <w:r w:rsidRPr="00794F70">
          <w:lastRenderedPageBreak/>
          <w:t>MD_MaintenanceFrequencyCode</w:t>
        </w:r>
      </w:ins>
    </w:p>
    <w:p w14:paraId="2BC1634F" w14:textId="5DDDF3E8" w:rsidR="00794F70" w:rsidRPr="00460EEF" w:rsidRDefault="00470FCC" w:rsidP="00794F70">
      <w:pPr>
        <w:rPr>
          <w:ins w:id="3694" w:author="Raphael Malyankar" w:date="2025-08-10T21:10:00Z" w16du:dateUtc="2025-08-11T04:10:00Z"/>
          <w:i/>
          <w:iCs/>
          <w:color w:val="EE0000"/>
        </w:rPr>
      </w:pPr>
      <w:ins w:id="3695" w:author="Raphael Malyankar" w:date="2025-08-10T21:33:00Z" w16du:dateUtc="2025-08-11T04:33:00Z">
        <w:r w:rsidRPr="00460EEF">
          <w:rPr>
            <w:i/>
            <w:iCs/>
            <w:color w:val="EE0000"/>
          </w:rPr>
          <w:t>&lt;</w:t>
        </w:r>
        <w:bookmarkStart w:id="3696" w:name="_Hlk205754219"/>
        <w:r w:rsidRPr="00460EEF">
          <w:rPr>
            <w:i/>
            <w:iCs/>
            <w:color w:val="EE0000"/>
          </w:rPr>
          <w:t>Statement of use or non-use, restriction or non-restriction, optional table and optional notes as described previously</w:t>
        </w:r>
        <w:bookmarkEnd w:id="3696"/>
        <w:r w:rsidRPr="00460EEF">
          <w:rPr>
            <w:i/>
            <w:iCs/>
            <w:color w:val="EE0000"/>
          </w:rPr>
          <w:t>.</w:t>
        </w:r>
      </w:ins>
      <w:ins w:id="3697" w:author="Raphael Malyankar" w:date="2025-08-10T21:35:00Z" w16du:dateUtc="2025-08-11T04:35:00Z">
        <w:r w:rsidR="00460EEF" w:rsidRPr="00460EEF">
          <w:t xml:space="preserve"> </w:t>
        </w:r>
        <w:r w:rsidR="00460EEF" w:rsidRPr="00460EEF">
          <w:rPr>
            <w:i/>
            <w:iCs/>
            <w:color w:val="EE0000"/>
          </w:rPr>
          <w:t xml:space="preserve">Note that any product-specific restrictions will be in addition to the restrictions S-100 imposes on the ISO type </w:t>
        </w:r>
      </w:ins>
      <w:ins w:id="3698" w:author="Raphael Malyankar" w:date="2025-08-10T21:33:00Z" w16du:dateUtc="2025-08-11T04:33:00Z">
        <w:r w:rsidRPr="00460EEF">
          <w:rPr>
            <w:i/>
            <w:iCs/>
            <w:color w:val="EE0000"/>
          </w:rPr>
          <w:t>&gt;</w:t>
        </w:r>
      </w:ins>
    </w:p>
    <w:p w14:paraId="5F8E5F4E" w14:textId="4F7B1F40" w:rsidR="00794F70" w:rsidRDefault="00794F70" w:rsidP="00460EEF">
      <w:pPr>
        <w:pStyle w:val="Heading4"/>
        <w:rPr>
          <w:ins w:id="3699" w:author="Raphael Malyankar" w:date="2025-08-10T21:10:00Z" w16du:dateUtc="2025-08-11T04:10:00Z"/>
        </w:rPr>
      </w:pPr>
      <w:ins w:id="3700" w:author="Raphael Malyankar" w:date="2025-08-10T21:10:00Z" w16du:dateUtc="2025-08-11T04:10:00Z">
        <w:r w:rsidRPr="00794F70">
          <w:t>S100_SE_DigitalSignatureReference</w:t>
        </w:r>
      </w:ins>
    </w:p>
    <w:p w14:paraId="4C4BA837" w14:textId="36D2E9F3" w:rsidR="00794F70" w:rsidRDefault="00794F70" w:rsidP="00794F70">
      <w:pPr>
        <w:rPr>
          <w:ins w:id="3701" w:author="Raphael Malyankar" w:date="2025-08-10T21:11:00Z" w16du:dateUtc="2025-08-11T04:11:00Z"/>
        </w:rPr>
      </w:pPr>
      <w:ins w:id="3702" w:author="Raphael Malyankar" w:date="2025-08-10T21:11:00Z" w16du:dateUtc="2025-08-11T04:11:00Z">
        <w:r w:rsidRPr="00794F70">
          <w:t>S-130 uses only the ECDSA-384-SHA2 value of S100_SE_DigitalSignatureReference, in conformity with the restriction in S-100 Part 15, clauses 15-8.7 and 15-8.11.7.</w:t>
        </w:r>
      </w:ins>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7" w:type="dxa"/>
          <w:right w:w="57" w:type="dxa"/>
        </w:tblCellMar>
        <w:tblLook w:val="0000" w:firstRow="0" w:lastRow="0" w:firstColumn="0" w:lastColumn="0" w:noHBand="0" w:noVBand="0"/>
      </w:tblPr>
      <w:tblGrid>
        <w:gridCol w:w="1433"/>
        <w:gridCol w:w="3242"/>
        <w:gridCol w:w="3652"/>
        <w:gridCol w:w="884"/>
        <w:gridCol w:w="4737"/>
      </w:tblGrid>
      <w:tr w:rsidR="00794F70" w:rsidRPr="00794F70" w14:paraId="3A71E513" w14:textId="77777777" w:rsidTr="00794F70">
        <w:trPr>
          <w:trHeight w:val="304"/>
          <w:ins w:id="3703" w:author="Raphael Malyankar" w:date="2025-08-10T21:11:00Z"/>
        </w:trPr>
        <w:tc>
          <w:tcPr>
            <w:tcW w:w="514" w:type="pct"/>
            <w:shd w:val="clear" w:color="auto" w:fill="D9D9D9"/>
          </w:tcPr>
          <w:p w14:paraId="59092106" w14:textId="77777777" w:rsidR="00794F70" w:rsidRPr="00794F70" w:rsidRDefault="00794F70" w:rsidP="00794F70">
            <w:pPr>
              <w:keepNext/>
              <w:keepLines/>
              <w:suppressAutoHyphens/>
              <w:snapToGrid w:val="0"/>
              <w:spacing w:before="60" w:after="60" w:line="240" w:lineRule="auto"/>
              <w:rPr>
                <w:ins w:id="3704" w:author="Raphael Malyankar" w:date="2025-08-10T21:11:00Z" w16du:dateUtc="2025-08-11T04:11:00Z"/>
                <w:rFonts w:eastAsia="SimSun" w:cs="Arial"/>
                <w:b/>
                <w:color w:val="000000"/>
                <w:sz w:val="16"/>
                <w:szCs w:val="16"/>
                <w:lang w:eastAsia="ar-SA"/>
              </w:rPr>
            </w:pPr>
            <w:ins w:id="3705" w:author="Raphael Malyankar" w:date="2025-08-10T21:11:00Z" w16du:dateUtc="2025-08-11T04:11:00Z">
              <w:r w:rsidRPr="00794F70">
                <w:rPr>
                  <w:rFonts w:eastAsia="SimSun" w:cs="Arial"/>
                  <w:b/>
                  <w:color w:val="000000"/>
                  <w:sz w:val="16"/>
                  <w:szCs w:val="16"/>
                  <w:lang w:eastAsia="ar-SA"/>
                </w:rPr>
                <w:t>Item</w:t>
              </w:r>
            </w:ins>
          </w:p>
        </w:tc>
        <w:tc>
          <w:tcPr>
            <w:tcW w:w="1162" w:type="pct"/>
            <w:shd w:val="clear" w:color="auto" w:fill="D9D9D9"/>
          </w:tcPr>
          <w:p w14:paraId="4E44D572" w14:textId="77777777" w:rsidR="00794F70" w:rsidRPr="00794F70" w:rsidRDefault="00794F70" w:rsidP="00794F70">
            <w:pPr>
              <w:keepNext/>
              <w:keepLines/>
              <w:suppressAutoHyphens/>
              <w:snapToGrid w:val="0"/>
              <w:spacing w:before="60" w:after="60" w:line="240" w:lineRule="auto"/>
              <w:rPr>
                <w:ins w:id="3706" w:author="Raphael Malyankar" w:date="2025-08-10T21:11:00Z" w16du:dateUtc="2025-08-11T04:11:00Z"/>
                <w:rFonts w:eastAsia="SimSun" w:cs="Arial"/>
                <w:b/>
                <w:color w:val="000000"/>
                <w:sz w:val="16"/>
                <w:szCs w:val="16"/>
                <w:lang w:eastAsia="ar-SA"/>
              </w:rPr>
            </w:pPr>
            <w:ins w:id="3707" w:author="Raphael Malyankar" w:date="2025-08-10T21:11:00Z" w16du:dateUtc="2025-08-11T04:11:00Z">
              <w:r w:rsidRPr="00794F70">
                <w:rPr>
                  <w:rFonts w:eastAsia="SimSun" w:cs="Arial"/>
                  <w:b/>
                  <w:color w:val="000000"/>
                  <w:sz w:val="16"/>
                  <w:szCs w:val="16"/>
                  <w:lang w:eastAsia="ar-SA"/>
                </w:rPr>
                <w:t>Name</w:t>
              </w:r>
            </w:ins>
          </w:p>
        </w:tc>
        <w:tc>
          <w:tcPr>
            <w:tcW w:w="1309" w:type="pct"/>
            <w:shd w:val="clear" w:color="auto" w:fill="D9D9D9"/>
          </w:tcPr>
          <w:p w14:paraId="41BD5054" w14:textId="77777777" w:rsidR="00794F70" w:rsidRPr="00794F70" w:rsidRDefault="00794F70" w:rsidP="00794F70">
            <w:pPr>
              <w:keepNext/>
              <w:keepLines/>
              <w:suppressAutoHyphens/>
              <w:snapToGrid w:val="0"/>
              <w:spacing w:before="60" w:after="60" w:line="240" w:lineRule="auto"/>
              <w:rPr>
                <w:ins w:id="3708" w:author="Raphael Malyankar" w:date="2025-08-10T21:11:00Z" w16du:dateUtc="2025-08-11T04:11:00Z"/>
                <w:rFonts w:eastAsia="SimSun" w:cs="Arial"/>
                <w:b/>
                <w:color w:val="000000"/>
                <w:sz w:val="16"/>
                <w:szCs w:val="16"/>
                <w:lang w:eastAsia="ar-SA"/>
              </w:rPr>
            </w:pPr>
            <w:ins w:id="3709" w:author="Raphael Malyankar" w:date="2025-08-10T21:11:00Z" w16du:dateUtc="2025-08-11T04:11:00Z">
              <w:r w:rsidRPr="00794F70">
                <w:rPr>
                  <w:rFonts w:eastAsia="SimSun" w:cs="Arial"/>
                  <w:b/>
                  <w:color w:val="000000"/>
                  <w:sz w:val="16"/>
                  <w:szCs w:val="16"/>
                  <w:lang w:eastAsia="ar-SA"/>
                </w:rPr>
                <w:t>Description</w:t>
              </w:r>
            </w:ins>
          </w:p>
        </w:tc>
        <w:tc>
          <w:tcPr>
            <w:tcW w:w="317" w:type="pct"/>
            <w:shd w:val="clear" w:color="auto" w:fill="D9D9D9"/>
          </w:tcPr>
          <w:p w14:paraId="16BF7F29" w14:textId="77777777" w:rsidR="00794F70" w:rsidRPr="00794F70" w:rsidRDefault="00794F70" w:rsidP="00794F70">
            <w:pPr>
              <w:keepNext/>
              <w:keepLines/>
              <w:suppressAutoHyphens/>
              <w:snapToGrid w:val="0"/>
              <w:spacing w:before="60" w:after="60" w:line="240" w:lineRule="auto"/>
              <w:jc w:val="center"/>
              <w:rPr>
                <w:ins w:id="3710" w:author="Raphael Malyankar" w:date="2025-08-10T21:11:00Z" w16du:dateUtc="2025-08-11T04:11:00Z"/>
                <w:rFonts w:eastAsia="SimSun" w:cs="Arial"/>
                <w:b/>
                <w:color w:val="000000"/>
                <w:sz w:val="16"/>
                <w:szCs w:val="16"/>
                <w:lang w:eastAsia="ar-SA"/>
              </w:rPr>
            </w:pPr>
            <w:ins w:id="3711" w:author="Raphael Malyankar" w:date="2025-08-10T21:11:00Z" w16du:dateUtc="2025-08-11T04:11:00Z">
              <w:r w:rsidRPr="00794F70">
                <w:rPr>
                  <w:rFonts w:eastAsia="SimSun" w:cs="Arial"/>
                  <w:b/>
                  <w:color w:val="000000"/>
                  <w:sz w:val="16"/>
                  <w:szCs w:val="16"/>
                  <w:lang w:eastAsia="ar-SA"/>
                </w:rPr>
                <w:t>Code</w:t>
              </w:r>
            </w:ins>
          </w:p>
        </w:tc>
        <w:tc>
          <w:tcPr>
            <w:tcW w:w="1698" w:type="pct"/>
            <w:shd w:val="clear" w:color="auto" w:fill="D9D9D9"/>
          </w:tcPr>
          <w:p w14:paraId="4B7DF6CD" w14:textId="77777777" w:rsidR="00794F70" w:rsidRPr="00794F70" w:rsidRDefault="00794F70" w:rsidP="00794F70">
            <w:pPr>
              <w:keepNext/>
              <w:keepLines/>
              <w:suppressAutoHyphens/>
              <w:snapToGrid w:val="0"/>
              <w:spacing w:before="60" w:after="60" w:line="240" w:lineRule="auto"/>
              <w:rPr>
                <w:ins w:id="3712" w:author="Raphael Malyankar" w:date="2025-08-10T21:11:00Z" w16du:dateUtc="2025-08-11T04:11:00Z"/>
                <w:rFonts w:eastAsia="SimSun" w:cs="Arial"/>
                <w:b/>
                <w:color w:val="000000"/>
                <w:sz w:val="16"/>
                <w:szCs w:val="16"/>
                <w:lang w:eastAsia="ar-SA"/>
              </w:rPr>
            </w:pPr>
            <w:ins w:id="3713" w:author="Raphael Malyankar" w:date="2025-08-10T21:11:00Z" w16du:dateUtc="2025-08-11T04:11:00Z">
              <w:r w:rsidRPr="00794F70">
                <w:rPr>
                  <w:rFonts w:eastAsia="SimSun" w:cs="Arial"/>
                  <w:b/>
                  <w:color w:val="000000"/>
                  <w:sz w:val="16"/>
                  <w:szCs w:val="16"/>
                  <w:lang w:eastAsia="ar-SA"/>
                </w:rPr>
                <w:t>Remarks</w:t>
              </w:r>
            </w:ins>
          </w:p>
        </w:tc>
      </w:tr>
      <w:tr w:rsidR="00794F70" w:rsidRPr="00794F70" w14:paraId="6F9BE8E3" w14:textId="77777777" w:rsidTr="00213E83">
        <w:trPr>
          <w:trHeight w:val="276"/>
          <w:ins w:id="3714" w:author="Raphael Malyankar" w:date="2025-08-10T21:11:00Z"/>
        </w:trPr>
        <w:tc>
          <w:tcPr>
            <w:tcW w:w="514" w:type="pct"/>
          </w:tcPr>
          <w:p w14:paraId="3E6DD222" w14:textId="77777777" w:rsidR="00794F70" w:rsidRPr="00794F70" w:rsidRDefault="00794F70" w:rsidP="00794F70">
            <w:pPr>
              <w:keepNext/>
              <w:keepLines/>
              <w:suppressAutoHyphens/>
              <w:snapToGrid w:val="0"/>
              <w:spacing w:before="60" w:after="60" w:line="240" w:lineRule="auto"/>
              <w:jc w:val="left"/>
              <w:rPr>
                <w:ins w:id="3715" w:author="Raphael Malyankar" w:date="2025-08-10T21:11:00Z" w16du:dateUtc="2025-08-11T04:11:00Z"/>
                <w:rFonts w:eastAsia="SimSun" w:cs="Arial"/>
                <w:color w:val="000000"/>
                <w:sz w:val="16"/>
                <w:szCs w:val="16"/>
                <w:lang w:eastAsia="ar-SA"/>
              </w:rPr>
            </w:pPr>
            <w:ins w:id="3716" w:author="Raphael Malyankar" w:date="2025-08-10T21:11:00Z" w16du:dateUtc="2025-08-11T04:11:00Z">
              <w:r w:rsidRPr="00794F70">
                <w:rPr>
                  <w:rFonts w:eastAsia="SimSun" w:cs="Arial"/>
                  <w:color w:val="000000"/>
                  <w:sz w:val="16"/>
                  <w:szCs w:val="16"/>
                  <w:lang w:eastAsia="ar-SA"/>
                </w:rPr>
                <w:t>Enumeration</w:t>
              </w:r>
            </w:ins>
          </w:p>
        </w:tc>
        <w:tc>
          <w:tcPr>
            <w:tcW w:w="1162" w:type="pct"/>
          </w:tcPr>
          <w:p w14:paraId="16234017" w14:textId="77777777" w:rsidR="00794F70" w:rsidRPr="00794F70" w:rsidRDefault="00794F70" w:rsidP="00794F70">
            <w:pPr>
              <w:keepNext/>
              <w:keepLines/>
              <w:suppressAutoHyphens/>
              <w:snapToGrid w:val="0"/>
              <w:spacing w:before="60" w:after="60" w:line="240" w:lineRule="auto"/>
              <w:jc w:val="left"/>
              <w:rPr>
                <w:ins w:id="3717" w:author="Raphael Malyankar" w:date="2025-08-10T21:11:00Z" w16du:dateUtc="2025-08-11T04:11:00Z"/>
                <w:rFonts w:eastAsia="SimSun" w:cs="Arial"/>
                <w:color w:val="000000"/>
                <w:sz w:val="16"/>
                <w:szCs w:val="16"/>
                <w:lang w:eastAsia="ar-SA"/>
              </w:rPr>
            </w:pPr>
            <w:ins w:id="3718" w:author="Raphael Malyankar" w:date="2025-08-10T21:11:00Z" w16du:dateUtc="2025-08-11T04:11:00Z">
              <w:r w:rsidRPr="00794F70">
                <w:rPr>
                  <w:rFonts w:eastAsia="SimSun" w:cs="Arial"/>
                  <w:color w:val="000000"/>
                  <w:sz w:val="16"/>
                  <w:szCs w:val="16"/>
                  <w:lang w:eastAsia="ar-SA"/>
                </w:rPr>
                <w:t>S100_SE_DigitalSignatureReference</w:t>
              </w:r>
            </w:ins>
          </w:p>
        </w:tc>
        <w:tc>
          <w:tcPr>
            <w:tcW w:w="1309" w:type="pct"/>
          </w:tcPr>
          <w:p w14:paraId="615E6EBF" w14:textId="77777777" w:rsidR="00794F70" w:rsidRPr="00794F70" w:rsidRDefault="00794F70" w:rsidP="00794F70">
            <w:pPr>
              <w:keepNext/>
              <w:keepLines/>
              <w:suppressAutoHyphens/>
              <w:snapToGrid w:val="0"/>
              <w:spacing w:before="60" w:after="60" w:line="240" w:lineRule="auto"/>
              <w:jc w:val="left"/>
              <w:rPr>
                <w:ins w:id="3719" w:author="Raphael Malyankar" w:date="2025-08-10T21:11:00Z" w16du:dateUtc="2025-08-11T04:11:00Z"/>
                <w:rFonts w:eastAsia="SimSun" w:cs="Arial"/>
                <w:color w:val="000000"/>
                <w:sz w:val="16"/>
                <w:szCs w:val="16"/>
                <w:lang w:eastAsia="ar-SA"/>
              </w:rPr>
            </w:pPr>
            <w:ins w:id="3720" w:author="Raphael Malyankar" w:date="2025-08-10T21:11:00Z" w16du:dateUtc="2025-08-11T04:11:00Z">
              <w:r w:rsidRPr="00794F70">
                <w:rPr>
                  <w:rFonts w:eastAsia="SimSun" w:cs="Arial"/>
                  <w:color w:val="000000"/>
                  <w:sz w:val="16"/>
                  <w:szCs w:val="16"/>
                  <w:lang w:eastAsia="ar-SA"/>
                </w:rPr>
                <w:t>Algorithm used to compute the digital signature</w:t>
              </w:r>
            </w:ins>
          </w:p>
        </w:tc>
        <w:tc>
          <w:tcPr>
            <w:tcW w:w="317" w:type="pct"/>
          </w:tcPr>
          <w:p w14:paraId="7ECB7EA8" w14:textId="77777777" w:rsidR="00794F70" w:rsidRPr="00794F70" w:rsidRDefault="00794F70" w:rsidP="00794F70">
            <w:pPr>
              <w:keepNext/>
              <w:keepLines/>
              <w:suppressAutoHyphens/>
              <w:snapToGrid w:val="0"/>
              <w:spacing w:before="60" w:after="60" w:line="240" w:lineRule="auto"/>
              <w:jc w:val="center"/>
              <w:rPr>
                <w:ins w:id="3721" w:author="Raphael Malyankar" w:date="2025-08-10T21:11:00Z" w16du:dateUtc="2025-08-11T04:11:00Z"/>
                <w:rFonts w:eastAsia="SimSun" w:cs="Arial"/>
                <w:color w:val="000000"/>
                <w:sz w:val="16"/>
                <w:szCs w:val="16"/>
                <w:lang w:eastAsia="ar-SA"/>
              </w:rPr>
            </w:pPr>
            <w:ins w:id="3722" w:author="Raphael Malyankar" w:date="2025-08-10T21:11:00Z" w16du:dateUtc="2025-08-11T04:11:00Z">
              <w:r w:rsidRPr="00794F70">
                <w:rPr>
                  <w:rFonts w:eastAsia="SimSun" w:cs="Arial"/>
                  <w:color w:val="000000"/>
                  <w:sz w:val="16"/>
                  <w:szCs w:val="16"/>
                  <w:lang w:eastAsia="ar-SA"/>
                </w:rPr>
                <w:t>-</w:t>
              </w:r>
            </w:ins>
          </w:p>
        </w:tc>
        <w:tc>
          <w:tcPr>
            <w:tcW w:w="1698" w:type="pct"/>
          </w:tcPr>
          <w:p w14:paraId="5FC6FB19" w14:textId="77777777" w:rsidR="00794F70" w:rsidRPr="00794F70" w:rsidRDefault="00794F70" w:rsidP="00794F70">
            <w:pPr>
              <w:keepNext/>
              <w:keepLines/>
              <w:suppressAutoHyphens/>
              <w:snapToGrid w:val="0"/>
              <w:spacing w:before="60" w:after="60" w:line="240" w:lineRule="auto"/>
              <w:jc w:val="left"/>
              <w:rPr>
                <w:ins w:id="3723" w:author="Raphael Malyankar" w:date="2025-08-10T21:11:00Z" w16du:dateUtc="2025-08-11T04:11:00Z"/>
                <w:rFonts w:eastAsia="SimSun" w:cs="Arial"/>
                <w:color w:val="000000"/>
                <w:sz w:val="16"/>
                <w:szCs w:val="16"/>
                <w:lang w:eastAsia="ar-SA"/>
              </w:rPr>
            </w:pPr>
            <w:ins w:id="3724" w:author="Raphael Malyankar" w:date="2025-08-10T21:11:00Z" w16du:dateUtc="2025-08-11T04:11:00Z">
              <w:r w:rsidRPr="00794F70">
                <w:rPr>
                  <w:rFonts w:eastAsia="SimSun" w:cs="Arial"/>
                  <w:color w:val="000000"/>
                  <w:sz w:val="16"/>
                  <w:szCs w:val="16"/>
                  <w:lang w:eastAsia="ar-SA"/>
                </w:rPr>
                <w:t>Only ECDSA is currently used in implementations of S-100 for file based transfer of data to ECDIS. Other values are included for interoperability with other implementations by external standards. See S-100 Part 15, clause 15-8.4</w:t>
              </w:r>
            </w:ins>
          </w:p>
        </w:tc>
      </w:tr>
      <w:tr w:rsidR="00794F70" w:rsidRPr="00794F70" w14:paraId="2B0140FE" w14:textId="77777777" w:rsidTr="00213E83">
        <w:trPr>
          <w:trHeight w:val="304"/>
          <w:ins w:id="3725" w:author="Raphael Malyankar" w:date="2025-08-10T21:11:00Z"/>
        </w:trPr>
        <w:tc>
          <w:tcPr>
            <w:tcW w:w="514" w:type="pct"/>
          </w:tcPr>
          <w:p w14:paraId="4B424181" w14:textId="77777777" w:rsidR="00794F70" w:rsidRPr="00794F70" w:rsidRDefault="00794F70" w:rsidP="00794F70">
            <w:pPr>
              <w:suppressAutoHyphens/>
              <w:snapToGrid w:val="0"/>
              <w:spacing w:before="60" w:after="60" w:line="240" w:lineRule="auto"/>
              <w:jc w:val="left"/>
              <w:rPr>
                <w:ins w:id="3726" w:author="Raphael Malyankar" w:date="2025-08-10T21:11:00Z" w16du:dateUtc="2025-08-11T04:11:00Z"/>
                <w:rFonts w:eastAsia="SimSun" w:cs="Arial"/>
                <w:color w:val="000000"/>
                <w:sz w:val="16"/>
                <w:szCs w:val="16"/>
                <w:lang w:eastAsia="ar-SA"/>
              </w:rPr>
            </w:pPr>
            <w:ins w:id="3727" w:author="Raphael Malyankar" w:date="2025-08-10T21:11:00Z" w16du:dateUtc="2025-08-11T04:11:00Z">
              <w:r w:rsidRPr="00794F70">
                <w:rPr>
                  <w:rFonts w:eastAsia="SimSun" w:cs="Arial"/>
                  <w:color w:val="000000"/>
                  <w:sz w:val="16"/>
                  <w:szCs w:val="16"/>
                  <w:lang w:eastAsia="ar-SA"/>
                </w:rPr>
                <w:t>Value</w:t>
              </w:r>
            </w:ins>
          </w:p>
        </w:tc>
        <w:tc>
          <w:tcPr>
            <w:tcW w:w="1162" w:type="pct"/>
          </w:tcPr>
          <w:p w14:paraId="47D7C136" w14:textId="77777777" w:rsidR="00794F70" w:rsidRPr="00794F70" w:rsidRDefault="00794F70" w:rsidP="00794F70">
            <w:pPr>
              <w:suppressAutoHyphens/>
              <w:snapToGrid w:val="0"/>
              <w:spacing w:before="60" w:after="60" w:line="240" w:lineRule="auto"/>
              <w:jc w:val="left"/>
              <w:rPr>
                <w:ins w:id="3728" w:author="Raphael Malyankar" w:date="2025-08-10T21:11:00Z" w16du:dateUtc="2025-08-11T04:11:00Z"/>
                <w:rFonts w:eastAsia="SimSun" w:cs="Arial"/>
                <w:color w:val="000000"/>
                <w:sz w:val="16"/>
                <w:szCs w:val="16"/>
                <w:lang w:eastAsia="ar-SA"/>
              </w:rPr>
            </w:pPr>
            <w:ins w:id="3729" w:author="Raphael Malyankar" w:date="2025-08-10T21:11:00Z" w16du:dateUtc="2025-08-11T04:11:00Z">
              <w:r w:rsidRPr="00794F70">
                <w:rPr>
                  <w:rFonts w:eastAsia="SimSun" w:cs="Arial"/>
                  <w:color w:val="000000"/>
                  <w:sz w:val="16"/>
                  <w:szCs w:val="16"/>
                  <w:lang w:eastAsia="ar-SA"/>
                </w:rPr>
                <w:t>ECDSA-384-SHA2</w:t>
              </w:r>
            </w:ins>
          </w:p>
        </w:tc>
        <w:tc>
          <w:tcPr>
            <w:tcW w:w="1309" w:type="pct"/>
          </w:tcPr>
          <w:p w14:paraId="3B1C1C2B" w14:textId="77777777" w:rsidR="00794F70" w:rsidRPr="00794F70" w:rsidRDefault="00794F70" w:rsidP="00794F70">
            <w:pPr>
              <w:suppressAutoHyphens/>
              <w:snapToGrid w:val="0"/>
              <w:spacing w:before="60" w:after="60" w:line="240" w:lineRule="auto"/>
              <w:jc w:val="left"/>
              <w:rPr>
                <w:ins w:id="3730" w:author="Raphael Malyankar" w:date="2025-08-10T21:11:00Z" w16du:dateUtc="2025-08-11T04:11:00Z"/>
                <w:rFonts w:eastAsia="SimSun" w:cs="Arial"/>
                <w:color w:val="000000"/>
                <w:sz w:val="16"/>
                <w:szCs w:val="16"/>
                <w:lang w:eastAsia="ar-SA"/>
              </w:rPr>
            </w:pPr>
          </w:p>
        </w:tc>
        <w:tc>
          <w:tcPr>
            <w:tcW w:w="317" w:type="pct"/>
          </w:tcPr>
          <w:p w14:paraId="40717882" w14:textId="77777777" w:rsidR="00794F70" w:rsidRPr="00794F70" w:rsidRDefault="00794F70" w:rsidP="00794F70">
            <w:pPr>
              <w:suppressAutoHyphens/>
              <w:snapToGrid w:val="0"/>
              <w:spacing w:before="60" w:after="60" w:line="240" w:lineRule="auto"/>
              <w:jc w:val="center"/>
              <w:rPr>
                <w:ins w:id="3731" w:author="Raphael Malyankar" w:date="2025-08-10T21:11:00Z" w16du:dateUtc="2025-08-11T04:11:00Z"/>
                <w:rFonts w:eastAsia="SimSun" w:cs="Arial"/>
                <w:color w:val="000000"/>
                <w:sz w:val="16"/>
                <w:szCs w:val="16"/>
                <w:lang w:eastAsia="ar-SA"/>
              </w:rPr>
            </w:pPr>
            <w:ins w:id="3732" w:author="Raphael Malyankar" w:date="2025-08-10T21:11:00Z" w16du:dateUtc="2025-08-11T04:11:00Z">
              <w:r w:rsidRPr="00794F70">
                <w:rPr>
                  <w:rFonts w:eastAsia="SimSun" w:cs="Arial"/>
                  <w:color w:val="000000"/>
                  <w:sz w:val="16"/>
                  <w:szCs w:val="16"/>
                  <w:lang w:eastAsia="ar-SA"/>
                </w:rPr>
                <w:t>8</w:t>
              </w:r>
            </w:ins>
          </w:p>
        </w:tc>
        <w:tc>
          <w:tcPr>
            <w:tcW w:w="1698" w:type="pct"/>
          </w:tcPr>
          <w:p w14:paraId="5C28F9BA" w14:textId="77777777" w:rsidR="00794F70" w:rsidRPr="00794F70" w:rsidRDefault="00794F70" w:rsidP="00794F70">
            <w:pPr>
              <w:suppressAutoHyphens/>
              <w:snapToGrid w:val="0"/>
              <w:spacing w:before="60" w:after="60" w:line="240" w:lineRule="auto"/>
              <w:jc w:val="left"/>
              <w:rPr>
                <w:ins w:id="3733" w:author="Raphael Malyankar" w:date="2025-08-10T21:11:00Z" w16du:dateUtc="2025-08-11T04:11:00Z"/>
                <w:rFonts w:eastAsia="SimSun" w:cs="Arial"/>
                <w:color w:val="000000"/>
                <w:sz w:val="16"/>
                <w:szCs w:val="16"/>
                <w:lang w:eastAsia="ar-SA"/>
              </w:rPr>
            </w:pPr>
            <w:ins w:id="3734" w:author="Raphael Malyankar" w:date="2025-08-10T21:11:00Z" w16du:dateUtc="2025-08-11T04:11:00Z">
              <w:r w:rsidRPr="00794F70">
                <w:rPr>
                  <w:rFonts w:eastAsia="SimSun" w:cs="Arial"/>
                  <w:color w:val="000000"/>
                  <w:sz w:val="16"/>
                  <w:szCs w:val="16"/>
                  <w:lang w:eastAsia="ar-SA"/>
                </w:rPr>
                <w:t>384 bits ECDSA: SHA2-384</w:t>
              </w:r>
            </w:ins>
          </w:p>
        </w:tc>
      </w:tr>
    </w:tbl>
    <w:p w14:paraId="36FE1C15" w14:textId="77777777" w:rsidR="00794F70" w:rsidRDefault="00794F70" w:rsidP="00794F70">
      <w:pPr>
        <w:rPr>
          <w:ins w:id="3735" w:author="Raphael Malyankar" w:date="2025-08-10T21:10:00Z" w16du:dateUtc="2025-08-11T04:10:00Z"/>
        </w:rPr>
      </w:pPr>
    </w:p>
    <w:p w14:paraId="41495512" w14:textId="1582BE7A" w:rsidR="00794F70" w:rsidRDefault="00900132" w:rsidP="00460EEF">
      <w:pPr>
        <w:pStyle w:val="Heading4"/>
        <w:rPr>
          <w:ins w:id="3736" w:author="Raphael Malyankar" w:date="2025-08-10T21:13:00Z" w16du:dateUtc="2025-08-11T04:13:00Z"/>
        </w:rPr>
      </w:pPr>
      <w:ins w:id="3737" w:author="Raphael Malyankar" w:date="2025-08-10T21:13:00Z" w16du:dateUtc="2025-08-11T04:13:00Z">
        <w:r w:rsidRPr="00900132">
          <w:t>S100_SE_DigitalSignature</w:t>
        </w:r>
      </w:ins>
    </w:p>
    <w:p w14:paraId="0C7BCD89" w14:textId="2740A364" w:rsidR="00900132" w:rsidRDefault="00900132" w:rsidP="00900132">
      <w:pPr>
        <w:rPr>
          <w:ins w:id="3738" w:author="Raphael Malyankar" w:date="2025-08-10T21:13:00Z" w16du:dateUtc="2025-08-11T04:13:00Z"/>
        </w:rPr>
      </w:pPr>
      <w:ins w:id="3739" w:author="Raphael Malyankar" w:date="2025-08-10T21:13:00Z" w16du:dateUtc="2025-08-11T04:13:00Z">
        <w:r>
          <w:t>S-130 conforms to S-100 Part 15, clause 15-8-11.4, which states: “The class S100_SE_DigitalSignature is realized as one of either S100_SE_SignatureOnData (a digital signature of a particular identified resource) or an additional digital signature defined using the [same class] which is either a S100_SE_SignatureOnData or S100_SE_SignatureOnSignature element as described in clause 15-8.8.  S-100 Part 17 metadata thus allows for multiple digital signatures, a single mandatory S100_SE_SignatureOnData and any number of additional signatures, either of the data or other signatures.” (In S-100, this class is not documented separately.)</w:t>
        </w:r>
      </w:ins>
    </w:p>
    <w:p w14:paraId="6044097B" w14:textId="0488C2EF" w:rsidR="00900132" w:rsidRDefault="00900132" w:rsidP="00900132">
      <w:pPr>
        <w:rPr>
          <w:ins w:id="3740" w:author="Raphael Malyankar" w:date="2025-08-10T21:13:00Z" w16du:dateUtc="2025-08-11T04:13:00Z"/>
        </w:rPr>
      </w:pPr>
      <w:ins w:id="3741" w:author="Raphael Malyankar" w:date="2025-08-10T21:13:00Z" w16du:dateUtc="2025-08-11T04:13:00Z">
        <w:r>
          <w:t>S-130 uses the class S100_SE_DigitalSignature without modification; however, in S-100 exchange catalogues it is implemented by one of its subclasses S100_SE_SignatureOnData or S100_SE_SignatureOnSignature.</w:t>
        </w:r>
      </w:ins>
    </w:p>
    <w:p w14:paraId="4DA9A6A8" w14:textId="337191A4" w:rsidR="00900132" w:rsidRDefault="00900132" w:rsidP="00460EEF">
      <w:pPr>
        <w:pStyle w:val="Heading4"/>
        <w:rPr>
          <w:ins w:id="3742" w:author="Raphael Malyankar" w:date="2025-08-10T21:14:00Z" w16du:dateUtc="2025-08-11T04:14:00Z"/>
        </w:rPr>
      </w:pPr>
      <w:ins w:id="3743" w:author="Raphael Malyankar" w:date="2025-08-10T21:14:00Z" w16du:dateUtc="2025-08-11T04:14:00Z">
        <w:r w:rsidRPr="00900132">
          <w:t>S100_SE_SignatureOnData</w:t>
        </w:r>
      </w:ins>
    </w:p>
    <w:p w14:paraId="5290268E" w14:textId="2AE726D7" w:rsidR="00900132" w:rsidRPr="00460EEF" w:rsidRDefault="00460EEF" w:rsidP="00900132">
      <w:pPr>
        <w:rPr>
          <w:ins w:id="3744" w:author="Raphael Malyankar" w:date="2025-08-10T21:14:00Z" w16du:dateUtc="2025-08-11T04:14:00Z"/>
          <w:i/>
          <w:iCs/>
          <w:color w:val="EE0000"/>
        </w:rPr>
      </w:pPr>
      <w:bookmarkStart w:id="3745" w:name="_Hlk205754261"/>
      <w:ins w:id="3746" w:author="Raphael Malyankar" w:date="2025-08-10T21:36:00Z" w16du:dateUtc="2025-08-11T04:36:00Z">
        <w:r w:rsidRPr="00460EEF">
          <w:rPr>
            <w:i/>
            <w:iCs/>
            <w:color w:val="EE0000"/>
          </w:rPr>
          <w:t>&lt;Statement of use or non-use, restriction or non-restriction, optional table and optional notes as described previously</w:t>
        </w:r>
        <w:bookmarkEnd w:id="3745"/>
        <w:r w:rsidRPr="00460EEF">
          <w:rPr>
            <w:i/>
            <w:iCs/>
            <w:color w:val="EE0000"/>
          </w:rPr>
          <w:t>.&gt;</w:t>
        </w:r>
      </w:ins>
    </w:p>
    <w:p w14:paraId="57CCF1C3" w14:textId="2D33826B" w:rsidR="00900132" w:rsidRDefault="00900132" w:rsidP="00460EEF">
      <w:pPr>
        <w:pStyle w:val="Heading4"/>
        <w:rPr>
          <w:ins w:id="3747" w:author="Raphael Malyankar" w:date="2025-08-10T21:14:00Z" w16du:dateUtc="2025-08-11T04:14:00Z"/>
        </w:rPr>
      </w:pPr>
      <w:ins w:id="3748" w:author="Raphael Malyankar" w:date="2025-08-10T21:14:00Z" w16du:dateUtc="2025-08-11T04:14:00Z">
        <w:r w:rsidRPr="00900132">
          <w:t>S100_SE_SignatureOnSignature</w:t>
        </w:r>
      </w:ins>
    </w:p>
    <w:p w14:paraId="74DA3DB7" w14:textId="2794BE1A" w:rsidR="00900132" w:rsidRPr="00460EEF" w:rsidRDefault="00460EEF" w:rsidP="00900132">
      <w:pPr>
        <w:rPr>
          <w:ins w:id="3749" w:author="Raphael Malyankar" w:date="2025-08-10T21:14:00Z" w16du:dateUtc="2025-08-11T04:14:00Z"/>
          <w:i/>
          <w:iCs/>
          <w:color w:val="EE0000"/>
        </w:rPr>
      </w:pPr>
      <w:ins w:id="3750" w:author="Raphael Malyankar" w:date="2025-08-10T21:36:00Z" w16du:dateUtc="2025-08-11T04:36:00Z">
        <w:r w:rsidRPr="00460EEF">
          <w:rPr>
            <w:i/>
            <w:iCs/>
            <w:color w:val="EE0000"/>
          </w:rPr>
          <w:t>&lt;Statement of use or non-use, restriction or non-restriction, optional table and optional notes as described previously&gt;</w:t>
        </w:r>
      </w:ins>
    </w:p>
    <w:p w14:paraId="58DCBC5B" w14:textId="6760BE46" w:rsidR="00900132" w:rsidRDefault="00900132" w:rsidP="00460EEF">
      <w:pPr>
        <w:pStyle w:val="Heading4"/>
        <w:rPr>
          <w:ins w:id="3751" w:author="Raphael Malyankar" w:date="2025-08-10T21:14:00Z" w16du:dateUtc="2025-08-11T04:14:00Z"/>
        </w:rPr>
      </w:pPr>
      <w:ins w:id="3752" w:author="Raphael Malyankar" w:date="2025-08-10T21:14:00Z" w16du:dateUtc="2025-08-11T04:14:00Z">
        <w:r w:rsidRPr="00900132">
          <w:lastRenderedPageBreak/>
          <w:t>DataStatus</w:t>
        </w:r>
      </w:ins>
    </w:p>
    <w:p w14:paraId="65AD672B" w14:textId="21C6F280" w:rsidR="00900132" w:rsidRPr="00460EEF" w:rsidRDefault="00460EEF" w:rsidP="00900132">
      <w:pPr>
        <w:rPr>
          <w:ins w:id="3753" w:author="Raphael Malyankar" w:date="2025-08-10T21:14:00Z" w16du:dateUtc="2025-08-11T04:14:00Z"/>
          <w:i/>
          <w:iCs/>
          <w:color w:val="EE0000"/>
        </w:rPr>
      </w:pPr>
      <w:ins w:id="3754" w:author="Raphael Malyankar" w:date="2025-08-10T21:37:00Z" w16du:dateUtc="2025-08-11T04:37:00Z">
        <w:r w:rsidRPr="00460EEF">
          <w:rPr>
            <w:i/>
            <w:iCs/>
            <w:color w:val="EE0000"/>
          </w:rPr>
          <w:t>&lt;Statement of use or non-use, restriction or non-restriction, optional table and optional notes as described previously.&gt;</w:t>
        </w:r>
      </w:ins>
    </w:p>
    <w:p w14:paraId="2F1CF77C" w14:textId="6B51D6B4" w:rsidR="00900132" w:rsidRDefault="00900132" w:rsidP="00460EEF">
      <w:pPr>
        <w:pStyle w:val="Heading4"/>
        <w:rPr>
          <w:ins w:id="3755" w:author="Raphael Malyankar" w:date="2025-08-10T21:14:00Z" w16du:dateUtc="2025-08-11T04:14:00Z"/>
        </w:rPr>
      </w:pPr>
      <w:ins w:id="3756" w:author="Raphael Malyankar" w:date="2025-08-10T21:14:00Z" w16du:dateUtc="2025-08-11T04:14:00Z">
        <w:r w:rsidRPr="00900132">
          <w:t>EX_GeographicBoundingBox</w:t>
        </w:r>
      </w:ins>
    </w:p>
    <w:p w14:paraId="247622B0" w14:textId="0DD04888" w:rsidR="00470FCC" w:rsidRDefault="00470FCC" w:rsidP="00470FCC">
      <w:pPr>
        <w:rPr>
          <w:ins w:id="3757" w:author="Raphael Malyankar" w:date="2025-08-10T21:27:00Z" w16du:dateUtc="2025-08-11T04:27:00Z"/>
        </w:rPr>
      </w:pPr>
      <w:ins w:id="3758" w:author="Raphael Malyankar" w:date="2025-08-10T21:27:00Z" w16du:dateUtc="2025-08-11T04:27:00Z">
        <w:r>
          <w:t>S-1</w:t>
        </w:r>
      </w:ins>
      <w:ins w:id="3759" w:author="Raphael Malyankar" w:date="2025-08-10T21:28:00Z" w16du:dateUtc="2025-08-11T04:28:00Z">
        <w:r>
          <w:t>XX</w:t>
        </w:r>
      </w:ins>
      <w:ins w:id="3760" w:author="Raphael Malyankar" w:date="2025-08-10T21:27:00Z" w16du:dateUtc="2025-08-11T04:27:00Z">
        <w:r>
          <w:t xml:space="preserve"> uses the ISO class with only the four attributes specifying the lower left and upper right corners. The ISO extentTypeCode attribute is omitted.</w:t>
        </w:r>
      </w:ins>
    </w:p>
    <w:p w14:paraId="494A6277" w14:textId="631D92E0" w:rsidR="00900132" w:rsidRDefault="00470FCC" w:rsidP="00470FCC">
      <w:pPr>
        <w:rPr>
          <w:ins w:id="3761" w:author="Raphael Malyankar" w:date="2025-08-10T21:14:00Z" w16du:dateUtc="2025-08-11T04:14:00Z"/>
        </w:rPr>
      </w:pPr>
      <w:ins w:id="3762" w:author="Raphael Malyankar" w:date="2025-08-10T21:27:00Z" w16du:dateUtc="2025-08-11T04:27:00Z">
        <w:r>
          <w:t>NOTE (from ISO 19115-1): This is only an approximate reference so specifying the Coordinate Reference System is unnecessary and need only be provided with a precision of up to two decimal places.</w:t>
        </w:r>
      </w:ins>
    </w:p>
    <w:p w14:paraId="146C262F" w14:textId="5F553622" w:rsidR="00900132" w:rsidRDefault="00900132" w:rsidP="00460EEF">
      <w:pPr>
        <w:pStyle w:val="Heading4"/>
        <w:rPr>
          <w:ins w:id="3763" w:author="Raphael Malyankar" w:date="2025-08-10T21:15:00Z" w16du:dateUtc="2025-08-11T04:15:00Z"/>
        </w:rPr>
      </w:pPr>
      <w:ins w:id="3764" w:author="Raphael Malyankar" w:date="2025-08-10T21:15:00Z" w16du:dateUtc="2025-08-11T04:15:00Z">
        <w:r w:rsidRPr="00900132">
          <w:t>EX_BoundingPolygon</w:t>
        </w:r>
      </w:ins>
    </w:p>
    <w:p w14:paraId="7046A1A7" w14:textId="04B8A341" w:rsidR="00684649" w:rsidRDefault="00684649" w:rsidP="00684649">
      <w:pPr>
        <w:rPr>
          <w:ins w:id="3765" w:author="Raphael Malyankar" w:date="2025-08-10T21:27:00Z" w16du:dateUtc="2025-08-11T04:27:00Z"/>
        </w:rPr>
      </w:pPr>
      <w:ins w:id="3766" w:author="Raphael Malyankar" w:date="2025-08-10T21:27:00Z" w16du:dateUtc="2025-08-11T04:27:00Z">
        <w:r>
          <w:t>S-1XX uses the ISO class with only the polygon attribute. The ISO extentTypeCode attribute is omitted.</w:t>
        </w:r>
      </w:ins>
    </w:p>
    <w:p w14:paraId="0E81DEB0" w14:textId="60B481EC" w:rsidR="00900132" w:rsidRDefault="00684649" w:rsidP="00684649">
      <w:pPr>
        <w:rPr>
          <w:ins w:id="3767" w:author="Raphael Malyankar" w:date="2025-08-10T21:15:00Z" w16du:dateUtc="2025-08-11T04:15:00Z"/>
        </w:rPr>
      </w:pPr>
      <w:ins w:id="3768" w:author="Raphael Malyankar" w:date="2025-08-10T21:27:00Z" w16du:dateUtc="2025-08-11T04:27:00Z">
        <w:r>
          <w:t>NOTE (from ISO 19115-1): If a polygon is used it should be closed (last point replicates first point).</w:t>
        </w:r>
      </w:ins>
    </w:p>
    <w:p w14:paraId="2ACA5705" w14:textId="2BCF9EED" w:rsidR="00900132" w:rsidRDefault="00900132" w:rsidP="00460EEF">
      <w:pPr>
        <w:pStyle w:val="Heading3"/>
        <w:rPr>
          <w:ins w:id="3769" w:author="Raphael Malyankar" w:date="2025-08-10T21:15:00Z" w16du:dateUtc="2025-08-11T04:15:00Z"/>
        </w:rPr>
      </w:pPr>
      <w:bookmarkStart w:id="3770" w:name="_Toc205849893"/>
      <w:ins w:id="3771" w:author="Raphael Malyankar" w:date="2025-08-10T21:15:00Z" w16du:dateUtc="2025-08-11T04:15:00Z">
        <w:r w:rsidRPr="00900132">
          <w:t>S100_SupportFileDiscoveryMetadata</w:t>
        </w:r>
        <w:bookmarkEnd w:id="3770"/>
      </w:ins>
    </w:p>
    <w:p w14:paraId="4DBC5EF6" w14:textId="4475C61C" w:rsidR="00900132" w:rsidRPr="00460EEF" w:rsidRDefault="00460EEF" w:rsidP="00900132">
      <w:pPr>
        <w:rPr>
          <w:ins w:id="3772" w:author="Raphael Malyankar" w:date="2025-08-10T21:15:00Z" w16du:dateUtc="2025-08-11T04:15:00Z"/>
          <w:i/>
          <w:iCs/>
          <w:color w:val="EE0000"/>
        </w:rPr>
      </w:pPr>
      <w:ins w:id="3773" w:author="Raphael Malyankar" w:date="2025-08-10T21:37:00Z" w16du:dateUtc="2025-08-11T04:37:00Z">
        <w:r w:rsidRPr="00460EEF">
          <w:rPr>
            <w:i/>
            <w:iCs/>
            <w:color w:val="EE0000"/>
          </w:rPr>
          <w:t>&lt;Statement of use or non-use, restriction or non-restriction, optional table and optional notes as described previously.&gt;</w:t>
        </w:r>
      </w:ins>
    </w:p>
    <w:p w14:paraId="0F96C6B7" w14:textId="18C5B38F" w:rsidR="00900132" w:rsidRDefault="00900132" w:rsidP="00460EEF">
      <w:pPr>
        <w:pStyle w:val="Heading4"/>
        <w:rPr>
          <w:ins w:id="3774" w:author="Raphael Malyankar" w:date="2025-08-10T21:15:00Z" w16du:dateUtc="2025-08-11T04:15:00Z"/>
        </w:rPr>
      </w:pPr>
      <w:ins w:id="3775" w:author="Raphael Malyankar" w:date="2025-08-10T21:15:00Z" w16du:dateUtc="2025-08-11T04:15:00Z">
        <w:r w:rsidRPr="00900132">
          <w:t>S100_SupportFileFormat</w:t>
        </w:r>
      </w:ins>
    </w:p>
    <w:p w14:paraId="21B8131D" w14:textId="5876601C" w:rsidR="00900132" w:rsidRPr="00460EEF" w:rsidRDefault="00460EEF" w:rsidP="00900132">
      <w:pPr>
        <w:rPr>
          <w:ins w:id="3776" w:author="Raphael Malyankar" w:date="2025-08-10T21:15:00Z" w16du:dateUtc="2025-08-11T04:15:00Z"/>
          <w:i/>
          <w:iCs/>
          <w:color w:val="EE0000"/>
        </w:rPr>
      </w:pPr>
      <w:ins w:id="3777" w:author="Raphael Malyankar" w:date="2025-08-10T21:38:00Z" w16du:dateUtc="2025-08-11T04:38:00Z">
        <w:r w:rsidRPr="00460EEF">
          <w:rPr>
            <w:i/>
            <w:iCs/>
            <w:color w:val="EE0000"/>
          </w:rPr>
          <w:t>&lt;Statement of use or non-use, restriction or non-restriction, optional table and optional notes as described previously.&gt;</w:t>
        </w:r>
      </w:ins>
    </w:p>
    <w:p w14:paraId="327B66D8" w14:textId="696A5E35" w:rsidR="00900132" w:rsidRDefault="00900132" w:rsidP="00460EEF">
      <w:pPr>
        <w:pStyle w:val="Heading4"/>
        <w:rPr>
          <w:ins w:id="3778" w:author="Raphael Malyankar" w:date="2025-08-10T21:15:00Z" w16du:dateUtc="2025-08-11T04:15:00Z"/>
        </w:rPr>
      </w:pPr>
      <w:ins w:id="3779" w:author="Raphael Malyankar" w:date="2025-08-10T21:15:00Z" w16du:dateUtc="2025-08-11T04:15:00Z">
        <w:r w:rsidRPr="00900132">
          <w:t>S100_SupportFileRevisionStatus</w:t>
        </w:r>
      </w:ins>
    </w:p>
    <w:p w14:paraId="6EE7D4C2" w14:textId="31E9AB36" w:rsidR="00900132" w:rsidRPr="00460EEF" w:rsidRDefault="00460EEF" w:rsidP="00900132">
      <w:pPr>
        <w:rPr>
          <w:ins w:id="3780" w:author="Raphael Malyankar" w:date="2025-08-10T21:15:00Z" w16du:dateUtc="2025-08-11T04:15:00Z"/>
          <w:i/>
          <w:iCs/>
          <w:color w:val="EE0000"/>
        </w:rPr>
      </w:pPr>
      <w:ins w:id="3781" w:author="Raphael Malyankar" w:date="2025-08-10T21:38:00Z" w16du:dateUtc="2025-08-11T04:38:00Z">
        <w:r w:rsidRPr="00460EEF">
          <w:rPr>
            <w:i/>
            <w:iCs/>
            <w:color w:val="EE0000"/>
          </w:rPr>
          <w:t>&lt;Statement of use or non-use, restriction or non-restriction, optional table and optional notes as described previously.&gt;</w:t>
        </w:r>
      </w:ins>
    </w:p>
    <w:p w14:paraId="6F305D0C" w14:textId="2E3DCC6B" w:rsidR="00900132" w:rsidRDefault="00900132" w:rsidP="00460EEF">
      <w:pPr>
        <w:pStyle w:val="Heading4"/>
        <w:rPr>
          <w:ins w:id="3782" w:author="Raphael Malyankar" w:date="2025-08-10T21:15:00Z" w16du:dateUtc="2025-08-11T04:15:00Z"/>
        </w:rPr>
      </w:pPr>
      <w:ins w:id="3783" w:author="Raphael Malyankar" w:date="2025-08-10T21:15:00Z" w16du:dateUtc="2025-08-11T04:15:00Z">
        <w:r w:rsidRPr="00900132">
          <w:t>S100_SupportFileSpecification</w:t>
        </w:r>
      </w:ins>
    </w:p>
    <w:p w14:paraId="690AEE12" w14:textId="1BB5B50A" w:rsidR="00900132" w:rsidRPr="00460EEF" w:rsidRDefault="00460EEF" w:rsidP="00900132">
      <w:pPr>
        <w:rPr>
          <w:ins w:id="3784" w:author="Raphael Malyankar" w:date="2025-08-10T21:15:00Z" w16du:dateUtc="2025-08-11T04:15:00Z"/>
          <w:i/>
          <w:iCs/>
          <w:color w:val="EE0000"/>
        </w:rPr>
      </w:pPr>
      <w:ins w:id="3785" w:author="Raphael Malyankar" w:date="2025-08-10T21:38:00Z" w16du:dateUtc="2025-08-11T04:38:00Z">
        <w:r w:rsidRPr="00460EEF">
          <w:rPr>
            <w:i/>
            <w:iCs/>
            <w:color w:val="EE0000"/>
          </w:rPr>
          <w:t>&lt;Statement of use or non-use, restriction or non-restriction, optional table and optional notes as described previously.&gt;</w:t>
        </w:r>
      </w:ins>
    </w:p>
    <w:p w14:paraId="36FDFE58" w14:textId="5D27B062" w:rsidR="00900132" w:rsidRDefault="00900132" w:rsidP="00460EEF">
      <w:pPr>
        <w:pStyle w:val="Heading4"/>
        <w:rPr>
          <w:ins w:id="3786" w:author="Raphael Malyankar" w:date="2025-08-10T21:16:00Z" w16du:dateUtc="2025-08-11T04:16:00Z"/>
        </w:rPr>
      </w:pPr>
      <w:ins w:id="3787" w:author="Raphael Malyankar" w:date="2025-08-10T21:16:00Z" w16du:dateUtc="2025-08-11T04:16:00Z">
        <w:r w:rsidRPr="00900132">
          <w:t>S100_ResourcePurpose</w:t>
        </w:r>
      </w:ins>
    </w:p>
    <w:p w14:paraId="3BFB0F58" w14:textId="74EDE641" w:rsidR="00900132" w:rsidRPr="00460EEF" w:rsidRDefault="00460EEF" w:rsidP="00900132">
      <w:pPr>
        <w:rPr>
          <w:ins w:id="3788" w:author="Raphael Malyankar" w:date="2025-08-10T21:16:00Z" w16du:dateUtc="2025-08-11T04:16:00Z"/>
          <w:i/>
          <w:iCs/>
          <w:color w:val="EE0000"/>
        </w:rPr>
      </w:pPr>
      <w:ins w:id="3789" w:author="Raphael Malyankar" w:date="2025-08-10T21:38:00Z" w16du:dateUtc="2025-08-11T04:38:00Z">
        <w:r w:rsidRPr="00460EEF">
          <w:rPr>
            <w:i/>
            <w:iCs/>
            <w:color w:val="EE0000"/>
          </w:rPr>
          <w:t>&lt;Statement of use or non-use, restriction or non-restriction, optional table and optional notes as described previously.&gt;</w:t>
        </w:r>
      </w:ins>
    </w:p>
    <w:p w14:paraId="0CAD492C" w14:textId="78D02ACB" w:rsidR="00900132" w:rsidRDefault="00900132" w:rsidP="00460EEF">
      <w:pPr>
        <w:pStyle w:val="Heading3"/>
        <w:rPr>
          <w:ins w:id="3790" w:author="Raphael Malyankar" w:date="2025-08-10T21:16:00Z" w16du:dateUtc="2025-08-11T04:16:00Z"/>
        </w:rPr>
      </w:pPr>
      <w:bookmarkStart w:id="3791" w:name="_Toc205849894"/>
      <w:ins w:id="3792" w:author="Raphael Malyankar" w:date="2025-08-10T21:16:00Z" w16du:dateUtc="2025-08-11T04:16:00Z">
        <w:r w:rsidRPr="00900132">
          <w:lastRenderedPageBreak/>
          <w:t>S100_CatalogueDiscoveryMetadata</w:t>
        </w:r>
        <w:bookmarkEnd w:id="3791"/>
      </w:ins>
    </w:p>
    <w:p w14:paraId="285A9BCC" w14:textId="1E02DA00" w:rsidR="00900132" w:rsidRPr="00460EEF" w:rsidRDefault="00460EEF" w:rsidP="00900132">
      <w:pPr>
        <w:rPr>
          <w:ins w:id="3793" w:author="Raphael Malyankar" w:date="2025-08-10T21:16:00Z" w16du:dateUtc="2025-08-11T04:16:00Z"/>
          <w:i/>
          <w:iCs/>
          <w:color w:val="EE0000"/>
        </w:rPr>
      </w:pPr>
      <w:ins w:id="3794" w:author="Raphael Malyankar" w:date="2025-08-10T21:38:00Z" w16du:dateUtc="2025-08-11T04:38:00Z">
        <w:r w:rsidRPr="00460EEF">
          <w:rPr>
            <w:i/>
            <w:iCs/>
            <w:color w:val="EE0000"/>
          </w:rPr>
          <w:t>&lt;Statement of use or non-use, restriction or non-restriction, optional table and optional notes as described previously.&gt;</w:t>
        </w:r>
      </w:ins>
    </w:p>
    <w:p w14:paraId="78F870EE" w14:textId="17A5126E" w:rsidR="00900132" w:rsidRDefault="00900132" w:rsidP="00460EEF">
      <w:pPr>
        <w:pStyle w:val="Heading4"/>
        <w:rPr>
          <w:ins w:id="3795" w:author="Raphael Malyankar" w:date="2025-08-10T21:16:00Z" w16du:dateUtc="2025-08-11T04:16:00Z"/>
        </w:rPr>
      </w:pPr>
      <w:ins w:id="3796" w:author="Raphael Malyankar" w:date="2025-08-10T21:16:00Z" w16du:dateUtc="2025-08-11T04:16:00Z">
        <w:r w:rsidRPr="00900132">
          <w:t>S100_CatalogueScope</w:t>
        </w:r>
      </w:ins>
    </w:p>
    <w:p w14:paraId="36A6E465" w14:textId="04BE2B3D" w:rsidR="00900132" w:rsidRPr="00460EEF" w:rsidRDefault="00460EEF" w:rsidP="00900132">
      <w:pPr>
        <w:rPr>
          <w:ins w:id="3797" w:author="Raphael Malyankar" w:date="2025-08-10T21:16:00Z" w16du:dateUtc="2025-08-11T04:16:00Z"/>
          <w:i/>
          <w:iCs/>
          <w:color w:val="EE0000"/>
        </w:rPr>
      </w:pPr>
      <w:ins w:id="3798" w:author="Raphael Malyankar" w:date="2025-08-10T21:38:00Z" w16du:dateUtc="2025-08-11T04:38:00Z">
        <w:r w:rsidRPr="00460EEF">
          <w:rPr>
            <w:i/>
            <w:iCs/>
            <w:color w:val="EE0000"/>
          </w:rPr>
          <w:t>&lt;Statement of use or non-use, restriction or non-restriction, optional table and optional notes as described previously.&gt;</w:t>
        </w:r>
      </w:ins>
    </w:p>
    <w:p w14:paraId="37DA0394" w14:textId="050A7587" w:rsidR="00900132" w:rsidRDefault="00900132" w:rsidP="00460EEF">
      <w:pPr>
        <w:pStyle w:val="Heading3"/>
        <w:rPr>
          <w:ins w:id="3799" w:author="Raphael Malyankar" w:date="2025-08-10T21:17:00Z" w16du:dateUtc="2025-08-11T04:17:00Z"/>
        </w:rPr>
      </w:pPr>
      <w:bookmarkStart w:id="3800" w:name="_Toc205849895"/>
      <w:ins w:id="3801" w:author="Raphael Malyankar" w:date="2025-08-10T21:16:00Z" w16du:dateUtc="2025-08-11T04:16:00Z">
        <w:r w:rsidRPr="00900132">
          <w:t>PT_Locale</w:t>
        </w:r>
      </w:ins>
      <w:bookmarkEnd w:id="3800"/>
    </w:p>
    <w:p w14:paraId="1BA5F241" w14:textId="6A98E502" w:rsidR="00900132" w:rsidRDefault="00684649" w:rsidP="00900132">
      <w:pPr>
        <w:rPr>
          <w:ins w:id="3802" w:author="Raphael Malyankar" w:date="2025-08-10T21:23:00Z" w16du:dateUtc="2025-08-11T04:23:00Z"/>
        </w:rPr>
      </w:pPr>
      <w:ins w:id="3803" w:author="Raphael Malyankar" w:date="2025-08-10T21:23:00Z" w16du:dateUtc="2025-08-11T04:23:00Z">
        <w:r w:rsidRPr="00684649">
          <w:t>S-130 uses the ISO class PT_Locale with the restrictions defined in S-100.</w:t>
        </w:r>
      </w:ins>
    </w:p>
    <w:p w14:paraId="61A334F3" w14:textId="42930021" w:rsidR="00684649" w:rsidRPr="00684649" w:rsidRDefault="00684649" w:rsidP="00900132">
      <w:pPr>
        <w:rPr>
          <w:ins w:id="3804" w:author="Raphael Malyankar" w:date="2025-08-10T21:16:00Z" w16du:dateUtc="2025-08-11T04:16:00Z"/>
          <w:i/>
          <w:iCs/>
        </w:rPr>
      </w:pPr>
      <w:ins w:id="3805" w:author="Raphael Malyankar" w:date="2025-08-10T21:23:00Z" w16du:dateUtc="2025-08-11T04:23:00Z">
        <w:r w:rsidRPr="00460EEF">
          <w:rPr>
            <w:i/>
            <w:iCs/>
          </w:rPr>
          <w:t xml:space="preserve">&lt;Place where the </w:t>
        </w:r>
      </w:ins>
      <w:ins w:id="3806" w:author="Raphael Malyankar" w:date="2025-08-10T21:24:00Z" w16du:dateUtc="2025-08-11T04:24:00Z">
        <w:r w:rsidRPr="00460EEF">
          <w:rPr>
            <w:i/>
            <w:iCs/>
          </w:rPr>
          <w:t>codelists for the types LanguageCode, CountryCode and MD_CharacterSetCode are to be found. These types are defined in resource files within the S-100 XML schemas package and described in the documentation for the S-100 XML Schemas.</w:t>
        </w:r>
        <w:r>
          <w:rPr>
            <w:i/>
            <w:iCs/>
          </w:rPr>
          <w:t xml:space="preserve"> </w:t>
        </w:r>
      </w:ins>
      <w:ins w:id="3807" w:author="Raphael Malyankar" w:date="2025-08-10T21:25:00Z" w16du:dateUtc="2025-08-11T04:25:00Z">
        <w:r>
          <w:rPr>
            <w:i/>
            <w:iCs/>
          </w:rPr>
          <w:t>Product Specifications may choose to deliver them as support files in a special exchange set or require applica</w:t>
        </w:r>
      </w:ins>
      <w:ins w:id="3808" w:author="Raphael Malyankar" w:date="2025-08-10T21:26:00Z" w16du:dateUtc="2025-08-11T04:26:00Z">
        <w:r>
          <w:rPr>
            <w:i/>
            <w:iCs/>
          </w:rPr>
          <w:t>tion developers to provide them (or equivalents) in application software.</w:t>
        </w:r>
      </w:ins>
      <w:ins w:id="3809" w:author="Raphael Malyankar" w:date="2025-08-10T21:24:00Z" w16du:dateUtc="2025-08-11T04:24:00Z">
        <w:r w:rsidRPr="00684649">
          <w:rPr>
            <w:i/>
            <w:iCs/>
          </w:rPr>
          <w:t>&gt;</w:t>
        </w:r>
      </w:ins>
    </w:p>
    <w:p w14:paraId="31E74E29" w14:textId="74BDC2EB" w:rsidR="00900132" w:rsidRDefault="00900132" w:rsidP="00460EEF">
      <w:pPr>
        <w:pStyle w:val="Heading3"/>
        <w:rPr>
          <w:ins w:id="3810" w:author="Raphael Malyankar" w:date="2025-08-10T21:10:00Z" w16du:dateUtc="2025-08-11T04:10:00Z"/>
        </w:rPr>
      </w:pPr>
      <w:bookmarkStart w:id="3811" w:name="_Toc205849896"/>
      <w:ins w:id="3812" w:author="Raphael Malyankar" w:date="2025-08-10T21:17:00Z" w16du:dateUtc="2025-08-11T04:17:00Z">
        <w:r w:rsidRPr="00900132">
          <w:t>S100_SE_CertificateContainer</w:t>
        </w:r>
      </w:ins>
      <w:bookmarkEnd w:id="3811"/>
    </w:p>
    <w:p w14:paraId="2EEC73BA" w14:textId="6FBE0821" w:rsidR="00794F70" w:rsidRPr="00460EEF" w:rsidRDefault="00460EEF" w:rsidP="00794F70">
      <w:pPr>
        <w:rPr>
          <w:ins w:id="3813" w:author="Raphael Malyankar" w:date="2025-08-10T21:38:00Z" w16du:dateUtc="2025-08-11T04:38:00Z"/>
          <w:i/>
          <w:iCs/>
          <w:color w:val="EE0000"/>
        </w:rPr>
      </w:pPr>
      <w:ins w:id="3814" w:author="Raphael Malyankar" w:date="2025-08-10T21:38:00Z" w16du:dateUtc="2025-08-11T04:38:00Z">
        <w:r w:rsidRPr="00460EEF">
          <w:rPr>
            <w:i/>
            <w:iCs/>
            <w:color w:val="EE0000"/>
          </w:rPr>
          <w:t>&lt;Statement of use or non-use, restriction or non-restriction, optional table and optional notes as described previously.&gt;</w:t>
        </w:r>
      </w:ins>
    </w:p>
    <w:p w14:paraId="5D87EB6B" w14:textId="77777777" w:rsidR="00460EEF" w:rsidRDefault="00460EEF" w:rsidP="00794F70">
      <w:pPr>
        <w:rPr>
          <w:ins w:id="3815" w:author="Raphael Malyankar" w:date="2025-08-10T21:09:00Z" w16du:dateUtc="2025-08-11T04:09:00Z"/>
        </w:rPr>
      </w:pPr>
    </w:p>
    <w:p w14:paraId="326D0B9B" w14:textId="77777777" w:rsidR="00794F70" w:rsidRPr="00794F70" w:rsidRDefault="00794F70" w:rsidP="00900132">
      <w:pPr>
        <w:rPr>
          <w:ins w:id="3816" w:author="Raphael Malyankar" w:date="2025-08-10T21:06:00Z" w16du:dateUtc="2025-08-11T04:06:00Z"/>
        </w:rPr>
      </w:pPr>
    </w:p>
    <w:p w14:paraId="4CA413CB" w14:textId="295E64B9" w:rsidR="00B413FE" w:rsidRPr="009063C9" w:rsidDel="00794F70" w:rsidRDefault="00B413FE" w:rsidP="004A4806">
      <w:pPr>
        <w:pStyle w:val="Heading3"/>
        <w:rPr>
          <w:del w:id="3817" w:author="Raphael Malyankar" w:date="2025-08-10T21:08:00Z" w16du:dateUtc="2025-08-11T04:08:00Z"/>
        </w:rPr>
      </w:pPr>
      <w:bookmarkStart w:id="3818" w:name="_Toc403560570"/>
      <w:del w:id="3819" w:author="Raphael Malyankar" w:date="2025-08-10T21:08:00Z" w16du:dateUtc="2025-08-11T04:08:00Z">
        <w:r w:rsidRPr="009063C9" w:rsidDel="00794F70">
          <w:delText>S100_DataFormat</w:delText>
        </w:r>
        <w:bookmarkEnd w:id="3818"/>
      </w:del>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3219"/>
        <w:gridCol w:w="804"/>
        <w:gridCol w:w="2436"/>
        <w:gridCol w:w="3060"/>
      </w:tblGrid>
      <w:tr w:rsidR="00B413FE" w:rsidRPr="009063C9" w:rsidDel="00794F70" w14:paraId="1DC94325" w14:textId="772DF98D" w:rsidTr="0054360D">
        <w:trPr>
          <w:trHeight w:val="277"/>
          <w:del w:id="3820" w:author="Raphael Malyankar" w:date="2025-08-10T21:08:00Z"/>
        </w:trPr>
        <w:tc>
          <w:tcPr>
            <w:tcW w:w="3261" w:type="dxa"/>
            <w:vAlign w:val="center"/>
          </w:tcPr>
          <w:p w14:paraId="4D984131" w14:textId="452FAD4D" w:rsidR="00B413FE" w:rsidRPr="009063C9" w:rsidDel="00794F70" w:rsidRDefault="00B413FE" w:rsidP="00A63413">
            <w:pPr>
              <w:snapToGrid w:val="0"/>
              <w:spacing w:before="60" w:after="60" w:line="240" w:lineRule="auto"/>
              <w:rPr>
                <w:del w:id="3821" w:author="Raphael Malyankar" w:date="2025-08-10T21:08:00Z" w16du:dateUtc="2025-08-11T04:08:00Z"/>
                <w:b/>
                <w:sz w:val="18"/>
                <w:szCs w:val="18"/>
              </w:rPr>
            </w:pPr>
            <w:del w:id="3822" w:author="Raphael Malyankar" w:date="2025-08-10T21:08:00Z" w16du:dateUtc="2025-08-11T04:08:00Z">
              <w:r w:rsidRPr="009063C9" w:rsidDel="00794F70">
                <w:rPr>
                  <w:b/>
                  <w:sz w:val="18"/>
                  <w:szCs w:val="18"/>
                </w:rPr>
                <w:delText>Name</w:delText>
              </w:r>
            </w:del>
          </w:p>
        </w:tc>
        <w:tc>
          <w:tcPr>
            <w:tcW w:w="3219" w:type="dxa"/>
            <w:vAlign w:val="center"/>
          </w:tcPr>
          <w:p w14:paraId="6509C499" w14:textId="2732C825" w:rsidR="00B413FE" w:rsidRPr="009063C9" w:rsidDel="00794F70" w:rsidRDefault="00B413FE" w:rsidP="00A63413">
            <w:pPr>
              <w:snapToGrid w:val="0"/>
              <w:spacing w:before="60" w:after="60" w:line="240" w:lineRule="auto"/>
              <w:rPr>
                <w:del w:id="3823" w:author="Raphael Malyankar" w:date="2025-08-10T21:08:00Z" w16du:dateUtc="2025-08-11T04:08:00Z"/>
                <w:b/>
                <w:sz w:val="18"/>
                <w:szCs w:val="18"/>
              </w:rPr>
            </w:pPr>
            <w:del w:id="3824" w:author="Raphael Malyankar" w:date="2025-08-10T21:08:00Z" w16du:dateUtc="2025-08-11T04:08:00Z">
              <w:r w:rsidRPr="009063C9" w:rsidDel="00794F70">
                <w:rPr>
                  <w:b/>
                  <w:sz w:val="18"/>
                  <w:szCs w:val="18"/>
                </w:rPr>
                <w:delText>Description</w:delText>
              </w:r>
            </w:del>
          </w:p>
        </w:tc>
        <w:tc>
          <w:tcPr>
            <w:tcW w:w="804" w:type="dxa"/>
            <w:vAlign w:val="center"/>
          </w:tcPr>
          <w:p w14:paraId="42C80C94" w14:textId="265A0B34" w:rsidR="00B413FE" w:rsidRPr="009063C9" w:rsidDel="00794F70" w:rsidRDefault="00B413FE" w:rsidP="00A63413">
            <w:pPr>
              <w:snapToGrid w:val="0"/>
              <w:spacing w:before="60" w:after="60" w:line="240" w:lineRule="auto"/>
              <w:jc w:val="center"/>
              <w:rPr>
                <w:del w:id="3825" w:author="Raphael Malyankar" w:date="2025-08-10T21:08:00Z" w16du:dateUtc="2025-08-11T04:08:00Z"/>
                <w:b/>
                <w:sz w:val="18"/>
                <w:szCs w:val="18"/>
              </w:rPr>
            </w:pPr>
            <w:del w:id="3826" w:author="Raphael Malyankar" w:date="2025-08-10T21:08:00Z" w16du:dateUtc="2025-08-11T04:08:00Z">
              <w:r w:rsidRPr="009063C9" w:rsidDel="00794F70">
                <w:rPr>
                  <w:b/>
                  <w:sz w:val="18"/>
                  <w:szCs w:val="18"/>
                </w:rPr>
                <w:delText>Mult</w:delText>
              </w:r>
            </w:del>
          </w:p>
        </w:tc>
        <w:tc>
          <w:tcPr>
            <w:tcW w:w="2436" w:type="dxa"/>
            <w:vAlign w:val="center"/>
          </w:tcPr>
          <w:p w14:paraId="0F97724B" w14:textId="4B5C8AED" w:rsidR="00B413FE" w:rsidRPr="009063C9" w:rsidDel="00794F70" w:rsidRDefault="00B413FE" w:rsidP="00A63413">
            <w:pPr>
              <w:snapToGrid w:val="0"/>
              <w:spacing w:before="60" w:after="60" w:line="240" w:lineRule="auto"/>
              <w:rPr>
                <w:del w:id="3827" w:author="Raphael Malyankar" w:date="2025-08-10T21:08:00Z" w16du:dateUtc="2025-08-11T04:08:00Z"/>
                <w:b/>
                <w:sz w:val="18"/>
                <w:szCs w:val="18"/>
              </w:rPr>
            </w:pPr>
            <w:del w:id="3828" w:author="Raphael Malyankar" w:date="2025-08-10T21:08:00Z" w16du:dateUtc="2025-08-11T04:08:00Z">
              <w:r w:rsidRPr="009063C9" w:rsidDel="00794F70">
                <w:rPr>
                  <w:b/>
                  <w:sz w:val="18"/>
                  <w:szCs w:val="18"/>
                </w:rPr>
                <w:delText>Type</w:delText>
              </w:r>
            </w:del>
          </w:p>
        </w:tc>
        <w:tc>
          <w:tcPr>
            <w:tcW w:w="3060" w:type="dxa"/>
            <w:vAlign w:val="center"/>
          </w:tcPr>
          <w:p w14:paraId="400869A2" w14:textId="200EE9D9" w:rsidR="00B413FE" w:rsidRPr="009063C9" w:rsidDel="00794F70" w:rsidRDefault="00B413FE" w:rsidP="00A63413">
            <w:pPr>
              <w:snapToGrid w:val="0"/>
              <w:spacing w:before="60" w:after="60" w:line="240" w:lineRule="auto"/>
              <w:rPr>
                <w:del w:id="3829" w:author="Raphael Malyankar" w:date="2025-08-10T21:08:00Z" w16du:dateUtc="2025-08-11T04:08:00Z"/>
                <w:b/>
                <w:sz w:val="18"/>
                <w:szCs w:val="18"/>
              </w:rPr>
            </w:pPr>
            <w:del w:id="3830" w:author="Raphael Malyankar" w:date="2025-08-10T21:08:00Z" w16du:dateUtc="2025-08-11T04:08:00Z">
              <w:r w:rsidRPr="009063C9" w:rsidDel="00794F70">
                <w:rPr>
                  <w:b/>
                  <w:sz w:val="18"/>
                  <w:szCs w:val="18"/>
                </w:rPr>
                <w:delText>Remarks</w:delText>
              </w:r>
            </w:del>
          </w:p>
        </w:tc>
      </w:tr>
      <w:tr w:rsidR="00B413FE" w:rsidRPr="009063C9" w:rsidDel="00794F70" w14:paraId="05510127" w14:textId="7EE029E0" w:rsidTr="0054360D">
        <w:trPr>
          <w:trHeight w:val="305"/>
          <w:del w:id="3831" w:author="Raphael Malyankar" w:date="2025-08-10T21:08:00Z"/>
        </w:trPr>
        <w:tc>
          <w:tcPr>
            <w:tcW w:w="3261" w:type="dxa"/>
            <w:vAlign w:val="center"/>
          </w:tcPr>
          <w:p w14:paraId="4D21AD5F" w14:textId="53DD93C1" w:rsidR="00B413FE" w:rsidRPr="009063C9" w:rsidDel="00794F70" w:rsidRDefault="00B413FE" w:rsidP="00A63413">
            <w:pPr>
              <w:snapToGrid w:val="0"/>
              <w:spacing w:before="60" w:after="60" w:line="240" w:lineRule="auto"/>
              <w:rPr>
                <w:del w:id="3832" w:author="Raphael Malyankar" w:date="2025-08-10T21:08:00Z" w16du:dateUtc="2025-08-11T04:08:00Z"/>
                <w:sz w:val="18"/>
                <w:szCs w:val="18"/>
              </w:rPr>
            </w:pPr>
            <w:del w:id="3833" w:author="Raphael Malyankar" w:date="2025-08-10T21:08:00Z" w16du:dateUtc="2025-08-11T04:08:00Z">
              <w:r w:rsidRPr="009063C9" w:rsidDel="00794F70">
                <w:rPr>
                  <w:sz w:val="18"/>
                  <w:szCs w:val="18"/>
                </w:rPr>
                <w:delText>S100_DataFormat</w:delText>
              </w:r>
            </w:del>
          </w:p>
        </w:tc>
        <w:tc>
          <w:tcPr>
            <w:tcW w:w="3219" w:type="dxa"/>
            <w:vAlign w:val="center"/>
          </w:tcPr>
          <w:p w14:paraId="2004E191" w14:textId="4B545932" w:rsidR="00B413FE" w:rsidRPr="009063C9" w:rsidDel="00794F70" w:rsidRDefault="00B413FE" w:rsidP="00A63413">
            <w:pPr>
              <w:snapToGrid w:val="0"/>
              <w:spacing w:before="60" w:after="60" w:line="240" w:lineRule="auto"/>
              <w:rPr>
                <w:del w:id="3834" w:author="Raphael Malyankar" w:date="2025-08-10T21:08:00Z" w16du:dateUtc="2025-08-11T04:08:00Z"/>
                <w:sz w:val="18"/>
                <w:szCs w:val="18"/>
              </w:rPr>
            </w:pPr>
            <w:del w:id="3835" w:author="Raphael Malyankar" w:date="2025-08-10T21:08:00Z" w16du:dateUtc="2025-08-11T04:08:00Z">
              <w:r w:rsidRPr="009063C9" w:rsidDel="00794F70">
                <w:rPr>
                  <w:sz w:val="18"/>
                  <w:szCs w:val="18"/>
                </w:rPr>
                <w:delText>The encoding format</w:delText>
              </w:r>
            </w:del>
          </w:p>
        </w:tc>
        <w:tc>
          <w:tcPr>
            <w:tcW w:w="804" w:type="dxa"/>
            <w:vAlign w:val="center"/>
          </w:tcPr>
          <w:p w14:paraId="764E3929" w14:textId="495B866E" w:rsidR="00B413FE" w:rsidRPr="009063C9" w:rsidDel="00794F70" w:rsidRDefault="00B413FE" w:rsidP="00A63413">
            <w:pPr>
              <w:snapToGrid w:val="0"/>
              <w:spacing w:before="60" w:after="60" w:line="240" w:lineRule="auto"/>
              <w:jc w:val="center"/>
              <w:rPr>
                <w:del w:id="3836" w:author="Raphael Malyankar" w:date="2025-08-10T21:08:00Z" w16du:dateUtc="2025-08-11T04:08:00Z"/>
                <w:sz w:val="18"/>
                <w:szCs w:val="18"/>
              </w:rPr>
            </w:pPr>
            <w:del w:id="3837" w:author="Raphael Malyankar" w:date="2025-08-10T21:08:00Z" w16du:dateUtc="2025-08-11T04:08:00Z">
              <w:r w:rsidRPr="009063C9" w:rsidDel="00794F70">
                <w:rPr>
                  <w:sz w:val="18"/>
                  <w:szCs w:val="18"/>
                </w:rPr>
                <w:delText>-</w:delText>
              </w:r>
            </w:del>
          </w:p>
        </w:tc>
        <w:tc>
          <w:tcPr>
            <w:tcW w:w="2436" w:type="dxa"/>
            <w:vAlign w:val="center"/>
          </w:tcPr>
          <w:p w14:paraId="31F3D0A8" w14:textId="7544153E" w:rsidR="00B413FE" w:rsidRPr="009063C9" w:rsidDel="00794F70" w:rsidRDefault="00B413FE" w:rsidP="00A63413">
            <w:pPr>
              <w:snapToGrid w:val="0"/>
              <w:spacing w:before="60" w:after="60" w:line="240" w:lineRule="auto"/>
              <w:rPr>
                <w:del w:id="3838" w:author="Raphael Malyankar" w:date="2025-08-10T21:08:00Z" w16du:dateUtc="2025-08-11T04:08:00Z"/>
                <w:sz w:val="18"/>
                <w:szCs w:val="18"/>
              </w:rPr>
            </w:pPr>
            <w:del w:id="3839" w:author="Raphael Malyankar" w:date="2025-08-10T21:08:00Z" w16du:dateUtc="2025-08-11T04:08:00Z">
              <w:r w:rsidRPr="009063C9" w:rsidDel="00794F70">
                <w:rPr>
                  <w:sz w:val="18"/>
                  <w:szCs w:val="18"/>
                </w:rPr>
                <w:delText>-</w:delText>
              </w:r>
            </w:del>
          </w:p>
        </w:tc>
        <w:tc>
          <w:tcPr>
            <w:tcW w:w="3060" w:type="dxa"/>
            <w:vAlign w:val="center"/>
          </w:tcPr>
          <w:p w14:paraId="7198931F" w14:textId="42CE4955" w:rsidR="00B413FE" w:rsidRPr="009063C9" w:rsidDel="00794F70" w:rsidRDefault="00B413FE" w:rsidP="00A63413">
            <w:pPr>
              <w:snapToGrid w:val="0"/>
              <w:spacing w:before="60" w:after="60" w:line="240" w:lineRule="auto"/>
              <w:rPr>
                <w:del w:id="3840" w:author="Raphael Malyankar" w:date="2025-08-10T21:08:00Z" w16du:dateUtc="2025-08-11T04:08:00Z"/>
                <w:sz w:val="18"/>
                <w:szCs w:val="18"/>
              </w:rPr>
            </w:pPr>
            <w:del w:id="3841" w:author="Raphael Malyankar" w:date="2025-08-10T21:08:00Z" w16du:dateUtc="2025-08-11T04:08:00Z">
              <w:r w:rsidRPr="009063C9" w:rsidDel="00794F70">
                <w:rPr>
                  <w:sz w:val="18"/>
                  <w:szCs w:val="18"/>
                </w:rPr>
                <w:delText>-</w:delText>
              </w:r>
            </w:del>
          </w:p>
        </w:tc>
      </w:tr>
      <w:tr w:rsidR="00653752" w:rsidRPr="009063C9" w:rsidDel="00794F70" w14:paraId="2DBA0270" w14:textId="347EABD6" w:rsidTr="005B5D87">
        <w:trPr>
          <w:trHeight w:val="277"/>
          <w:del w:id="3842" w:author="Raphael Malyankar" w:date="2025-08-10T21:08:00Z"/>
        </w:trPr>
        <w:tc>
          <w:tcPr>
            <w:tcW w:w="3261" w:type="dxa"/>
            <w:vAlign w:val="center"/>
          </w:tcPr>
          <w:p w14:paraId="0FA5F66F" w14:textId="188555C1" w:rsidR="00653752" w:rsidRPr="009063C9" w:rsidDel="00794F70" w:rsidRDefault="00653752" w:rsidP="00653752">
            <w:pPr>
              <w:snapToGrid w:val="0"/>
              <w:spacing w:before="60" w:after="60" w:line="240" w:lineRule="auto"/>
              <w:rPr>
                <w:del w:id="3843" w:author="Raphael Malyankar" w:date="2025-08-10T21:08:00Z" w16du:dateUtc="2025-08-11T04:08:00Z"/>
                <w:sz w:val="18"/>
                <w:szCs w:val="18"/>
              </w:rPr>
            </w:pPr>
            <w:del w:id="3844" w:author="Raphael Malyankar" w:date="2025-08-10T21:08:00Z" w16du:dateUtc="2025-08-11T04:08:00Z">
              <w:r w:rsidRPr="009063C9" w:rsidDel="00794F70">
                <w:rPr>
                  <w:sz w:val="18"/>
                  <w:szCs w:val="18"/>
                </w:rPr>
                <w:delText>ISO/IEC 8211</w:delText>
              </w:r>
            </w:del>
          </w:p>
        </w:tc>
        <w:tc>
          <w:tcPr>
            <w:tcW w:w="3219" w:type="dxa"/>
          </w:tcPr>
          <w:p w14:paraId="6CEBBBD1" w14:textId="467A426B" w:rsidR="00653752" w:rsidRPr="009063C9" w:rsidDel="00794F70" w:rsidRDefault="00653752" w:rsidP="009063C9">
            <w:pPr>
              <w:snapToGrid w:val="0"/>
              <w:spacing w:before="60" w:after="60" w:line="240" w:lineRule="auto"/>
              <w:jc w:val="left"/>
              <w:rPr>
                <w:del w:id="3845" w:author="Raphael Malyankar" w:date="2025-08-10T21:08:00Z" w16du:dateUtc="2025-08-11T04:08:00Z"/>
                <w:sz w:val="18"/>
                <w:szCs w:val="18"/>
              </w:rPr>
            </w:pPr>
            <w:del w:id="3846" w:author="Raphael Malyankar" w:date="2025-08-10T21:08:00Z" w16du:dateUtc="2025-08-11T04:08:00Z">
              <w:r w:rsidRPr="009063C9" w:rsidDel="00794F70">
                <w:rPr>
                  <w:sz w:val="18"/>
                  <w:szCs w:val="18"/>
                </w:rPr>
                <w:delText>The ISO/IEC 8211 data format as defined in Part 10a</w:delText>
              </w:r>
            </w:del>
          </w:p>
        </w:tc>
        <w:tc>
          <w:tcPr>
            <w:tcW w:w="804" w:type="dxa"/>
            <w:vAlign w:val="center"/>
          </w:tcPr>
          <w:p w14:paraId="2A91234F" w14:textId="151241FB" w:rsidR="00653752" w:rsidRPr="009063C9" w:rsidDel="00794F70" w:rsidRDefault="00653752" w:rsidP="005B5D87">
            <w:pPr>
              <w:snapToGrid w:val="0"/>
              <w:spacing w:before="60" w:after="60" w:line="240" w:lineRule="auto"/>
              <w:jc w:val="center"/>
              <w:rPr>
                <w:del w:id="3847" w:author="Raphael Malyankar" w:date="2025-08-10T21:08:00Z" w16du:dateUtc="2025-08-11T04:08:00Z"/>
                <w:sz w:val="18"/>
                <w:szCs w:val="18"/>
              </w:rPr>
            </w:pPr>
            <w:del w:id="3848" w:author="Raphael Malyankar" w:date="2025-08-10T21:08:00Z" w16du:dateUtc="2025-08-11T04:08:00Z">
              <w:r w:rsidRPr="009063C9" w:rsidDel="00794F70">
                <w:rPr>
                  <w:sz w:val="18"/>
                  <w:szCs w:val="18"/>
                </w:rPr>
                <w:delText>-</w:delText>
              </w:r>
            </w:del>
          </w:p>
        </w:tc>
        <w:tc>
          <w:tcPr>
            <w:tcW w:w="2436" w:type="dxa"/>
            <w:vAlign w:val="center"/>
          </w:tcPr>
          <w:p w14:paraId="1D045436" w14:textId="7B681DFE" w:rsidR="00653752" w:rsidRPr="009063C9" w:rsidDel="00794F70" w:rsidRDefault="00653752" w:rsidP="005B5D87">
            <w:pPr>
              <w:snapToGrid w:val="0"/>
              <w:spacing w:before="60" w:after="60" w:line="240" w:lineRule="auto"/>
              <w:jc w:val="left"/>
              <w:rPr>
                <w:del w:id="3849" w:author="Raphael Malyankar" w:date="2025-08-10T21:08:00Z" w16du:dateUtc="2025-08-11T04:08:00Z"/>
                <w:sz w:val="18"/>
                <w:szCs w:val="18"/>
              </w:rPr>
            </w:pPr>
            <w:del w:id="3850" w:author="Raphael Malyankar" w:date="2025-08-10T21:08:00Z" w16du:dateUtc="2025-08-11T04:08:00Z">
              <w:r w:rsidRPr="009063C9" w:rsidDel="00794F70">
                <w:rPr>
                  <w:sz w:val="18"/>
                  <w:szCs w:val="18"/>
                </w:rPr>
                <w:delText>-</w:delText>
              </w:r>
            </w:del>
          </w:p>
        </w:tc>
        <w:tc>
          <w:tcPr>
            <w:tcW w:w="3060" w:type="dxa"/>
            <w:vAlign w:val="center"/>
          </w:tcPr>
          <w:p w14:paraId="4A1F4C2C" w14:textId="72795A00" w:rsidR="00653752" w:rsidRPr="009063C9" w:rsidDel="00794F70" w:rsidRDefault="00653752" w:rsidP="005B5D87">
            <w:pPr>
              <w:snapToGrid w:val="0"/>
              <w:spacing w:before="60" w:after="60" w:line="240" w:lineRule="auto"/>
              <w:jc w:val="left"/>
              <w:rPr>
                <w:del w:id="3851" w:author="Raphael Malyankar" w:date="2025-08-10T21:08:00Z" w16du:dateUtc="2025-08-11T04:08:00Z"/>
                <w:sz w:val="18"/>
                <w:szCs w:val="18"/>
              </w:rPr>
            </w:pPr>
            <w:del w:id="3852" w:author="Raphael Malyankar" w:date="2025-08-10T21:08:00Z" w16du:dateUtc="2025-08-11T04:08:00Z">
              <w:r w:rsidRPr="009063C9" w:rsidDel="00794F70">
                <w:rPr>
                  <w:sz w:val="18"/>
                  <w:szCs w:val="18"/>
                </w:rPr>
                <w:delText>-</w:delText>
              </w:r>
            </w:del>
          </w:p>
        </w:tc>
      </w:tr>
      <w:tr w:rsidR="00653752" w:rsidRPr="009063C9" w:rsidDel="00794F70" w14:paraId="0C86BA61" w14:textId="317CF1E6" w:rsidTr="005B5D87">
        <w:trPr>
          <w:trHeight w:val="277"/>
          <w:del w:id="3853" w:author="Raphael Malyankar" w:date="2025-08-10T21:08:00Z"/>
        </w:trPr>
        <w:tc>
          <w:tcPr>
            <w:tcW w:w="3261" w:type="dxa"/>
            <w:vAlign w:val="center"/>
          </w:tcPr>
          <w:p w14:paraId="53FC3CFB" w14:textId="724F72BC" w:rsidR="00653752" w:rsidRPr="009063C9" w:rsidDel="00794F70" w:rsidRDefault="00653752" w:rsidP="005B5D87">
            <w:pPr>
              <w:snapToGrid w:val="0"/>
              <w:spacing w:before="60" w:after="60" w:line="240" w:lineRule="auto"/>
              <w:jc w:val="left"/>
              <w:rPr>
                <w:del w:id="3854" w:author="Raphael Malyankar" w:date="2025-08-10T21:08:00Z" w16du:dateUtc="2025-08-11T04:08:00Z"/>
                <w:sz w:val="18"/>
                <w:szCs w:val="18"/>
              </w:rPr>
            </w:pPr>
            <w:del w:id="3855" w:author="Raphael Malyankar" w:date="2025-08-10T21:08:00Z" w16du:dateUtc="2025-08-11T04:08:00Z">
              <w:r w:rsidRPr="009063C9" w:rsidDel="00794F70">
                <w:rPr>
                  <w:sz w:val="18"/>
                  <w:szCs w:val="18"/>
                </w:rPr>
                <w:delText>GML</w:delText>
              </w:r>
            </w:del>
          </w:p>
        </w:tc>
        <w:tc>
          <w:tcPr>
            <w:tcW w:w="3219" w:type="dxa"/>
          </w:tcPr>
          <w:p w14:paraId="0EBC4F2A" w14:textId="381C5659" w:rsidR="00653752" w:rsidRPr="009063C9" w:rsidDel="00794F70" w:rsidRDefault="00653752" w:rsidP="009063C9">
            <w:pPr>
              <w:snapToGrid w:val="0"/>
              <w:spacing w:before="60" w:after="60" w:line="240" w:lineRule="auto"/>
              <w:jc w:val="left"/>
              <w:rPr>
                <w:del w:id="3856" w:author="Raphael Malyankar" w:date="2025-08-10T21:08:00Z" w16du:dateUtc="2025-08-11T04:08:00Z"/>
                <w:sz w:val="18"/>
                <w:szCs w:val="18"/>
              </w:rPr>
            </w:pPr>
            <w:del w:id="3857" w:author="Raphael Malyankar" w:date="2025-08-10T21:08:00Z" w16du:dateUtc="2025-08-11T04:08:00Z">
              <w:r w:rsidRPr="009063C9" w:rsidDel="00794F70">
                <w:rPr>
                  <w:sz w:val="18"/>
                  <w:szCs w:val="18"/>
                </w:rPr>
                <w:delText xml:space="preserve">The </w:delText>
              </w:r>
              <w:r w:rsidR="00757EF4" w:rsidRPr="009063C9" w:rsidDel="00794F70">
                <w:rPr>
                  <w:sz w:val="18"/>
                  <w:szCs w:val="18"/>
                </w:rPr>
                <w:delText>GML</w:delText>
              </w:r>
              <w:r w:rsidRPr="009063C9" w:rsidDel="00794F70">
                <w:rPr>
                  <w:sz w:val="18"/>
                  <w:szCs w:val="18"/>
                </w:rPr>
                <w:delText xml:space="preserve"> data format as defined in Part 10</w:delText>
              </w:r>
              <w:r w:rsidR="00757EF4" w:rsidRPr="009063C9" w:rsidDel="00794F70">
                <w:rPr>
                  <w:sz w:val="18"/>
                  <w:szCs w:val="18"/>
                </w:rPr>
                <w:delText>b</w:delText>
              </w:r>
            </w:del>
          </w:p>
        </w:tc>
        <w:tc>
          <w:tcPr>
            <w:tcW w:w="804" w:type="dxa"/>
            <w:vAlign w:val="center"/>
          </w:tcPr>
          <w:p w14:paraId="6935B9E6" w14:textId="7AF5B9D5" w:rsidR="00653752" w:rsidRPr="009063C9" w:rsidDel="00794F70" w:rsidRDefault="00653752" w:rsidP="005B5D87">
            <w:pPr>
              <w:snapToGrid w:val="0"/>
              <w:spacing w:before="60" w:after="60" w:line="240" w:lineRule="auto"/>
              <w:jc w:val="center"/>
              <w:rPr>
                <w:del w:id="3858" w:author="Raphael Malyankar" w:date="2025-08-10T21:08:00Z" w16du:dateUtc="2025-08-11T04:08:00Z"/>
                <w:sz w:val="18"/>
                <w:szCs w:val="18"/>
              </w:rPr>
            </w:pPr>
            <w:del w:id="3859" w:author="Raphael Malyankar" w:date="2025-08-10T21:08:00Z" w16du:dateUtc="2025-08-11T04:08:00Z">
              <w:r w:rsidRPr="009063C9" w:rsidDel="00794F70">
                <w:rPr>
                  <w:sz w:val="18"/>
                  <w:szCs w:val="18"/>
                </w:rPr>
                <w:delText>-</w:delText>
              </w:r>
            </w:del>
          </w:p>
        </w:tc>
        <w:tc>
          <w:tcPr>
            <w:tcW w:w="2436" w:type="dxa"/>
            <w:vAlign w:val="center"/>
          </w:tcPr>
          <w:p w14:paraId="4D299CDF" w14:textId="21BCDBBC" w:rsidR="00653752" w:rsidRPr="009063C9" w:rsidDel="00794F70" w:rsidRDefault="00653752" w:rsidP="005B5D87">
            <w:pPr>
              <w:snapToGrid w:val="0"/>
              <w:spacing w:before="60" w:after="60" w:line="240" w:lineRule="auto"/>
              <w:jc w:val="left"/>
              <w:rPr>
                <w:del w:id="3860" w:author="Raphael Malyankar" w:date="2025-08-10T21:08:00Z" w16du:dateUtc="2025-08-11T04:08:00Z"/>
                <w:sz w:val="18"/>
                <w:szCs w:val="18"/>
              </w:rPr>
            </w:pPr>
            <w:del w:id="3861" w:author="Raphael Malyankar" w:date="2025-08-10T21:08:00Z" w16du:dateUtc="2025-08-11T04:08:00Z">
              <w:r w:rsidRPr="009063C9" w:rsidDel="00794F70">
                <w:rPr>
                  <w:sz w:val="18"/>
                  <w:szCs w:val="18"/>
                </w:rPr>
                <w:delText>-</w:delText>
              </w:r>
            </w:del>
          </w:p>
        </w:tc>
        <w:tc>
          <w:tcPr>
            <w:tcW w:w="3060" w:type="dxa"/>
            <w:vAlign w:val="center"/>
          </w:tcPr>
          <w:p w14:paraId="5073FB91" w14:textId="5F0DDA4F" w:rsidR="00653752" w:rsidRPr="009063C9" w:rsidDel="00794F70" w:rsidRDefault="00653752" w:rsidP="005B5D87">
            <w:pPr>
              <w:snapToGrid w:val="0"/>
              <w:spacing w:before="60" w:after="60" w:line="240" w:lineRule="auto"/>
              <w:jc w:val="left"/>
              <w:rPr>
                <w:del w:id="3862" w:author="Raphael Malyankar" w:date="2025-08-10T21:08:00Z" w16du:dateUtc="2025-08-11T04:08:00Z"/>
                <w:sz w:val="18"/>
                <w:szCs w:val="18"/>
              </w:rPr>
            </w:pPr>
            <w:del w:id="3863" w:author="Raphael Malyankar" w:date="2025-08-10T21:08:00Z" w16du:dateUtc="2025-08-11T04:08:00Z">
              <w:r w:rsidRPr="009063C9" w:rsidDel="00794F70">
                <w:rPr>
                  <w:sz w:val="18"/>
                  <w:szCs w:val="18"/>
                </w:rPr>
                <w:delText>-</w:delText>
              </w:r>
            </w:del>
          </w:p>
        </w:tc>
      </w:tr>
      <w:tr w:rsidR="00653752" w:rsidRPr="009063C9" w:rsidDel="00794F70" w14:paraId="7F87CD4A" w14:textId="03C1FD62" w:rsidTr="005B5D87">
        <w:trPr>
          <w:trHeight w:val="305"/>
          <w:del w:id="3864" w:author="Raphael Malyankar" w:date="2025-08-10T21:08:00Z"/>
        </w:trPr>
        <w:tc>
          <w:tcPr>
            <w:tcW w:w="3261" w:type="dxa"/>
            <w:vAlign w:val="center"/>
          </w:tcPr>
          <w:p w14:paraId="27A8C068" w14:textId="697B18CF" w:rsidR="00653752" w:rsidRPr="009063C9" w:rsidDel="00794F70" w:rsidRDefault="00653752" w:rsidP="00653752">
            <w:pPr>
              <w:snapToGrid w:val="0"/>
              <w:spacing w:before="60" w:after="60" w:line="240" w:lineRule="auto"/>
              <w:rPr>
                <w:del w:id="3865" w:author="Raphael Malyankar" w:date="2025-08-10T21:08:00Z" w16du:dateUtc="2025-08-11T04:08:00Z"/>
                <w:sz w:val="18"/>
                <w:szCs w:val="18"/>
              </w:rPr>
            </w:pPr>
            <w:del w:id="3866" w:author="Raphael Malyankar" w:date="2025-08-10T21:08:00Z" w16du:dateUtc="2025-08-11T04:08:00Z">
              <w:r w:rsidRPr="009063C9" w:rsidDel="00794F70">
                <w:rPr>
                  <w:sz w:val="18"/>
                  <w:szCs w:val="18"/>
                </w:rPr>
                <w:delText>HDF5</w:delText>
              </w:r>
            </w:del>
          </w:p>
        </w:tc>
        <w:tc>
          <w:tcPr>
            <w:tcW w:w="3219" w:type="dxa"/>
          </w:tcPr>
          <w:p w14:paraId="0FEA0CDB" w14:textId="6DA4D1F6" w:rsidR="00653752" w:rsidRPr="009063C9" w:rsidDel="00794F70" w:rsidRDefault="00653752" w:rsidP="009063C9">
            <w:pPr>
              <w:snapToGrid w:val="0"/>
              <w:spacing w:before="60" w:after="60" w:line="240" w:lineRule="auto"/>
              <w:jc w:val="left"/>
              <w:rPr>
                <w:del w:id="3867" w:author="Raphael Malyankar" w:date="2025-08-10T21:08:00Z" w16du:dateUtc="2025-08-11T04:08:00Z"/>
                <w:sz w:val="18"/>
                <w:szCs w:val="18"/>
              </w:rPr>
            </w:pPr>
            <w:del w:id="3868" w:author="Raphael Malyankar" w:date="2025-08-10T21:08:00Z" w16du:dateUtc="2025-08-11T04:08:00Z">
              <w:r w:rsidRPr="009063C9" w:rsidDel="00794F70">
                <w:rPr>
                  <w:sz w:val="18"/>
                  <w:szCs w:val="18"/>
                </w:rPr>
                <w:delText xml:space="preserve">The </w:delText>
              </w:r>
              <w:r w:rsidR="00757EF4" w:rsidRPr="009063C9" w:rsidDel="00794F70">
                <w:rPr>
                  <w:sz w:val="18"/>
                  <w:szCs w:val="18"/>
                </w:rPr>
                <w:delText>HDF5</w:delText>
              </w:r>
              <w:r w:rsidRPr="009063C9" w:rsidDel="00794F70">
                <w:rPr>
                  <w:sz w:val="18"/>
                  <w:szCs w:val="18"/>
                </w:rPr>
                <w:delText xml:space="preserve"> data format as defined in Part 10</w:delText>
              </w:r>
              <w:r w:rsidR="00757EF4" w:rsidRPr="009063C9" w:rsidDel="00794F70">
                <w:rPr>
                  <w:sz w:val="18"/>
                  <w:szCs w:val="18"/>
                </w:rPr>
                <w:delText>c</w:delText>
              </w:r>
            </w:del>
          </w:p>
        </w:tc>
        <w:tc>
          <w:tcPr>
            <w:tcW w:w="804" w:type="dxa"/>
            <w:vAlign w:val="center"/>
          </w:tcPr>
          <w:p w14:paraId="20FBF471" w14:textId="130B9F85" w:rsidR="00653752" w:rsidRPr="009063C9" w:rsidDel="00794F70" w:rsidRDefault="00653752" w:rsidP="005B5D87">
            <w:pPr>
              <w:snapToGrid w:val="0"/>
              <w:spacing w:before="60" w:after="60" w:line="240" w:lineRule="auto"/>
              <w:jc w:val="center"/>
              <w:rPr>
                <w:del w:id="3869" w:author="Raphael Malyankar" w:date="2025-08-10T21:08:00Z" w16du:dateUtc="2025-08-11T04:08:00Z"/>
                <w:sz w:val="18"/>
                <w:szCs w:val="18"/>
              </w:rPr>
            </w:pPr>
            <w:del w:id="3870" w:author="Raphael Malyankar" w:date="2025-08-10T21:08:00Z" w16du:dateUtc="2025-08-11T04:08:00Z">
              <w:r w:rsidRPr="009063C9" w:rsidDel="00794F70">
                <w:rPr>
                  <w:sz w:val="18"/>
                  <w:szCs w:val="18"/>
                </w:rPr>
                <w:delText>-</w:delText>
              </w:r>
            </w:del>
          </w:p>
        </w:tc>
        <w:tc>
          <w:tcPr>
            <w:tcW w:w="2436" w:type="dxa"/>
            <w:vAlign w:val="center"/>
          </w:tcPr>
          <w:p w14:paraId="7CDD6671" w14:textId="7A908D55" w:rsidR="00653752" w:rsidRPr="009063C9" w:rsidDel="00794F70" w:rsidRDefault="00653752" w:rsidP="005B5D87">
            <w:pPr>
              <w:snapToGrid w:val="0"/>
              <w:spacing w:before="60" w:after="60" w:line="240" w:lineRule="auto"/>
              <w:jc w:val="left"/>
              <w:rPr>
                <w:del w:id="3871" w:author="Raphael Malyankar" w:date="2025-08-10T21:08:00Z" w16du:dateUtc="2025-08-11T04:08:00Z"/>
                <w:sz w:val="18"/>
                <w:szCs w:val="18"/>
              </w:rPr>
            </w:pPr>
            <w:del w:id="3872" w:author="Raphael Malyankar" w:date="2025-08-10T21:08:00Z" w16du:dateUtc="2025-08-11T04:08:00Z">
              <w:r w:rsidRPr="009063C9" w:rsidDel="00794F70">
                <w:rPr>
                  <w:sz w:val="18"/>
                  <w:szCs w:val="18"/>
                </w:rPr>
                <w:delText>-</w:delText>
              </w:r>
            </w:del>
          </w:p>
        </w:tc>
        <w:tc>
          <w:tcPr>
            <w:tcW w:w="3060" w:type="dxa"/>
            <w:vAlign w:val="center"/>
          </w:tcPr>
          <w:p w14:paraId="54B0039F" w14:textId="6C293422" w:rsidR="00653752" w:rsidRPr="009063C9" w:rsidDel="00794F70" w:rsidRDefault="00653752" w:rsidP="005B5D87">
            <w:pPr>
              <w:snapToGrid w:val="0"/>
              <w:spacing w:before="60" w:after="60" w:line="240" w:lineRule="auto"/>
              <w:jc w:val="left"/>
              <w:rPr>
                <w:del w:id="3873" w:author="Raphael Malyankar" w:date="2025-08-10T21:08:00Z" w16du:dateUtc="2025-08-11T04:08:00Z"/>
                <w:sz w:val="18"/>
                <w:szCs w:val="18"/>
              </w:rPr>
            </w:pPr>
            <w:del w:id="3874" w:author="Raphael Malyankar" w:date="2025-08-10T21:08:00Z" w16du:dateUtc="2025-08-11T04:08:00Z">
              <w:r w:rsidRPr="009063C9" w:rsidDel="00794F70">
                <w:rPr>
                  <w:sz w:val="18"/>
                  <w:szCs w:val="18"/>
                </w:rPr>
                <w:delText>-</w:delText>
              </w:r>
            </w:del>
          </w:p>
        </w:tc>
      </w:tr>
      <w:tr w:rsidR="009063C9" w:rsidRPr="009063C9" w:rsidDel="00794F70" w14:paraId="1E7D1BF1" w14:textId="2CA856CA" w:rsidTr="009063C9">
        <w:trPr>
          <w:trHeight w:val="305"/>
          <w:del w:id="3875" w:author="Raphael Malyankar" w:date="2025-08-10T21:08:00Z"/>
        </w:trPr>
        <w:tc>
          <w:tcPr>
            <w:tcW w:w="3261" w:type="dxa"/>
            <w:vAlign w:val="center"/>
          </w:tcPr>
          <w:p w14:paraId="17DB8A9E" w14:textId="7196FAE7" w:rsidR="00653752" w:rsidRPr="009063C9" w:rsidDel="00794F70" w:rsidRDefault="00653752" w:rsidP="00653752">
            <w:pPr>
              <w:snapToGrid w:val="0"/>
              <w:spacing w:before="60" w:after="60" w:line="240" w:lineRule="auto"/>
              <w:rPr>
                <w:del w:id="3876" w:author="Raphael Malyankar" w:date="2025-08-10T21:08:00Z" w16du:dateUtc="2025-08-11T04:08:00Z"/>
                <w:sz w:val="18"/>
                <w:szCs w:val="18"/>
              </w:rPr>
            </w:pPr>
            <w:del w:id="3877" w:author="Raphael Malyankar" w:date="2025-08-10T21:08:00Z" w16du:dateUtc="2025-08-11T04:08:00Z">
              <w:r w:rsidRPr="009063C9" w:rsidDel="00794F70">
                <w:rPr>
                  <w:sz w:val="18"/>
                  <w:szCs w:val="18"/>
                </w:rPr>
                <w:delText>undefined</w:delText>
              </w:r>
            </w:del>
          </w:p>
        </w:tc>
        <w:tc>
          <w:tcPr>
            <w:tcW w:w="3219" w:type="dxa"/>
            <w:vAlign w:val="center"/>
          </w:tcPr>
          <w:p w14:paraId="5C619741" w14:textId="203E7AB9" w:rsidR="00653752" w:rsidRPr="009063C9" w:rsidDel="00794F70" w:rsidRDefault="00653752" w:rsidP="009063C9">
            <w:pPr>
              <w:snapToGrid w:val="0"/>
              <w:spacing w:before="60" w:after="60" w:line="240" w:lineRule="auto"/>
              <w:jc w:val="left"/>
              <w:rPr>
                <w:del w:id="3878" w:author="Raphael Malyankar" w:date="2025-08-10T21:08:00Z" w16du:dateUtc="2025-08-11T04:08:00Z"/>
                <w:sz w:val="18"/>
                <w:szCs w:val="18"/>
              </w:rPr>
            </w:pPr>
            <w:del w:id="3879" w:author="Raphael Malyankar" w:date="2025-08-10T21:08:00Z" w16du:dateUtc="2025-08-11T04:08:00Z">
              <w:r w:rsidRPr="009063C9" w:rsidDel="00794F70">
                <w:rPr>
                  <w:sz w:val="18"/>
                  <w:szCs w:val="18"/>
                </w:rPr>
                <w:delText xml:space="preserve">The encoding is defined in the </w:delText>
              </w:r>
              <w:r w:rsidR="00757EF4" w:rsidRPr="009063C9" w:rsidDel="00794F70">
                <w:rPr>
                  <w:sz w:val="18"/>
                  <w:szCs w:val="18"/>
                </w:rPr>
                <w:delText>P</w:delText>
              </w:r>
              <w:r w:rsidRPr="009063C9" w:rsidDel="00794F70">
                <w:rPr>
                  <w:sz w:val="18"/>
                  <w:szCs w:val="18"/>
                </w:rPr>
                <w:delText xml:space="preserve">roduct </w:delText>
              </w:r>
              <w:r w:rsidR="00757EF4" w:rsidRPr="009063C9" w:rsidDel="00794F70">
                <w:rPr>
                  <w:sz w:val="18"/>
                  <w:szCs w:val="18"/>
                </w:rPr>
                <w:delText>S</w:delText>
              </w:r>
              <w:r w:rsidRPr="009063C9" w:rsidDel="00794F70">
                <w:rPr>
                  <w:sz w:val="18"/>
                  <w:szCs w:val="18"/>
                </w:rPr>
                <w:delText>pecification</w:delText>
              </w:r>
            </w:del>
          </w:p>
        </w:tc>
        <w:tc>
          <w:tcPr>
            <w:tcW w:w="804" w:type="dxa"/>
            <w:vAlign w:val="center"/>
          </w:tcPr>
          <w:p w14:paraId="26F479DF" w14:textId="723FD740" w:rsidR="00653752" w:rsidRPr="009063C9" w:rsidDel="00794F70" w:rsidRDefault="00653752" w:rsidP="005B5D87">
            <w:pPr>
              <w:snapToGrid w:val="0"/>
              <w:spacing w:before="60" w:after="60" w:line="240" w:lineRule="auto"/>
              <w:jc w:val="center"/>
              <w:rPr>
                <w:del w:id="3880" w:author="Raphael Malyankar" w:date="2025-08-10T21:08:00Z" w16du:dateUtc="2025-08-11T04:08:00Z"/>
                <w:sz w:val="18"/>
                <w:szCs w:val="18"/>
              </w:rPr>
            </w:pPr>
            <w:del w:id="3881" w:author="Raphael Malyankar" w:date="2025-08-10T21:08:00Z" w16du:dateUtc="2025-08-11T04:08:00Z">
              <w:r w:rsidRPr="009063C9" w:rsidDel="00794F70">
                <w:rPr>
                  <w:sz w:val="18"/>
                  <w:szCs w:val="18"/>
                </w:rPr>
                <w:delText>-</w:delText>
              </w:r>
            </w:del>
          </w:p>
        </w:tc>
        <w:tc>
          <w:tcPr>
            <w:tcW w:w="2436" w:type="dxa"/>
            <w:vAlign w:val="center"/>
          </w:tcPr>
          <w:p w14:paraId="0BF43103" w14:textId="081FA5EE" w:rsidR="00653752" w:rsidRPr="009063C9" w:rsidDel="00794F70" w:rsidRDefault="00653752" w:rsidP="005B5D87">
            <w:pPr>
              <w:snapToGrid w:val="0"/>
              <w:spacing w:before="60" w:after="60" w:line="240" w:lineRule="auto"/>
              <w:jc w:val="left"/>
              <w:rPr>
                <w:del w:id="3882" w:author="Raphael Malyankar" w:date="2025-08-10T21:08:00Z" w16du:dateUtc="2025-08-11T04:08:00Z"/>
                <w:sz w:val="18"/>
                <w:szCs w:val="18"/>
              </w:rPr>
            </w:pPr>
            <w:del w:id="3883" w:author="Raphael Malyankar" w:date="2025-08-10T21:08:00Z" w16du:dateUtc="2025-08-11T04:08:00Z">
              <w:r w:rsidRPr="009063C9" w:rsidDel="00794F70">
                <w:rPr>
                  <w:sz w:val="18"/>
                  <w:szCs w:val="18"/>
                </w:rPr>
                <w:delText>-</w:delText>
              </w:r>
            </w:del>
          </w:p>
        </w:tc>
        <w:tc>
          <w:tcPr>
            <w:tcW w:w="3060" w:type="dxa"/>
            <w:vAlign w:val="center"/>
          </w:tcPr>
          <w:p w14:paraId="32090121" w14:textId="7F9C5CFD" w:rsidR="00653752" w:rsidRPr="009063C9" w:rsidDel="00794F70" w:rsidRDefault="00653752" w:rsidP="005B5D87">
            <w:pPr>
              <w:snapToGrid w:val="0"/>
              <w:spacing w:before="60" w:after="60" w:line="240" w:lineRule="auto"/>
              <w:jc w:val="left"/>
              <w:rPr>
                <w:del w:id="3884" w:author="Raphael Malyankar" w:date="2025-08-10T21:08:00Z" w16du:dateUtc="2025-08-11T04:08:00Z"/>
                <w:sz w:val="18"/>
                <w:szCs w:val="18"/>
              </w:rPr>
            </w:pPr>
            <w:del w:id="3885" w:author="Raphael Malyankar" w:date="2025-08-10T21:08:00Z" w16du:dateUtc="2025-08-11T04:08:00Z">
              <w:r w:rsidRPr="009063C9" w:rsidDel="00794F70">
                <w:rPr>
                  <w:sz w:val="18"/>
                  <w:szCs w:val="18"/>
                </w:rPr>
                <w:delText>Use product specification specific encoding means the data product and product specification is not intended for an IHO S-100 compliant system</w:delText>
              </w:r>
            </w:del>
          </w:p>
        </w:tc>
      </w:tr>
    </w:tbl>
    <w:p w14:paraId="40A5B4EF" w14:textId="5116470B" w:rsidR="00B413FE" w:rsidRPr="009063C9" w:rsidDel="00794F70" w:rsidRDefault="00B413FE" w:rsidP="0054360D">
      <w:pPr>
        <w:spacing w:before="40" w:after="40" w:line="240" w:lineRule="auto"/>
        <w:rPr>
          <w:del w:id="3886" w:author="Raphael Malyankar" w:date="2025-08-10T21:08:00Z" w16du:dateUtc="2025-08-11T04:08:00Z"/>
          <w:sz w:val="19"/>
          <w:szCs w:val="19"/>
        </w:rPr>
      </w:pPr>
    </w:p>
    <w:p w14:paraId="301AFA22" w14:textId="4256C0F0" w:rsidR="00B413FE" w:rsidRPr="009063C9" w:rsidDel="00794F70" w:rsidRDefault="00B413FE" w:rsidP="004A4806">
      <w:pPr>
        <w:pStyle w:val="Heading3"/>
        <w:rPr>
          <w:del w:id="3887" w:author="Raphael Malyankar" w:date="2025-08-10T21:08:00Z" w16du:dateUtc="2025-08-11T04:08:00Z"/>
        </w:rPr>
      </w:pPr>
      <w:bookmarkStart w:id="3888" w:name="_Toc403560571"/>
      <w:del w:id="3889" w:author="Raphael Malyankar" w:date="2025-08-10T21:08:00Z" w16du:dateUtc="2025-08-11T04:08:00Z">
        <w:r w:rsidRPr="009063C9" w:rsidDel="00794F70">
          <w:delText>S100_ProductSpecification</w:delText>
        </w:r>
        <w:bookmarkEnd w:id="3888"/>
      </w:del>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2436"/>
        <w:gridCol w:w="3060"/>
      </w:tblGrid>
      <w:tr w:rsidR="00B413FE" w:rsidRPr="009063C9" w:rsidDel="00794F70" w14:paraId="3480CC66" w14:textId="6B00E1A0" w:rsidTr="00A63413">
        <w:trPr>
          <w:cantSplit/>
          <w:del w:id="3890" w:author="Raphael Malyankar" w:date="2025-08-10T21:08:00Z"/>
        </w:trPr>
        <w:tc>
          <w:tcPr>
            <w:tcW w:w="3034" w:type="dxa"/>
            <w:vAlign w:val="center"/>
          </w:tcPr>
          <w:p w14:paraId="15FAC4DE" w14:textId="1BDAB4A8" w:rsidR="00B413FE" w:rsidRPr="009063C9" w:rsidDel="00794F70" w:rsidRDefault="00B413FE" w:rsidP="00A63413">
            <w:pPr>
              <w:snapToGrid w:val="0"/>
              <w:spacing w:before="60" w:after="60" w:line="240" w:lineRule="auto"/>
              <w:jc w:val="left"/>
              <w:rPr>
                <w:del w:id="3891" w:author="Raphael Malyankar" w:date="2025-08-10T21:08:00Z" w16du:dateUtc="2025-08-11T04:08:00Z"/>
                <w:b/>
                <w:sz w:val="18"/>
                <w:szCs w:val="18"/>
              </w:rPr>
            </w:pPr>
            <w:del w:id="3892" w:author="Raphael Malyankar" w:date="2025-08-10T21:08:00Z" w16du:dateUtc="2025-08-11T04:08:00Z">
              <w:r w:rsidRPr="009063C9" w:rsidDel="00794F70">
                <w:rPr>
                  <w:b/>
                  <w:sz w:val="18"/>
                  <w:szCs w:val="18"/>
                </w:rPr>
                <w:delText>Name</w:delText>
              </w:r>
            </w:del>
          </w:p>
        </w:tc>
        <w:tc>
          <w:tcPr>
            <w:tcW w:w="3420" w:type="dxa"/>
            <w:vAlign w:val="center"/>
          </w:tcPr>
          <w:p w14:paraId="505F3C4F" w14:textId="3D83A9EF" w:rsidR="00B413FE" w:rsidRPr="009063C9" w:rsidDel="00794F70" w:rsidRDefault="00B413FE" w:rsidP="00A63413">
            <w:pPr>
              <w:snapToGrid w:val="0"/>
              <w:spacing w:before="60" w:after="60" w:line="240" w:lineRule="auto"/>
              <w:jc w:val="left"/>
              <w:rPr>
                <w:del w:id="3893" w:author="Raphael Malyankar" w:date="2025-08-10T21:08:00Z" w16du:dateUtc="2025-08-11T04:08:00Z"/>
                <w:b/>
                <w:sz w:val="18"/>
                <w:szCs w:val="18"/>
              </w:rPr>
            </w:pPr>
            <w:del w:id="3894" w:author="Raphael Malyankar" w:date="2025-08-10T21:08:00Z" w16du:dateUtc="2025-08-11T04:08:00Z">
              <w:r w:rsidRPr="009063C9" w:rsidDel="00794F70">
                <w:rPr>
                  <w:b/>
                  <w:sz w:val="18"/>
                  <w:szCs w:val="18"/>
                </w:rPr>
                <w:delText>Description</w:delText>
              </w:r>
            </w:del>
          </w:p>
        </w:tc>
        <w:tc>
          <w:tcPr>
            <w:tcW w:w="804" w:type="dxa"/>
            <w:vAlign w:val="center"/>
          </w:tcPr>
          <w:p w14:paraId="70997D5C" w14:textId="4E204850" w:rsidR="00B413FE" w:rsidRPr="009063C9" w:rsidDel="00794F70" w:rsidRDefault="00B413FE" w:rsidP="00A63413">
            <w:pPr>
              <w:snapToGrid w:val="0"/>
              <w:spacing w:before="60" w:after="60" w:line="240" w:lineRule="auto"/>
              <w:jc w:val="center"/>
              <w:rPr>
                <w:del w:id="3895" w:author="Raphael Malyankar" w:date="2025-08-10T21:08:00Z" w16du:dateUtc="2025-08-11T04:08:00Z"/>
                <w:b/>
                <w:sz w:val="18"/>
                <w:szCs w:val="18"/>
              </w:rPr>
            </w:pPr>
            <w:del w:id="3896" w:author="Raphael Malyankar" w:date="2025-08-10T21:08:00Z" w16du:dateUtc="2025-08-11T04:08:00Z">
              <w:r w:rsidRPr="009063C9" w:rsidDel="00794F70">
                <w:rPr>
                  <w:b/>
                  <w:sz w:val="18"/>
                  <w:szCs w:val="18"/>
                </w:rPr>
                <w:delText>Mult</w:delText>
              </w:r>
            </w:del>
          </w:p>
        </w:tc>
        <w:tc>
          <w:tcPr>
            <w:tcW w:w="2436" w:type="dxa"/>
            <w:vAlign w:val="center"/>
          </w:tcPr>
          <w:p w14:paraId="4B6B2A62" w14:textId="0B0BCC78" w:rsidR="00B413FE" w:rsidRPr="009063C9" w:rsidDel="00794F70" w:rsidRDefault="00B413FE" w:rsidP="00A63413">
            <w:pPr>
              <w:snapToGrid w:val="0"/>
              <w:spacing w:before="60" w:after="60" w:line="240" w:lineRule="auto"/>
              <w:jc w:val="left"/>
              <w:rPr>
                <w:del w:id="3897" w:author="Raphael Malyankar" w:date="2025-08-10T21:08:00Z" w16du:dateUtc="2025-08-11T04:08:00Z"/>
                <w:b/>
                <w:sz w:val="18"/>
                <w:szCs w:val="18"/>
              </w:rPr>
            </w:pPr>
            <w:del w:id="3898" w:author="Raphael Malyankar" w:date="2025-08-10T21:08:00Z" w16du:dateUtc="2025-08-11T04:08:00Z">
              <w:r w:rsidRPr="009063C9" w:rsidDel="00794F70">
                <w:rPr>
                  <w:b/>
                  <w:sz w:val="18"/>
                  <w:szCs w:val="18"/>
                </w:rPr>
                <w:delText>Type</w:delText>
              </w:r>
            </w:del>
          </w:p>
        </w:tc>
        <w:tc>
          <w:tcPr>
            <w:tcW w:w="3060" w:type="dxa"/>
            <w:vAlign w:val="center"/>
          </w:tcPr>
          <w:p w14:paraId="6945C418" w14:textId="18114E98" w:rsidR="00B413FE" w:rsidRPr="009063C9" w:rsidDel="00794F70" w:rsidRDefault="00B413FE" w:rsidP="00A63413">
            <w:pPr>
              <w:snapToGrid w:val="0"/>
              <w:spacing w:before="60" w:after="60" w:line="240" w:lineRule="auto"/>
              <w:jc w:val="left"/>
              <w:rPr>
                <w:del w:id="3899" w:author="Raphael Malyankar" w:date="2025-08-10T21:08:00Z" w16du:dateUtc="2025-08-11T04:08:00Z"/>
                <w:b/>
                <w:sz w:val="18"/>
                <w:szCs w:val="18"/>
              </w:rPr>
            </w:pPr>
            <w:del w:id="3900" w:author="Raphael Malyankar" w:date="2025-08-10T21:08:00Z" w16du:dateUtc="2025-08-11T04:08:00Z">
              <w:r w:rsidRPr="009063C9" w:rsidDel="00794F70">
                <w:rPr>
                  <w:b/>
                  <w:sz w:val="18"/>
                  <w:szCs w:val="18"/>
                </w:rPr>
                <w:delText>Remarks</w:delText>
              </w:r>
            </w:del>
          </w:p>
        </w:tc>
      </w:tr>
      <w:tr w:rsidR="00B413FE" w:rsidRPr="009063C9" w:rsidDel="00794F70" w14:paraId="1BF18A37" w14:textId="19298DFF" w:rsidTr="00A63413">
        <w:trPr>
          <w:cantSplit/>
          <w:del w:id="3901" w:author="Raphael Malyankar" w:date="2025-08-10T21:08:00Z"/>
        </w:trPr>
        <w:tc>
          <w:tcPr>
            <w:tcW w:w="3034" w:type="dxa"/>
            <w:vAlign w:val="center"/>
          </w:tcPr>
          <w:p w14:paraId="4C2E2C50" w14:textId="7C834DEB" w:rsidR="00B413FE" w:rsidRPr="009063C9" w:rsidDel="00794F70" w:rsidRDefault="00B413FE" w:rsidP="00A63413">
            <w:pPr>
              <w:snapToGrid w:val="0"/>
              <w:spacing w:before="60" w:after="60" w:line="240" w:lineRule="auto"/>
              <w:jc w:val="left"/>
              <w:rPr>
                <w:del w:id="3902" w:author="Raphael Malyankar" w:date="2025-08-10T21:08:00Z" w16du:dateUtc="2025-08-11T04:08:00Z"/>
                <w:sz w:val="18"/>
                <w:szCs w:val="18"/>
              </w:rPr>
            </w:pPr>
            <w:del w:id="3903" w:author="Raphael Malyankar" w:date="2025-08-10T21:08:00Z" w16du:dateUtc="2025-08-11T04:08:00Z">
              <w:r w:rsidRPr="009063C9" w:rsidDel="00794F70">
                <w:rPr>
                  <w:sz w:val="18"/>
                  <w:szCs w:val="18"/>
                </w:rPr>
                <w:delText>S100_ProductSpecification</w:delText>
              </w:r>
            </w:del>
          </w:p>
        </w:tc>
        <w:tc>
          <w:tcPr>
            <w:tcW w:w="3420" w:type="dxa"/>
            <w:vAlign w:val="center"/>
          </w:tcPr>
          <w:p w14:paraId="2266C8F0" w14:textId="49346F90" w:rsidR="00B413FE" w:rsidRPr="009063C9" w:rsidDel="00794F70" w:rsidRDefault="00B413FE" w:rsidP="00A63413">
            <w:pPr>
              <w:snapToGrid w:val="0"/>
              <w:spacing w:before="60" w:after="60" w:line="240" w:lineRule="auto"/>
              <w:jc w:val="left"/>
              <w:rPr>
                <w:del w:id="3904" w:author="Raphael Malyankar" w:date="2025-08-10T21:08:00Z" w16du:dateUtc="2025-08-11T04:08:00Z"/>
                <w:sz w:val="18"/>
                <w:szCs w:val="18"/>
              </w:rPr>
            </w:pPr>
            <w:del w:id="3905" w:author="Raphael Malyankar" w:date="2025-08-10T21:08:00Z" w16du:dateUtc="2025-08-11T04:08:00Z">
              <w:r w:rsidRPr="009063C9" w:rsidDel="00794F70">
                <w:rPr>
                  <w:sz w:val="18"/>
                  <w:szCs w:val="18"/>
                </w:rPr>
                <w:delText>The Product Specification contains the information needed to build the specified product</w:delText>
              </w:r>
            </w:del>
          </w:p>
        </w:tc>
        <w:tc>
          <w:tcPr>
            <w:tcW w:w="804" w:type="dxa"/>
            <w:vAlign w:val="center"/>
          </w:tcPr>
          <w:p w14:paraId="5C376ACA" w14:textId="11D08052" w:rsidR="00B413FE" w:rsidRPr="009063C9" w:rsidDel="00794F70" w:rsidRDefault="00B413FE" w:rsidP="00A63413">
            <w:pPr>
              <w:snapToGrid w:val="0"/>
              <w:spacing w:before="60" w:after="60" w:line="240" w:lineRule="auto"/>
              <w:jc w:val="center"/>
              <w:rPr>
                <w:del w:id="3906" w:author="Raphael Malyankar" w:date="2025-08-10T21:08:00Z" w16du:dateUtc="2025-08-11T04:08:00Z"/>
                <w:sz w:val="18"/>
                <w:szCs w:val="18"/>
              </w:rPr>
            </w:pPr>
            <w:del w:id="3907" w:author="Raphael Malyankar" w:date="2025-08-10T21:08:00Z" w16du:dateUtc="2025-08-11T04:08:00Z">
              <w:r w:rsidRPr="009063C9" w:rsidDel="00794F70">
                <w:rPr>
                  <w:sz w:val="18"/>
                  <w:szCs w:val="18"/>
                </w:rPr>
                <w:delText>-</w:delText>
              </w:r>
            </w:del>
          </w:p>
        </w:tc>
        <w:tc>
          <w:tcPr>
            <w:tcW w:w="2436" w:type="dxa"/>
            <w:vAlign w:val="center"/>
          </w:tcPr>
          <w:p w14:paraId="5508ABC9" w14:textId="14CDA14A" w:rsidR="00B413FE" w:rsidRPr="009063C9" w:rsidDel="00794F70" w:rsidRDefault="00B413FE" w:rsidP="00A63413">
            <w:pPr>
              <w:snapToGrid w:val="0"/>
              <w:spacing w:before="60" w:after="60" w:line="240" w:lineRule="auto"/>
              <w:jc w:val="left"/>
              <w:rPr>
                <w:del w:id="3908" w:author="Raphael Malyankar" w:date="2025-08-10T21:08:00Z" w16du:dateUtc="2025-08-11T04:08:00Z"/>
                <w:sz w:val="18"/>
                <w:szCs w:val="18"/>
              </w:rPr>
            </w:pPr>
            <w:del w:id="3909" w:author="Raphael Malyankar" w:date="2025-08-10T21:08:00Z" w16du:dateUtc="2025-08-11T04:08:00Z">
              <w:r w:rsidRPr="009063C9" w:rsidDel="00794F70">
                <w:rPr>
                  <w:sz w:val="18"/>
                  <w:szCs w:val="18"/>
                </w:rPr>
                <w:delText>-</w:delText>
              </w:r>
            </w:del>
          </w:p>
        </w:tc>
        <w:tc>
          <w:tcPr>
            <w:tcW w:w="3060" w:type="dxa"/>
            <w:vAlign w:val="center"/>
          </w:tcPr>
          <w:p w14:paraId="48B32725" w14:textId="428C3DBF" w:rsidR="00B413FE" w:rsidRPr="009063C9" w:rsidDel="00794F70" w:rsidRDefault="00B413FE" w:rsidP="00A63413">
            <w:pPr>
              <w:snapToGrid w:val="0"/>
              <w:spacing w:before="60" w:after="60" w:line="240" w:lineRule="auto"/>
              <w:jc w:val="left"/>
              <w:rPr>
                <w:del w:id="3910" w:author="Raphael Malyankar" w:date="2025-08-10T21:08:00Z" w16du:dateUtc="2025-08-11T04:08:00Z"/>
                <w:sz w:val="18"/>
                <w:szCs w:val="18"/>
              </w:rPr>
            </w:pPr>
            <w:del w:id="3911" w:author="Raphael Malyankar" w:date="2025-08-10T21:08:00Z" w16du:dateUtc="2025-08-11T04:08:00Z">
              <w:r w:rsidRPr="009063C9" w:rsidDel="00794F70">
                <w:rPr>
                  <w:sz w:val="18"/>
                  <w:szCs w:val="18"/>
                </w:rPr>
                <w:delText>-</w:delText>
              </w:r>
            </w:del>
          </w:p>
        </w:tc>
      </w:tr>
      <w:tr w:rsidR="00B413FE" w:rsidRPr="009063C9" w:rsidDel="00794F70" w14:paraId="0F7BD2D8" w14:textId="23FEE2D7" w:rsidTr="00A63413">
        <w:trPr>
          <w:cantSplit/>
          <w:del w:id="3912" w:author="Raphael Malyankar" w:date="2025-08-10T21:08:00Z"/>
        </w:trPr>
        <w:tc>
          <w:tcPr>
            <w:tcW w:w="3034" w:type="dxa"/>
            <w:vAlign w:val="center"/>
          </w:tcPr>
          <w:p w14:paraId="1C50164E" w14:textId="314C0FEF" w:rsidR="00B413FE" w:rsidRPr="009063C9" w:rsidDel="00794F70" w:rsidRDefault="00B413FE" w:rsidP="00A63413">
            <w:pPr>
              <w:snapToGrid w:val="0"/>
              <w:spacing w:before="60" w:after="60" w:line="240" w:lineRule="auto"/>
              <w:jc w:val="left"/>
              <w:rPr>
                <w:del w:id="3913" w:author="Raphael Malyankar" w:date="2025-08-10T21:08:00Z" w16du:dateUtc="2025-08-11T04:08:00Z"/>
                <w:sz w:val="18"/>
                <w:szCs w:val="18"/>
              </w:rPr>
            </w:pPr>
            <w:del w:id="3914" w:author="Raphael Malyankar" w:date="2025-08-10T21:08:00Z" w16du:dateUtc="2025-08-11T04:08:00Z">
              <w:r w:rsidRPr="009063C9" w:rsidDel="00794F70">
                <w:rPr>
                  <w:sz w:val="18"/>
                  <w:szCs w:val="18"/>
                </w:rPr>
                <w:delText>name</w:delText>
              </w:r>
            </w:del>
          </w:p>
        </w:tc>
        <w:tc>
          <w:tcPr>
            <w:tcW w:w="3420" w:type="dxa"/>
            <w:vAlign w:val="center"/>
          </w:tcPr>
          <w:p w14:paraId="47747C43" w14:textId="4233F06C" w:rsidR="00B413FE" w:rsidRPr="009063C9" w:rsidDel="00794F70" w:rsidRDefault="00B413FE" w:rsidP="00A63413">
            <w:pPr>
              <w:snapToGrid w:val="0"/>
              <w:spacing w:before="60" w:after="60" w:line="240" w:lineRule="auto"/>
              <w:jc w:val="left"/>
              <w:rPr>
                <w:del w:id="3915" w:author="Raphael Malyankar" w:date="2025-08-10T21:08:00Z" w16du:dateUtc="2025-08-11T04:08:00Z"/>
                <w:sz w:val="18"/>
                <w:szCs w:val="18"/>
              </w:rPr>
            </w:pPr>
            <w:del w:id="3916" w:author="Raphael Malyankar" w:date="2025-08-10T21:08:00Z" w16du:dateUtc="2025-08-11T04:08:00Z">
              <w:r w:rsidRPr="009063C9" w:rsidDel="00794F70">
                <w:rPr>
                  <w:sz w:val="18"/>
                  <w:szCs w:val="18"/>
                </w:rPr>
                <w:delText>The name of the product specification used to create the datasets</w:delText>
              </w:r>
            </w:del>
          </w:p>
        </w:tc>
        <w:tc>
          <w:tcPr>
            <w:tcW w:w="804" w:type="dxa"/>
            <w:vAlign w:val="center"/>
          </w:tcPr>
          <w:p w14:paraId="5ACFEC95" w14:textId="24F25635" w:rsidR="00B413FE" w:rsidRPr="009063C9" w:rsidDel="00794F70" w:rsidRDefault="00B413FE" w:rsidP="00A63413">
            <w:pPr>
              <w:snapToGrid w:val="0"/>
              <w:spacing w:before="60" w:after="60" w:line="240" w:lineRule="auto"/>
              <w:jc w:val="center"/>
              <w:rPr>
                <w:del w:id="3917" w:author="Raphael Malyankar" w:date="2025-08-10T21:08:00Z" w16du:dateUtc="2025-08-11T04:08:00Z"/>
                <w:sz w:val="18"/>
                <w:szCs w:val="18"/>
              </w:rPr>
            </w:pPr>
            <w:del w:id="3918" w:author="Raphael Malyankar" w:date="2025-08-10T21:08:00Z" w16du:dateUtc="2025-08-11T04:08:00Z">
              <w:r w:rsidRPr="009063C9" w:rsidDel="00794F70">
                <w:rPr>
                  <w:sz w:val="18"/>
                  <w:szCs w:val="18"/>
                </w:rPr>
                <w:delText>1</w:delText>
              </w:r>
            </w:del>
          </w:p>
        </w:tc>
        <w:tc>
          <w:tcPr>
            <w:tcW w:w="2436" w:type="dxa"/>
            <w:vAlign w:val="center"/>
          </w:tcPr>
          <w:p w14:paraId="75B3EC96" w14:textId="1C4A5D7D" w:rsidR="00B413FE" w:rsidRPr="009063C9" w:rsidDel="00794F70" w:rsidRDefault="00B413FE" w:rsidP="00A63413">
            <w:pPr>
              <w:snapToGrid w:val="0"/>
              <w:spacing w:before="60" w:after="60" w:line="240" w:lineRule="auto"/>
              <w:jc w:val="left"/>
              <w:rPr>
                <w:del w:id="3919" w:author="Raphael Malyankar" w:date="2025-08-10T21:08:00Z" w16du:dateUtc="2025-08-11T04:08:00Z"/>
                <w:sz w:val="18"/>
                <w:szCs w:val="18"/>
              </w:rPr>
            </w:pPr>
            <w:del w:id="3920" w:author="Raphael Malyankar" w:date="2025-08-10T21:08:00Z" w16du:dateUtc="2025-08-11T04:08:00Z">
              <w:r w:rsidRPr="009063C9" w:rsidDel="00794F70">
                <w:rPr>
                  <w:sz w:val="18"/>
                  <w:szCs w:val="18"/>
                </w:rPr>
                <w:delText>CharacterString</w:delText>
              </w:r>
            </w:del>
          </w:p>
        </w:tc>
        <w:tc>
          <w:tcPr>
            <w:tcW w:w="3060" w:type="dxa"/>
            <w:vAlign w:val="center"/>
          </w:tcPr>
          <w:p w14:paraId="12883C3E" w14:textId="6BF152B5" w:rsidR="00B413FE" w:rsidRPr="009063C9" w:rsidDel="00794F70" w:rsidRDefault="00B413FE" w:rsidP="00A63413">
            <w:pPr>
              <w:snapToGrid w:val="0"/>
              <w:spacing w:before="60" w:after="60" w:line="240" w:lineRule="auto"/>
              <w:jc w:val="left"/>
              <w:rPr>
                <w:del w:id="3921" w:author="Raphael Malyankar" w:date="2025-08-10T21:08:00Z" w16du:dateUtc="2025-08-11T04:08:00Z"/>
                <w:sz w:val="18"/>
                <w:szCs w:val="18"/>
              </w:rPr>
            </w:pPr>
          </w:p>
        </w:tc>
      </w:tr>
      <w:tr w:rsidR="00B413FE" w:rsidRPr="009063C9" w:rsidDel="00794F70" w14:paraId="4D272841" w14:textId="18AEC7BE" w:rsidTr="00A63413">
        <w:trPr>
          <w:cantSplit/>
          <w:del w:id="3922" w:author="Raphael Malyankar" w:date="2025-08-10T21:08:00Z"/>
        </w:trPr>
        <w:tc>
          <w:tcPr>
            <w:tcW w:w="3034" w:type="dxa"/>
            <w:vAlign w:val="center"/>
          </w:tcPr>
          <w:p w14:paraId="1C54646A" w14:textId="365DD3A0" w:rsidR="00B413FE" w:rsidRPr="009063C9" w:rsidDel="00794F70" w:rsidRDefault="00B413FE" w:rsidP="00A63413">
            <w:pPr>
              <w:snapToGrid w:val="0"/>
              <w:spacing w:before="60" w:after="60" w:line="240" w:lineRule="auto"/>
              <w:jc w:val="left"/>
              <w:rPr>
                <w:del w:id="3923" w:author="Raphael Malyankar" w:date="2025-08-10T21:08:00Z" w16du:dateUtc="2025-08-11T04:08:00Z"/>
                <w:sz w:val="18"/>
                <w:szCs w:val="18"/>
              </w:rPr>
            </w:pPr>
            <w:del w:id="3924" w:author="Raphael Malyankar" w:date="2025-08-10T21:08:00Z" w16du:dateUtc="2025-08-11T04:08:00Z">
              <w:r w:rsidRPr="009063C9" w:rsidDel="00794F70">
                <w:rPr>
                  <w:sz w:val="18"/>
                  <w:szCs w:val="18"/>
                </w:rPr>
                <w:delText>version</w:delText>
              </w:r>
            </w:del>
          </w:p>
        </w:tc>
        <w:tc>
          <w:tcPr>
            <w:tcW w:w="3420" w:type="dxa"/>
            <w:vAlign w:val="center"/>
          </w:tcPr>
          <w:p w14:paraId="6C9CF5F8" w14:textId="4F02F6AA" w:rsidR="00B413FE" w:rsidRPr="009063C9" w:rsidDel="00794F70" w:rsidRDefault="00B413FE" w:rsidP="00A63413">
            <w:pPr>
              <w:snapToGrid w:val="0"/>
              <w:spacing w:before="60" w:after="60" w:line="240" w:lineRule="auto"/>
              <w:jc w:val="left"/>
              <w:rPr>
                <w:del w:id="3925" w:author="Raphael Malyankar" w:date="2025-08-10T21:08:00Z" w16du:dateUtc="2025-08-11T04:08:00Z"/>
                <w:sz w:val="18"/>
                <w:szCs w:val="18"/>
              </w:rPr>
            </w:pPr>
            <w:del w:id="3926" w:author="Raphael Malyankar" w:date="2025-08-10T21:08:00Z" w16du:dateUtc="2025-08-11T04:08:00Z">
              <w:r w:rsidRPr="009063C9" w:rsidDel="00794F70">
                <w:rPr>
                  <w:sz w:val="18"/>
                  <w:szCs w:val="18"/>
                </w:rPr>
                <w:delText>The version number of the product specification</w:delText>
              </w:r>
            </w:del>
          </w:p>
        </w:tc>
        <w:tc>
          <w:tcPr>
            <w:tcW w:w="804" w:type="dxa"/>
            <w:vAlign w:val="center"/>
          </w:tcPr>
          <w:p w14:paraId="5C952586" w14:textId="6964A27F" w:rsidR="00B413FE" w:rsidRPr="009063C9" w:rsidDel="00794F70" w:rsidRDefault="00B413FE" w:rsidP="00A63413">
            <w:pPr>
              <w:snapToGrid w:val="0"/>
              <w:spacing w:before="60" w:after="60" w:line="240" w:lineRule="auto"/>
              <w:jc w:val="center"/>
              <w:rPr>
                <w:del w:id="3927" w:author="Raphael Malyankar" w:date="2025-08-10T21:08:00Z" w16du:dateUtc="2025-08-11T04:08:00Z"/>
                <w:sz w:val="18"/>
                <w:szCs w:val="18"/>
              </w:rPr>
            </w:pPr>
            <w:del w:id="3928" w:author="Raphael Malyankar" w:date="2025-08-10T21:08:00Z" w16du:dateUtc="2025-08-11T04:08:00Z">
              <w:r w:rsidRPr="009063C9" w:rsidDel="00794F70">
                <w:rPr>
                  <w:sz w:val="18"/>
                  <w:szCs w:val="18"/>
                </w:rPr>
                <w:delText>1</w:delText>
              </w:r>
            </w:del>
          </w:p>
        </w:tc>
        <w:tc>
          <w:tcPr>
            <w:tcW w:w="2436" w:type="dxa"/>
            <w:vAlign w:val="center"/>
          </w:tcPr>
          <w:p w14:paraId="60CD7E63" w14:textId="1D7658B7" w:rsidR="00B413FE" w:rsidRPr="009063C9" w:rsidDel="00794F70" w:rsidRDefault="00B413FE" w:rsidP="00A63413">
            <w:pPr>
              <w:snapToGrid w:val="0"/>
              <w:spacing w:before="60" w:after="60" w:line="240" w:lineRule="auto"/>
              <w:jc w:val="left"/>
              <w:rPr>
                <w:del w:id="3929" w:author="Raphael Malyankar" w:date="2025-08-10T21:08:00Z" w16du:dateUtc="2025-08-11T04:08:00Z"/>
                <w:sz w:val="18"/>
                <w:szCs w:val="18"/>
              </w:rPr>
            </w:pPr>
            <w:del w:id="3930" w:author="Raphael Malyankar" w:date="2025-08-10T21:08:00Z" w16du:dateUtc="2025-08-11T04:08:00Z">
              <w:r w:rsidRPr="009063C9" w:rsidDel="00794F70">
                <w:rPr>
                  <w:sz w:val="18"/>
                  <w:szCs w:val="18"/>
                </w:rPr>
                <w:delText>CharacterString</w:delText>
              </w:r>
            </w:del>
          </w:p>
        </w:tc>
        <w:tc>
          <w:tcPr>
            <w:tcW w:w="3060" w:type="dxa"/>
            <w:vAlign w:val="center"/>
          </w:tcPr>
          <w:p w14:paraId="46768DB5" w14:textId="60362824" w:rsidR="00B413FE" w:rsidRPr="009063C9" w:rsidDel="00794F70" w:rsidRDefault="00B413FE" w:rsidP="00A63413">
            <w:pPr>
              <w:snapToGrid w:val="0"/>
              <w:spacing w:before="60" w:after="60" w:line="240" w:lineRule="auto"/>
              <w:jc w:val="left"/>
              <w:rPr>
                <w:del w:id="3931" w:author="Raphael Malyankar" w:date="2025-08-10T21:08:00Z" w16du:dateUtc="2025-08-11T04:08:00Z"/>
                <w:sz w:val="18"/>
                <w:szCs w:val="18"/>
              </w:rPr>
            </w:pPr>
          </w:p>
        </w:tc>
      </w:tr>
      <w:tr w:rsidR="00B413FE" w:rsidRPr="009063C9" w:rsidDel="00794F70" w14:paraId="20D733FB" w14:textId="5CA2323E" w:rsidTr="00A63413">
        <w:trPr>
          <w:cantSplit/>
          <w:del w:id="3932" w:author="Raphael Malyankar" w:date="2025-08-10T21:08:00Z"/>
        </w:trPr>
        <w:tc>
          <w:tcPr>
            <w:tcW w:w="3034" w:type="dxa"/>
            <w:vAlign w:val="center"/>
          </w:tcPr>
          <w:p w14:paraId="724014BC" w14:textId="7D45C72E" w:rsidR="00B413FE" w:rsidRPr="009063C9" w:rsidDel="00794F70" w:rsidRDefault="00B413FE" w:rsidP="00A63413">
            <w:pPr>
              <w:snapToGrid w:val="0"/>
              <w:spacing w:before="60" w:after="60" w:line="240" w:lineRule="auto"/>
              <w:jc w:val="left"/>
              <w:rPr>
                <w:del w:id="3933" w:author="Raphael Malyankar" w:date="2025-08-10T21:08:00Z" w16du:dateUtc="2025-08-11T04:08:00Z"/>
                <w:sz w:val="18"/>
                <w:szCs w:val="18"/>
              </w:rPr>
            </w:pPr>
            <w:del w:id="3934" w:author="Raphael Malyankar" w:date="2025-08-10T21:08:00Z" w16du:dateUtc="2025-08-11T04:08:00Z">
              <w:r w:rsidRPr="009063C9" w:rsidDel="00794F70">
                <w:rPr>
                  <w:sz w:val="18"/>
                  <w:szCs w:val="18"/>
                </w:rPr>
                <w:delText>date</w:delText>
              </w:r>
            </w:del>
          </w:p>
        </w:tc>
        <w:tc>
          <w:tcPr>
            <w:tcW w:w="3420" w:type="dxa"/>
            <w:vAlign w:val="center"/>
          </w:tcPr>
          <w:p w14:paraId="1F68694F" w14:textId="3CD682B0" w:rsidR="00B413FE" w:rsidRPr="009063C9" w:rsidDel="00794F70" w:rsidRDefault="00B413FE" w:rsidP="00A63413">
            <w:pPr>
              <w:snapToGrid w:val="0"/>
              <w:spacing w:before="60" w:after="60" w:line="240" w:lineRule="auto"/>
              <w:jc w:val="left"/>
              <w:rPr>
                <w:del w:id="3935" w:author="Raphael Malyankar" w:date="2025-08-10T21:08:00Z" w16du:dateUtc="2025-08-11T04:08:00Z"/>
                <w:sz w:val="18"/>
                <w:szCs w:val="18"/>
              </w:rPr>
            </w:pPr>
            <w:del w:id="3936" w:author="Raphael Malyankar" w:date="2025-08-10T21:08:00Z" w16du:dateUtc="2025-08-11T04:08:00Z">
              <w:r w:rsidRPr="009063C9" w:rsidDel="00794F70">
                <w:rPr>
                  <w:sz w:val="18"/>
                  <w:szCs w:val="18"/>
                </w:rPr>
                <w:delText>The version date of the product specification</w:delText>
              </w:r>
            </w:del>
          </w:p>
        </w:tc>
        <w:tc>
          <w:tcPr>
            <w:tcW w:w="804" w:type="dxa"/>
            <w:vAlign w:val="center"/>
          </w:tcPr>
          <w:p w14:paraId="039CBCAB" w14:textId="6AC7F0A7" w:rsidR="00B413FE" w:rsidRPr="009063C9" w:rsidDel="00794F70" w:rsidRDefault="00B413FE" w:rsidP="00A63413">
            <w:pPr>
              <w:snapToGrid w:val="0"/>
              <w:spacing w:before="60" w:after="60" w:line="240" w:lineRule="auto"/>
              <w:jc w:val="center"/>
              <w:rPr>
                <w:del w:id="3937" w:author="Raphael Malyankar" w:date="2025-08-10T21:08:00Z" w16du:dateUtc="2025-08-11T04:08:00Z"/>
                <w:sz w:val="18"/>
                <w:szCs w:val="18"/>
              </w:rPr>
            </w:pPr>
            <w:del w:id="3938" w:author="Raphael Malyankar" w:date="2025-08-10T21:08:00Z" w16du:dateUtc="2025-08-11T04:08:00Z">
              <w:r w:rsidRPr="009063C9" w:rsidDel="00794F70">
                <w:rPr>
                  <w:sz w:val="18"/>
                  <w:szCs w:val="18"/>
                </w:rPr>
                <w:delText>1</w:delText>
              </w:r>
            </w:del>
          </w:p>
        </w:tc>
        <w:tc>
          <w:tcPr>
            <w:tcW w:w="2436" w:type="dxa"/>
            <w:vAlign w:val="center"/>
          </w:tcPr>
          <w:p w14:paraId="2EFE8BBE" w14:textId="1E6A2DA4" w:rsidR="00B413FE" w:rsidRPr="009063C9" w:rsidDel="00794F70" w:rsidRDefault="00B413FE" w:rsidP="00A63413">
            <w:pPr>
              <w:snapToGrid w:val="0"/>
              <w:spacing w:before="60" w:after="60" w:line="240" w:lineRule="auto"/>
              <w:jc w:val="left"/>
              <w:rPr>
                <w:del w:id="3939" w:author="Raphael Malyankar" w:date="2025-08-10T21:08:00Z" w16du:dateUtc="2025-08-11T04:08:00Z"/>
                <w:sz w:val="18"/>
                <w:szCs w:val="18"/>
              </w:rPr>
            </w:pPr>
            <w:del w:id="3940" w:author="Raphael Malyankar" w:date="2025-08-10T21:08:00Z" w16du:dateUtc="2025-08-11T04:08:00Z">
              <w:r w:rsidRPr="009063C9" w:rsidDel="00794F70">
                <w:rPr>
                  <w:sz w:val="18"/>
                  <w:szCs w:val="18"/>
                </w:rPr>
                <w:delText>Date</w:delText>
              </w:r>
            </w:del>
          </w:p>
        </w:tc>
        <w:tc>
          <w:tcPr>
            <w:tcW w:w="3060" w:type="dxa"/>
            <w:vAlign w:val="center"/>
          </w:tcPr>
          <w:p w14:paraId="7643C486" w14:textId="6A65C0CC" w:rsidR="00B413FE" w:rsidRPr="009063C9" w:rsidDel="00794F70" w:rsidRDefault="00B413FE" w:rsidP="00A63413">
            <w:pPr>
              <w:snapToGrid w:val="0"/>
              <w:spacing w:before="60" w:after="60" w:line="240" w:lineRule="auto"/>
              <w:jc w:val="left"/>
              <w:rPr>
                <w:del w:id="3941" w:author="Raphael Malyankar" w:date="2025-08-10T21:08:00Z" w16du:dateUtc="2025-08-11T04:08:00Z"/>
                <w:sz w:val="18"/>
                <w:szCs w:val="18"/>
              </w:rPr>
            </w:pPr>
          </w:p>
        </w:tc>
      </w:tr>
      <w:tr w:rsidR="005B5D87" w:rsidRPr="009063C9" w:rsidDel="00794F70" w14:paraId="2475FBA1" w14:textId="33E53B03" w:rsidTr="00A63413">
        <w:trPr>
          <w:cantSplit/>
          <w:del w:id="3942" w:author="Raphael Malyankar" w:date="2025-08-10T21:08:00Z"/>
        </w:trPr>
        <w:tc>
          <w:tcPr>
            <w:tcW w:w="3034" w:type="dxa"/>
            <w:vAlign w:val="center"/>
          </w:tcPr>
          <w:p w14:paraId="7AF1DBDA" w14:textId="0403347D" w:rsidR="005B5D87" w:rsidRPr="009063C9" w:rsidDel="00794F70" w:rsidRDefault="005B5D87" w:rsidP="005B5D87">
            <w:pPr>
              <w:snapToGrid w:val="0"/>
              <w:spacing w:before="60" w:after="60" w:line="240" w:lineRule="auto"/>
              <w:jc w:val="left"/>
              <w:rPr>
                <w:del w:id="3943" w:author="Raphael Malyankar" w:date="2025-08-10T21:08:00Z" w16du:dateUtc="2025-08-11T04:08:00Z"/>
                <w:sz w:val="18"/>
                <w:szCs w:val="18"/>
              </w:rPr>
            </w:pPr>
            <w:del w:id="3944" w:author="Raphael Malyankar" w:date="2025-08-10T21:08:00Z" w16du:dateUtc="2025-08-11T04:08:00Z">
              <w:r w:rsidRPr="009063C9" w:rsidDel="00794F70">
                <w:rPr>
                  <w:sz w:val="18"/>
                  <w:szCs w:val="18"/>
                </w:rPr>
                <w:delText>number</w:delText>
              </w:r>
            </w:del>
          </w:p>
        </w:tc>
        <w:tc>
          <w:tcPr>
            <w:tcW w:w="3420" w:type="dxa"/>
            <w:vAlign w:val="center"/>
          </w:tcPr>
          <w:p w14:paraId="2B8C38D3" w14:textId="6D0FA014" w:rsidR="005B5D87" w:rsidRPr="009063C9" w:rsidDel="00794F70" w:rsidRDefault="005B5D87" w:rsidP="005B5D87">
            <w:pPr>
              <w:snapToGrid w:val="0"/>
              <w:spacing w:before="60" w:after="60" w:line="240" w:lineRule="auto"/>
              <w:jc w:val="left"/>
              <w:rPr>
                <w:del w:id="3945" w:author="Raphael Malyankar" w:date="2025-08-10T21:08:00Z" w16du:dateUtc="2025-08-11T04:08:00Z"/>
                <w:sz w:val="18"/>
                <w:szCs w:val="18"/>
              </w:rPr>
            </w:pPr>
            <w:del w:id="3946" w:author="Raphael Malyankar" w:date="2025-08-10T21:08:00Z" w16du:dateUtc="2025-08-11T04:08:00Z">
              <w:r w:rsidRPr="009063C9" w:rsidDel="00794F70">
                <w:rPr>
                  <w:sz w:val="18"/>
                  <w:szCs w:val="18"/>
                </w:rPr>
                <w:delText>The number (registry index) used to lookup the product in the product specification GI registry</w:delText>
              </w:r>
            </w:del>
          </w:p>
        </w:tc>
        <w:tc>
          <w:tcPr>
            <w:tcW w:w="804" w:type="dxa"/>
            <w:vAlign w:val="center"/>
          </w:tcPr>
          <w:p w14:paraId="3D6CCF98" w14:textId="576CD019" w:rsidR="005B5D87" w:rsidRPr="009063C9" w:rsidDel="00794F70" w:rsidRDefault="005B5D87" w:rsidP="005B5D87">
            <w:pPr>
              <w:snapToGrid w:val="0"/>
              <w:spacing w:before="60" w:after="60" w:line="240" w:lineRule="auto"/>
              <w:jc w:val="center"/>
              <w:rPr>
                <w:del w:id="3947" w:author="Raphael Malyankar" w:date="2025-08-10T21:08:00Z" w16du:dateUtc="2025-08-11T04:08:00Z"/>
                <w:sz w:val="18"/>
                <w:szCs w:val="18"/>
              </w:rPr>
            </w:pPr>
            <w:del w:id="3948" w:author="Raphael Malyankar" w:date="2025-08-10T21:08:00Z" w16du:dateUtc="2025-08-11T04:08:00Z">
              <w:r w:rsidRPr="009063C9" w:rsidDel="00794F70">
                <w:rPr>
                  <w:sz w:val="18"/>
                  <w:szCs w:val="18"/>
                </w:rPr>
                <w:delText>1</w:delText>
              </w:r>
            </w:del>
          </w:p>
        </w:tc>
        <w:tc>
          <w:tcPr>
            <w:tcW w:w="2436" w:type="dxa"/>
            <w:vAlign w:val="center"/>
          </w:tcPr>
          <w:p w14:paraId="1264C500" w14:textId="14A0AB0D" w:rsidR="005B5D87" w:rsidRPr="009063C9" w:rsidDel="00794F70" w:rsidRDefault="005B5D87" w:rsidP="005B5D87">
            <w:pPr>
              <w:snapToGrid w:val="0"/>
              <w:spacing w:before="60" w:after="60" w:line="240" w:lineRule="auto"/>
              <w:jc w:val="left"/>
              <w:rPr>
                <w:del w:id="3949" w:author="Raphael Malyankar" w:date="2025-08-10T21:08:00Z" w16du:dateUtc="2025-08-11T04:08:00Z"/>
                <w:sz w:val="18"/>
                <w:szCs w:val="18"/>
              </w:rPr>
            </w:pPr>
            <w:del w:id="3950" w:author="Raphael Malyankar" w:date="2025-08-10T21:08:00Z" w16du:dateUtc="2025-08-11T04:08:00Z">
              <w:r w:rsidRPr="009063C9" w:rsidDel="00794F70">
                <w:rPr>
                  <w:sz w:val="18"/>
                  <w:szCs w:val="18"/>
                </w:rPr>
                <w:delText>Integer</w:delText>
              </w:r>
            </w:del>
          </w:p>
        </w:tc>
        <w:tc>
          <w:tcPr>
            <w:tcW w:w="3060" w:type="dxa"/>
            <w:vAlign w:val="center"/>
          </w:tcPr>
          <w:p w14:paraId="3EE64F1E" w14:textId="0241DDC3" w:rsidR="005B5D87" w:rsidRPr="009063C9" w:rsidDel="00794F70" w:rsidRDefault="005B5D87" w:rsidP="005B5D87">
            <w:pPr>
              <w:snapToGrid w:val="0"/>
              <w:spacing w:before="60" w:after="60" w:line="240" w:lineRule="auto"/>
              <w:jc w:val="left"/>
              <w:rPr>
                <w:del w:id="3951" w:author="Raphael Malyankar" w:date="2025-08-10T21:08:00Z" w16du:dateUtc="2025-08-11T04:08:00Z"/>
                <w:sz w:val="18"/>
                <w:szCs w:val="18"/>
              </w:rPr>
            </w:pPr>
            <w:del w:id="3952" w:author="Raphael Malyankar" w:date="2025-08-10T21:08:00Z" w16du:dateUtc="2025-08-11T04:08:00Z">
              <w:r w:rsidRPr="009063C9" w:rsidDel="00794F70">
                <w:rPr>
                  <w:sz w:val="18"/>
                  <w:szCs w:val="18"/>
                </w:rPr>
                <w:delText>From the Product Specification Register, in the IHO Geospatial Information Registry</w:delText>
              </w:r>
            </w:del>
          </w:p>
        </w:tc>
      </w:tr>
    </w:tbl>
    <w:p w14:paraId="5D431F23" w14:textId="7C15AC45" w:rsidR="000D187A" w:rsidDel="00794F70" w:rsidRDefault="000D187A" w:rsidP="00A63413">
      <w:pPr>
        <w:spacing w:before="40" w:after="40" w:line="240" w:lineRule="auto"/>
        <w:rPr>
          <w:del w:id="3953" w:author="Raphael Malyankar" w:date="2025-08-10T21:08:00Z" w16du:dateUtc="2025-08-11T04:08:00Z"/>
          <w:sz w:val="19"/>
          <w:szCs w:val="19"/>
        </w:rPr>
      </w:pPr>
    </w:p>
    <w:p w14:paraId="730E5EC6" w14:textId="03112CFA" w:rsidR="000D187A" w:rsidRPr="009063C9" w:rsidDel="00794F70" w:rsidRDefault="000D187A" w:rsidP="004A4806">
      <w:pPr>
        <w:pStyle w:val="Heading3"/>
        <w:rPr>
          <w:del w:id="3954" w:author="Raphael Malyankar" w:date="2025-08-10T21:08:00Z" w16du:dateUtc="2025-08-11T04:08:00Z"/>
        </w:rPr>
      </w:pPr>
      <w:del w:id="3955" w:author="Raphael Malyankar" w:date="2025-08-10T21:08:00Z" w16du:dateUtc="2025-08-11T04:08:00Z">
        <w:r w:rsidRPr="009063C9" w:rsidDel="00794F70">
          <w:delText>S100_ProtectionScheme</w:delText>
        </w:r>
      </w:del>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5500"/>
      </w:tblGrid>
      <w:tr w:rsidR="00BC7152" w:rsidRPr="009063C9" w:rsidDel="00794F70" w14:paraId="61E08CB8" w14:textId="3F14DA43" w:rsidTr="00A63413">
        <w:trPr>
          <w:cantSplit/>
          <w:del w:id="3956" w:author="Raphael Malyankar" w:date="2025-08-10T21:08:00Z"/>
        </w:trPr>
        <w:tc>
          <w:tcPr>
            <w:tcW w:w="3034" w:type="dxa"/>
            <w:vAlign w:val="center"/>
          </w:tcPr>
          <w:p w14:paraId="0956C2B3" w14:textId="575FD079" w:rsidR="00BC7152" w:rsidRPr="009063C9" w:rsidDel="00794F70" w:rsidRDefault="00BC7152" w:rsidP="002843D4">
            <w:pPr>
              <w:snapToGrid w:val="0"/>
              <w:spacing w:before="60" w:after="60" w:line="240" w:lineRule="auto"/>
              <w:jc w:val="left"/>
              <w:rPr>
                <w:del w:id="3957" w:author="Raphael Malyankar" w:date="2025-08-10T21:08:00Z" w16du:dateUtc="2025-08-11T04:08:00Z"/>
                <w:b/>
                <w:sz w:val="18"/>
                <w:szCs w:val="18"/>
              </w:rPr>
            </w:pPr>
            <w:del w:id="3958" w:author="Raphael Malyankar" w:date="2025-08-10T21:08:00Z" w16du:dateUtc="2025-08-11T04:08:00Z">
              <w:r w:rsidRPr="009063C9" w:rsidDel="00794F70">
                <w:rPr>
                  <w:b/>
                  <w:sz w:val="18"/>
                  <w:szCs w:val="18"/>
                </w:rPr>
                <w:delText>Name</w:delText>
              </w:r>
            </w:del>
          </w:p>
        </w:tc>
        <w:tc>
          <w:tcPr>
            <w:tcW w:w="3420" w:type="dxa"/>
            <w:vAlign w:val="center"/>
          </w:tcPr>
          <w:p w14:paraId="60780EBD" w14:textId="189ADEB4" w:rsidR="00BC7152" w:rsidRPr="009063C9" w:rsidDel="00794F70" w:rsidRDefault="00BC7152" w:rsidP="002843D4">
            <w:pPr>
              <w:snapToGrid w:val="0"/>
              <w:spacing w:before="60" w:after="60" w:line="240" w:lineRule="auto"/>
              <w:jc w:val="left"/>
              <w:rPr>
                <w:del w:id="3959" w:author="Raphael Malyankar" w:date="2025-08-10T21:08:00Z" w16du:dateUtc="2025-08-11T04:08:00Z"/>
                <w:b/>
                <w:sz w:val="18"/>
                <w:szCs w:val="18"/>
              </w:rPr>
            </w:pPr>
            <w:del w:id="3960" w:author="Raphael Malyankar" w:date="2025-08-10T21:08:00Z" w16du:dateUtc="2025-08-11T04:08:00Z">
              <w:r w:rsidRPr="009063C9" w:rsidDel="00794F70">
                <w:rPr>
                  <w:b/>
                  <w:sz w:val="18"/>
                  <w:szCs w:val="18"/>
                </w:rPr>
                <w:delText>Description</w:delText>
              </w:r>
            </w:del>
          </w:p>
        </w:tc>
        <w:tc>
          <w:tcPr>
            <w:tcW w:w="804" w:type="dxa"/>
            <w:vAlign w:val="center"/>
          </w:tcPr>
          <w:p w14:paraId="78DA4DF6" w14:textId="25B7BF29" w:rsidR="00BC7152" w:rsidRPr="009063C9" w:rsidDel="00794F70" w:rsidRDefault="00BC7152" w:rsidP="002843D4">
            <w:pPr>
              <w:snapToGrid w:val="0"/>
              <w:spacing w:before="60" w:after="60" w:line="240" w:lineRule="auto"/>
              <w:jc w:val="center"/>
              <w:rPr>
                <w:del w:id="3961" w:author="Raphael Malyankar" w:date="2025-08-10T21:08:00Z" w16du:dateUtc="2025-08-11T04:08:00Z"/>
                <w:b/>
                <w:sz w:val="18"/>
                <w:szCs w:val="18"/>
              </w:rPr>
            </w:pPr>
            <w:del w:id="3962" w:author="Raphael Malyankar" w:date="2025-08-10T21:08:00Z" w16du:dateUtc="2025-08-11T04:08:00Z">
              <w:r w:rsidRPr="009063C9" w:rsidDel="00794F70">
                <w:rPr>
                  <w:b/>
                  <w:sz w:val="18"/>
                  <w:szCs w:val="18"/>
                </w:rPr>
                <w:delText>Code</w:delText>
              </w:r>
            </w:del>
          </w:p>
        </w:tc>
        <w:tc>
          <w:tcPr>
            <w:tcW w:w="5500" w:type="dxa"/>
            <w:vAlign w:val="center"/>
          </w:tcPr>
          <w:p w14:paraId="69EDC662" w14:textId="036B1BC4" w:rsidR="00BC7152" w:rsidRPr="009063C9" w:rsidDel="00794F70" w:rsidRDefault="00BC7152" w:rsidP="002843D4">
            <w:pPr>
              <w:snapToGrid w:val="0"/>
              <w:spacing w:before="60" w:after="60" w:line="240" w:lineRule="auto"/>
              <w:jc w:val="left"/>
              <w:rPr>
                <w:del w:id="3963" w:author="Raphael Malyankar" w:date="2025-08-10T21:08:00Z" w16du:dateUtc="2025-08-11T04:08:00Z"/>
                <w:b/>
                <w:sz w:val="18"/>
                <w:szCs w:val="18"/>
              </w:rPr>
            </w:pPr>
            <w:del w:id="3964" w:author="Raphael Malyankar" w:date="2025-08-10T21:08:00Z" w16du:dateUtc="2025-08-11T04:08:00Z">
              <w:r w:rsidRPr="009063C9" w:rsidDel="00794F70">
                <w:rPr>
                  <w:b/>
                  <w:sz w:val="18"/>
                  <w:szCs w:val="18"/>
                </w:rPr>
                <w:delText>Remarks</w:delText>
              </w:r>
            </w:del>
          </w:p>
        </w:tc>
      </w:tr>
      <w:tr w:rsidR="00BC7152" w:rsidRPr="009063C9" w:rsidDel="00794F70" w14:paraId="716827EF" w14:textId="3649C392" w:rsidTr="00A63413">
        <w:trPr>
          <w:cantSplit/>
          <w:del w:id="3965" w:author="Raphael Malyankar" w:date="2025-08-10T21:08:00Z"/>
        </w:trPr>
        <w:tc>
          <w:tcPr>
            <w:tcW w:w="3034" w:type="dxa"/>
            <w:vAlign w:val="center"/>
          </w:tcPr>
          <w:p w14:paraId="7E8356FE" w14:textId="696E4150" w:rsidR="00BC7152" w:rsidRPr="009063C9" w:rsidDel="00794F70" w:rsidRDefault="00BC7152" w:rsidP="00431A2B">
            <w:pPr>
              <w:snapToGrid w:val="0"/>
              <w:spacing w:before="60" w:after="60" w:line="240" w:lineRule="auto"/>
              <w:jc w:val="left"/>
              <w:rPr>
                <w:del w:id="3966" w:author="Raphael Malyankar" w:date="2025-08-10T21:08:00Z" w16du:dateUtc="2025-08-11T04:08:00Z"/>
                <w:sz w:val="18"/>
                <w:szCs w:val="18"/>
              </w:rPr>
            </w:pPr>
            <w:del w:id="3967" w:author="Raphael Malyankar" w:date="2025-08-10T21:08:00Z" w16du:dateUtc="2025-08-11T04:08:00Z">
              <w:r w:rsidRPr="009063C9" w:rsidDel="00794F70">
                <w:rPr>
                  <w:sz w:val="18"/>
                  <w:szCs w:val="18"/>
                </w:rPr>
                <w:delText>S100_ProtectionScheme</w:delText>
              </w:r>
            </w:del>
          </w:p>
        </w:tc>
        <w:tc>
          <w:tcPr>
            <w:tcW w:w="3420" w:type="dxa"/>
            <w:vAlign w:val="center"/>
          </w:tcPr>
          <w:p w14:paraId="0FAD3A8C" w14:textId="53BA4639" w:rsidR="00BC7152" w:rsidRPr="009063C9" w:rsidDel="00794F70" w:rsidRDefault="00BC7152" w:rsidP="00431A2B">
            <w:pPr>
              <w:snapToGrid w:val="0"/>
              <w:spacing w:before="60" w:after="60" w:line="240" w:lineRule="auto"/>
              <w:jc w:val="left"/>
              <w:rPr>
                <w:del w:id="3968" w:author="Raphael Malyankar" w:date="2025-08-10T21:08:00Z" w16du:dateUtc="2025-08-11T04:08:00Z"/>
                <w:sz w:val="18"/>
                <w:szCs w:val="18"/>
              </w:rPr>
            </w:pPr>
            <w:del w:id="3969" w:author="Raphael Malyankar" w:date="2025-08-10T21:08:00Z" w16du:dateUtc="2025-08-11T04:08:00Z">
              <w:r w:rsidRPr="009063C9" w:rsidDel="00794F70">
                <w:rPr>
                  <w:sz w:val="18"/>
                  <w:szCs w:val="18"/>
                </w:rPr>
                <w:delText>Data protection schemes</w:delText>
              </w:r>
            </w:del>
          </w:p>
        </w:tc>
        <w:tc>
          <w:tcPr>
            <w:tcW w:w="804" w:type="dxa"/>
            <w:vAlign w:val="center"/>
          </w:tcPr>
          <w:p w14:paraId="03ABD279" w14:textId="1A9A22F3" w:rsidR="00BC7152" w:rsidRPr="009063C9" w:rsidDel="00794F70" w:rsidRDefault="00BC7152" w:rsidP="00431A2B">
            <w:pPr>
              <w:snapToGrid w:val="0"/>
              <w:spacing w:before="60" w:after="60" w:line="240" w:lineRule="auto"/>
              <w:jc w:val="center"/>
              <w:rPr>
                <w:del w:id="3970" w:author="Raphael Malyankar" w:date="2025-08-10T21:08:00Z" w16du:dateUtc="2025-08-11T04:08:00Z"/>
                <w:sz w:val="18"/>
                <w:szCs w:val="18"/>
              </w:rPr>
            </w:pPr>
            <w:del w:id="3971" w:author="Raphael Malyankar" w:date="2025-08-10T21:08:00Z" w16du:dateUtc="2025-08-11T04:08:00Z">
              <w:r w:rsidRPr="009063C9" w:rsidDel="00794F70">
                <w:rPr>
                  <w:sz w:val="18"/>
                  <w:szCs w:val="18"/>
                </w:rPr>
                <w:delText>-</w:delText>
              </w:r>
            </w:del>
          </w:p>
        </w:tc>
        <w:tc>
          <w:tcPr>
            <w:tcW w:w="5500" w:type="dxa"/>
            <w:vAlign w:val="center"/>
          </w:tcPr>
          <w:p w14:paraId="71B6159D" w14:textId="5428A4DE" w:rsidR="00BC7152" w:rsidRPr="009063C9" w:rsidDel="00794F70" w:rsidRDefault="00BC7152" w:rsidP="00431A2B">
            <w:pPr>
              <w:snapToGrid w:val="0"/>
              <w:spacing w:before="60" w:after="60" w:line="240" w:lineRule="auto"/>
              <w:jc w:val="left"/>
              <w:rPr>
                <w:del w:id="3972" w:author="Raphael Malyankar" w:date="2025-08-10T21:08:00Z" w16du:dateUtc="2025-08-11T04:08:00Z"/>
                <w:sz w:val="18"/>
                <w:szCs w:val="18"/>
              </w:rPr>
            </w:pPr>
            <w:del w:id="3973" w:author="Raphael Malyankar" w:date="2025-08-10T21:08:00Z" w16du:dateUtc="2025-08-11T04:08:00Z">
              <w:r w:rsidRPr="009063C9" w:rsidDel="00794F70">
                <w:rPr>
                  <w:sz w:val="18"/>
                  <w:szCs w:val="18"/>
                </w:rPr>
                <w:delText>-</w:delText>
              </w:r>
            </w:del>
          </w:p>
        </w:tc>
      </w:tr>
      <w:tr w:rsidR="00BC7152" w:rsidRPr="009063C9" w:rsidDel="00794F70" w14:paraId="17201D6D" w14:textId="3FF5D01B" w:rsidTr="00A63413">
        <w:trPr>
          <w:cantSplit/>
          <w:del w:id="3974" w:author="Raphael Malyankar" w:date="2025-08-10T21:08:00Z"/>
        </w:trPr>
        <w:tc>
          <w:tcPr>
            <w:tcW w:w="3034" w:type="dxa"/>
            <w:vAlign w:val="center"/>
          </w:tcPr>
          <w:p w14:paraId="43D0FE6D" w14:textId="31714917" w:rsidR="00BC7152" w:rsidRPr="009063C9" w:rsidDel="00794F70" w:rsidRDefault="00BC7152" w:rsidP="00431A2B">
            <w:pPr>
              <w:snapToGrid w:val="0"/>
              <w:spacing w:before="60" w:after="60" w:line="240" w:lineRule="auto"/>
              <w:jc w:val="left"/>
              <w:rPr>
                <w:del w:id="3975" w:author="Raphael Malyankar" w:date="2025-08-10T21:08:00Z" w16du:dateUtc="2025-08-11T04:08:00Z"/>
                <w:sz w:val="18"/>
                <w:szCs w:val="18"/>
              </w:rPr>
            </w:pPr>
            <w:del w:id="3976" w:author="Raphael Malyankar" w:date="2025-08-10T21:08:00Z" w16du:dateUtc="2025-08-11T04:08:00Z">
              <w:r w:rsidRPr="009063C9" w:rsidDel="00794F70">
                <w:rPr>
                  <w:sz w:val="18"/>
                  <w:szCs w:val="18"/>
                </w:rPr>
                <w:delText>S63e2.0.0</w:delText>
              </w:r>
            </w:del>
          </w:p>
        </w:tc>
        <w:tc>
          <w:tcPr>
            <w:tcW w:w="3420" w:type="dxa"/>
            <w:vAlign w:val="center"/>
          </w:tcPr>
          <w:p w14:paraId="43BD6627" w14:textId="46AF21E1" w:rsidR="00BC7152" w:rsidRPr="009063C9" w:rsidDel="00794F70" w:rsidRDefault="00BC7152" w:rsidP="00431A2B">
            <w:pPr>
              <w:snapToGrid w:val="0"/>
              <w:spacing w:before="60" w:after="60" w:line="240" w:lineRule="auto"/>
              <w:jc w:val="left"/>
              <w:rPr>
                <w:del w:id="3977" w:author="Raphael Malyankar" w:date="2025-08-10T21:08:00Z" w16du:dateUtc="2025-08-11T04:08:00Z"/>
                <w:sz w:val="18"/>
                <w:szCs w:val="18"/>
              </w:rPr>
            </w:pPr>
            <w:del w:id="3978" w:author="Raphael Malyankar" w:date="2025-08-10T21:08:00Z" w16du:dateUtc="2025-08-11T04:08:00Z">
              <w:r w:rsidRPr="009063C9" w:rsidDel="00794F70">
                <w:rPr>
                  <w:sz w:val="18"/>
                  <w:szCs w:val="18"/>
                </w:rPr>
                <w:delText>IHO S-63</w:delText>
              </w:r>
            </w:del>
          </w:p>
        </w:tc>
        <w:tc>
          <w:tcPr>
            <w:tcW w:w="804" w:type="dxa"/>
            <w:vAlign w:val="center"/>
          </w:tcPr>
          <w:p w14:paraId="5404B5BE" w14:textId="4F7729AB" w:rsidR="00BC7152" w:rsidRPr="009063C9" w:rsidDel="00794F70" w:rsidRDefault="00BC7152" w:rsidP="00431A2B">
            <w:pPr>
              <w:snapToGrid w:val="0"/>
              <w:spacing w:before="60" w:after="60" w:line="240" w:lineRule="auto"/>
              <w:jc w:val="center"/>
              <w:rPr>
                <w:del w:id="3979" w:author="Raphael Malyankar" w:date="2025-08-10T21:08:00Z" w16du:dateUtc="2025-08-11T04:08:00Z"/>
                <w:sz w:val="18"/>
                <w:szCs w:val="18"/>
              </w:rPr>
            </w:pPr>
            <w:del w:id="3980" w:author="Raphael Malyankar" w:date="2025-08-10T21:08:00Z" w16du:dateUtc="2025-08-11T04:08:00Z">
              <w:r w:rsidRPr="009063C9" w:rsidDel="00794F70">
                <w:rPr>
                  <w:sz w:val="18"/>
                  <w:szCs w:val="18"/>
                </w:rPr>
                <w:delText>-</w:delText>
              </w:r>
            </w:del>
          </w:p>
        </w:tc>
        <w:tc>
          <w:tcPr>
            <w:tcW w:w="5500" w:type="dxa"/>
            <w:vAlign w:val="center"/>
          </w:tcPr>
          <w:p w14:paraId="53BD101D" w14:textId="242F26F2" w:rsidR="00BC7152" w:rsidRPr="009063C9" w:rsidDel="00794F70" w:rsidRDefault="00BC7152" w:rsidP="00431A2B">
            <w:pPr>
              <w:snapToGrid w:val="0"/>
              <w:spacing w:before="60" w:after="60" w:line="240" w:lineRule="auto"/>
              <w:jc w:val="left"/>
              <w:rPr>
                <w:del w:id="3981" w:author="Raphael Malyankar" w:date="2025-08-10T21:08:00Z" w16du:dateUtc="2025-08-11T04:08:00Z"/>
                <w:sz w:val="18"/>
                <w:szCs w:val="18"/>
              </w:rPr>
            </w:pPr>
            <w:del w:id="3982" w:author="Raphael Malyankar" w:date="2025-08-10T21:08:00Z" w16du:dateUtc="2025-08-11T04:08:00Z">
              <w:r w:rsidRPr="009063C9" w:rsidDel="00794F70">
                <w:rPr>
                  <w:sz w:val="18"/>
                  <w:szCs w:val="18"/>
                </w:rPr>
                <w:delText>See S-100 Part 15</w:delText>
              </w:r>
            </w:del>
          </w:p>
        </w:tc>
      </w:tr>
    </w:tbl>
    <w:p w14:paraId="46159FDC" w14:textId="543D6C81" w:rsidR="00B413FE" w:rsidRPr="009063C9" w:rsidDel="00794F70" w:rsidRDefault="00B413FE" w:rsidP="0054360D">
      <w:pPr>
        <w:spacing w:before="120" w:after="120" w:line="240" w:lineRule="auto"/>
        <w:rPr>
          <w:del w:id="3983" w:author="Raphael Malyankar" w:date="2025-08-10T21:08:00Z" w16du:dateUtc="2025-08-11T04:08:00Z"/>
          <w:sz w:val="19"/>
          <w:szCs w:val="19"/>
        </w:rPr>
      </w:pPr>
    </w:p>
    <w:p w14:paraId="46A29CC7" w14:textId="7C58A468" w:rsidR="00B413FE" w:rsidRPr="009063C9" w:rsidDel="00794F70" w:rsidRDefault="00B413FE" w:rsidP="0054360D">
      <w:pPr>
        <w:pStyle w:val="Heading2"/>
        <w:spacing w:before="120" w:after="120" w:line="240" w:lineRule="auto"/>
        <w:rPr>
          <w:del w:id="3984" w:author="Raphael Malyankar" w:date="2025-08-10T21:08:00Z" w16du:dateUtc="2025-08-11T04:08:00Z"/>
          <w:sz w:val="19"/>
          <w:szCs w:val="19"/>
        </w:rPr>
      </w:pPr>
      <w:bookmarkStart w:id="3985" w:name="_Toc403560573"/>
      <w:del w:id="3986" w:author="Raphael Malyankar" w:date="2025-08-10T21:08:00Z" w16du:dateUtc="2025-08-11T04:08:00Z">
        <w:r w:rsidRPr="009063C9" w:rsidDel="00794F70">
          <w:rPr>
            <w:sz w:val="19"/>
            <w:szCs w:val="19"/>
          </w:rPr>
          <w:delText>S100_SupportFileDiscoveryMetadata</w:delText>
        </w:r>
        <w:bookmarkEnd w:id="3985"/>
        <w:r w:rsidRPr="009063C9" w:rsidDel="00794F70">
          <w:rPr>
            <w:sz w:val="19"/>
            <w:szCs w:val="19"/>
          </w:rPr>
          <w:delText xml:space="preserve"> </w:delText>
        </w:r>
      </w:del>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7767D1" w:rsidRPr="009063C9" w:rsidDel="00794F70" w14:paraId="498D4FD1" w14:textId="297340D5" w:rsidTr="007767D1">
        <w:trPr>
          <w:trHeight w:val="176"/>
          <w:del w:id="3987" w:author="Raphael Malyankar" w:date="2025-08-10T21:08:00Z"/>
        </w:trPr>
        <w:tc>
          <w:tcPr>
            <w:tcW w:w="3060" w:type="dxa"/>
            <w:shd w:val="clear" w:color="auto" w:fill="D9D9D9"/>
            <w:vAlign w:val="center"/>
          </w:tcPr>
          <w:p w14:paraId="676560AC" w14:textId="203487BF" w:rsidR="00B413FE" w:rsidRPr="009063C9" w:rsidDel="00794F70" w:rsidRDefault="00B413FE" w:rsidP="00A63413">
            <w:pPr>
              <w:snapToGrid w:val="0"/>
              <w:spacing w:before="60" w:after="60" w:line="240" w:lineRule="auto"/>
              <w:jc w:val="left"/>
              <w:rPr>
                <w:del w:id="3988" w:author="Raphael Malyankar" w:date="2025-08-10T21:08:00Z" w16du:dateUtc="2025-08-11T04:08:00Z"/>
                <w:rFonts w:cs="Arial"/>
                <w:b/>
                <w:sz w:val="18"/>
                <w:szCs w:val="18"/>
              </w:rPr>
            </w:pPr>
            <w:del w:id="3989" w:author="Raphael Malyankar" w:date="2025-08-10T21:08:00Z" w16du:dateUtc="2025-08-11T04:08:00Z">
              <w:r w:rsidRPr="009063C9" w:rsidDel="00794F70">
                <w:rPr>
                  <w:rFonts w:cs="Arial"/>
                  <w:b/>
                  <w:sz w:val="18"/>
                  <w:szCs w:val="18"/>
                </w:rPr>
                <w:delText>Name</w:delText>
              </w:r>
            </w:del>
          </w:p>
        </w:tc>
        <w:tc>
          <w:tcPr>
            <w:tcW w:w="3420" w:type="dxa"/>
            <w:shd w:val="clear" w:color="auto" w:fill="D9D9D9"/>
            <w:vAlign w:val="center"/>
          </w:tcPr>
          <w:p w14:paraId="373A9348" w14:textId="673FA232" w:rsidR="00B413FE" w:rsidRPr="009063C9" w:rsidDel="00794F70" w:rsidRDefault="00B413FE" w:rsidP="00A63413">
            <w:pPr>
              <w:snapToGrid w:val="0"/>
              <w:spacing w:before="60" w:after="60" w:line="240" w:lineRule="auto"/>
              <w:jc w:val="left"/>
              <w:rPr>
                <w:del w:id="3990" w:author="Raphael Malyankar" w:date="2025-08-10T21:08:00Z" w16du:dateUtc="2025-08-11T04:08:00Z"/>
                <w:rFonts w:cs="Arial"/>
                <w:b/>
                <w:sz w:val="18"/>
                <w:szCs w:val="18"/>
              </w:rPr>
            </w:pPr>
            <w:del w:id="3991" w:author="Raphael Malyankar" w:date="2025-08-10T21:08:00Z" w16du:dateUtc="2025-08-11T04:08:00Z">
              <w:r w:rsidRPr="009063C9" w:rsidDel="00794F70">
                <w:rPr>
                  <w:rFonts w:cs="Arial"/>
                  <w:b/>
                  <w:sz w:val="18"/>
                  <w:szCs w:val="18"/>
                </w:rPr>
                <w:delText>Description</w:delText>
              </w:r>
            </w:del>
          </w:p>
        </w:tc>
        <w:tc>
          <w:tcPr>
            <w:tcW w:w="804" w:type="dxa"/>
            <w:shd w:val="clear" w:color="auto" w:fill="D9D9D9"/>
            <w:vAlign w:val="center"/>
          </w:tcPr>
          <w:p w14:paraId="5D31011A" w14:textId="6089DC9A" w:rsidR="00B413FE" w:rsidRPr="009063C9" w:rsidDel="00794F70" w:rsidRDefault="00B413FE" w:rsidP="00A63413">
            <w:pPr>
              <w:snapToGrid w:val="0"/>
              <w:spacing w:before="60" w:after="60" w:line="240" w:lineRule="auto"/>
              <w:jc w:val="center"/>
              <w:rPr>
                <w:del w:id="3992" w:author="Raphael Malyankar" w:date="2025-08-10T21:08:00Z" w16du:dateUtc="2025-08-11T04:08:00Z"/>
                <w:rFonts w:cs="Arial"/>
                <w:b/>
                <w:sz w:val="18"/>
                <w:szCs w:val="18"/>
              </w:rPr>
            </w:pPr>
            <w:del w:id="3993" w:author="Raphael Malyankar" w:date="2025-08-10T21:08:00Z" w16du:dateUtc="2025-08-11T04:08:00Z">
              <w:r w:rsidRPr="009063C9" w:rsidDel="00794F70">
                <w:rPr>
                  <w:rFonts w:cs="Arial"/>
                  <w:b/>
                  <w:sz w:val="18"/>
                  <w:szCs w:val="18"/>
                </w:rPr>
                <w:delText>Mult</w:delText>
              </w:r>
            </w:del>
          </w:p>
        </w:tc>
        <w:tc>
          <w:tcPr>
            <w:tcW w:w="2436" w:type="dxa"/>
            <w:shd w:val="clear" w:color="auto" w:fill="D9D9D9"/>
            <w:vAlign w:val="center"/>
          </w:tcPr>
          <w:p w14:paraId="3C043B61" w14:textId="06CD2624" w:rsidR="00B413FE" w:rsidRPr="009063C9" w:rsidDel="00794F70" w:rsidRDefault="00B413FE" w:rsidP="00A63413">
            <w:pPr>
              <w:snapToGrid w:val="0"/>
              <w:spacing w:before="60" w:after="60" w:line="240" w:lineRule="auto"/>
              <w:jc w:val="left"/>
              <w:rPr>
                <w:del w:id="3994" w:author="Raphael Malyankar" w:date="2025-08-10T21:08:00Z" w16du:dateUtc="2025-08-11T04:08:00Z"/>
                <w:rFonts w:cs="Arial"/>
                <w:b/>
                <w:sz w:val="18"/>
                <w:szCs w:val="18"/>
              </w:rPr>
            </w:pPr>
            <w:del w:id="3995" w:author="Raphael Malyankar" w:date="2025-08-10T21:08:00Z" w16du:dateUtc="2025-08-11T04:08:00Z">
              <w:r w:rsidRPr="009063C9" w:rsidDel="00794F70">
                <w:rPr>
                  <w:rFonts w:cs="Arial"/>
                  <w:b/>
                  <w:sz w:val="18"/>
                  <w:szCs w:val="18"/>
                </w:rPr>
                <w:delText>Type</w:delText>
              </w:r>
            </w:del>
          </w:p>
        </w:tc>
        <w:tc>
          <w:tcPr>
            <w:tcW w:w="3060" w:type="dxa"/>
            <w:shd w:val="clear" w:color="auto" w:fill="D9D9D9"/>
            <w:vAlign w:val="center"/>
          </w:tcPr>
          <w:p w14:paraId="0966D886" w14:textId="451DF600" w:rsidR="00B413FE" w:rsidRPr="009063C9" w:rsidDel="00794F70" w:rsidRDefault="00B413FE" w:rsidP="00A63413">
            <w:pPr>
              <w:snapToGrid w:val="0"/>
              <w:spacing w:before="60" w:after="60" w:line="240" w:lineRule="auto"/>
              <w:jc w:val="left"/>
              <w:rPr>
                <w:del w:id="3996" w:author="Raphael Malyankar" w:date="2025-08-10T21:08:00Z" w16du:dateUtc="2025-08-11T04:08:00Z"/>
                <w:rFonts w:cs="Arial"/>
                <w:b/>
                <w:sz w:val="18"/>
                <w:szCs w:val="18"/>
              </w:rPr>
            </w:pPr>
            <w:del w:id="3997" w:author="Raphael Malyankar" w:date="2025-08-10T21:08:00Z" w16du:dateUtc="2025-08-11T04:08:00Z">
              <w:r w:rsidRPr="009063C9" w:rsidDel="00794F70">
                <w:rPr>
                  <w:rFonts w:cs="Arial"/>
                  <w:b/>
                  <w:sz w:val="18"/>
                  <w:szCs w:val="18"/>
                </w:rPr>
                <w:delText>Remarks</w:delText>
              </w:r>
            </w:del>
          </w:p>
        </w:tc>
      </w:tr>
      <w:tr w:rsidR="00B413FE" w:rsidRPr="009063C9" w:rsidDel="00794F70" w14:paraId="4F77AC6F" w14:textId="6CF00E4F" w:rsidTr="00A63413">
        <w:trPr>
          <w:trHeight w:val="335"/>
          <w:del w:id="3998" w:author="Raphael Malyankar" w:date="2025-08-10T21:08:00Z"/>
        </w:trPr>
        <w:tc>
          <w:tcPr>
            <w:tcW w:w="3060" w:type="dxa"/>
            <w:vAlign w:val="center"/>
          </w:tcPr>
          <w:p w14:paraId="4D3BD52C" w14:textId="7EEFC28F" w:rsidR="00B413FE" w:rsidRPr="009063C9" w:rsidDel="00794F70" w:rsidRDefault="00B413FE" w:rsidP="00A63413">
            <w:pPr>
              <w:snapToGrid w:val="0"/>
              <w:spacing w:before="60" w:after="60" w:line="240" w:lineRule="auto"/>
              <w:jc w:val="left"/>
              <w:rPr>
                <w:del w:id="3999" w:author="Raphael Malyankar" w:date="2025-08-10T21:08:00Z" w16du:dateUtc="2025-08-11T04:08:00Z"/>
                <w:rFonts w:cs="Arial"/>
                <w:sz w:val="18"/>
                <w:szCs w:val="18"/>
              </w:rPr>
            </w:pPr>
            <w:del w:id="4000" w:author="Raphael Malyankar" w:date="2025-08-10T21:08:00Z" w16du:dateUtc="2025-08-11T04:08:00Z">
              <w:r w:rsidRPr="009063C9" w:rsidDel="00794F70">
                <w:rPr>
                  <w:rFonts w:cs="Arial"/>
                  <w:sz w:val="18"/>
                  <w:szCs w:val="18"/>
                </w:rPr>
                <w:delText>S100_SupportFiletDiscoveryMetadata</w:delText>
              </w:r>
            </w:del>
          </w:p>
        </w:tc>
        <w:tc>
          <w:tcPr>
            <w:tcW w:w="3420" w:type="dxa"/>
            <w:vAlign w:val="center"/>
          </w:tcPr>
          <w:p w14:paraId="0B6DE76F" w14:textId="7CA15A80" w:rsidR="00B413FE" w:rsidRPr="009063C9" w:rsidDel="00794F70" w:rsidRDefault="00B413FE" w:rsidP="00A63413">
            <w:pPr>
              <w:snapToGrid w:val="0"/>
              <w:spacing w:before="60" w:after="60" w:line="240" w:lineRule="auto"/>
              <w:jc w:val="left"/>
              <w:rPr>
                <w:del w:id="4001" w:author="Raphael Malyankar" w:date="2025-08-10T21:08:00Z" w16du:dateUtc="2025-08-11T04:08:00Z"/>
                <w:rFonts w:cs="Arial"/>
                <w:sz w:val="18"/>
                <w:szCs w:val="18"/>
              </w:rPr>
            </w:pPr>
            <w:del w:id="4002" w:author="Raphael Malyankar" w:date="2025-08-10T21:08:00Z" w16du:dateUtc="2025-08-11T04:08:00Z">
              <w:r w:rsidRPr="009063C9" w:rsidDel="00794F70">
                <w:rPr>
                  <w:rFonts w:cs="Arial"/>
                  <w:sz w:val="18"/>
                  <w:szCs w:val="18"/>
                </w:rPr>
                <w:delText>Metadata about the individual support files in the exchange catalogue</w:delText>
              </w:r>
            </w:del>
          </w:p>
        </w:tc>
        <w:tc>
          <w:tcPr>
            <w:tcW w:w="804" w:type="dxa"/>
            <w:vAlign w:val="center"/>
          </w:tcPr>
          <w:p w14:paraId="125436C3" w14:textId="5DDF3EED" w:rsidR="00B413FE" w:rsidRPr="009063C9" w:rsidDel="00794F70" w:rsidRDefault="00B413FE" w:rsidP="00A63413">
            <w:pPr>
              <w:snapToGrid w:val="0"/>
              <w:spacing w:before="60" w:after="60" w:line="240" w:lineRule="auto"/>
              <w:jc w:val="center"/>
              <w:rPr>
                <w:del w:id="4003" w:author="Raphael Malyankar" w:date="2025-08-10T21:08:00Z" w16du:dateUtc="2025-08-11T04:08:00Z"/>
                <w:rFonts w:cs="Arial"/>
                <w:sz w:val="18"/>
                <w:szCs w:val="18"/>
              </w:rPr>
            </w:pPr>
            <w:del w:id="4004" w:author="Raphael Malyankar" w:date="2025-08-10T21:08:00Z" w16du:dateUtc="2025-08-11T04:08:00Z">
              <w:r w:rsidRPr="009063C9" w:rsidDel="00794F70">
                <w:rPr>
                  <w:rFonts w:cs="Arial"/>
                  <w:sz w:val="18"/>
                  <w:szCs w:val="18"/>
                </w:rPr>
                <w:delText>-</w:delText>
              </w:r>
            </w:del>
          </w:p>
        </w:tc>
        <w:tc>
          <w:tcPr>
            <w:tcW w:w="2436" w:type="dxa"/>
            <w:vAlign w:val="center"/>
          </w:tcPr>
          <w:p w14:paraId="43C59B79" w14:textId="7175D628" w:rsidR="00B413FE" w:rsidRPr="009063C9" w:rsidDel="00794F70" w:rsidRDefault="00B413FE" w:rsidP="00A63413">
            <w:pPr>
              <w:snapToGrid w:val="0"/>
              <w:spacing w:before="60" w:after="60" w:line="240" w:lineRule="auto"/>
              <w:jc w:val="left"/>
              <w:rPr>
                <w:del w:id="4005" w:author="Raphael Malyankar" w:date="2025-08-10T21:08:00Z" w16du:dateUtc="2025-08-11T04:08:00Z"/>
                <w:rFonts w:cs="Arial"/>
                <w:sz w:val="18"/>
                <w:szCs w:val="18"/>
              </w:rPr>
            </w:pPr>
            <w:del w:id="4006" w:author="Raphael Malyankar" w:date="2025-08-10T21:08:00Z" w16du:dateUtc="2025-08-11T04:08:00Z">
              <w:r w:rsidRPr="009063C9" w:rsidDel="00794F70">
                <w:rPr>
                  <w:rFonts w:cs="Arial"/>
                  <w:sz w:val="18"/>
                  <w:szCs w:val="18"/>
                </w:rPr>
                <w:delText>-</w:delText>
              </w:r>
            </w:del>
          </w:p>
        </w:tc>
        <w:tc>
          <w:tcPr>
            <w:tcW w:w="3060" w:type="dxa"/>
            <w:vAlign w:val="center"/>
          </w:tcPr>
          <w:p w14:paraId="0EEA597C" w14:textId="00E1AE80" w:rsidR="00B413FE" w:rsidRPr="009063C9" w:rsidDel="00794F70" w:rsidRDefault="00B413FE" w:rsidP="00A63413">
            <w:pPr>
              <w:snapToGrid w:val="0"/>
              <w:spacing w:before="60" w:after="60" w:line="240" w:lineRule="auto"/>
              <w:jc w:val="left"/>
              <w:rPr>
                <w:del w:id="4007" w:author="Raphael Malyankar" w:date="2025-08-10T21:08:00Z" w16du:dateUtc="2025-08-11T04:08:00Z"/>
                <w:rFonts w:cs="Arial"/>
                <w:sz w:val="18"/>
                <w:szCs w:val="18"/>
              </w:rPr>
            </w:pPr>
            <w:del w:id="4008" w:author="Raphael Malyankar" w:date="2025-08-10T21:08:00Z" w16du:dateUtc="2025-08-11T04:08:00Z">
              <w:r w:rsidRPr="009063C9" w:rsidDel="00794F70">
                <w:rPr>
                  <w:rFonts w:cs="Arial"/>
                  <w:sz w:val="18"/>
                  <w:szCs w:val="18"/>
                </w:rPr>
                <w:delText>-</w:delText>
              </w:r>
            </w:del>
          </w:p>
        </w:tc>
      </w:tr>
      <w:tr w:rsidR="00B413FE" w:rsidRPr="009063C9" w:rsidDel="00794F70" w14:paraId="6A3DA911" w14:textId="63B1971E" w:rsidTr="00A63413">
        <w:trPr>
          <w:trHeight w:val="335"/>
          <w:del w:id="4009" w:author="Raphael Malyankar" w:date="2025-08-10T21:08:00Z"/>
        </w:trPr>
        <w:tc>
          <w:tcPr>
            <w:tcW w:w="3060" w:type="dxa"/>
            <w:vAlign w:val="center"/>
          </w:tcPr>
          <w:p w14:paraId="3D1EF59E" w14:textId="5415A1E1" w:rsidR="00B413FE" w:rsidRPr="009063C9" w:rsidDel="00794F70" w:rsidRDefault="00B413FE" w:rsidP="00A63413">
            <w:pPr>
              <w:snapToGrid w:val="0"/>
              <w:spacing w:before="60" w:after="60" w:line="240" w:lineRule="auto"/>
              <w:jc w:val="left"/>
              <w:rPr>
                <w:del w:id="4010" w:author="Raphael Malyankar" w:date="2025-08-10T21:08:00Z" w16du:dateUtc="2025-08-11T04:08:00Z"/>
                <w:rFonts w:cs="Arial"/>
                <w:sz w:val="18"/>
                <w:szCs w:val="18"/>
              </w:rPr>
            </w:pPr>
            <w:del w:id="4011" w:author="Raphael Malyankar" w:date="2025-08-10T21:08:00Z" w16du:dateUtc="2025-08-11T04:08:00Z">
              <w:r w:rsidRPr="009063C9" w:rsidDel="00794F70">
                <w:rPr>
                  <w:rFonts w:cs="Arial"/>
                  <w:sz w:val="18"/>
                  <w:szCs w:val="18"/>
                </w:rPr>
                <w:delText>fileName</w:delText>
              </w:r>
            </w:del>
          </w:p>
        </w:tc>
        <w:tc>
          <w:tcPr>
            <w:tcW w:w="3420" w:type="dxa"/>
            <w:vAlign w:val="center"/>
          </w:tcPr>
          <w:p w14:paraId="67C17953" w14:textId="03D30E41" w:rsidR="00B413FE" w:rsidRPr="009063C9" w:rsidDel="00794F70" w:rsidRDefault="00B413FE" w:rsidP="00A63413">
            <w:pPr>
              <w:snapToGrid w:val="0"/>
              <w:spacing w:before="60" w:after="60" w:line="240" w:lineRule="auto"/>
              <w:jc w:val="left"/>
              <w:rPr>
                <w:del w:id="4012" w:author="Raphael Malyankar" w:date="2025-08-10T21:08:00Z" w16du:dateUtc="2025-08-11T04:08:00Z"/>
                <w:rFonts w:cs="Arial"/>
                <w:sz w:val="18"/>
                <w:szCs w:val="18"/>
              </w:rPr>
            </w:pPr>
            <w:del w:id="4013" w:author="Raphael Malyankar" w:date="2025-08-10T21:08:00Z" w16du:dateUtc="2025-08-11T04:08:00Z">
              <w:r w:rsidRPr="009063C9" w:rsidDel="00794F70">
                <w:rPr>
                  <w:rFonts w:cs="Arial"/>
                  <w:sz w:val="18"/>
                  <w:szCs w:val="18"/>
                </w:rPr>
                <w:delText>Name of the support file</w:delText>
              </w:r>
            </w:del>
          </w:p>
        </w:tc>
        <w:tc>
          <w:tcPr>
            <w:tcW w:w="804" w:type="dxa"/>
            <w:vAlign w:val="center"/>
          </w:tcPr>
          <w:p w14:paraId="04585792" w14:textId="0D9011EF" w:rsidR="00B413FE" w:rsidRPr="009063C9" w:rsidDel="00794F70" w:rsidRDefault="00B413FE" w:rsidP="00A63413">
            <w:pPr>
              <w:snapToGrid w:val="0"/>
              <w:spacing w:before="60" w:after="60" w:line="240" w:lineRule="auto"/>
              <w:jc w:val="center"/>
              <w:rPr>
                <w:del w:id="4014" w:author="Raphael Malyankar" w:date="2025-08-10T21:08:00Z" w16du:dateUtc="2025-08-11T04:08:00Z"/>
                <w:rFonts w:cs="Arial"/>
                <w:sz w:val="18"/>
                <w:szCs w:val="18"/>
              </w:rPr>
            </w:pPr>
            <w:del w:id="4015" w:author="Raphael Malyankar" w:date="2025-08-10T21:08:00Z" w16du:dateUtc="2025-08-11T04:08:00Z">
              <w:r w:rsidRPr="009063C9" w:rsidDel="00794F70">
                <w:rPr>
                  <w:rFonts w:cs="Arial"/>
                  <w:sz w:val="18"/>
                  <w:szCs w:val="18"/>
                </w:rPr>
                <w:delText>1</w:delText>
              </w:r>
            </w:del>
          </w:p>
        </w:tc>
        <w:tc>
          <w:tcPr>
            <w:tcW w:w="2436" w:type="dxa"/>
            <w:vAlign w:val="center"/>
          </w:tcPr>
          <w:p w14:paraId="4C243D87" w14:textId="5FEF54AC" w:rsidR="00B413FE" w:rsidRPr="009063C9" w:rsidDel="00794F70" w:rsidRDefault="00B413FE" w:rsidP="00A63413">
            <w:pPr>
              <w:snapToGrid w:val="0"/>
              <w:spacing w:before="60" w:after="60" w:line="240" w:lineRule="auto"/>
              <w:jc w:val="left"/>
              <w:rPr>
                <w:del w:id="4016" w:author="Raphael Malyankar" w:date="2025-08-10T21:08:00Z" w16du:dateUtc="2025-08-11T04:08:00Z"/>
                <w:rFonts w:cs="Arial"/>
                <w:sz w:val="18"/>
                <w:szCs w:val="18"/>
              </w:rPr>
            </w:pPr>
            <w:del w:id="4017" w:author="Raphael Malyankar" w:date="2025-08-10T21:08:00Z" w16du:dateUtc="2025-08-11T04:08:00Z">
              <w:r w:rsidRPr="009063C9" w:rsidDel="00794F70">
                <w:rPr>
                  <w:rFonts w:cs="Arial"/>
                  <w:sz w:val="18"/>
                  <w:szCs w:val="18"/>
                </w:rPr>
                <w:delText>CharacterString</w:delText>
              </w:r>
            </w:del>
          </w:p>
        </w:tc>
        <w:tc>
          <w:tcPr>
            <w:tcW w:w="3060" w:type="dxa"/>
            <w:vAlign w:val="center"/>
          </w:tcPr>
          <w:p w14:paraId="25593471" w14:textId="7B902392" w:rsidR="00B413FE" w:rsidRPr="009063C9" w:rsidDel="00794F70" w:rsidRDefault="00B413FE" w:rsidP="00A63413">
            <w:pPr>
              <w:snapToGrid w:val="0"/>
              <w:spacing w:before="60" w:after="60" w:line="240" w:lineRule="auto"/>
              <w:jc w:val="left"/>
              <w:rPr>
                <w:del w:id="4018" w:author="Raphael Malyankar" w:date="2025-08-10T21:08:00Z" w16du:dateUtc="2025-08-11T04:08:00Z"/>
                <w:rFonts w:cs="Arial"/>
                <w:sz w:val="18"/>
                <w:szCs w:val="18"/>
              </w:rPr>
            </w:pPr>
          </w:p>
        </w:tc>
      </w:tr>
      <w:tr w:rsidR="00B413FE" w:rsidRPr="009063C9" w:rsidDel="00794F70" w14:paraId="25A3E2A3" w14:textId="0CA4A485" w:rsidTr="00A63413">
        <w:trPr>
          <w:trHeight w:val="335"/>
          <w:del w:id="4019" w:author="Raphael Malyankar" w:date="2025-08-10T21:08:00Z"/>
        </w:trPr>
        <w:tc>
          <w:tcPr>
            <w:tcW w:w="3060" w:type="dxa"/>
            <w:vAlign w:val="center"/>
          </w:tcPr>
          <w:p w14:paraId="5A8BDF18" w14:textId="0FCCA732" w:rsidR="00B413FE" w:rsidRPr="009063C9" w:rsidDel="00794F70" w:rsidRDefault="00B413FE" w:rsidP="00A63413">
            <w:pPr>
              <w:snapToGrid w:val="0"/>
              <w:spacing w:before="60" w:after="60" w:line="240" w:lineRule="auto"/>
              <w:jc w:val="left"/>
              <w:rPr>
                <w:del w:id="4020" w:author="Raphael Malyankar" w:date="2025-08-10T21:08:00Z" w16du:dateUtc="2025-08-11T04:08:00Z"/>
                <w:rFonts w:cs="Arial"/>
                <w:sz w:val="18"/>
                <w:szCs w:val="18"/>
              </w:rPr>
            </w:pPr>
            <w:del w:id="4021" w:author="Raphael Malyankar" w:date="2025-08-10T21:08:00Z" w16du:dateUtc="2025-08-11T04:08:00Z">
              <w:r w:rsidRPr="009063C9" w:rsidDel="00794F70">
                <w:rPr>
                  <w:rFonts w:cs="Arial"/>
                  <w:sz w:val="18"/>
                  <w:szCs w:val="18"/>
                </w:rPr>
                <w:delText>fileLocation</w:delText>
              </w:r>
            </w:del>
          </w:p>
        </w:tc>
        <w:tc>
          <w:tcPr>
            <w:tcW w:w="3420" w:type="dxa"/>
            <w:vAlign w:val="center"/>
          </w:tcPr>
          <w:p w14:paraId="42FA8777" w14:textId="0BE5ECC9" w:rsidR="00B413FE" w:rsidRPr="009063C9" w:rsidDel="00794F70" w:rsidRDefault="00B413FE" w:rsidP="00A63413">
            <w:pPr>
              <w:snapToGrid w:val="0"/>
              <w:spacing w:before="60" w:after="60" w:line="240" w:lineRule="auto"/>
              <w:jc w:val="left"/>
              <w:rPr>
                <w:del w:id="4022" w:author="Raphael Malyankar" w:date="2025-08-10T21:08:00Z" w16du:dateUtc="2025-08-11T04:08:00Z"/>
                <w:rFonts w:cs="Arial"/>
                <w:sz w:val="18"/>
                <w:szCs w:val="18"/>
              </w:rPr>
            </w:pPr>
            <w:del w:id="4023" w:author="Raphael Malyankar" w:date="2025-08-10T21:08:00Z" w16du:dateUtc="2025-08-11T04:08:00Z">
              <w:r w:rsidRPr="009063C9" w:rsidDel="00794F70">
                <w:rPr>
                  <w:rFonts w:cs="Arial"/>
                  <w:sz w:val="18"/>
                  <w:szCs w:val="18"/>
                </w:rPr>
                <w:delText>Full location from the exchange set root directory</w:delText>
              </w:r>
            </w:del>
          </w:p>
        </w:tc>
        <w:tc>
          <w:tcPr>
            <w:tcW w:w="804" w:type="dxa"/>
            <w:vAlign w:val="center"/>
          </w:tcPr>
          <w:p w14:paraId="202BC1B7" w14:textId="7DDC03FB" w:rsidR="00B413FE" w:rsidRPr="009063C9" w:rsidDel="00794F70" w:rsidRDefault="00B413FE" w:rsidP="00A63413">
            <w:pPr>
              <w:snapToGrid w:val="0"/>
              <w:spacing w:before="60" w:after="60" w:line="240" w:lineRule="auto"/>
              <w:jc w:val="center"/>
              <w:rPr>
                <w:del w:id="4024" w:author="Raphael Malyankar" w:date="2025-08-10T21:08:00Z" w16du:dateUtc="2025-08-11T04:08:00Z"/>
                <w:rFonts w:cs="Arial"/>
                <w:sz w:val="18"/>
                <w:szCs w:val="18"/>
              </w:rPr>
            </w:pPr>
            <w:del w:id="4025" w:author="Raphael Malyankar" w:date="2025-08-10T21:08:00Z" w16du:dateUtc="2025-08-11T04:08:00Z">
              <w:r w:rsidRPr="009063C9" w:rsidDel="00794F70">
                <w:rPr>
                  <w:rFonts w:cs="Arial"/>
                  <w:sz w:val="18"/>
                  <w:szCs w:val="18"/>
                </w:rPr>
                <w:delText>1</w:delText>
              </w:r>
            </w:del>
          </w:p>
        </w:tc>
        <w:tc>
          <w:tcPr>
            <w:tcW w:w="2436" w:type="dxa"/>
            <w:vAlign w:val="center"/>
          </w:tcPr>
          <w:p w14:paraId="49B34905" w14:textId="7B4C5C85" w:rsidR="00B413FE" w:rsidRPr="009063C9" w:rsidDel="00794F70" w:rsidRDefault="00B413FE" w:rsidP="00A63413">
            <w:pPr>
              <w:snapToGrid w:val="0"/>
              <w:spacing w:before="60" w:after="60" w:line="240" w:lineRule="auto"/>
              <w:jc w:val="left"/>
              <w:rPr>
                <w:del w:id="4026" w:author="Raphael Malyankar" w:date="2025-08-10T21:08:00Z" w16du:dateUtc="2025-08-11T04:08:00Z"/>
                <w:rFonts w:cs="Arial"/>
                <w:sz w:val="18"/>
                <w:szCs w:val="18"/>
              </w:rPr>
            </w:pPr>
            <w:del w:id="4027" w:author="Raphael Malyankar" w:date="2025-08-10T21:08:00Z" w16du:dateUtc="2025-08-11T04:08:00Z">
              <w:r w:rsidRPr="009063C9" w:rsidDel="00794F70">
                <w:rPr>
                  <w:rFonts w:cs="Arial"/>
                  <w:sz w:val="18"/>
                  <w:szCs w:val="18"/>
                </w:rPr>
                <w:delText>CharacterString</w:delText>
              </w:r>
            </w:del>
          </w:p>
        </w:tc>
        <w:tc>
          <w:tcPr>
            <w:tcW w:w="3060" w:type="dxa"/>
            <w:vAlign w:val="center"/>
          </w:tcPr>
          <w:p w14:paraId="7E051FDA" w14:textId="2D14A903" w:rsidR="00B413FE" w:rsidRPr="009063C9" w:rsidDel="00794F70" w:rsidRDefault="00B413FE" w:rsidP="00A63413">
            <w:pPr>
              <w:snapToGrid w:val="0"/>
              <w:spacing w:before="60" w:after="60" w:line="240" w:lineRule="auto"/>
              <w:jc w:val="left"/>
              <w:rPr>
                <w:del w:id="4028" w:author="Raphael Malyankar" w:date="2025-08-10T21:08:00Z" w16du:dateUtc="2025-08-11T04:08:00Z"/>
                <w:rFonts w:cs="Arial"/>
                <w:sz w:val="18"/>
                <w:szCs w:val="18"/>
              </w:rPr>
            </w:pPr>
            <w:del w:id="4029" w:author="Raphael Malyankar" w:date="2025-08-10T21:08:00Z" w16du:dateUtc="2025-08-11T04:08:00Z">
              <w:r w:rsidRPr="009063C9" w:rsidDel="00794F70">
                <w:rPr>
                  <w:rFonts w:cs="Arial"/>
                  <w:sz w:val="18"/>
                  <w:szCs w:val="18"/>
                </w:rPr>
                <w:delText>Path relative to the root directory of the exchange set.  The location of the file after the exchange set is unpacked into directory &lt;EXCH_ROOT&gt; will be &lt;EXCH_ROOT&gt;/&lt;filePath&gt;/&lt;filename&gt;</w:delText>
              </w:r>
            </w:del>
          </w:p>
        </w:tc>
      </w:tr>
      <w:tr w:rsidR="00B413FE" w:rsidRPr="009063C9" w:rsidDel="00794F70" w14:paraId="4298DDC5" w14:textId="7223DCFF" w:rsidTr="00A63413">
        <w:trPr>
          <w:trHeight w:val="335"/>
          <w:del w:id="4030" w:author="Raphael Malyankar" w:date="2025-08-10T21:08:00Z"/>
        </w:trPr>
        <w:tc>
          <w:tcPr>
            <w:tcW w:w="3060" w:type="dxa"/>
            <w:vAlign w:val="center"/>
          </w:tcPr>
          <w:p w14:paraId="1B3A452F" w14:textId="25D6EC50" w:rsidR="00B413FE" w:rsidRPr="009063C9" w:rsidDel="00794F70" w:rsidRDefault="00B413FE" w:rsidP="00A63413">
            <w:pPr>
              <w:snapToGrid w:val="0"/>
              <w:spacing w:before="60" w:after="60" w:line="240" w:lineRule="auto"/>
              <w:jc w:val="left"/>
              <w:rPr>
                <w:del w:id="4031" w:author="Raphael Malyankar" w:date="2025-08-10T21:08:00Z" w16du:dateUtc="2025-08-11T04:08:00Z"/>
                <w:rFonts w:cs="Arial"/>
                <w:sz w:val="18"/>
                <w:szCs w:val="18"/>
              </w:rPr>
            </w:pPr>
            <w:del w:id="4032" w:author="Raphael Malyankar" w:date="2025-08-10T21:08:00Z" w16du:dateUtc="2025-08-11T04:08:00Z">
              <w:r w:rsidRPr="009063C9" w:rsidDel="00794F70">
                <w:rPr>
                  <w:rFonts w:cs="Arial"/>
                  <w:sz w:val="18"/>
                  <w:szCs w:val="18"/>
                </w:rPr>
                <w:delText>purpose</w:delText>
              </w:r>
            </w:del>
          </w:p>
        </w:tc>
        <w:tc>
          <w:tcPr>
            <w:tcW w:w="3420" w:type="dxa"/>
            <w:vAlign w:val="center"/>
          </w:tcPr>
          <w:p w14:paraId="257CD7DE" w14:textId="18A9BCF4" w:rsidR="00B413FE" w:rsidRPr="009063C9" w:rsidDel="00794F70" w:rsidRDefault="00B413FE" w:rsidP="00A63413">
            <w:pPr>
              <w:snapToGrid w:val="0"/>
              <w:spacing w:before="60" w:after="60" w:line="240" w:lineRule="auto"/>
              <w:jc w:val="left"/>
              <w:rPr>
                <w:del w:id="4033" w:author="Raphael Malyankar" w:date="2025-08-10T21:08:00Z" w16du:dateUtc="2025-08-11T04:08:00Z"/>
                <w:rFonts w:cs="Arial"/>
                <w:sz w:val="18"/>
                <w:szCs w:val="18"/>
              </w:rPr>
            </w:pPr>
            <w:del w:id="4034" w:author="Raphael Malyankar" w:date="2025-08-10T21:08:00Z" w16du:dateUtc="2025-08-11T04:08:00Z">
              <w:r w:rsidRPr="009063C9" w:rsidDel="00794F70">
                <w:rPr>
                  <w:rFonts w:cs="Arial"/>
                  <w:sz w:val="18"/>
                  <w:szCs w:val="18"/>
                </w:rPr>
                <w:delText xml:space="preserve">The purpose for which the dataset has been issued </w:delText>
              </w:r>
            </w:del>
          </w:p>
        </w:tc>
        <w:tc>
          <w:tcPr>
            <w:tcW w:w="804" w:type="dxa"/>
            <w:vAlign w:val="center"/>
          </w:tcPr>
          <w:p w14:paraId="4172378A" w14:textId="419D6CD7" w:rsidR="00B413FE" w:rsidRPr="009063C9" w:rsidDel="00794F70" w:rsidRDefault="00B413FE" w:rsidP="00A63413">
            <w:pPr>
              <w:snapToGrid w:val="0"/>
              <w:spacing w:before="60" w:after="60" w:line="240" w:lineRule="auto"/>
              <w:jc w:val="center"/>
              <w:rPr>
                <w:del w:id="4035" w:author="Raphael Malyankar" w:date="2025-08-10T21:08:00Z" w16du:dateUtc="2025-08-11T04:08:00Z"/>
                <w:rFonts w:cs="Arial"/>
                <w:sz w:val="18"/>
                <w:szCs w:val="18"/>
              </w:rPr>
            </w:pPr>
            <w:del w:id="4036" w:author="Raphael Malyankar" w:date="2025-08-10T21:08:00Z" w16du:dateUtc="2025-08-11T04:08:00Z">
              <w:r w:rsidRPr="009063C9" w:rsidDel="00794F70">
                <w:rPr>
                  <w:rFonts w:cs="Arial"/>
                  <w:sz w:val="18"/>
                  <w:szCs w:val="18"/>
                </w:rPr>
                <w:delText>1</w:delText>
              </w:r>
            </w:del>
          </w:p>
        </w:tc>
        <w:tc>
          <w:tcPr>
            <w:tcW w:w="2436" w:type="dxa"/>
            <w:vAlign w:val="center"/>
          </w:tcPr>
          <w:p w14:paraId="55C98572" w14:textId="7C88CD4A" w:rsidR="00B413FE" w:rsidRPr="009063C9" w:rsidDel="00794F70" w:rsidRDefault="00B413FE" w:rsidP="00A63413">
            <w:pPr>
              <w:snapToGrid w:val="0"/>
              <w:spacing w:before="60" w:after="60" w:line="240" w:lineRule="auto"/>
              <w:jc w:val="left"/>
              <w:rPr>
                <w:del w:id="4037" w:author="Raphael Malyankar" w:date="2025-08-10T21:08:00Z" w16du:dateUtc="2025-08-11T04:08:00Z"/>
                <w:rFonts w:cs="Arial"/>
                <w:sz w:val="18"/>
                <w:szCs w:val="18"/>
              </w:rPr>
            </w:pPr>
            <w:del w:id="4038" w:author="Raphael Malyankar" w:date="2025-08-10T21:08:00Z" w16du:dateUtc="2025-08-11T04:08:00Z">
              <w:r w:rsidRPr="009063C9" w:rsidDel="00794F70">
                <w:rPr>
                  <w:rFonts w:cs="Arial"/>
                  <w:sz w:val="18"/>
                  <w:szCs w:val="18"/>
                </w:rPr>
                <w:delText>S100_SupportFilePurpose</w:delText>
              </w:r>
            </w:del>
          </w:p>
        </w:tc>
        <w:tc>
          <w:tcPr>
            <w:tcW w:w="3060" w:type="dxa"/>
            <w:vAlign w:val="center"/>
          </w:tcPr>
          <w:p w14:paraId="2F1137DD" w14:textId="5DF098D4" w:rsidR="00B413FE" w:rsidRPr="009063C9" w:rsidDel="00794F70" w:rsidRDefault="00D55317" w:rsidP="00A63413">
            <w:pPr>
              <w:snapToGrid w:val="0"/>
              <w:spacing w:before="60" w:after="60" w:line="240" w:lineRule="auto"/>
              <w:jc w:val="left"/>
              <w:rPr>
                <w:del w:id="4039" w:author="Raphael Malyankar" w:date="2025-08-10T21:08:00Z" w16du:dateUtc="2025-08-11T04:08:00Z"/>
                <w:rFonts w:cs="Arial"/>
                <w:sz w:val="18"/>
                <w:szCs w:val="18"/>
              </w:rPr>
            </w:pPr>
            <w:del w:id="4040" w:author="Raphael Malyankar" w:date="2025-08-10T21:08:00Z" w16du:dateUtc="2025-08-11T04:08:00Z">
              <w:r w:rsidRPr="009063C9" w:rsidDel="00794F70">
                <w:rPr>
                  <w:rFonts w:cs="Arial"/>
                  <w:sz w:val="18"/>
                  <w:szCs w:val="18"/>
                </w:rPr>
                <w:delText>For example:</w:delText>
              </w:r>
              <w:r w:rsidR="00B413FE" w:rsidRPr="009063C9" w:rsidDel="00794F70">
                <w:rPr>
                  <w:rFonts w:cs="Arial"/>
                  <w:sz w:val="18"/>
                  <w:szCs w:val="18"/>
                </w:rPr>
                <w:delText xml:space="preserve"> new, re-issue, new edition, update etc</w:delText>
              </w:r>
            </w:del>
          </w:p>
        </w:tc>
      </w:tr>
      <w:tr w:rsidR="00B413FE" w:rsidRPr="009063C9" w:rsidDel="00794F70" w14:paraId="3BD2DA5A" w14:textId="1FAA072A" w:rsidTr="00A63413">
        <w:trPr>
          <w:trHeight w:val="863"/>
          <w:del w:id="4041" w:author="Raphael Malyankar" w:date="2025-08-10T21:08:00Z"/>
        </w:trPr>
        <w:tc>
          <w:tcPr>
            <w:tcW w:w="3060" w:type="dxa"/>
            <w:vAlign w:val="center"/>
          </w:tcPr>
          <w:p w14:paraId="7D80A927" w14:textId="508AD8DB" w:rsidR="00B413FE" w:rsidRPr="009063C9" w:rsidDel="00794F70" w:rsidRDefault="00B413FE" w:rsidP="00A63413">
            <w:pPr>
              <w:snapToGrid w:val="0"/>
              <w:spacing w:before="60" w:after="60" w:line="240" w:lineRule="auto"/>
              <w:jc w:val="left"/>
              <w:rPr>
                <w:del w:id="4042" w:author="Raphael Malyankar" w:date="2025-08-10T21:08:00Z" w16du:dateUtc="2025-08-11T04:08:00Z"/>
                <w:rFonts w:cs="Arial"/>
                <w:sz w:val="18"/>
                <w:szCs w:val="18"/>
              </w:rPr>
            </w:pPr>
            <w:del w:id="4043" w:author="Raphael Malyankar" w:date="2025-08-10T21:08:00Z" w16du:dateUtc="2025-08-11T04:08:00Z">
              <w:r w:rsidRPr="009063C9" w:rsidDel="00794F70">
                <w:rPr>
                  <w:rFonts w:cs="Arial"/>
                  <w:sz w:val="18"/>
                  <w:szCs w:val="18"/>
                </w:rPr>
                <w:delText>editionNumber</w:delText>
              </w:r>
            </w:del>
          </w:p>
        </w:tc>
        <w:tc>
          <w:tcPr>
            <w:tcW w:w="3420" w:type="dxa"/>
            <w:vAlign w:val="center"/>
          </w:tcPr>
          <w:p w14:paraId="4BE62E29" w14:textId="2B6DD0C0" w:rsidR="00B413FE" w:rsidRPr="009063C9" w:rsidDel="00794F70" w:rsidRDefault="00B413FE" w:rsidP="00A63413">
            <w:pPr>
              <w:snapToGrid w:val="0"/>
              <w:spacing w:before="60" w:after="60" w:line="240" w:lineRule="auto"/>
              <w:jc w:val="left"/>
              <w:rPr>
                <w:del w:id="4044" w:author="Raphael Malyankar" w:date="2025-08-10T21:08:00Z" w16du:dateUtc="2025-08-11T04:08:00Z"/>
                <w:rFonts w:cs="Arial"/>
                <w:sz w:val="18"/>
                <w:szCs w:val="18"/>
              </w:rPr>
            </w:pPr>
            <w:del w:id="4045" w:author="Raphael Malyankar" w:date="2025-08-10T21:08:00Z" w16du:dateUtc="2025-08-11T04:08:00Z">
              <w:r w:rsidRPr="009063C9" w:rsidDel="00794F70">
                <w:rPr>
                  <w:rFonts w:cs="Arial"/>
                  <w:sz w:val="18"/>
                  <w:szCs w:val="18"/>
                </w:rPr>
                <w:delText>The edition number of the dataset</w:delText>
              </w:r>
            </w:del>
          </w:p>
        </w:tc>
        <w:tc>
          <w:tcPr>
            <w:tcW w:w="804" w:type="dxa"/>
            <w:vAlign w:val="center"/>
          </w:tcPr>
          <w:p w14:paraId="5885B16F" w14:textId="0054602C" w:rsidR="00B413FE" w:rsidRPr="009063C9" w:rsidDel="00794F70" w:rsidRDefault="00B413FE" w:rsidP="00A63413">
            <w:pPr>
              <w:snapToGrid w:val="0"/>
              <w:spacing w:before="60" w:after="60" w:line="240" w:lineRule="auto"/>
              <w:jc w:val="center"/>
              <w:rPr>
                <w:del w:id="4046" w:author="Raphael Malyankar" w:date="2025-08-10T21:08:00Z" w16du:dateUtc="2025-08-11T04:08:00Z"/>
                <w:rFonts w:cs="Arial"/>
                <w:sz w:val="18"/>
                <w:szCs w:val="18"/>
              </w:rPr>
            </w:pPr>
            <w:del w:id="4047" w:author="Raphael Malyankar" w:date="2025-08-10T21:08:00Z" w16du:dateUtc="2025-08-11T04:08:00Z">
              <w:r w:rsidRPr="009063C9" w:rsidDel="00794F70">
                <w:rPr>
                  <w:rFonts w:cs="Arial"/>
                  <w:sz w:val="18"/>
                  <w:szCs w:val="18"/>
                </w:rPr>
                <w:delText>1</w:delText>
              </w:r>
            </w:del>
          </w:p>
        </w:tc>
        <w:tc>
          <w:tcPr>
            <w:tcW w:w="2436" w:type="dxa"/>
            <w:vAlign w:val="center"/>
          </w:tcPr>
          <w:p w14:paraId="1BF4E7A9" w14:textId="7C0E97C7" w:rsidR="00B413FE" w:rsidRPr="009063C9" w:rsidDel="00794F70" w:rsidRDefault="00B413FE" w:rsidP="00A63413">
            <w:pPr>
              <w:snapToGrid w:val="0"/>
              <w:spacing w:before="60" w:after="60" w:line="240" w:lineRule="auto"/>
              <w:jc w:val="left"/>
              <w:rPr>
                <w:del w:id="4048" w:author="Raphael Malyankar" w:date="2025-08-10T21:08:00Z" w16du:dateUtc="2025-08-11T04:08:00Z"/>
                <w:rFonts w:cs="Arial"/>
                <w:sz w:val="18"/>
                <w:szCs w:val="18"/>
              </w:rPr>
            </w:pPr>
            <w:del w:id="4049" w:author="Raphael Malyankar" w:date="2025-08-10T21:08:00Z" w16du:dateUtc="2025-08-11T04:08:00Z">
              <w:r w:rsidRPr="009063C9" w:rsidDel="00794F70">
                <w:rPr>
                  <w:rFonts w:cs="Arial"/>
                  <w:sz w:val="18"/>
                  <w:szCs w:val="18"/>
                </w:rPr>
                <w:delText>CharacterString</w:delText>
              </w:r>
            </w:del>
          </w:p>
        </w:tc>
        <w:tc>
          <w:tcPr>
            <w:tcW w:w="3060" w:type="dxa"/>
            <w:vAlign w:val="center"/>
          </w:tcPr>
          <w:p w14:paraId="1D680D4C" w14:textId="2F8F1875" w:rsidR="00B413FE" w:rsidRPr="009063C9" w:rsidDel="00794F70" w:rsidRDefault="00D55317" w:rsidP="00A63413">
            <w:pPr>
              <w:snapToGrid w:val="0"/>
              <w:spacing w:before="60" w:after="60" w:line="240" w:lineRule="auto"/>
              <w:jc w:val="left"/>
              <w:rPr>
                <w:del w:id="4050" w:author="Raphael Malyankar" w:date="2025-08-10T21:08:00Z" w16du:dateUtc="2025-08-11T04:08:00Z"/>
                <w:rFonts w:eastAsia="Times New Roman" w:cs="Arial"/>
                <w:sz w:val="18"/>
                <w:szCs w:val="18"/>
              </w:rPr>
            </w:pPr>
            <w:del w:id="4051" w:author="Raphael Malyankar" w:date="2025-08-10T21:08:00Z" w16du:dateUtc="2025-08-11T04:08:00Z">
              <w:r w:rsidRPr="009063C9" w:rsidDel="00794F70">
                <w:rPr>
                  <w:rFonts w:eastAsia="Times New Roman" w:cs="Arial"/>
                  <w:sz w:val="18"/>
                  <w:szCs w:val="18"/>
                </w:rPr>
                <w:delText>When</w:delText>
              </w:r>
              <w:r w:rsidR="00B413FE" w:rsidRPr="009063C9" w:rsidDel="00794F70">
                <w:rPr>
                  <w:rFonts w:eastAsia="Times New Roman" w:cs="Arial"/>
                  <w:sz w:val="18"/>
                  <w:szCs w:val="18"/>
                </w:rPr>
                <w:delText xml:space="preserve"> a data set is initially created, the edition number 1 is assigned to it. The edition number is increased by 1 at each new edition. Edition number remains</w:delText>
              </w:r>
              <w:r w:rsidRPr="009063C9" w:rsidDel="00794F70">
                <w:rPr>
                  <w:rFonts w:eastAsia="Times New Roman" w:cs="Arial"/>
                  <w:sz w:val="18"/>
                  <w:szCs w:val="18"/>
                </w:rPr>
                <w:delText xml:space="preserve"> the same for a re-issue</w:delText>
              </w:r>
            </w:del>
          </w:p>
        </w:tc>
      </w:tr>
      <w:tr w:rsidR="00B413FE" w:rsidRPr="009063C9" w:rsidDel="00794F70" w14:paraId="4E04268F" w14:textId="1860BF0C" w:rsidTr="00A63413">
        <w:trPr>
          <w:trHeight w:val="335"/>
          <w:del w:id="4052" w:author="Raphael Malyankar" w:date="2025-08-10T21:08:00Z"/>
        </w:trPr>
        <w:tc>
          <w:tcPr>
            <w:tcW w:w="3060" w:type="dxa"/>
            <w:vAlign w:val="center"/>
          </w:tcPr>
          <w:p w14:paraId="230F7BF3" w14:textId="61144FF5" w:rsidR="00B413FE" w:rsidRPr="009063C9" w:rsidDel="00794F70" w:rsidRDefault="00B413FE" w:rsidP="00A63413">
            <w:pPr>
              <w:snapToGrid w:val="0"/>
              <w:spacing w:before="60" w:after="60" w:line="240" w:lineRule="auto"/>
              <w:jc w:val="left"/>
              <w:rPr>
                <w:del w:id="4053" w:author="Raphael Malyankar" w:date="2025-08-10T21:08:00Z" w16du:dateUtc="2025-08-11T04:08:00Z"/>
                <w:rFonts w:cs="Arial"/>
                <w:sz w:val="18"/>
                <w:szCs w:val="18"/>
              </w:rPr>
            </w:pPr>
            <w:del w:id="4054" w:author="Raphael Malyankar" w:date="2025-08-10T21:08:00Z" w16du:dateUtc="2025-08-11T04:08:00Z">
              <w:r w:rsidRPr="009063C9" w:rsidDel="00794F70">
                <w:rPr>
                  <w:rFonts w:cs="Arial"/>
                  <w:sz w:val="18"/>
                  <w:szCs w:val="18"/>
                </w:rPr>
                <w:delText>issueDate</w:delText>
              </w:r>
            </w:del>
          </w:p>
        </w:tc>
        <w:tc>
          <w:tcPr>
            <w:tcW w:w="3420" w:type="dxa"/>
            <w:vAlign w:val="center"/>
          </w:tcPr>
          <w:p w14:paraId="2412D72C" w14:textId="72BC106C" w:rsidR="00B413FE" w:rsidRPr="009063C9" w:rsidDel="00794F70" w:rsidRDefault="00A8118A" w:rsidP="00A63413">
            <w:pPr>
              <w:snapToGrid w:val="0"/>
              <w:spacing w:before="60" w:after="60" w:line="240" w:lineRule="auto"/>
              <w:jc w:val="left"/>
              <w:rPr>
                <w:del w:id="4055" w:author="Raphael Malyankar" w:date="2025-08-10T21:08:00Z" w16du:dateUtc="2025-08-11T04:08:00Z"/>
                <w:rFonts w:cs="Arial"/>
                <w:sz w:val="18"/>
                <w:szCs w:val="18"/>
              </w:rPr>
            </w:pPr>
            <w:del w:id="4056" w:author="Raphael Malyankar" w:date="2025-08-10T21:08:00Z" w16du:dateUtc="2025-08-11T04:08:00Z">
              <w:r w:rsidRPr="009063C9" w:rsidDel="00794F70">
                <w:rPr>
                  <w:rFonts w:cs="Arial"/>
                  <w:sz w:val="18"/>
                  <w:szCs w:val="18"/>
                </w:rPr>
                <w:delText>D</w:delText>
              </w:r>
              <w:r w:rsidR="00B413FE" w:rsidRPr="009063C9" w:rsidDel="00794F70">
                <w:rPr>
                  <w:rFonts w:cs="Arial"/>
                  <w:sz w:val="18"/>
                  <w:szCs w:val="18"/>
                </w:rPr>
                <w:delText>ate on which the data was made available by the data producer</w:delText>
              </w:r>
            </w:del>
          </w:p>
        </w:tc>
        <w:tc>
          <w:tcPr>
            <w:tcW w:w="804" w:type="dxa"/>
            <w:vAlign w:val="center"/>
          </w:tcPr>
          <w:p w14:paraId="01D567D0" w14:textId="25589DED" w:rsidR="00B413FE" w:rsidRPr="009063C9" w:rsidDel="00794F70" w:rsidRDefault="00B413FE" w:rsidP="00A63413">
            <w:pPr>
              <w:snapToGrid w:val="0"/>
              <w:spacing w:before="60" w:after="60" w:line="240" w:lineRule="auto"/>
              <w:jc w:val="center"/>
              <w:rPr>
                <w:del w:id="4057" w:author="Raphael Malyankar" w:date="2025-08-10T21:08:00Z" w16du:dateUtc="2025-08-11T04:08:00Z"/>
                <w:rFonts w:cs="Arial"/>
                <w:sz w:val="18"/>
                <w:szCs w:val="18"/>
              </w:rPr>
            </w:pPr>
            <w:del w:id="4058" w:author="Raphael Malyankar" w:date="2025-08-10T21:08:00Z" w16du:dateUtc="2025-08-11T04:08:00Z">
              <w:r w:rsidRPr="009063C9" w:rsidDel="00794F70">
                <w:rPr>
                  <w:rFonts w:cs="Arial"/>
                  <w:sz w:val="18"/>
                  <w:szCs w:val="18"/>
                </w:rPr>
                <w:delText>1</w:delText>
              </w:r>
            </w:del>
          </w:p>
        </w:tc>
        <w:tc>
          <w:tcPr>
            <w:tcW w:w="2436" w:type="dxa"/>
            <w:vAlign w:val="center"/>
          </w:tcPr>
          <w:p w14:paraId="72FC4C35" w14:textId="086F14FF" w:rsidR="00B413FE" w:rsidRPr="009063C9" w:rsidDel="00794F70" w:rsidRDefault="00B413FE" w:rsidP="00A63413">
            <w:pPr>
              <w:snapToGrid w:val="0"/>
              <w:spacing w:before="60" w:after="60" w:line="240" w:lineRule="auto"/>
              <w:jc w:val="left"/>
              <w:rPr>
                <w:del w:id="4059" w:author="Raphael Malyankar" w:date="2025-08-10T21:08:00Z" w16du:dateUtc="2025-08-11T04:08:00Z"/>
                <w:rFonts w:cs="Arial"/>
                <w:sz w:val="18"/>
                <w:szCs w:val="18"/>
              </w:rPr>
            </w:pPr>
            <w:del w:id="4060" w:author="Raphael Malyankar" w:date="2025-08-10T21:08:00Z" w16du:dateUtc="2025-08-11T04:08:00Z">
              <w:r w:rsidRPr="009063C9" w:rsidDel="00794F70">
                <w:rPr>
                  <w:rFonts w:cs="Arial"/>
                  <w:sz w:val="18"/>
                  <w:szCs w:val="18"/>
                </w:rPr>
                <w:delText>Date</w:delText>
              </w:r>
            </w:del>
          </w:p>
        </w:tc>
        <w:tc>
          <w:tcPr>
            <w:tcW w:w="3060" w:type="dxa"/>
            <w:vAlign w:val="center"/>
          </w:tcPr>
          <w:p w14:paraId="54048F8E" w14:textId="28852ECA" w:rsidR="00B413FE" w:rsidRPr="009063C9" w:rsidDel="00794F70" w:rsidRDefault="00B413FE" w:rsidP="00A63413">
            <w:pPr>
              <w:snapToGrid w:val="0"/>
              <w:spacing w:before="60" w:after="60" w:line="240" w:lineRule="auto"/>
              <w:jc w:val="left"/>
              <w:rPr>
                <w:del w:id="4061" w:author="Raphael Malyankar" w:date="2025-08-10T21:08:00Z" w16du:dateUtc="2025-08-11T04:08:00Z"/>
                <w:rFonts w:cs="Arial"/>
                <w:sz w:val="18"/>
                <w:szCs w:val="18"/>
              </w:rPr>
            </w:pPr>
          </w:p>
        </w:tc>
      </w:tr>
      <w:tr w:rsidR="001F6653" w:rsidRPr="009063C9" w:rsidDel="00794F70" w14:paraId="6D103C44" w14:textId="597A9F22" w:rsidTr="00A63413">
        <w:trPr>
          <w:trHeight w:val="335"/>
          <w:del w:id="4062" w:author="Raphael Malyankar" w:date="2025-08-10T21:08:00Z"/>
        </w:trPr>
        <w:tc>
          <w:tcPr>
            <w:tcW w:w="3060" w:type="dxa"/>
          </w:tcPr>
          <w:p w14:paraId="10480BFA" w14:textId="28639BFE" w:rsidR="001F6653" w:rsidRPr="009063C9" w:rsidDel="00794F70" w:rsidRDefault="001F6653" w:rsidP="00A63413">
            <w:pPr>
              <w:snapToGrid w:val="0"/>
              <w:spacing w:before="60" w:after="60" w:line="240" w:lineRule="auto"/>
              <w:jc w:val="left"/>
              <w:rPr>
                <w:del w:id="4063" w:author="Raphael Malyankar" w:date="2025-08-10T21:08:00Z" w16du:dateUtc="2025-08-11T04:08:00Z"/>
                <w:rFonts w:cs="Arial"/>
                <w:sz w:val="18"/>
                <w:szCs w:val="18"/>
              </w:rPr>
            </w:pPr>
            <w:del w:id="4064" w:author="Raphael Malyankar" w:date="2025-08-10T21:08:00Z" w16du:dateUtc="2025-08-11T04:08:00Z">
              <w:r w:rsidRPr="009063C9" w:rsidDel="00794F70">
                <w:rPr>
                  <w:sz w:val="18"/>
                  <w:szCs w:val="18"/>
                </w:rPr>
                <w:delText>supportFileSpecification</w:delText>
              </w:r>
            </w:del>
          </w:p>
        </w:tc>
        <w:tc>
          <w:tcPr>
            <w:tcW w:w="3420" w:type="dxa"/>
            <w:vAlign w:val="center"/>
          </w:tcPr>
          <w:p w14:paraId="370028FF" w14:textId="6ED34C02" w:rsidR="001F6653" w:rsidRPr="009063C9" w:rsidDel="00794F70" w:rsidRDefault="001F6653" w:rsidP="00A63413">
            <w:pPr>
              <w:snapToGrid w:val="0"/>
              <w:spacing w:before="60" w:after="60" w:line="240" w:lineRule="auto"/>
              <w:jc w:val="left"/>
              <w:rPr>
                <w:del w:id="4065" w:author="Raphael Malyankar" w:date="2025-08-10T21:08:00Z" w16du:dateUtc="2025-08-11T04:08:00Z"/>
                <w:rFonts w:cs="Arial"/>
                <w:sz w:val="18"/>
                <w:szCs w:val="18"/>
              </w:rPr>
            </w:pPr>
            <w:del w:id="4066" w:author="Raphael Malyankar" w:date="2025-08-10T21:08:00Z" w16du:dateUtc="2025-08-11T04:08:00Z">
              <w:r w:rsidRPr="009063C9" w:rsidDel="00794F70">
                <w:rPr>
                  <w:rFonts w:cs="Arial"/>
                  <w:sz w:val="18"/>
                  <w:szCs w:val="18"/>
                </w:rPr>
                <w:delText>The specification used to create this file</w:delText>
              </w:r>
            </w:del>
          </w:p>
        </w:tc>
        <w:tc>
          <w:tcPr>
            <w:tcW w:w="804" w:type="dxa"/>
            <w:vAlign w:val="center"/>
          </w:tcPr>
          <w:p w14:paraId="1C319ACD" w14:textId="1D24FD3F" w:rsidR="001F6653" w:rsidRPr="009063C9" w:rsidDel="00794F70" w:rsidRDefault="001F6653" w:rsidP="00A63413">
            <w:pPr>
              <w:snapToGrid w:val="0"/>
              <w:spacing w:before="60" w:after="60" w:line="240" w:lineRule="auto"/>
              <w:jc w:val="center"/>
              <w:rPr>
                <w:del w:id="4067" w:author="Raphael Malyankar" w:date="2025-08-10T21:08:00Z" w16du:dateUtc="2025-08-11T04:08:00Z"/>
                <w:rFonts w:cs="Arial"/>
                <w:sz w:val="18"/>
                <w:szCs w:val="18"/>
              </w:rPr>
            </w:pPr>
            <w:del w:id="4068" w:author="Raphael Malyankar" w:date="2025-08-10T21:08:00Z" w16du:dateUtc="2025-08-11T04:08:00Z">
              <w:r w:rsidRPr="009063C9" w:rsidDel="00794F70">
                <w:rPr>
                  <w:rFonts w:cs="Arial"/>
                  <w:sz w:val="18"/>
                  <w:szCs w:val="18"/>
                </w:rPr>
                <w:delText>1</w:delText>
              </w:r>
            </w:del>
          </w:p>
        </w:tc>
        <w:tc>
          <w:tcPr>
            <w:tcW w:w="2436" w:type="dxa"/>
          </w:tcPr>
          <w:p w14:paraId="360C6DFC" w14:textId="2FCD14E6" w:rsidR="001F6653" w:rsidRPr="009063C9" w:rsidDel="00794F70" w:rsidRDefault="001F6653" w:rsidP="00591A56">
            <w:pPr>
              <w:snapToGrid w:val="0"/>
              <w:spacing w:before="60" w:after="60" w:line="240" w:lineRule="auto"/>
              <w:jc w:val="left"/>
              <w:rPr>
                <w:del w:id="4069" w:author="Raphael Malyankar" w:date="2025-08-10T21:08:00Z" w16du:dateUtc="2025-08-11T04:08:00Z"/>
                <w:rFonts w:cs="Arial"/>
                <w:sz w:val="18"/>
                <w:szCs w:val="18"/>
              </w:rPr>
            </w:pPr>
            <w:del w:id="4070" w:author="Raphael Malyankar" w:date="2025-08-10T21:08:00Z" w16du:dateUtc="2025-08-11T04:08:00Z">
              <w:r w:rsidRPr="009063C9" w:rsidDel="00794F70">
                <w:rPr>
                  <w:sz w:val="18"/>
                  <w:szCs w:val="18"/>
                </w:rPr>
                <w:delText>S100_SupportFileSpecification</w:delText>
              </w:r>
            </w:del>
          </w:p>
        </w:tc>
        <w:tc>
          <w:tcPr>
            <w:tcW w:w="3060" w:type="dxa"/>
            <w:vAlign w:val="center"/>
          </w:tcPr>
          <w:p w14:paraId="15E42947" w14:textId="69A77D31" w:rsidR="001F6653" w:rsidRPr="009063C9" w:rsidDel="00794F70" w:rsidRDefault="001F6653" w:rsidP="00591A56">
            <w:pPr>
              <w:snapToGrid w:val="0"/>
              <w:spacing w:before="60" w:after="60" w:line="240" w:lineRule="auto"/>
              <w:jc w:val="left"/>
              <w:rPr>
                <w:del w:id="4071" w:author="Raphael Malyankar" w:date="2025-08-10T21:08:00Z" w16du:dateUtc="2025-08-11T04:08:00Z"/>
                <w:rFonts w:cs="Arial"/>
                <w:sz w:val="18"/>
                <w:szCs w:val="18"/>
              </w:rPr>
            </w:pPr>
          </w:p>
        </w:tc>
      </w:tr>
      <w:tr w:rsidR="00B413FE" w:rsidRPr="009063C9" w:rsidDel="00794F70" w14:paraId="5C7BA9B8" w14:textId="316B90C0" w:rsidTr="00A63413">
        <w:trPr>
          <w:trHeight w:val="160"/>
          <w:del w:id="4072" w:author="Raphael Malyankar" w:date="2025-08-10T21:08:00Z"/>
        </w:trPr>
        <w:tc>
          <w:tcPr>
            <w:tcW w:w="3060" w:type="dxa"/>
            <w:vAlign w:val="center"/>
          </w:tcPr>
          <w:p w14:paraId="22E4F4BE" w14:textId="081FDD15" w:rsidR="00B413FE" w:rsidRPr="009063C9" w:rsidDel="00794F70" w:rsidRDefault="00B413FE" w:rsidP="00A63413">
            <w:pPr>
              <w:snapToGrid w:val="0"/>
              <w:spacing w:before="60" w:after="60" w:line="240" w:lineRule="auto"/>
              <w:jc w:val="left"/>
              <w:rPr>
                <w:del w:id="4073" w:author="Raphael Malyankar" w:date="2025-08-10T21:08:00Z" w16du:dateUtc="2025-08-11T04:08:00Z"/>
                <w:rFonts w:cs="Arial"/>
                <w:sz w:val="18"/>
                <w:szCs w:val="18"/>
              </w:rPr>
            </w:pPr>
            <w:del w:id="4074" w:author="Raphael Malyankar" w:date="2025-08-10T21:08:00Z" w16du:dateUtc="2025-08-11T04:08:00Z">
              <w:r w:rsidRPr="009063C9" w:rsidDel="00794F70">
                <w:rPr>
                  <w:rFonts w:cs="Arial"/>
                  <w:sz w:val="18"/>
                  <w:szCs w:val="18"/>
                </w:rPr>
                <w:delText>dataType</w:delText>
              </w:r>
            </w:del>
          </w:p>
        </w:tc>
        <w:tc>
          <w:tcPr>
            <w:tcW w:w="3420" w:type="dxa"/>
            <w:vAlign w:val="center"/>
          </w:tcPr>
          <w:p w14:paraId="448DD033" w14:textId="15D704BB" w:rsidR="00B413FE" w:rsidRPr="009063C9" w:rsidDel="00794F70" w:rsidRDefault="00A8118A" w:rsidP="00A63413">
            <w:pPr>
              <w:snapToGrid w:val="0"/>
              <w:spacing w:before="60" w:after="60" w:line="240" w:lineRule="auto"/>
              <w:jc w:val="left"/>
              <w:rPr>
                <w:del w:id="4075" w:author="Raphael Malyankar" w:date="2025-08-10T21:08:00Z" w16du:dateUtc="2025-08-11T04:08:00Z"/>
                <w:rFonts w:cs="Arial"/>
                <w:sz w:val="18"/>
                <w:szCs w:val="18"/>
              </w:rPr>
            </w:pPr>
            <w:del w:id="4076" w:author="Raphael Malyankar" w:date="2025-08-10T21:08:00Z" w16du:dateUtc="2025-08-11T04:08:00Z">
              <w:r w:rsidRPr="009063C9" w:rsidDel="00794F70">
                <w:rPr>
                  <w:sz w:val="18"/>
                  <w:szCs w:val="18"/>
                </w:rPr>
                <w:delText>The format of the support file</w:delText>
              </w:r>
            </w:del>
          </w:p>
        </w:tc>
        <w:tc>
          <w:tcPr>
            <w:tcW w:w="804" w:type="dxa"/>
            <w:vAlign w:val="center"/>
          </w:tcPr>
          <w:p w14:paraId="0F7910B1" w14:textId="66826B87" w:rsidR="00B413FE" w:rsidRPr="009063C9" w:rsidDel="00794F70" w:rsidRDefault="00B413FE" w:rsidP="00A63413">
            <w:pPr>
              <w:snapToGrid w:val="0"/>
              <w:spacing w:before="60" w:after="60" w:line="240" w:lineRule="auto"/>
              <w:jc w:val="center"/>
              <w:rPr>
                <w:del w:id="4077" w:author="Raphael Malyankar" w:date="2025-08-10T21:08:00Z" w16du:dateUtc="2025-08-11T04:08:00Z"/>
                <w:rFonts w:cs="Arial"/>
                <w:sz w:val="18"/>
                <w:szCs w:val="18"/>
              </w:rPr>
            </w:pPr>
            <w:del w:id="4078" w:author="Raphael Malyankar" w:date="2025-08-10T21:08:00Z" w16du:dateUtc="2025-08-11T04:08:00Z">
              <w:r w:rsidRPr="009063C9" w:rsidDel="00794F70">
                <w:rPr>
                  <w:rFonts w:cs="Arial"/>
                  <w:sz w:val="18"/>
                  <w:szCs w:val="18"/>
                </w:rPr>
                <w:delText>1</w:delText>
              </w:r>
            </w:del>
          </w:p>
        </w:tc>
        <w:tc>
          <w:tcPr>
            <w:tcW w:w="2436" w:type="dxa"/>
            <w:vAlign w:val="center"/>
          </w:tcPr>
          <w:p w14:paraId="328219D0" w14:textId="7B6D214D" w:rsidR="00B413FE" w:rsidRPr="009063C9" w:rsidDel="00794F70" w:rsidRDefault="00B413FE" w:rsidP="00A63413">
            <w:pPr>
              <w:snapToGrid w:val="0"/>
              <w:spacing w:before="60" w:after="60" w:line="240" w:lineRule="auto"/>
              <w:jc w:val="left"/>
              <w:rPr>
                <w:del w:id="4079" w:author="Raphael Malyankar" w:date="2025-08-10T21:08:00Z" w16du:dateUtc="2025-08-11T04:08:00Z"/>
                <w:rFonts w:cs="Arial"/>
                <w:sz w:val="18"/>
                <w:szCs w:val="18"/>
              </w:rPr>
            </w:pPr>
            <w:del w:id="4080" w:author="Raphael Malyankar" w:date="2025-08-10T21:08:00Z" w16du:dateUtc="2025-08-11T04:08:00Z">
              <w:r w:rsidRPr="009063C9" w:rsidDel="00794F70">
                <w:rPr>
                  <w:rFonts w:cs="Arial"/>
                  <w:sz w:val="18"/>
                  <w:szCs w:val="18"/>
                </w:rPr>
                <w:delText>S100_SupportFileFormat</w:delText>
              </w:r>
            </w:del>
          </w:p>
        </w:tc>
        <w:tc>
          <w:tcPr>
            <w:tcW w:w="3060" w:type="dxa"/>
            <w:vAlign w:val="center"/>
          </w:tcPr>
          <w:p w14:paraId="44250D4A" w14:textId="24A38D2C" w:rsidR="00B413FE" w:rsidRPr="009063C9" w:rsidDel="00794F70" w:rsidRDefault="00B413FE" w:rsidP="00A63413">
            <w:pPr>
              <w:snapToGrid w:val="0"/>
              <w:spacing w:before="60" w:after="60" w:line="240" w:lineRule="auto"/>
              <w:jc w:val="left"/>
              <w:rPr>
                <w:del w:id="4081" w:author="Raphael Malyankar" w:date="2025-08-10T21:08:00Z" w16du:dateUtc="2025-08-11T04:08:00Z"/>
                <w:rFonts w:cs="Arial"/>
                <w:sz w:val="18"/>
                <w:szCs w:val="18"/>
              </w:rPr>
            </w:pPr>
          </w:p>
        </w:tc>
      </w:tr>
      <w:tr w:rsidR="009063C9" w:rsidRPr="009063C9" w:rsidDel="00794F70" w14:paraId="46E9EB50" w14:textId="50B9F672" w:rsidTr="009063C9">
        <w:trPr>
          <w:cantSplit/>
          <w:trHeight w:val="176"/>
          <w:del w:id="4082" w:author="Raphael Malyankar" w:date="2025-08-10T21:08:00Z"/>
        </w:trPr>
        <w:tc>
          <w:tcPr>
            <w:tcW w:w="3060" w:type="dxa"/>
            <w:vAlign w:val="center"/>
          </w:tcPr>
          <w:p w14:paraId="0F2AEFE2" w14:textId="4B308197" w:rsidR="00B413FE" w:rsidRPr="009063C9" w:rsidDel="00794F70" w:rsidRDefault="00B413FE" w:rsidP="00A63413">
            <w:pPr>
              <w:snapToGrid w:val="0"/>
              <w:spacing w:before="60" w:after="60" w:line="240" w:lineRule="auto"/>
              <w:jc w:val="left"/>
              <w:rPr>
                <w:del w:id="4083" w:author="Raphael Malyankar" w:date="2025-08-10T21:08:00Z" w16du:dateUtc="2025-08-11T04:08:00Z"/>
                <w:rFonts w:cs="Arial"/>
                <w:sz w:val="18"/>
                <w:szCs w:val="18"/>
              </w:rPr>
            </w:pPr>
            <w:del w:id="4084" w:author="Raphael Malyankar" w:date="2025-08-10T21:08:00Z" w16du:dateUtc="2025-08-11T04:08:00Z">
              <w:r w:rsidRPr="009063C9" w:rsidDel="00794F70">
                <w:rPr>
                  <w:rFonts w:cs="Arial"/>
                  <w:sz w:val="18"/>
                  <w:szCs w:val="18"/>
                </w:rPr>
                <w:delText>otherDataTypeDescription</w:delText>
              </w:r>
            </w:del>
          </w:p>
        </w:tc>
        <w:tc>
          <w:tcPr>
            <w:tcW w:w="3420" w:type="dxa"/>
            <w:vAlign w:val="center"/>
          </w:tcPr>
          <w:p w14:paraId="7D416420" w14:textId="5430E58C" w:rsidR="00B413FE" w:rsidRPr="009063C9" w:rsidDel="00794F70" w:rsidRDefault="00A8118A" w:rsidP="00A63413">
            <w:pPr>
              <w:snapToGrid w:val="0"/>
              <w:spacing w:before="60" w:after="60" w:line="240" w:lineRule="auto"/>
              <w:jc w:val="left"/>
              <w:rPr>
                <w:del w:id="4085" w:author="Raphael Malyankar" w:date="2025-08-10T21:08:00Z" w16du:dateUtc="2025-08-11T04:08:00Z"/>
                <w:rFonts w:cs="Arial"/>
                <w:sz w:val="18"/>
                <w:szCs w:val="18"/>
              </w:rPr>
            </w:pPr>
            <w:del w:id="4086" w:author="Raphael Malyankar" w:date="2025-08-10T21:08:00Z" w16du:dateUtc="2025-08-11T04:08:00Z">
              <w:r w:rsidRPr="009063C9" w:rsidDel="00794F70">
                <w:rPr>
                  <w:sz w:val="18"/>
                  <w:szCs w:val="18"/>
                </w:rPr>
                <w:delText>Support file format other than those listed</w:delText>
              </w:r>
            </w:del>
          </w:p>
        </w:tc>
        <w:tc>
          <w:tcPr>
            <w:tcW w:w="804" w:type="dxa"/>
            <w:vAlign w:val="center"/>
          </w:tcPr>
          <w:p w14:paraId="50AB1436" w14:textId="0D8BF11A" w:rsidR="00B413FE" w:rsidRPr="009063C9" w:rsidDel="00794F70" w:rsidRDefault="00B413FE" w:rsidP="00A63413">
            <w:pPr>
              <w:snapToGrid w:val="0"/>
              <w:spacing w:before="60" w:after="60" w:line="240" w:lineRule="auto"/>
              <w:jc w:val="center"/>
              <w:rPr>
                <w:del w:id="4087" w:author="Raphael Malyankar" w:date="2025-08-10T21:08:00Z" w16du:dateUtc="2025-08-11T04:08:00Z"/>
                <w:rFonts w:cs="Arial"/>
                <w:sz w:val="18"/>
                <w:szCs w:val="18"/>
              </w:rPr>
            </w:pPr>
            <w:del w:id="4088" w:author="Raphael Malyankar" w:date="2025-08-10T21:08:00Z" w16du:dateUtc="2025-08-11T04:08:00Z">
              <w:r w:rsidRPr="009063C9" w:rsidDel="00794F70">
                <w:rPr>
                  <w:rFonts w:cs="Arial"/>
                  <w:sz w:val="18"/>
                  <w:szCs w:val="18"/>
                </w:rPr>
                <w:delText>0..1</w:delText>
              </w:r>
            </w:del>
          </w:p>
        </w:tc>
        <w:tc>
          <w:tcPr>
            <w:tcW w:w="2436" w:type="dxa"/>
            <w:vAlign w:val="center"/>
          </w:tcPr>
          <w:p w14:paraId="4E334DBC" w14:textId="2CF8B95A" w:rsidR="00B413FE" w:rsidRPr="009063C9" w:rsidDel="00794F70" w:rsidRDefault="00B413FE" w:rsidP="00A63413">
            <w:pPr>
              <w:snapToGrid w:val="0"/>
              <w:spacing w:before="60" w:after="60" w:line="240" w:lineRule="auto"/>
              <w:jc w:val="left"/>
              <w:rPr>
                <w:del w:id="4089" w:author="Raphael Malyankar" w:date="2025-08-10T21:08:00Z" w16du:dateUtc="2025-08-11T04:08:00Z"/>
                <w:rFonts w:cs="Arial"/>
                <w:sz w:val="18"/>
                <w:szCs w:val="18"/>
              </w:rPr>
            </w:pPr>
            <w:del w:id="4090" w:author="Raphael Malyankar" w:date="2025-08-10T21:08:00Z" w16du:dateUtc="2025-08-11T04:08:00Z">
              <w:r w:rsidRPr="009063C9" w:rsidDel="00794F70">
                <w:rPr>
                  <w:rFonts w:cs="Arial"/>
                  <w:sz w:val="18"/>
                  <w:szCs w:val="18"/>
                </w:rPr>
                <w:delText>CharacterString</w:delText>
              </w:r>
            </w:del>
          </w:p>
        </w:tc>
        <w:tc>
          <w:tcPr>
            <w:tcW w:w="3060" w:type="dxa"/>
            <w:vAlign w:val="center"/>
          </w:tcPr>
          <w:p w14:paraId="2139F147" w14:textId="5CEB7A26" w:rsidR="00B413FE" w:rsidRPr="009063C9" w:rsidDel="00794F70" w:rsidRDefault="00B413FE" w:rsidP="00A63413">
            <w:pPr>
              <w:snapToGrid w:val="0"/>
              <w:spacing w:before="60" w:after="60" w:line="240" w:lineRule="auto"/>
              <w:jc w:val="left"/>
              <w:rPr>
                <w:del w:id="4091" w:author="Raphael Malyankar" w:date="2025-08-10T21:08:00Z" w16du:dateUtc="2025-08-11T04:08:00Z"/>
                <w:rFonts w:cs="Arial"/>
                <w:sz w:val="18"/>
                <w:szCs w:val="18"/>
              </w:rPr>
            </w:pPr>
          </w:p>
        </w:tc>
      </w:tr>
      <w:tr w:rsidR="00B413FE" w:rsidRPr="009063C9" w:rsidDel="00794F70" w14:paraId="6799F180" w14:textId="5081E79A" w:rsidTr="00A63413">
        <w:trPr>
          <w:trHeight w:val="160"/>
          <w:del w:id="4092" w:author="Raphael Malyankar" w:date="2025-08-10T21:08:00Z"/>
        </w:trPr>
        <w:tc>
          <w:tcPr>
            <w:tcW w:w="3060" w:type="dxa"/>
            <w:vAlign w:val="center"/>
          </w:tcPr>
          <w:p w14:paraId="16F53096" w14:textId="1C8C4E3D" w:rsidR="00B413FE" w:rsidRPr="009063C9" w:rsidDel="00794F70" w:rsidRDefault="00B413FE" w:rsidP="00A63413">
            <w:pPr>
              <w:snapToGrid w:val="0"/>
              <w:spacing w:before="60" w:after="60" w:line="240" w:lineRule="auto"/>
              <w:jc w:val="left"/>
              <w:rPr>
                <w:del w:id="4093" w:author="Raphael Malyankar" w:date="2025-08-10T21:08:00Z" w16du:dateUtc="2025-08-11T04:08:00Z"/>
                <w:rFonts w:cs="Arial"/>
                <w:sz w:val="18"/>
                <w:szCs w:val="18"/>
              </w:rPr>
            </w:pPr>
            <w:del w:id="4094" w:author="Raphael Malyankar" w:date="2025-08-10T21:08:00Z" w16du:dateUtc="2025-08-11T04:08:00Z">
              <w:r w:rsidRPr="009063C9" w:rsidDel="00794F70">
                <w:rPr>
                  <w:rFonts w:cs="Arial"/>
                  <w:sz w:val="18"/>
                  <w:szCs w:val="18"/>
                </w:rPr>
                <w:delText>comment</w:delText>
              </w:r>
            </w:del>
          </w:p>
        </w:tc>
        <w:tc>
          <w:tcPr>
            <w:tcW w:w="3420" w:type="dxa"/>
            <w:vAlign w:val="center"/>
          </w:tcPr>
          <w:p w14:paraId="575599C5" w14:textId="4DA22AF0" w:rsidR="00B413FE" w:rsidRPr="009063C9" w:rsidDel="00794F70" w:rsidRDefault="00B413FE" w:rsidP="00A63413">
            <w:pPr>
              <w:autoSpaceDE w:val="0"/>
              <w:snapToGrid w:val="0"/>
              <w:spacing w:before="60" w:after="60" w:line="240" w:lineRule="auto"/>
              <w:jc w:val="left"/>
              <w:rPr>
                <w:del w:id="4095" w:author="Raphael Malyankar" w:date="2025-08-10T21:08:00Z" w16du:dateUtc="2025-08-11T04:08:00Z"/>
                <w:rFonts w:cs="Arial"/>
                <w:sz w:val="18"/>
                <w:szCs w:val="18"/>
              </w:rPr>
            </w:pPr>
          </w:p>
        </w:tc>
        <w:tc>
          <w:tcPr>
            <w:tcW w:w="804" w:type="dxa"/>
            <w:vAlign w:val="center"/>
          </w:tcPr>
          <w:p w14:paraId="09F90C03" w14:textId="3F91D4CA" w:rsidR="00B413FE" w:rsidRPr="009063C9" w:rsidDel="00794F70" w:rsidRDefault="00B413FE" w:rsidP="00A63413">
            <w:pPr>
              <w:snapToGrid w:val="0"/>
              <w:spacing w:before="60" w:after="60" w:line="240" w:lineRule="auto"/>
              <w:jc w:val="center"/>
              <w:rPr>
                <w:del w:id="4096" w:author="Raphael Malyankar" w:date="2025-08-10T21:08:00Z" w16du:dateUtc="2025-08-11T04:08:00Z"/>
                <w:rFonts w:cs="Arial"/>
                <w:sz w:val="18"/>
                <w:szCs w:val="18"/>
              </w:rPr>
            </w:pPr>
            <w:del w:id="4097" w:author="Raphael Malyankar" w:date="2025-08-10T21:08:00Z" w16du:dateUtc="2025-08-11T04:08:00Z">
              <w:r w:rsidRPr="009063C9" w:rsidDel="00794F70">
                <w:rPr>
                  <w:rFonts w:cs="Arial"/>
                  <w:sz w:val="18"/>
                  <w:szCs w:val="18"/>
                </w:rPr>
                <w:delText>0..1</w:delText>
              </w:r>
            </w:del>
          </w:p>
        </w:tc>
        <w:tc>
          <w:tcPr>
            <w:tcW w:w="2436" w:type="dxa"/>
            <w:vAlign w:val="center"/>
          </w:tcPr>
          <w:p w14:paraId="324E82B7" w14:textId="2159DC7E" w:rsidR="00B413FE" w:rsidRPr="009063C9" w:rsidDel="00794F70" w:rsidRDefault="00B413FE" w:rsidP="00A63413">
            <w:pPr>
              <w:snapToGrid w:val="0"/>
              <w:spacing w:before="60" w:after="60" w:line="240" w:lineRule="auto"/>
              <w:jc w:val="left"/>
              <w:rPr>
                <w:del w:id="4098" w:author="Raphael Malyankar" w:date="2025-08-10T21:08:00Z" w16du:dateUtc="2025-08-11T04:08:00Z"/>
                <w:rFonts w:cs="Arial"/>
                <w:sz w:val="18"/>
                <w:szCs w:val="18"/>
              </w:rPr>
            </w:pPr>
            <w:del w:id="4099" w:author="Raphael Malyankar" w:date="2025-08-10T21:08:00Z" w16du:dateUtc="2025-08-11T04:08:00Z">
              <w:r w:rsidRPr="009063C9" w:rsidDel="00794F70">
                <w:rPr>
                  <w:rFonts w:cs="Arial"/>
                  <w:sz w:val="18"/>
                  <w:szCs w:val="18"/>
                </w:rPr>
                <w:delText>CharacterString</w:delText>
              </w:r>
            </w:del>
          </w:p>
        </w:tc>
        <w:tc>
          <w:tcPr>
            <w:tcW w:w="3060" w:type="dxa"/>
            <w:vAlign w:val="center"/>
          </w:tcPr>
          <w:p w14:paraId="08F98618" w14:textId="0F6C8047" w:rsidR="00B413FE" w:rsidRPr="009063C9" w:rsidDel="00794F70" w:rsidRDefault="00B413FE" w:rsidP="00A63413">
            <w:pPr>
              <w:snapToGrid w:val="0"/>
              <w:spacing w:before="60" w:after="60" w:line="240" w:lineRule="auto"/>
              <w:jc w:val="left"/>
              <w:rPr>
                <w:del w:id="4100" w:author="Raphael Malyankar" w:date="2025-08-10T21:08:00Z" w16du:dateUtc="2025-08-11T04:08:00Z"/>
                <w:rFonts w:cs="Arial"/>
                <w:sz w:val="18"/>
                <w:szCs w:val="18"/>
              </w:rPr>
            </w:pPr>
          </w:p>
        </w:tc>
      </w:tr>
      <w:tr w:rsidR="00B413FE" w:rsidRPr="009063C9" w:rsidDel="00794F70" w14:paraId="73B80535" w14:textId="686C7E7C" w:rsidTr="00A63413">
        <w:trPr>
          <w:trHeight w:val="351"/>
          <w:del w:id="4101" w:author="Raphael Malyankar" w:date="2025-08-10T21:08:00Z"/>
        </w:trPr>
        <w:tc>
          <w:tcPr>
            <w:tcW w:w="3060" w:type="dxa"/>
            <w:vAlign w:val="center"/>
          </w:tcPr>
          <w:p w14:paraId="17D2B0D7" w14:textId="4525AF37" w:rsidR="00B413FE" w:rsidRPr="009063C9" w:rsidDel="00794F70" w:rsidRDefault="00B413FE" w:rsidP="00A63413">
            <w:pPr>
              <w:snapToGrid w:val="0"/>
              <w:spacing w:before="60" w:after="60" w:line="240" w:lineRule="auto"/>
              <w:jc w:val="left"/>
              <w:rPr>
                <w:del w:id="4102" w:author="Raphael Malyankar" w:date="2025-08-10T21:08:00Z" w16du:dateUtc="2025-08-11T04:08:00Z"/>
                <w:rFonts w:cs="Arial"/>
                <w:sz w:val="18"/>
                <w:szCs w:val="18"/>
              </w:rPr>
            </w:pPr>
            <w:del w:id="4103" w:author="Raphael Malyankar" w:date="2025-08-10T21:08:00Z" w16du:dateUtc="2025-08-11T04:08:00Z">
              <w:r w:rsidRPr="009063C9" w:rsidDel="00794F70">
                <w:rPr>
                  <w:rFonts w:cs="Arial"/>
                  <w:sz w:val="18"/>
                  <w:szCs w:val="18"/>
                </w:rPr>
                <w:delText>digitalSignatureReference</w:delText>
              </w:r>
            </w:del>
          </w:p>
        </w:tc>
        <w:tc>
          <w:tcPr>
            <w:tcW w:w="3420" w:type="dxa"/>
            <w:vAlign w:val="center"/>
          </w:tcPr>
          <w:p w14:paraId="08D6ECD2" w14:textId="40093779" w:rsidR="00B413FE" w:rsidRPr="009063C9" w:rsidDel="00794F70" w:rsidRDefault="00B413FE" w:rsidP="00A63413">
            <w:pPr>
              <w:snapToGrid w:val="0"/>
              <w:spacing w:before="60" w:after="60" w:line="240" w:lineRule="auto"/>
              <w:jc w:val="left"/>
              <w:rPr>
                <w:del w:id="4104" w:author="Raphael Malyankar" w:date="2025-08-10T21:08:00Z" w16du:dateUtc="2025-08-11T04:08:00Z"/>
                <w:rFonts w:cs="Arial"/>
                <w:sz w:val="18"/>
                <w:szCs w:val="18"/>
              </w:rPr>
            </w:pPr>
            <w:del w:id="4105" w:author="Raphael Malyankar" w:date="2025-08-10T21:08:00Z" w16du:dateUtc="2025-08-11T04:08:00Z">
              <w:r w:rsidRPr="009063C9" w:rsidDel="00794F70">
                <w:rPr>
                  <w:rFonts w:cs="Arial"/>
                  <w:sz w:val="18"/>
                  <w:szCs w:val="18"/>
                </w:rPr>
                <w:delText>Digital Signature of the file</w:delText>
              </w:r>
            </w:del>
          </w:p>
        </w:tc>
        <w:tc>
          <w:tcPr>
            <w:tcW w:w="804" w:type="dxa"/>
            <w:vAlign w:val="center"/>
          </w:tcPr>
          <w:p w14:paraId="3847D70E" w14:textId="29EDBFA8" w:rsidR="00B413FE" w:rsidRPr="009063C9" w:rsidDel="00794F70" w:rsidRDefault="00B413FE" w:rsidP="00A63413">
            <w:pPr>
              <w:snapToGrid w:val="0"/>
              <w:spacing w:before="60" w:after="60" w:line="240" w:lineRule="auto"/>
              <w:jc w:val="center"/>
              <w:rPr>
                <w:del w:id="4106" w:author="Raphael Malyankar" w:date="2025-08-10T21:08:00Z" w16du:dateUtc="2025-08-11T04:08:00Z"/>
                <w:rFonts w:cs="Arial"/>
                <w:sz w:val="18"/>
                <w:szCs w:val="18"/>
              </w:rPr>
            </w:pPr>
            <w:del w:id="4107" w:author="Raphael Malyankar" w:date="2025-08-10T21:08:00Z" w16du:dateUtc="2025-08-11T04:08:00Z">
              <w:r w:rsidRPr="009063C9" w:rsidDel="00794F70">
                <w:rPr>
                  <w:rFonts w:cs="Arial"/>
                  <w:sz w:val="18"/>
                  <w:szCs w:val="18"/>
                </w:rPr>
                <w:delText>0..1</w:delText>
              </w:r>
            </w:del>
          </w:p>
        </w:tc>
        <w:tc>
          <w:tcPr>
            <w:tcW w:w="2436" w:type="dxa"/>
            <w:vAlign w:val="center"/>
          </w:tcPr>
          <w:p w14:paraId="371218B7" w14:textId="0E6E0EC0" w:rsidR="00B413FE" w:rsidRPr="009063C9" w:rsidDel="00794F70" w:rsidRDefault="00B413FE" w:rsidP="00A63413">
            <w:pPr>
              <w:snapToGrid w:val="0"/>
              <w:spacing w:before="60" w:after="60" w:line="240" w:lineRule="auto"/>
              <w:jc w:val="left"/>
              <w:rPr>
                <w:del w:id="4108" w:author="Raphael Malyankar" w:date="2025-08-10T21:08:00Z" w16du:dateUtc="2025-08-11T04:08:00Z"/>
                <w:rFonts w:cs="Arial"/>
                <w:sz w:val="18"/>
                <w:szCs w:val="18"/>
              </w:rPr>
            </w:pPr>
            <w:del w:id="4109" w:author="Raphael Malyankar" w:date="2025-08-10T21:08:00Z" w16du:dateUtc="2025-08-11T04:08:00Z">
              <w:r w:rsidRPr="009063C9" w:rsidDel="00794F70">
                <w:rPr>
                  <w:rFonts w:cs="Arial"/>
                  <w:sz w:val="18"/>
                  <w:szCs w:val="18"/>
                </w:rPr>
                <w:delText>CharacterString</w:delText>
              </w:r>
            </w:del>
          </w:p>
        </w:tc>
        <w:tc>
          <w:tcPr>
            <w:tcW w:w="3060" w:type="dxa"/>
            <w:vAlign w:val="center"/>
          </w:tcPr>
          <w:p w14:paraId="4C4AFC25" w14:textId="26ECE07A" w:rsidR="00B413FE" w:rsidRPr="009063C9" w:rsidDel="00794F70" w:rsidRDefault="00B413FE" w:rsidP="00A63413">
            <w:pPr>
              <w:snapToGrid w:val="0"/>
              <w:spacing w:before="60" w:after="60" w:line="240" w:lineRule="auto"/>
              <w:jc w:val="left"/>
              <w:rPr>
                <w:del w:id="4110" w:author="Raphael Malyankar" w:date="2025-08-10T21:08:00Z" w16du:dateUtc="2025-08-11T04:08:00Z"/>
                <w:rFonts w:cs="Arial"/>
                <w:sz w:val="18"/>
                <w:szCs w:val="18"/>
              </w:rPr>
            </w:pPr>
            <w:del w:id="4111" w:author="Raphael Malyankar" w:date="2025-08-10T21:08:00Z" w16du:dateUtc="2025-08-11T04:08:00Z">
              <w:r w:rsidRPr="009063C9" w:rsidDel="00794F70">
                <w:rPr>
                  <w:rFonts w:cs="Arial"/>
                  <w:sz w:val="18"/>
                  <w:szCs w:val="18"/>
                </w:rPr>
                <w:delText>Reference to the appropriate digital signature algorithm</w:delText>
              </w:r>
            </w:del>
          </w:p>
        </w:tc>
      </w:tr>
      <w:tr w:rsidR="001F6653" w:rsidRPr="009063C9" w:rsidDel="00794F70" w14:paraId="0136203E" w14:textId="4FD7453D" w:rsidTr="008F30C6">
        <w:trPr>
          <w:trHeight w:val="351"/>
          <w:del w:id="4112" w:author="Raphael Malyankar" w:date="2025-08-10T21:08:00Z"/>
        </w:trPr>
        <w:tc>
          <w:tcPr>
            <w:tcW w:w="3060" w:type="dxa"/>
            <w:vAlign w:val="center"/>
          </w:tcPr>
          <w:p w14:paraId="75ACC66D" w14:textId="3D3BBF6C" w:rsidR="001F6653" w:rsidRPr="009063C9" w:rsidDel="00794F70" w:rsidRDefault="001F6653" w:rsidP="00A63413">
            <w:pPr>
              <w:snapToGrid w:val="0"/>
              <w:spacing w:before="60" w:after="60" w:line="240" w:lineRule="auto"/>
              <w:jc w:val="left"/>
              <w:rPr>
                <w:del w:id="4113" w:author="Raphael Malyankar" w:date="2025-08-10T21:08:00Z" w16du:dateUtc="2025-08-11T04:08:00Z"/>
                <w:rFonts w:cs="Arial"/>
                <w:sz w:val="18"/>
                <w:szCs w:val="18"/>
              </w:rPr>
            </w:pPr>
            <w:del w:id="4114" w:author="Raphael Malyankar" w:date="2025-08-10T21:08:00Z" w16du:dateUtc="2025-08-11T04:08:00Z">
              <w:r w:rsidRPr="009063C9" w:rsidDel="00794F70">
                <w:rPr>
                  <w:rFonts w:cs="Arial"/>
                  <w:sz w:val="18"/>
                  <w:szCs w:val="18"/>
                </w:rPr>
                <w:delText>digitalSignatureValue</w:delText>
              </w:r>
            </w:del>
          </w:p>
        </w:tc>
        <w:tc>
          <w:tcPr>
            <w:tcW w:w="3420" w:type="dxa"/>
            <w:vAlign w:val="center"/>
          </w:tcPr>
          <w:p w14:paraId="00452D53" w14:textId="761FD816" w:rsidR="001F6653" w:rsidRPr="009063C9" w:rsidDel="00794F70" w:rsidRDefault="001F6653" w:rsidP="008F30C6">
            <w:pPr>
              <w:snapToGrid w:val="0"/>
              <w:spacing w:before="60" w:after="60" w:line="240" w:lineRule="auto"/>
              <w:jc w:val="left"/>
              <w:rPr>
                <w:del w:id="4115" w:author="Raphael Malyankar" w:date="2025-08-10T21:08:00Z" w16du:dateUtc="2025-08-11T04:08:00Z"/>
                <w:rFonts w:cs="Arial"/>
                <w:sz w:val="18"/>
                <w:szCs w:val="18"/>
              </w:rPr>
            </w:pPr>
            <w:del w:id="4116" w:author="Raphael Malyankar" w:date="2025-08-10T21:08:00Z" w16du:dateUtc="2025-08-11T04:08:00Z">
              <w:r w:rsidRPr="009063C9" w:rsidDel="00794F70">
                <w:rPr>
                  <w:rFonts w:cs="Arial"/>
                  <w:sz w:val="18"/>
                  <w:szCs w:val="18"/>
                </w:rPr>
                <w:delText>Value derived from the digital signature</w:delText>
              </w:r>
            </w:del>
          </w:p>
        </w:tc>
        <w:tc>
          <w:tcPr>
            <w:tcW w:w="804" w:type="dxa"/>
            <w:vAlign w:val="center"/>
          </w:tcPr>
          <w:p w14:paraId="78E88804" w14:textId="448146C2" w:rsidR="001F6653" w:rsidRPr="009063C9" w:rsidDel="00794F70" w:rsidRDefault="001F6653" w:rsidP="008F30C6">
            <w:pPr>
              <w:snapToGrid w:val="0"/>
              <w:spacing w:before="60" w:after="60" w:line="240" w:lineRule="auto"/>
              <w:jc w:val="center"/>
              <w:rPr>
                <w:del w:id="4117" w:author="Raphael Malyankar" w:date="2025-08-10T21:08:00Z" w16du:dateUtc="2025-08-11T04:08:00Z"/>
                <w:rFonts w:cs="Arial"/>
                <w:sz w:val="18"/>
                <w:szCs w:val="18"/>
              </w:rPr>
            </w:pPr>
            <w:del w:id="4118" w:author="Raphael Malyankar" w:date="2025-08-10T21:08:00Z" w16du:dateUtc="2025-08-11T04:08:00Z">
              <w:r w:rsidRPr="009063C9" w:rsidDel="00794F70">
                <w:rPr>
                  <w:rFonts w:cs="Arial"/>
                  <w:sz w:val="18"/>
                  <w:szCs w:val="18"/>
                </w:rPr>
                <w:delText>0..1</w:delText>
              </w:r>
            </w:del>
          </w:p>
        </w:tc>
        <w:tc>
          <w:tcPr>
            <w:tcW w:w="2436" w:type="dxa"/>
            <w:vAlign w:val="center"/>
          </w:tcPr>
          <w:p w14:paraId="0BB6EA82" w14:textId="23DAA602" w:rsidR="001F6653" w:rsidRPr="009063C9" w:rsidDel="00794F70" w:rsidRDefault="001F6653" w:rsidP="009063C9">
            <w:pPr>
              <w:snapToGrid w:val="0"/>
              <w:spacing w:before="60" w:after="60" w:line="240" w:lineRule="auto"/>
              <w:jc w:val="left"/>
              <w:rPr>
                <w:del w:id="4119" w:author="Raphael Malyankar" w:date="2025-08-10T21:08:00Z" w16du:dateUtc="2025-08-11T04:08:00Z"/>
                <w:rFonts w:cs="Arial"/>
                <w:sz w:val="18"/>
                <w:szCs w:val="18"/>
              </w:rPr>
            </w:pPr>
            <w:del w:id="4120" w:author="Raphael Malyankar" w:date="2025-08-10T21:08:00Z" w16du:dateUtc="2025-08-11T04:08:00Z">
              <w:r w:rsidRPr="009063C9" w:rsidDel="00794F70">
                <w:rPr>
                  <w:sz w:val="18"/>
                  <w:szCs w:val="18"/>
                </w:rPr>
                <w:delText>S100_DigitalSignatureValue</w:delText>
              </w:r>
            </w:del>
          </w:p>
        </w:tc>
        <w:tc>
          <w:tcPr>
            <w:tcW w:w="3060" w:type="dxa"/>
          </w:tcPr>
          <w:p w14:paraId="034F320E" w14:textId="4DD666B8" w:rsidR="001F6653" w:rsidRPr="009063C9" w:rsidDel="00794F70" w:rsidRDefault="001F6653" w:rsidP="001F6653">
            <w:pPr>
              <w:snapToGrid w:val="0"/>
              <w:spacing w:before="60" w:after="60"/>
              <w:jc w:val="left"/>
              <w:rPr>
                <w:del w:id="4121" w:author="Raphael Malyankar" w:date="2025-08-10T21:08:00Z" w16du:dateUtc="2025-08-11T04:08:00Z"/>
                <w:rFonts w:cs="Arial"/>
                <w:sz w:val="18"/>
                <w:szCs w:val="18"/>
              </w:rPr>
            </w:pPr>
            <w:del w:id="4122" w:author="Raphael Malyankar" w:date="2025-08-10T21:08:00Z" w16du:dateUtc="2025-08-11T04:08:00Z">
              <w:r w:rsidRPr="009063C9" w:rsidDel="00794F70">
                <w:rPr>
                  <w:rFonts w:cs="Arial"/>
                  <w:sz w:val="18"/>
                  <w:szCs w:val="18"/>
                </w:rPr>
                <w:delText>The value resulting from application of digitalSignatureReference</w:delText>
              </w:r>
            </w:del>
          </w:p>
          <w:p w14:paraId="103FF8BD" w14:textId="7CCC975A" w:rsidR="001F6653" w:rsidRPr="009063C9" w:rsidDel="00794F70" w:rsidRDefault="001F6653" w:rsidP="00591A56">
            <w:pPr>
              <w:snapToGrid w:val="0"/>
              <w:spacing w:before="60" w:after="60" w:line="240" w:lineRule="auto"/>
              <w:jc w:val="left"/>
              <w:rPr>
                <w:del w:id="4123" w:author="Raphael Malyankar" w:date="2025-08-10T21:08:00Z" w16du:dateUtc="2025-08-11T04:08:00Z"/>
                <w:rFonts w:cs="Arial"/>
                <w:sz w:val="18"/>
                <w:szCs w:val="18"/>
              </w:rPr>
            </w:pPr>
            <w:del w:id="4124" w:author="Raphael Malyankar" w:date="2025-08-10T21:08:00Z" w16du:dateUtc="2025-08-11T04:08:00Z">
              <w:r w:rsidRPr="009063C9" w:rsidDel="00794F70">
                <w:rPr>
                  <w:rFonts w:cs="Arial"/>
                  <w:sz w:val="18"/>
                  <w:szCs w:val="18"/>
                </w:rPr>
                <w:delText>Implemented as the digital signature format specified in Part 15</w:delText>
              </w:r>
            </w:del>
          </w:p>
        </w:tc>
      </w:tr>
      <w:tr w:rsidR="001F6653" w:rsidRPr="009063C9" w:rsidDel="00794F70" w14:paraId="775A6039" w14:textId="4C72939B" w:rsidTr="008F30C6">
        <w:trPr>
          <w:trHeight w:val="351"/>
          <w:del w:id="4125" w:author="Raphael Malyankar" w:date="2025-08-10T21:08:00Z"/>
        </w:trPr>
        <w:tc>
          <w:tcPr>
            <w:tcW w:w="3060" w:type="dxa"/>
          </w:tcPr>
          <w:p w14:paraId="147F89C6" w14:textId="51F01F6D" w:rsidR="001F6653" w:rsidRPr="009063C9" w:rsidDel="00794F70" w:rsidRDefault="001F6653" w:rsidP="00591A56">
            <w:pPr>
              <w:snapToGrid w:val="0"/>
              <w:spacing w:before="60" w:after="60" w:line="240" w:lineRule="auto"/>
              <w:jc w:val="left"/>
              <w:rPr>
                <w:del w:id="4126" w:author="Raphael Malyankar" w:date="2025-08-10T21:08:00Z" w16du:dateUtc="2025-08-11T04:08:00Z"/>
                <w:rFonts w:cs="Arial"/>
                <w:sz w:val="18"/>
                <w:szCs w:val="18"/>
              </w:rPr>
            </w:pPr>
            <w:del w:id="4127" w:author="Raphael Malyankar" w:date="2025-08-10T21:08:00Z" w16du:dateUtc="2025-08-11T04:08:00Z">
              <w:r w:rsidRPr="009063C9" w:rsidDel="00794F70">
                <w:rPr>
                  <w:sz w:val="18"/>
                  <w:szCs w:val="18"/>
                </w:rPr>
                <w:delText>defaultLocale</w:delText>
              </w:r>
            </w:del>
          </w:p>
        </w:tc>
        <w:tc>
          <w:tcPr>
            <w:tcW w:w="3420" w:type="dxa"/>
            <w:vAlign w:val="center"/>
          </w:tcPr>
          <w:p w14:paraId="7BD51A96" w14:textId="0767C100" w:rsidR="001F6653" w:rsidRPr="009063C9" w:rsidDel="00794F70" w:rsidRDefault="001F6653" w:rsidP="008F30C6">
            <w:pPr>
              <w:snapToGrid w:val="0"/>
              <w:spacing w:before="60" w:after="60" w:line="240" w:lineRule="auto"/>
              <w:jc w:val="left"/>
              <w:rPr>
                <w:del w:id="4128" w:author="Raphael Malyankar" w:date="2025-08-10T21:08:00Z" w16du:dateUtc="2025-08-11T04:08:00Z"/>
                <w:rFonts w:cs="Arial"/>
                <w:sz w:val="18"/>
                <w:szCs w:val="18"/>
              </w:rPr>
            </w:pPr>
            <w:del w:id="4129" w:author="Raphael Malyankar" w:date="2025-08-10T21:08:00Z" w16du:dateUtc="2025-08-11T04:08:00Z">
              <w:r w:rsidRPr="009063C9" w:rsidDel="00794F70">
                <w:rPr>
                  <w:sz w:val="18"/>
                  <w:szCs w:val="18"/>
                </w:rPr>
                <w:delText>Default language and character set used in the exchange catalogue</w:delText>
              </w:r>
            </w:del>
          </w:p>
        </w:tc>
        <w:tc>
          <w:tcPr>
            <w:tcW w:w="804" w:type="dxa"/>
            <w:vAlign w:val="center"/>
          </w:tcPr>
          <w:p w14:paraId="3969F7E6" w14:textId="3B611D0F" w:rsidR="001F6653" w:rsidRPr="009063C9" w:rsidDel="00794F70" w:rsidRDefault="001F6653" w:rsidP="008F30C6">
            <w:pPr>
              <w:snapToGrid w:val="0"/>
              <w:spacing w:before="60" w:after="60" w:line="240" w:lineRule="auto"/>
              <w:jc w:val="center"/>
              <w:rPr>
                <w:del w:id="4130" w:author="Raphael Malyankar" w:date="2025-08-10T21:08:00Z" w16du:dateUtc="2025-08-11T04:08:00Z"/>
                <w:rFonts w:cs="Arial"/>
                <w:sz w:val="18"/>
                <w:szCs w:val="18"/>
              </w:rPr>
            </w:pPr>
            <w:del w:id="4131" w:author="Raphael Malyankar" w:date="2025-08-10T21:08:00Z" w16du:dateUtc="2025-08-11T04:08:00Z">
              <w:r w:rsidRPr="009063C9" w:rsidDel="00794F70">
                <w:rPr>
                  <w:sz w:val="18"/>
                  <w:szCs w:val="18"/>
                </w:rPr>
                <w:delText>0..1</w:delText>
              </w:r>
            </w:del>
          </w:p>
        </w:tc>
        <w:tc>
          <w:tcPr>
            <w:tcW w:w="2436" w:type="dxa"/>
            <w:vAlign w:val="center"/>
          </w:tcPr>
          <w:p w14:paraId="3157F71E" w14:textId="235CF243" w:rsidR="001F6653" w:rsidRPr="009063C9" w:rsidDel="00794F70" w:rsidRDefault="001F6653" w:rsidP="008F30C6">
            <w:pPr>
              <w:snapToGrid w:val="0"/>
              <w:spacing w:before="60" w:after="60" w:line="240" w:lineRule="auto"/>
              <w:jc w:val="left"/>
              <w:rPr>
                <w:del w:id="4132" w:author="Raphael Malyankar" w:date="2025-08-10T21:08:00Z" w16du:dateUtc="2025-08-11T04:08:00Z"/>
                <w:rFonts w:cs="Arial"/>
                <w:sz w:val="18"/>
                <w:szCs w:val="18"/>
              </w:rPr>
            </w:pPr>
            <w:del w:id="4133" w:author="Raphael Malyankar" w:date="2025-08-10T21:08:00Z" w16du:dateUtc="2025-08-11T04:08:00Z">
              <w:r w:rsidRPr="009063C9" w:rsidDel="00794F70">
                <w:rPr>
                  <w:sz w:val="18"/>
                  <w:szCs w:val="18"/>
                </w:rPr>
                <w:delText>PT_Locale</w:delText>
              </w:r>
            </w:del>
          </w:p>
        </w:tc>
        <w:tc>
          <w:tcPr>
            <w:tcW w:w="3060" w:type="dxa"/>
          </w:tcPr>
          <w:p w14:paraId="16AFF518" w14:textId="45BBB098" w:rsidR="001F6653" w:rsidRPr="009063C9" w:rsidDel="00794F70" w:rsidRDefault="001F6653" w:rsidP="00591A56">
            <w:pPr>
              <w:snapToGrid w:val="0"/>
              <w:spacing w:before="60" w:after="60" w:line="240" w:lineRule="auto"/>
              <w:jc w:val="left"/>
              <w:rPr>
                <w:del w:id="4134" w:author="Raphael Malyankar" w:date="2025-08-10T21:08:00Z" w16du:dateUtc="2025-08-11T04:08:00Z"/>
                <w:rFonts w:cs="Arial"/>
                <w:sz w:val="18"/>
                <w:szCs w:val="18"/>
              </w:rPr>
            </w:pPr>
            <w:del w:id="4135" w:author="Raphael Malyankar" w:date="2025-08-10T21:08:00Z" w16du:dateUtc="2025-08-11T04:08:00Z">
              <w:r w:rsidRPr="009063C9" w:rsidDel="00794F70">
                <w:rPr>
                  <w:rFonts w:cs="Arial"/>
                  <w:sz w:val="18"/>
                  <w:szCs w:val="18"/>
                </w:rPr>
                <w:delText>A support file is expected to use only one locale, because other files can be created for other languages</w:delText>
              </w:r>
            </w:del>
          </w:p>
        </w:tc>
      </w:tr>
    </w:tbl>
    <w:p w14:paraId="612A67FC" w14:textId="629579B9" w:rsidR="00B413FE" w:rsidRPr="009063C9" w:rsidDel="00794F70" w:rsidRDefault="00B413FE" w:rsidP="0054360D">
      <w:pPr>
        <w:spacing w:before="40" w:after="40" w:line="240" w:lineRule="auto"/>
        <w:rPr>
          <w:del w:id="4136" w:author="Raphael Malyankar" w:date="2025-08-10T21:08:00Z" w16du:dateUtc="2025-08-11T04:08:00Z"/>
          <w:sz w:val="19"/>
          <w:szCs w:val="19"/>
        </w:rPr>
      </w:pPr>
    </w:p>
    <w:p w14:paraId="32E4235C" w14:textId="060BD934" w:rsidR="00B413FE" w:rsidRPr="009063C9" w:rsidDel="00794F70" w:rsidRDefault="00B413FE" w:rsidP="004A4806">
      <w:pPr>
        <w:pStyle w:val="Heading3"/>
        <w:rPr>
          <w:del w:id="4137" w:author="Raphael Malyankar" w:date="2025-08-10T21:08:00Z" w16du:dateUtc="2025-08-11T04:08:00Z"/>
        </w:rPr>
      </w:pPr>
      <w:bookmarkStart w:id="4138" w:name="_Toc403560574"/>
      <w:del w:id="4139" w:author="Raphael Malyankar" w:date="2025-08-10T21:08:00Z" w16du:dateUtc="2025-08-11T04:08:00Z">
        <w:r w:rsidRPr="009063C9" w:rsidDel="00794F70">
          <w:delText>S100_SupportFileFormat</w:delText>
        </w:r>
        <w:bookmarkEnd w:id="4138"/>
      </w:del>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5474"/>
      </w:tblGrid>
      <w:tr w:rsidR="00591A56" w:rsidRPr="009063C9" w:rsidDel="00794F70" w14:paraId="04FEECDF" w14:textId="068CEC8D" w:rsidTr="00AE0212">
        <w:trPr>
          <w:cantSplit/>
          <w:del w:id="4140" w:author="Raphael Malyankar" w:date="2025-08-10T21:08:00Z"/>
        </w:trPr>
        <w:tc>
          <w:tcPr>
            <w:tcW w:w="3060" w:type="dxa"/>
            <w:vAlign w:val="center"/>
          </w:tcPr>
          <w:p w14:paraId="752D6114" w14:textId="5F8148D0" w:rsidR="00591A56" w:rsidRPr="009063C9" w:rsidDel="00794F70" w:rsidRDefault="00591A56" w:rsidP="00591A56">
            <w:pPr>
              <w:snapToGrid w:val="0"/>
              <w:spacing w:before="60" w:after="60" w:line="240" w:lineRule="auto"/>
              <w:rPr>
                <w:del w:id="4141" w:author="Raphael Malyankar" w:date="2025-08-10T21:08:00Z" w16du:dateUtc="2025-08-11T04:08:00Z"/>
                <w:rFonts w:cs="Arial"/>
                <w:b/>
                <w:sz w:val="18"/>
                <w:szCs w:val="18"/>
              </w:rPr>
            </w:pPr>
            <w:del w:id="4142" w:author="Raphael Malyankar" w:date="2025-08-10T21:08:00Z" w16du:dateUtc="2025-08-11T04:08:00Z">
              <w:r w:rsidRPr="009063C9" w:rsidDel="00794F70">
                <w:rPr>
                  <w:rFonts w:cs="Arial"/>
                  <w:b/>
                  <w:sz w:val="18"/>
                  <w:szCs w:val="18"/>
                </w:rPr>
                <w:delText>Name</w:delText>
              </w:r>
            </w:del>
          </w:p>
        </w:tc>
        <w:tc>
          <w:tcPr>
            <w:tcW w:w="3420" w:type="dxa"/>
            <w:vAlign w:val="center"/>
          </w:tcPr>
          <w:p w14:paraId="68F2223E" w14:textId="2CD753AE" w:rsidR="00591A56" w:rsidRPr="009063C9" w:rsidDel="00794F70" w:rsidRDefault="00591A56" w:rsidP="00591A56">
            <w:pPr>
              <w:snapToGrid w:val="0"/>
              <w:spacing w:before="60" w:after="60" w:line="240" w:lineRule="auto"/>
              <w:rPr>
                <w:del w:id="4143" w:author="Raphael Malyankar" w:date="2025-08-10T21:08:00Z" w16du:dateUtc="2025-08-11T04:08:00Z"/>
                <w:rFonts w:cs="Arial"/>
                <w:b/>
                <w:sz w:val="18"/>
                <w:szCs w:val="18"/>
              </w:rPr>
            </w:pPr>
            <w:del w:id="4144" w:author="Raphael Malyankar" w:date="2025-08-10T21:08:00Z" w16du:dateUtc="2025-08-11T04:08:00Z">
              <w:r w:rsidRPr="009063C9" w:rsidDel="00794F70">
                <w:rPr>
                  <w:rFonts w:cs="Arial"/>
                  <w:b/>
                  <w:sz w:val="18"/>
                  <w:szCs w:val="18"/>
                </w:rPr>
                <w:delText>Description</w:delText>
              </w:r>
            </w:del>
          </w:p>
        </w:tc>
        <w:tc>
          <w:tcPr>
            <w:tcW w:w="804" w:type="dxa"/>
            <w:vAlign w:val="center"/>
          </w:tcPr>
          <w:p w14:paraId="2C18869B" w14:textId="5A3682B4" w:rsidR="00591A56" w:rsidRPr="009063C9" w:rsidDel="00794F70" w:rsidRDefault="00591A56" w:rsidP="00591A56">
            <w:pPr>
              <w:snapToGrid w:val="0"/>
              <w:spacing w:before="60" w:after="60" w:line="240" w:lineRule="auto"/>
              <w:jc w:val="center"/>
              <w:rPr>
                <w:del w:id="4145" w:author="Raphael Malyankar" w:date="2025-08-10T21:08:00Z" w16du:dateUtc="2025-08-11T04:08:00Z"/>
                <w:rFonts w:cs="Arial"/>
                <w:b/>
                <w:sz w:val="18"/>
                <w:szCs w:val="18"/>
              </w:rPr>
            </w:pPr>
            <w:del w:id="4146" w:author="Raphael Malyankar" w:date="2025-08-10T21:08:00Z" w16du:dateUtc="2025-08-11T04:08:00Z">
              <w:r w:rsidRPr="009063C9" w:rsidDel="00794F70">
                <w:rPr>
                  <w:rFonts w:cs="Arial"/>
                  <w:b/>
                  <w:sz w:val="18"/>
                  <w:szCs w:val="18"/>
                </w:rPr>
                <w:delText>Code</w:delText>
              </w:r>
            </w:del>
          </w:p>
        </w:tc>
        <w:tc>
          <w:tcPr>
            <w:tcW w:w="5474" w:type="dxa"/>
            <w:vAlign w:val="center"/>
          </w:tcPr>
          <w:p w14:paraId="43F0B93B" w14:textId="742690C6" w:rsidR="00591A56" w:rsidRPr="009063C9" w:rsidDel="00794F70" w:rsidRDefault="00591A56" w:rsidP="00591A56">
            <w:pPr>
              <w:snapToGrid w:val="0"/>
              <w:spacing w:before="60" w:after="60" w:line="240" w:lineRule="auto"/>
              <w:rPr>
                <w:del w:id="4147" w:author="Raphael Malyankar" w:date="2025-08-10T21:08:00Z" w16du:dateUtc="2025-08-11T04:08:00Z"/>
                <w:rFonts w:cs="Arial"/>
                <w:b/>
                <w:sz w:val="18"/>
                <w:szCs w:val="18"/>
              </w:rPr>
            </w:pPr>
            <w:del w:id="4148" w:author="Raphael Malyankar" w:date="2025-08-10T21:08:00Z" w16du:dateUtc="2025-08-11T04:08:00Z">
              <w:r w:rsidRPr="009063C9" w:rsidDel="00794F70">
                <w:rPr>
                  <w:rFonts w:cs="Arial"/>
                  <w:b/>
                  <w:sz w:val="18"/>
                  <w:szCs w:val="18"/>
                </w:rPr>
                <w:delText>Remarks</w:delText>
              </w:r>
            </w:del>
          </w:p>
        </w:tc>
      </w:tr>
      <w:tr w:rsidR="00591A56" w:rsidRPr="009063C9" w:rsidDel="00794F70" w14:paraId="5B2D8B93" w14:textId="0D666431" w:rsidTr="00AE0212">
        <w:trPr>
          <w:cantSplit/>
          <w:del w:id="4149" w:author="Raphael Malyankar" w:date="2025-08-10T21:08:00Z"/>
        </w:trPr>
        <w:tc>
          <w:tcPr>
            <w:tcW w:w="3060" w:type="dxa"/>
            <w:vAlign w:val="center"/>
          </w:tcPr>
          <w:p w14:paraId="42D1D1B9" w14:textId="3ED6742F" w:rsidR="00591A56" w:rsidRPr="009063C9" w:rsidDel="00794F70" w:rsidRDefault="00591A56" w:rsidP="00591A56">
            <w:pPr>
              <w:snapToGrid w:val="0"/>
              <w:spacing w:before="60" w:after="60" w:line="240" w:lineRule="auto"/>
              <w:rPr>
                <w:del w:id="4150" w:author="Raphael Malyankar" w:date="2025-08-10T21:08:00Z" w16du:dateUtc="2025-08-11T04:08:00Z"/>
                <w:rFonts w:cs="Arial"/>
                <w:sz w:val="18"/>
                <w:szCs w:val="18"/>
              </w:rPr>
            </w:pPr>
            <w:del w:id="4151" w:author="Raphael Malyankar" w:date="2025-08-10T21:08:00Z" w16du:dateUtc="2025-08-11T04:08:00Z">
              <w:r w:rsidRPr="009063C9" w:rsidDel="00794F70">
                <w:rPr>
                  <w:rFonts w:cs="Arial"/>
                  <w:sz w:val="18"/>
                  <w:szCs w:val="18"/>
                </w:rPr>
                <w:delText>S100_SupportFileFormat</w:delText>
              </w:r>
            </w:del>
          </w:p>
        </w:tc>
        <w:tc>
          <w:tcPr>
            <w:tcW w:w="3420" w:type="dxa"/>
            <w:vAlign w:val="center"/>
          </w:tcPr>
          <w:p w14:paraId="06676E38" w14:textId="18BD27E9" w:rsidR="00591A56" w:rsidRPr="009063C9" w:rsidDel="00794F70" w:rsidRDefault="00591A56" w:rsidP="00591A56">
            <w:pPr>
              <w:snapToGrid w:val="0"/>
              <w:spacing w:before="60" w:after="60" w:line="240" w:lineRule="auto"/>
              <w:rPr>
                <w:del w:id="4152" w:author="Raphael Malyankar" w:date="2025-08-10T21:08:00Z" w16du:dateUtc="2025-08-11T04:08:00Z"/>
                <w:rFonts w:cs="Arial"/>
                <w:sz w:val="18"/>
                <w:szCs w:val="18"/>
              </w:rPr>
            </w:pPr>
            <w:del w:id="4153" w:author="Raphael Malyankar" w:date="2025-08-10T21:08:00Z" w16du:dateUtc="2025-08-11T04:08:00Z">
              <w:r w:rsidRPr="009063C9" w:rsidDel="00794F70">
                <w:rPr>
                  <w:rFonts w:cs="Arial"/>
                  <w:sz w:val="18"/>
                  <w:szCs w:val="18"/>
                </w:rPr>
                <w:delText>The format used for the support file</w:delText>
              </w:r>
            </w:del>
          </w:p>
        </w:tc>
        <w:tc>
          <w:tcPr>
            <w:tcW w:w="804" w:type="dxa"/>
            <w:vAlign w:val="center"/>
          </w:tcPr>
          <w:p w14:paraId="48FBFCD0" w14:textId="39A76A59" w:rsidR="00591A56" w:rsidRPr="009063C9" w:rsidDel="00794F70" w:rsidRDefault="00591A56" w:rsidP="00591A56">
            <w:pPr>
              <w:snapToGrid w:val="0"/>
              <w:spacing w:before="60" w:after="60" w:line="240" w:lineRule="auto"/>
              <w:jc w:val="center"/>
              <w:rPr>
                <w:del w:id="4154" w:author="Raphael Malyankar" w:date="2025-08-10T21:08:00Z" w16du:dateUtc="2025-08-11T04:08:00Z"/>
                <w:rFonts w:cs="Arial"/>
                <w:sz w:val="18"/>
                <w:szCs w:val="18"/>
              </w:rPr>
            </w:pPr>
            <w:del w:id="4155" w:author="Raphael Malyankar" w:date="2025-08-10T21:08:00Z" w16du:dateUtc="2025-08-11T04:08:00Z">
              <w:r w:rsidRPr="009063C9" w:rsidDel="00794F70">
                <w:rPr>
                  <w:rFonts w:cs="Arial"/>
                  <w:sz w:val="18"/>
                  <w:szCs w:val="18"/>
                </w:rPr>
                <w:delText>-</w:delText>
              </w:r>
            </w:del>
          </w:p>
        </w:tc>
        <w:tc>
          <w:tcPr>
            <w:tcW w:w="5474" w:type="dxa"/>
            <w:vAlign w:val="center"/>
          </w:tcPr>
          <w:p w14:paraId="061E8052" w14:textId="46D8FCC8" w:rsidR="00591A56" w:rsidRPr="009063C9" w:rsidDel="00794F70" w:rsidRDefault="00591A56" w:rsidP="00591A56">
            <w:pPr>
              <w:snapToGrid w:val="0"/>
              <w:spacing w:before="60" w:after="60" w:line="240" w:lineRule="auto"/>
              <w:rPr>
                <w:del w:id="4156" w:author="Raphael Malyankar" w:date="2025-08-10T21:08:00Z" w16du:dateUtc="2025-08-11T04:08:00Z"/>
                <w:rFonts w:cs="Arial"/>
                <w:sz w:val="18"/>
                <w:szCs w:val="18"/>
              </w:rPr>
            </w:pPr>
            <w:del w:id="4157" w:author="Raphael Malyankar" w:date="2025-08-10T21:08:00Z" w16du:dateUtc="2025-08-11T04:08:00Z">
              <w:r w:rsidRPr="009063C9" w:rsidDel="00794F70">
                <w:rPr>
                  <w:rFonts w:cs="Arial"/>
                  <w:sz w:val="18"/>
                  <w:szCs w:val="18"/>
                </w:rPr>
                <w:delText>-</w:delText>
              </w:r>
            </w:del>
          </w:p>
        </w:tc>
      </w:tr>
      <w:tr w:rsidR="00591A56" w:rsidRPr="009063C9" w:rsidDel="00794F70" w14:paraId="1AFAC817" w14:textId="69A674FA" w:rsidTr="00AE0212">
        <w:trPr>
          <w:cantSplit/>
          <w:del w:id="4158" w:author="Raphael Malyankar" w:date="2025-08-10T21:08:00Z"/>
        </w:trPr>
        <w:tc>
          <w:tcPr>
            <w:tcW w:w="3060" w:type="dxa"/>
            <w:vAlign w:val="center"/>
          </w:tcPr>
          <w:p w14:paraId="7D5072AC" w14:textId="27A0F148" w:rsidR="00591A56" w:rsidRPr="009063C9" w:rsidDel="00794F70" w:rsidRDefault="00591A56" w:rsidP="00591A56">
            <w:pPr>
              <w:snapToGrid w:val="0"/>
              <w:spacing w:before="60" w:after="60" w:line="240" w:lineRule="auto"/>
              <w:rPr>
                <w:del w:id="4159" w:author="Raphael Malyankar" w:date="2025-08-10T21:08:00Z" w16du:dateUtc="2025-08-11T04:08:00Z"/>
                <w:rFonts w:cs="Arial"/>
                <w:sz w:val="18"/>
                <w:szCs w:val="18"/>
              </w:rPr>
            </w:pPr>
            <w:del w:id="4160" w:author="Raphael Malyankar" w:date="2025-08-10T21:08:00Z" w16du:dateUtc="2025-08-11T04:08:00Z">
              <w:r w:rsidRPr="009063C9" w:rsidDel="00794F70">
                <w:rPr>
                  <w:rFonts w:cs="Arial"/>
                  <w:sz w:val="18"/>
                  <w:szCs w:val="18"/>
                </w:rPr>
                <w:delText>ASCII</w:delText>
              </w:r>
            </w:del>
          </w:p>
        </w:tc>
        <w:tc>
          <w:tcPr>
            <w:tcW w:w="3420" w:type="dxa"/>
            <w:vAlign w:val="center"/>
          </w:tcPr>
          <w:p w14:paraId="124C1C62" w14:textId="64551B7D" w:rsidR="00591A56" w:rsidRPr="009063C9" w:rsidDel="00794F70" w:rsidRDefault="00591A56" w:rsidP="00591A56">
            <w:pPr>
              <w:snapToGrid w:val="0"/>
              <w:spacing w:before="60" w:after="60" w:line="240" w:lineRule="auto"/>
              <w:rPr>
                <w:del w:id="4161" w:author="Raphael Malyankar" w:date="2025-08-10T21:08:00Z" w16du:dateUtc="2025-08-11T04:08:00Z"/>
                <w:rFonts w:cs="Arial"/>
                <w:sz w:val="18"/>
                <w:szCs w:val="18"/>
              </w:rPr>
            </w:pPr>
          </w:p>
        </w:tc>
        <w:tc>
          <w:tcPr>
            <w:tcW w:w="804" w:type="dxa"/>
            <w:vAlign w:val="center"/>
          </w:tcPr>
          <w:p w14:paraId="0CE9A4A9" w14:textId="6A349177" w:rsidR="00591A56" w:rsidRPr="009063C9" w:rsidDel="00794F70" w:rsidRDefault="00591A56" w:rsidP="00591A56">
            <w:pPr>
              <w:snapToGrid w:val="0"/>
              <w:spacing w:before="60" w:after="60" w:line="240" w:lineRule="auto"/>
              <w:jc w:val="center"/>
              <w:rPr>
                <w:del w:id="4162" w:author="Raphael Malyankar" w:date="2025-08-10T21:08:00Z" w16du:dateUtc="2025-08-11T04:08:00Z"/>
                <w:rFonts w:cs="Arial"/>
                <w:sz w:val="18"/>
                <w:szCs w:val="18"/>
              </w:rPr>
            </w:pPr>
            <w:del w:id="4163" w:author="Raphael Malyankar" w:date="2025-08-10T21:08:00Z" w16du:dateUtc="2025-08-11T04:08:00Z">
              <w:r w:rsidRPr="009063C9" w:rsidDel="00794F70">
                <w:rPr>
                  <w:rFonts w:cs="Arial"/>
                  <w:sz w:val="18"/>
                  <w:szCs w:val="18"/>
                </w:rPr>
                <w:delText>-</w:delText>
              </w:r>
            </w:del>
          </w:p>
        </w:tc>
        <w:tc>
          <w:tcPr>
            <w:tcW w:w="5474" w:type="dxa"/>
            <w:vAlign w:val="center"/>
          </w:tcPr>
          <w:p w14:paraId="7A5E9EB0" w14:textId="7DBD7E62" w:rsidR="00591A56" w:rsidRPr="009063C9" w:rsidDel="00794F70" w:rsidRDefault="00591A56" w:rsidP="00591A56">
            <w:pPr>
              <w:snapToGrid w:val="0"/>
              <w:spacing w:before="60" w:after="60" w:line="240" w:lineRule="auto"/>
              <w:rPr>
                <w:del w:id="4164" w:author="Raphael Malyankar" w:date="2025-08-10T21:08:00Z" w16du:dateUtc="2025-08-11T04:08:00Z"/>
                <w:rFonts w:cs="Arial"/>
                <w:sz w:val="18"/>
                <w:szCs w:val="18"/>
              </w:rPr>
            </w:pPr>
          </w:p>
        </w:tc>
      </w:tr>
      <w:tr w:rsidR="00591A56" w:rsidRPr="009063C9" w:rsidDel="00794F70" w14:paraId="32837745" w14:textId="0E461228" w:rsidTr="00AE0212">
        <w:trPr>
          <w:cantSplit/>
          <w:del w:id="4165" w:author="Raphael Malyankar" w:date="2025-08-10T21:08:00Z"/>
        </w:trPr>
        <w:tc>
          <w:tcPr>
            <w:tcW w:w="3060" w:type="dxa"/>
            <w:vAlign w:val="center"/>
          </w:tcPr>
          <w:p w14:paraId="21DAE177" w14:textId="5C2B94D1" w:rsidR="00591A56" w:rsidRPr="009063C9" w:rsidDel="00794F70" w:rsidRDefault="00591A56" w:rsidP="00591A56">
            <w:pPr>
              <w:snapToGrid w:val="0"/>
              <w:spacing w:before="60" w:after="60" w:line="240" w:lineRule="auto"/>
              <w:rPr>
                <w:del w:id="4166" w:author="Raphael Malyankar" w:date="2025-08-10T21:08:00Z" w16du:dateUtc="2025-08-11T04:08:00Z"/>
                <w:rFonts w:cs="Arial"/>
                <w:sz w:val="18"/>
                <w:szCs w:val="18"/>
              </w:rPr>
            </w:pPr>
            <w:del w:id="4167" w:author="Raphael Malyankar" w:date="2025-08-10T21:08:00Z" w16du:dateUtc="2025-08-11T04:08:00Z">
              <w:r w:rsidRPr="009063C9" w:rsidDel="00794F70">
                <w:rPr>
                  <w:rFonts w:cs="Arial"/>
                  <w:sz w:val="18"/>
                  <w:szCs w:val="18"/>
                </w:rPr>
                <w:delText>JPEG2000</w:delText>
              </w:r>
            </w:del>
          </w:p>
        </w:tc>
        <w:tc>
          <w:tcPr>
            <w:tcW w:w="3420" w:type="dxa"/>
            <w:vAlign w:val="center"/>
          </w:tcPr>
          <w:p w14:paraId="6508542A" w14:textId="0EF90665" w:rsidR="00591A56" w:rsidRPr="009063C9" w:rsidDel="00794F70" w:rsidRDefault="00591A56" w:rsidP="00591A56">
            <w:pPr>
              <w:snapToGrid w:val="0"/>
              <w:spacing w:before="60" w:after="60" w:line="240" w:lineRule="auto"/>
              <w:rPr>
                <w:del w:id="4168" w:author="Raphael Malyankar" w:date="2025-08-10T21:08:00Z" w16du:dateUtc="2025-08-11T04:08:00Z"/>
                <w:rFonts w:cs="Arial"/>
                <w:sz w:val="18"/>
                <w:szCs w:val="18"/>
              </w:rPr>
            </w:pPr>
          </w:p>
        </w:tc>
        <w:tc>
          <w:tcPr>
            <w:tcW w:w="804" w:type="dxa"/>
            <w:vAlign w:val="center"/>
          </w:tcPr>
          <w:p w14:paraId="0B91C978" w14:textId="2E996CBF" w:rsidR="00591A56" w:rsidRPr="009063C9" w:rsidDel="00794F70" w:rsidRDefault="00591A56" w:rsidP="00591A56">
            <w:pPr>
              <w:snapToGrid w:val="0"/>
              <w:spacing w:before="60" w:after="60" w:line="240" w:lineRule="auto"/>
              <w:jc w:val="center"/>
              <w:rPr>
                <w:del w:id="4169" w:author="Raphael Malyankar" w:date="2025-08-10T21:08:00Z" w16du:dateUtc="2025-08-11T04:08:00Z"/>
                <w:rFonts w:cs="Arial"/>
                <w:sz w:val="18"/>
                <w:szCs w:val="18"/>
              </w:rPr>
            </w:pPr>
            <w:del w:id="4170" w:author="Raphael Malyankar" w:date="2025-08-10T21:08:00Z" w16du:dateUtc="2025-08-11T04:08:00Z">
              <w:r w:rsidRPr="009063C9" w:rsidDel="00794F70">
                <w:rPr>
                  <w:rFonts w:cs="Arial"/>
                  <w:sz w:val="18"/>
                  <w:szCs w:val="18"/>
                </w:rPr>
                <w:delText>-</w:delText>
              </w:r>
            </w:del>
          </w:p>
        </w:tc>
        <w:tc>
          <w:tcPr>
            <w:tcW w:w="5474" w:type="dxa"/>
            <w:vAlign w:val="center"/>
          </w:tcPr>
          <w:p w14:paraId="72EABDE2" w14:textId="4EEDA7AA" w:rsidR="00591A56" w:rsidRPr="009063C9" w:rsidDel="00794F70" w:rsidRDefault="00591A56" w:rsidP="00591A56">
            <w:pPr>
              <w:snapToGrid w:val="0"/>
              <w:spacing w:before="60" w:after="60" w:line="240" w:lineRule="auto"/>
              <w:rPr>
                <w:del w:id="4171" w:author="Raphael Malyankar" w:date="2025-08-10T21:08:00Z" w16du:dateUtc="2025-08-11T04:08:00Z"/>
                <w:rFonts w:cs="Arial"/>
                <w:sz w:val="18"/>
                <w:szCs w:val="18"/>
              </w:rPr>
            </w:pPr>
          </w:p>
        </w:tc>
      </w:tr>
      <w:tr w:rsidR="00591A56" w:rsidRPr="009063C9" w:rsidDel="00794F70" w14:paraId="7EA669C1" w14:textId="73BA93E2" w:rsidTr="00AE0212">
        <w:trPr>
          <w:cantSplit/>
          <w:del w:id="4172" w:author="Raphael Malyankar" w:date="2025-08-10T21:08:00Z"/>
        </w:trPr>
        <w:tc>
          <w:tcPr>
            <w:tcW w:w="3060" w:type="dxa"/>
            <w:vAlign w:val="center"/>
          </w:tcPr>
          <w:p w14:paraId="788368C1" w14:textId="16B15D78" w:rsidR="00591A56" w:rsidRPr="009063C9" w:rsidDel="00794F70" w:rsidRDefault="00591A56" w:rsidP="00591A56">
            <w:pPr>
              <w:snapToGrid w:val="0"/>
              <w:spacing w:before="60" w:after="60" w:line="240" w:lineRule="auto"/>
              <w:rPr>
                <w:del w:id="4173" w:author="Raphael Malyankar" w:date="2025-08-10T21:08:00Z" w16du:dateUtc="2025-08-11T04:08:00Z"/>
                <w:rFonts w:cs="Arial"/>
                <w:sz w:val="18"/>
                <w:szCs w:val="18"/>
              </w:rPr>
            </w:pPr>
            <w:del w:id="4174" w:author="Raphael Malyankar" w:date="2025-08-10T21:08:00Z" w16du:dateUtc="2025-08-11T04:08:00Z">
              <w:r w:rsidRPr="009063C9" w:rsidDel="00794F70">
                <w:rPr>
                  <w:rFonts w:cs="Arial"/>
                  <w:sz w:val="18"/>
                  <w:szCs w:val="18"/>
                </w:rPr>
                <w:delText>HTML</w:delText>
              </w:r>
            </w:del>
          </w:p>
        </w:tc>
        <w:tc>
          <w:tcPr>
            <w:tcW w:w="3420" w:type="dxa"/>
            <w:vAlign w:val="center"/>
          </w:tcPr>
          <w:p w14:paraId="6456BA62" w14:textId="2D5B8183" w:rsidR="00591A56" w:rsidRPr="009063C9" w:rsidDel="00794F70" w:rsidRDefault="00591A56" w:rsidP="00591A56">
            <w:pPr>
              <w:snapToGrid w:val="0"/>
              <w:spacing w:before="60" w:after="60" w:line="240" w:lineRule="auto"/>
              <w:rPr>
                <w:del w:id="4175" w:author="Raphael Malyankar" w:date="2025-08-10T21:08:00Z" w16du:dateUtc="2025-08-11T04:08:00Z"/>
                <w:rFonts w:cs="Arial"/>
                <w:sz w:val="18"/>
                <w:szCs w:val="18"/>
              </w:rPr>
            </w:pPr>
          </w:p>
        </w:tc>
        <w:tc>
          <w:tcPr>
            <w:tcW w:w="804" w:type="dxa"/>
            <w:vAlign w:val="center"/>
          </w:tcPr>
          <w:p w14:paraId="6E392E9F" w14:textId="30613B3B" w:rsidR="00591A56" w:rsidRPr="009063C9" w:rsidDel="00794F70" w:rsidRDefault="00591A56" w:rsidP="00591A56">
            <w:pPr>
              <w:snapToGrid w:val="0"/>
              <w:spacing w:before="60" w:after="60" w:line="240" w:lineRule="auto"/>
              <w:jc w:val="center"/>
              <w:rPr>
                <w:del w:id="4176" w:author="Raphael Malyankar" w:date="2025-08-10T21:08:00Z" w16du:dateUtc="2025-08-11T04:08:00Z"/>
                <w:rFonts w:cs="Arial"/>
                <w:sz w:val="18"/>
                <w:szCs w:val="18"/>
              </w:rPr>
            </w:pPr>
            <w:del w:id="4177" w:author="Raphael Malyankar" w:date="2025-08-10T21:08:00Z" w16du:dateUtc="2025-08-11T04:08:00Z">
              <w:r w:rsidRPr="009063C9" w:rsidDel="00794F70">
                <w:rPr>
                  <w:rFonts w:cs="Arial"/>
                  <w:sz w:val="18"/>
                  <w:szCs w:val="18"/>
                </w:rPr>
                <w:delText>-</w:delText>
              </w:r>
            </w:del>
          </w:p>
        </w:tc>
        <w:tc>
          <w:tcPr>
            <w:tcW w:w="5474" w:type="dxa"/>
            <w:vAlign w:val="center"/>
          </w:tcPr>
          <w:p w14:paraId="22BE6E9E" w14:textId="1D2A1D81" w:rsidR="00591A56" w:rsidRPr="009063C9" w:rsidDel="00794F70" w:rsidRDefault="00591A56" w:rsidP="00591A56">
            <w:pPr>
              <w:snapToGrid w:val="0"/>
              <w:spacing w:before="60" w:after="60" w:line="240" w:lineRule="auto"/>
              <w:rPr>
                <w:del w:id="4178" w:author="Raphael Malyankar" w:date="2025-08-10T21:08:00Z" w16du:dateUtc="2025-08-11T04:08:00Z"/>
                <w:rFonts w:cs="Arial"/>
                <w:sz w:val="18"/>
                <w:szCs w:val="18"/>
              </w:rPr>
            </w:pPr>
          </w:p>
        </w:tc>
      </w:tr>
      <w:tr w:rsidR="00591A56" w:rsidRPr="009063C9" w:rsidDel="00794F70" w14:paraId="7CA95F34" w14:textId="7DACE9ED" w:rsidTr="00AE0212">
        <w:trPr>
          <w:cantSplit/>
          <w:del w:id="4179" w:author="Raphael Malyankar" w:date="2025-08-10T21:08:00Z"/>
        </w:trPr>
        <w:tc>
          <w:tcPr>
            <w:tcW w:w="3060" w:type="dxa"/>
            <w:vAlign w:val="center"/>
          </w:tcPr>
          <w:p w14:paraId="51340075" w14:textId="38E0F577" w:rsidR="00591A56" w:rsidRPr="009063C9" w:rsidDel="00794F70" w:rsidRDefault="00591A56" w:rsidP="00591A56">
            <w:pPr>
              <w:snapToGrid w:val="0"/>
              <w:spacing w:before="60" w:after="60" w:line="240" w:lineRule="auto"/>
              <w:rPr>
                <w:del w:id="4180" w:author="Raphael Malyankar" w:date="2025-08-10T21:08:00Z" w16du:dateUtc="2025-08-11T04:08:00Z"/>
                <w:rFonts w:cs="Arial"/>
                <w:sz w:val="18"/>
                <w:szCs w:val="18"/>
              </w:rPr>
            </w:pPr>
            <w:del w:id="4181" w:author="Raphael Malyankar" w:date="2025-08-10T21:08:00Z" w16du:dateUtc="2025-08-11T04:08:00Z">
              <w:r w:rsidRPr="009063C9" w:rsidDel="00794F70">
                <w:rPr>
                  <w:rFonts w:cs="Arial"/>
                  <w:sz w:val="18"/>
                  <w:szCs w:val="18"/>
                </w:rPr>
                <w:delText>XML</w:delText>
              </w:r>
            </w:del>
          </w:p>
        </w:tc>
        <w:tc>
          <w:tcPr>
            <w:tcW w:w="3420" w:type="dxa"/>
            <w:vAlign w:val="center"/>
          </w:tcPr>
          <w:p w14:paraId="53025F58" w14:textId="2935B132" w:rsidR="00591A56" w:rsidRPr="009063C9" w:rsidDel="00794F70" w:rsidRDefault="00591A56" w:rsidP="00591A56">
            <w:pPr>
              <w:snapToGrid w:val="0"/>
              <w:spacing w:before="60" w:after="60" w:line="240" w:lineRule="auto"/>
              <w:rPr>
                <w:del w:id="4182" w:author="Raphael Malyankar" w:date="2025-08-10T21:08:00Z" w16du:dateUtc="2025-08-11T04:08:00Z"/>
                <w:rFonts w:cs="Arial"/>
                <w:sz w:val="18"/>
                <w:szCs w:val="18"/>
              </w:rPr>
            </w:pPr>
          </w:p>
        </w:tc>
        <w:tc>
          <w:tcPr>
            <w:tcW w:w="804" w:type="dxa"/>
            <w:vAlign w:val="center"/>
          </w:tcPr>
          <w:p w14:paraId="1D10A0D1" w14:textId="0187495F" w:rsidR="00591A56" w:rsidRPr="009063C9" w:rsidDel="00794F70" w:rsidRDefault="00591A56" w:rsidP="00591A56">
            <w:pPr>
              <w:snapToGrid w:val="0"/>
              <w:spacing w:before="60" w:after="60" w:line="240" w:lineRule="auto"/>
              <w:jc w:val="center"/>
              <w:rPr>
                <w:del w:id="4183" w:author="Raphael Malyankar" w:date="2025-08-10T21:08:00Z" w16du:dateUtc="2025-08-11T04:08:00Z"/>
                <w:rFonts w:cs="Arial"/>
                <w:sz w:val="18"/>
                <w:szCs w:val="18"/>
              </w:rPr>
            </w:pPr>
            <w:del w:id="4184" w:author="Raphael Malyankar" w:date="2025-08-10T21:08:00Z" w16du:dateUtc="2025-08-11T04:08:00Z">
              <w:r w:rsidRPr="009063C9" w:rsidDel="00794F70">
                <w:rPr>
                  <w:rFonts w:cs="Arial"/>
                  <w:sz w:val="18"/>
                  <w:szCs w:val="18"/>
                </w:rPr>
                <w:delText>-</w:delText>
              </w:r>
            </w:del>
          </w:p>
        </w:tc>
        <w:tc>
          <w:tcPr>
            <w:tcW w:w="5474" w:type="dxa"/>
            <w:vAlign w:val="center"/>
          </w:tcPr>
          <w:p w14:paraId="21F63058" w14:textId="3E166EFE" w:rsidR="00591A56" w:rsidRPr="009063C9" w:rsidDel="00794F70" w:rsidRDefault="00591A56" w:rsidP="00591A56">
            <w:pPr>
              <w:snapToGrid w:val="0"/>
              <w:spacing w:before="60" w:after="60" w:line="240" w:lineRule="auto"/>
              <w:rPr>
                <w:del w:id="4185" w:author="Raphael Malyankar" w:date="2025-08-10T21:08:00Z" w16du:dateUtc="2025-08-11T04:08:00Z"/>
                <w:rFonts w:cs="Arial"/>
                <w:sz w:val="18"/>
                <w:szCs w:val="18"/>
              </w:rPr>
            </w:pPr>
          </w:p>
        </w:tc>
      </w:tr>
      <w:tr w:rsidR="00591A56" w:rsidRPr="009063C9" w:rsidDel="00794F70" w14:paraId="32E5460F" w14:textId="45A13486" w:rsidTr="00AE0212">
        <w:trPr>
          <w:cantSplit/>
          <w:del w:id="4186" w:author="Raphael Malyankar" w:date="2025-08-10T21:08:00Z"/>
        </w:trPr>
        <w:tc>
          <w:tcPr>
            <w:tcW w:w="3060" w:type="dxa"/>
            <w:vAlign w:val="center"/>
          </w:tcPr>
          <w:p w14:paraId="08B659C9" w14:textId="5A68E8AF" w:rsidR="00591A56" w:rsidRPr="009063C9" w:rsidDel="00794F70" w:rsidRDefault="00591A56" w:rsidP="00591A56">
            <w:pPr>
              <w:snapToGrid w:val="0"/>
              <w:spacing w:before="60" w:after="60" w:line="240" w:lineRule="auto"/>
              <w:rPr>
                <w:del w:id="4187" w:author="Raphael Malyankar" w:date="2025-08-10T21:08:00Z" w16du:dateUtc="2025-08-11T04:08:00Z"/>
                <w:rFonts w:cs="Arial"/>
                <w:sz w:val="18"/>
                <w:szCs w:val="18"/>
              </w:rPr>
            </w:pPr>
            <w:del w:id="4188" w:author="Raphael Malyankar" w:date="2025-08-10T21:08:00Z" w16du:dateUtc="2025-08-11T04:08:00Z">
              <w:r w:rsidRPr="009063C9" w:rsidDel="00794F70">
                <w:rPr>
                  <w:rFonts w:cs="Arial"/>
                  <w:sz w:val="18"/>
                  <w:szCs w:val="18"/>
                </w:rPr>
                <w:delText>XSLT</w:delText>
              </w:r>
            </w:del>
          </w:p>
        </w:tc>
        <w:tc>
          <w:tcPr>
            <w:tcW w:w="3420" w:type="dxa"/>
            <w:vAlign w:val="center"/>
          </w:tcPr>
          <w:p w14:paraId="569F2C4A" w14:textId="05B357D2" w:rsidR="00591A56" w:rsidRPr="009063C9" w:rsidDel="00794F70" w:rsidRDefault="00591A56" w:rsidP="00591A56">
            <w:pPr>
              <w:snapToGrid w:val="0"/>
              <w:spacing w:before="60" w:after="60" w:line="240" w:lineRule="auto"/>
              <w:rPr>
                <w:del w:id="4189" w:author="Raphael Malyankar" w:date="2025-08-10T21:08:00Z" w16du:dateUtc="2025-08-11T04:08:00Z"/>
                <w:rFonts w:cs="Arial"/>
                <w:sz w:val="18"/>
                <w:szCs w:val="18"/>
              </w:rPr>
            </w:pPr>
          </w:p>
        </w:tc>
        <w:tc>
          <w:tcPr>
            <w:tcW w:w="804" w:type="dxa"/>
            <w:vAlign w:val="center"/>
          </w:tcPr>
          <w:p w14:paraId="3372FC88" w14:textId="5306BA59" w:rsidR="00591A56" w:rsidRPr="009063C9" w:rsidDel="00794F70" w:rsidRDefault="00591A56" w:rsidP="00591A56">
            <w:pPr>
              <w:snapToGrid w:val="0"/>
              <w:spacing w:before="60" w:after="60" w:line="240" w:lineRule="auto"/>
              <w:jc w:val="center"/>
              <w:rPr>
                <w:del w:id="4190" w:author="Raphael Malyankar" w:date="2025-08-10T21:08:00Z" w16du:dateUtc="2025-08-11T04:08:00Z"/>
                <w:rFonts w:cs="Arial"/>
                <w:sz w:val="18"/>
                <w:szCs w:val="18"/>
              </w:rPr>
            </w:pPr>
            <w:del w:id="4191" w:author="Raphael Malyankar" w:date="2025-08-10T21:08:00Z" w16du:dateUtc="2025-08-11T04:08:00Z">
              <w:r w:rsidRPr="009063C9" w:rsidDel="00794F70">
                <w:rPr>
                  <w:rFonts w:cs="Arial"/>
                  <w:sz w:val="18"/>
                  <w:szCs w:val="18"/>
                </w:rPr>
                <w:delText>-</w:delText>
              </w:r>
            </w:del>
          </w:p>
        </w:tc>
        <w:tc>
          <w:tcPr>
            <w:tcW w:w="5474" w:type="dxa"/>
            <w:vAlign w:val="center"/>
          </w:tcPr>
          <w:p w14:paraId="5D4ECB97" w14:textId="4427CAF0" w:rsidR="00591A56" w:rsidRPr="009063C9" w:rsidDel="00794F70" w:rsidRDefault="00591A56" w:rsidP="00591A56">
            <w:pPr>
              <w:snapToGrid w:val="0"/>
              <w:spacing w:before="60" w:after="60" w:line="240" w:lineRule="auto"/>
              <w:rPr>
                <w:del w:id="4192" w:author="Raphael Malyankar" w:date="2025-08-10T21:08:00Z" w16du:dateUtc="2025-08-11T04:08:00Z"/>
                <w:rFonts w:cs="Arial"/>
                <w:sz w:val="18"/>
                <w:szCs w:val="18"/>
              </w:rPr>
            </w:pPr>
          </w:p>
        </w:tc>
      </w:tr>
      <w:tr w:rsidR="00591A56" w:rsidRPr="009063C9" w:rsidDel="00794F70" w14:paraId="64D6365B" w14:textId="4EA20871" w:rsidTr="00AE0212">
        <w:trPr>
          <w:cantSplit/>
          <w:del w:id="4193" w:author="Raphael Malyankar" w:date="2025-08-10T21:08:00Z"/>
        </w:trPr>
        <w:tc>
          <w:tcPr>
            <w:tcW w:w="3060" w:type="dxa"/>
            <w:vAlign w:val="center"/>
          </w:tcPr>
          <w:p w14:paraId="20BD7E00" w14:textId="56CB0E2F" w:rsidR="00591A56" w:rsidRPr="009063C9" w:rsidDel="00794F70" w:rsidRDefault="00591A56" w:rsidP="00591A56">
            <w:pPr>
              <w:snapToGrid w:val="0"/>
              <w:spacing w:before="60" w:after="60" w:line="240" w:lineRule="auto"/>
              <w:rPr>
                <w:del w:id="4194" w:author="Raphael Malyankar" w:date="2025-08-10T21:08:00Z" w16du:dateUtc="2025-08-11T04:08:00Z"/>
                <w:rFonts w:cs="Arial"/>
                <w:sz w:val="18"/>
                <w:szCs w:val="18"/>
              </w:rPr>
            </w:pPr>
            <w:del w:id="4195" w:author="Raphael Malyankar" w:date="2025-08-10T21:08:00Z" w16du:dateUtc="2025-08-11T04:08:00Z">
              <w:r w:rsidRPr="009063C9" w:rsidDel="00794F70">
                <w:rPr>
                  <w:rFonts w:cs="Arial"/>
                  <w:sz w:val="18"/>
                  <w:szCs w:val="18"/>
                </w:rPr>
                <w:delText>VIDEO</w:delText>
              </w:r>
            </w:del>
          </w:p>
        </w:tc>
        <w:tc>
          <w:tcPr>
            <w:tcW w:w="3420" w:type="dxa"/>
            <w:vAlign w:val="center"/>
          </w:tcPr>
          <w:p w14:paraId="20978398" w14:textId="46EBF6CB" w:rsidR="00591A56" w:rsidRPr="009063C9" w:rsidDel="00794F70" w:rsidRDefault="00591A56" w:rsidP="00591A56">
            <w:pPr>
              <w:snapToGrid w:val="0"/>
              <w:spacing w:before="60" w:after="60" w:line="240" w:lineRule="auto"/>
              <w:rPr>
                <w:del w:id="4196" w:author="Raphael Malyankar" w:date="2025-08-10T21:08:00Z" w16du:dateUtc="2025-08-11T04:08:00Z"/>
                <w:rFonts w:cs="Arial"/>
                <w:sz w:val="18"/>
                <w:szCs w:val="18"/>
              </w:rPr>
            </w:pPr>
          </w:p>
        </w:tc>
        <w:tc>
          <w:tcPr>
            <w:tcW w:w="804" w:type="dxa"/>
            <w:vAlign w:val="center"/>
          </w:tcPr>
          <w:p w14:paraId="6FA01D88" w14:textId="52D0909D" w:rsidR="00591A56" w:rsidRPr="009063C9" w:rsidDel="00794F70" w:rsidRDefault="00591A56" w:rsidP="00591A56">
            <w:pPr>
              <w:snapToGrid w:val="0"/>
              <w:spacing w:before="60" w:after="60" w:line="240" w:lineRule="auto"/>
              <w:jc w:val="center"/>
              <w:rPr>
                <w:del w:id="4197" w:author="Raphael Malyankar" w:date="2025-08-10T21:08:00Z" w16du:dateUtc="2025-08-11T04:08:00Z"/>
                <w:rFonts w:cs="Arial"/>
                <w:sz w:val="18"/>
                <w:szCs w:val="18"/>
              </w:rPr>
            </w:pPr>
            <w:del w:id="4198" w:author="Raphael Malyankar" w:date="2025-08-10T21:08:00Z" w16du:dateUtc="2025-08-11T04:08:00Z">
              <w:r w:rsidRPr="009063C9" w:rsidDel="00794F70">
                <w:rPr>
                  <w:rFonts w:cs="Arial"/>
                  <w:sz w:val="18"/>
                  <w:szCs w:val="18"/>
                </w:rPr>
                <w:delText>-</w:delText>
              </w:r>
            </w:del>
          </w:p>
        </w:tc>
        <w:tc>
          <w:tcPr>
            <w:tcW w:w="5474" w:type="dxa"/>
            <w:vAlign w:val="center"/>
          </w:tcPr>
          <w:p w14:paraId="6C99D6E6" w14:textId="2648B705" w:rsidR="00591A56" w:rsidRPr="009063C9" w:rsidDel="00794F70" w:rsidRDefault="00591A56" w:rsidP="00591A56">
            <w:pPr>
              <w:snapToGrid w:val="0"/>
              <w:spacing w:before="60" w:after="60" w:line="240" w:lineRule="auto"/>
              <w:rPr>
                <w:del w:id="4199" w:author="Raphael Malyankar" w:date="2025-08-10T21:08:00Z" w16du:dateUtc="2025-08-11T04:08:00Z"/>
                <w:rFonts w:cs="Arial"/>
                <w:sz w:val="18"/>
                <w:szCs w:val="18"/>
              </w:rPr>
            </w:pPr>
          </w:p>
        </w:tc>
      </w:tr>
      <w:tr w:rsidR="00591A56" w:rsidRPr="009063C9" w:rsidDel="00794F70" w14:paraId="1CD8001A" w14:textId="42A37C98" w:rsidTr="00AE0212">
        <w:trPr>
          <w:cantSplit/>
          <w:del w:id="4200" w:author="Raphael Malyankar" w:date="2025-08-10T21:08:00Z"/>
        </w:trPr>
        <w:tc>
          <w:tcPr>
            <w:tcW w:w="3060" w:type="dxa"/>
            <w:vAlign w:val="center"/>
          </w:tcPr>
          <w:p w14:paraId="08F02431" w14:textId="36D9609A" w:rsidR="00591A56" w:rsidRPr="009063C9" w:rsidDel="00794F70" w:rsidRDefault="00591A56" w:rsidP="00591A56">
            <w:pPr>
              <w:snapToGrid w:val="0"/>
              <w:spacing w:before="60" w:after="60" w:line="240" w:lineRule="auto"/>
              <w:rPr>
                <w:del w:id="4201" w:author="Raphael Malyankar" w:date="2025-08-10T21:08:00Z" w16du:dateUtc="2025-08-11T04:08:00Z"/>
                <w:rFonts w:cs="Arial"/>
                <w:sz w:val="18"/>
                <w:szCs w:val="18"/>
              </w:rPr>
            </w:pPr>
            <w:del w:id="4202" w:author="Raphael Malyankar" w:date="2025-08-10T21:08:00Z" w16du:dateUtc="2025-08-11T04:08:00Z">
              <w:r w:rsidRPr="009063C9" w:rsidDel="00794F70">
                <w:rPr>
                  <w:rFonts w:cs="Arial"/>
                  <w:sz w:val="18"/>
                  <w:szCs w:val="18"/>
                </w:rPr>
                <w:delText>TIFF</w:delText>
              </w:r>
            </w:del>
          </w:p>
        </w:tc>
        <w:tc>
          <w:tcPr>
            <w:tcW w:w="3420" w:type="dxa"/>
            <w:vAlign w:val="center"/>
          </w:tcPr>
          <w:p w14:paraId="7FA92B30" w14:textId="4C5BD1D4" w:rsidR="00591A56" w:rsidRPr="009063C9" w:rsidDel="00794F70" w:rsidRDefault="00591A56" w:rsidP="00591A56">
            <w:pPr>
              <w:snapToGrid w:val="0"/>
              <w:spacing w:before="60" w:after="60" w:line="240" w:lineRule="auto"/>
              <w:rPr>
                <w:del w:id="4203" w:author="Raphael Malyankar" w:date="2025-08-10T21:08:00Z" w16du:dateUtc="2025-08-11T04:08:00Z"/>
                <w:rFonts w:cs="Arial"/>
                <w:sz w:val="18"/>
                <w:szCs w:val="18"/>
              </w:rPr>
            </w:pPr>
          </w:p>
        </w:tc>
        <w:tc>
          <w:tcPr>
            <w:tcW w:w="804" w:type="dxa"/>
            <w:vAlign w:val="center"/>
          </w:tcPr>
          <w:p w14:paraId="17EAC3E8" w14:textId="49A7DAC9" w:rsidR="00591A56" w:rsidRPr="009063C9" w:rsidDel="00794F70" w:rsidRDefault="00591A56" w:rsidP="00591A56">
            <w:pPr>
              <w:snapToGrid w:val="0"/>
              <w:spacing w:before="60" w:after="60" w:line="240" w:lineRule="auto"/>
              <w:jc w:val="center"/>
              <w:rPr>
                <w:del w:id="4204" w:author="Raphael Malyankar" w:date="2025-08-10T21:08:00Z" w16du:dateUtc="2025-08-11T04:08:00Z"/>
                <w:rFonts w:cs="Arial"/>
                <w:sz w:val="18"/>
                <w:szCs w:val="18"/>
              </w:rPr>
            </w:pPr>
            <w:del w:id="4205" w:author="Raphael Malyankar" w:date="2025-08-10T21:08:00Z" w16du:dateUtc="2025-08-11T04:08:00Z">
              <w:r w:rsidRPr="009063C9" w:rsidDel="00794F70">
                <w:rPr>
                  <w:rFonts w:cs="Arial"/>
                  <w:sz w:val="18"/>
                  <w:szCs w:val="18"/>
                </w:rPr>
                <w:delText>-</w:delText>
              </w:r>
            </w:del>
          </w:p>
        </w:tc>
        <w:tc>
          <w:tcPr>
            <w:tcW w:w="5474" w:type="dxa"/>
            <w:vAlign w:val="center"/>
          </w:tcPr>
          <w:p w14:paraId="246A4B50" w14:textId="4781338D" w:rsidR="00591A56" w:rsidRPr="009063C9" w:rsidDel="00794F70" w:rsidRDefault="00591A56" w:rsidP="00591A56">
            <w:pPr>
              <w:snapToGrid w:val="0"/>
              <w:spacing w:before="60" w:after="60" w:line="240" w:lineRule="auto"/>
              <w:rPr>
                <w:del w:id="4206" w:author="Raphael Malyankar" w:date="2025-08-10T21:08:00Z" w16du:dateUtc="2025-08-11T04:08:00Z"/>
                <w:rFonts w:cs="Arial"/>
                <w:sz w:val="18"/>
                <w:szCs w:val="18"/>
              </w:rPr>
            </w:pPr>
          </w:p>
        </w:tc>
      </w:tr>
      <w:tr w:rsidR="00591A56" w:rsidRPr="009063C9" w:rsidDel="00794F70" w14:paraId="7F41D215" w14:textId="77047954" w:rsidTr="00AE0212">
        <w:trPr>
          <w:cantSplit/>
          <w:del w:id="4207" w:author="Raphael Malyankar" w:date="2025-08-10T21:08:00Z"/>
        </w:trPr>
        <w:tc>
          <w:tcPr>
            <w:tcW w:w="3060" w:type="dxa"/>
            <w:vAlign w:val="center"/>
          </w:tcPr>
          <w:p w14:paraId="2588963A" w14:textId="4717496B" w:rsidR="00591A56" w:rsidRPr="009063C9" w:rsidDel="00794F70" w:rsidRDefault="00591A56" w:rsidP="00591A56">
            <w:pPr>
              <w:snapToGrid w:val="0"/>
              <w:spacing w:before="60" w:after="60" w:line="240" w:lineRule="auto"/>
              <w:rPr>
                <w:del w:id="4208" w:author="Raphael Malyankar" w:date="2025-08-10T21:08:00Z" w16du:dateUtc="2025-08-11T04:08:00Z"/>
                <w:rFonts w:cs="Arial"/>
                <w:sz w:val="18"/>
                <w:szCs w:val="18"/>
              </w:rPr>
            </w:pPr>
            <w:del w:id="4209" w:author="Raphael Malyankar" w:date="2025-08-10T21:08:00Z" w16du:dateUtc="2025-08-11T04:08:00Z">
              <w:r w:rsidRPr="009063C9" w:rsidDel="00794F70">
                <w:rPr>
                  <w:rFonts w:cs="Arial"/>
                  <w:sz w:val="18"/>
                  <w:szCs w:val="18"/>
                </w:rPr>
                <w:delText>PDF/A or UA</w:delText>
              </w:r>
            </w:del>
          </w:p>
        </w:tc>
        <w:tc>
          <w:tcPr>
            <w:tcW w:w="3420" w:type="dxa"/>
            <w:vAlign w:val="center"/>
          </w:tcPr>
          <w:p w14:paraId="03F7EC11" w14:textId="6368671C" w:rsidR="00591A56" w:rsidRPr="009063C9" w:rsidDel="00794F70" w:rsidRDefault="00591A56" w:rsidP="00591A56">
            <w:pPr>
              <w:snapToGrid w:val="0"/>
              <w:spacing w:before="60" w:after="60" w:line="240" w:lineRule="auto"/>
              <w:rPr>
                <w:del w:id="4210" w:author="Raphael Malyankar" w:date="2025-08-10T21:08:00Z" w16du:dateUtc="2025-08-11T04:08:00Z"/>
                <w:rFonts w:cs="Arial"/>
                <w:sz w:val="18"/>
                <w:szCs w:val="18"/>
              </w:rPr>
            </w:pPr>
          </w:p>
        </w:tc>
        <w:tc>
          <w:tcPr>
            <w:tcW w:w="804" w:type="dxa"/>
            <w:vAlign w:val="center"/>
          </w:tcPr>
          <w:p w14:paraId="5927F61B" w14:textId="73F609A5" w:rsidR="00591A56" w:rsidRPr="009063C9" w:rsidDel="00794F70" w:rsidRDefault="00591A56" w:rsidP="00591A56">
            <w:pPr>
              <w:snapToGrid w:val="0"/>
              <w:spacing w:before="60" w:after="60" w:line="240" w:lineRule="auto"/>
              <w:jc w:val="center"/>
              <w:rPr>
                <w:del w:id="4211" w:author="Raphael Malyankar" w:date="2025-08-10T21:08:00Z" w16du:dateUtc="2025-08-11T04:08:00Z"/>
                <w:rFonts w:cs="Arial"/>
                <w:sz w:val="18"/>
                <w:szCs w:val="18"/>
              </w:rPr>
            </w:pPr>
            <w:del w:id="4212" w:author="Raphael Malyankar" w:date="2025-08-10T21:08:00Z" w16du:dateUtc="2025-08-11T04:08:00Z">
              <w:r w:rsidRPr="009063C9" w:rsidDel="00794F70">
                <w:rPr>
                  <w:rFonts w:cs="Arial"/>
                  <w:sz w:val="18"/>
                  <w:szCs w:val="18"/>
                </w:rPr>
                <w:delText>-</w:delText>
              </w:r>
            </w:del>
          </w:p>
        </w:tc>
        <w:tc>
          <w:tcPr>
            <w:tcW w:w="5474" w:type="dxa"/>
            <w:vAlign w:val="center"/>
          </w:tcPr>
          <w:p w14:paraId="6D1950E8" w14:textId="40DCF088" w:rsidR="00591A56" w:rsidRPr="009063C9" w:rsidDel="00794F70" w:rsidRDefault="00591A56" w:rsidP="00591A56">
            <w:pPr>
              <w:snapToGrid w:val="0"/>
              <w:spacing w:before="60" w:after="60" w:line="240" w:lineRule="auto"/>
              <w:rPr>
                <w:del w:id="4213" w:author="Raphael Malyankar" w:date="2025-08-10T21:08:00Z" w16du:dateUtc="2025-08-11T04:08:00Z"/>
                <w:rFonts w:cs="Arial"/>
                <w:sz w:val="18"/>
                <w:szCs w:val="18"/>
              </w:rPr>
            </w:pPr>
          </w:p>
        </w:tc>
      </w:tr>
      <w:tr w:rsidR="00591A56" w:rsidRPr="009063C9" w:rsidDel="00794F70" w14:paraId="6AC5865D" w14:textId="397AE7B4" w:rsidTr="00AE0212">
        <w:trPr>
          <w:cantSplit/>
          <w:del w:id="4214" w:author="Raphael Malyankar" w:date="2025-08-10T21:08:00Z"/>
        </w:trPr>
        <w:tc>
          <w:tcPr>
            <w:tcW w:w="3060" w:type="dxa"/>
          </w:tcPr>
          <w:p w14:paraId="1B256EEF" w14:textId="463107EF" w:rsidR="00591A56" w:rsidRPr="009063C9" w:rsidDel="00794F70" w:rsidRDefault="00591A56" w:rsidP="001516CA">
            <w:pPr>
              <w:snapToGrid w:val="0"/>
              <w:spacing w:before="60" w:after="60" w:line="240" w:lineRule="auto"/>
              <w:rPr>
                <w:del w:id="4215" w:author="Raphael Malyankar" w:date="2025-08-10T21:08:00Z" w16du:dateUtc="2025-08-11T04:08:00Z"/>
                <w:rFonts w:cs="Arial"/>
                <w:sz w:val="18"/>
                <w:szCs w:val="18"/>
              </w:rPr>
            </w:pPr>
            <w:del w:id="4216" w:author="Raphael Malyankar" w:date="2025-08-10T21:08:00Z" w16du:dateUtc="2025-08-11T04:08:00Z">
              <w:r w:rsidRPr="009063C9" w:rsidDel="00794F70">
                <w:rPr>
                  <w:sz w:val="18"/>
                  <w:szCs w:val="18"/>
                </w:rPr>
                <w:delText>LUA</w:delText>
              </w:r>
            </w:del>
          </w:p>
        </w:tc>
        <w:tc>
          <w:tcPr>
            <w:tcW w:w="3420" w:type="dxa"/>
          </w:tcPr>
          <w:p w14:paraId="061D91AE" w14:textId="3C214A4A" w:rsidR="00591A56" w:rsidRPr="009063C9" w:rsidDel="00794F70" w:rsidRDefault="00591A56" w:rsidP="001516CA">
            <w:pPr>
              <w:snapToGrid w:val="0"/>
              <w:spacing w:before="60" w:after="60" w:line="240" w:lineRule="auto"/>
              <w:rPr>
                <w:del w:id="4217" w:author="Raphael Malyankar" w:date="2025-08-10T21:08:00Z" w16du:dateUtc="2025-08-11T04:08:00Z"/>
                <w:rFonts w:cs="Arial"/>
                <w:sz w:val="18"/>
                <w:szCs w:val="18"/>
              </w:rPr>
            </w:pPr>
            <w:del w:id="4218" w:author="Raphael Malyankar" w:date="2025-08-10T21:08:00Z" w16du:dateUtc="2025-08-11T04:08:00Z">
              <w:r w:rsidRPr="009063C9" w:rsidDel="00794F70">
                <w:rPr>
                  <w:sz w:val="18"/>
                  <w:szCs w:val="18"/>
                </w:rPr>
                <w:delText>A Lua script file</w:delText>
              </w:r>
            </w:del>
          </w:p>
        </w:tc>
        <w:tc>
          <w:tcPr>
            <w:tcW w:w="804" w:type="dxa"/>
          </w:tcPr>
          <w:p w14:paraId="376A854C" w14:textId="7D0F799B" w:rsidR="00591A56" w:rsidRPr="009063C9" w:rsidDel="00794F70" w:rsidRDefault="00591A56" w:rsidP="001516CA">
            <w:pPr>
              <w:snapToGrid w:val="0"/>
              <w:spacing w:before="60" w:after="60" w:line="240" w:lineRule="auto"/>
              <w:jc w:val="center"/>
              <w:rPr>
                <w:del w:id="4219" w:author="Raphael Malyankar" w:date="2025-08-10T21:08:00Z" w16du:dateUtc="2025-08-11T04:08:00Z"/>
                <w:rFonts w:cs="Arial"/>
                <w:sz w:val="18"/>
                <w:szCs w:val="18"/>
              </w:rPr>
            </w:pPr>
            <w:del w:id="4220" w:author="Raphael Malyankar" w:date="2025-08-10T21:08:00Z" w16du:dateUtc="2025-08-11T04:08:00Z">
              <w:r w:rsidRPr="009063C9" w:rsidDel="00794F70">
                <w:rPr>
                  <w:sz w:val="18"/>
                  <w:szCs w:val="18"/>
                </w:rPr>
                <w:delText>-</w:delText>
              </w:r>
            </w:del>
          </w:p>
        </w:tc>
        <w:tc>
          <w:tcPr>
            <w:tcW w:w="5474" w:type="dxa"/>
            <w:vAlign w:val="center"/>
          </w:tcPr>
          <w:p w14:paraId="0C887A39" w14:textId="55B91C2E" w:rsidR="00591A56" w:rsidRPr="009063C9" w:rsidDel="00794F70" w:rsidRDefault="00591A56" w:rsidP="001516CA">
            <w:pPr>
              <w:snapToGrid w:val="0"/>
              <w:spacing w:before="60" w:after="60" w:line="240" w:lineRule="auto"/>
              <w:rPr>
                <w:del w:id="4221" w:author="Raphael Malyankar" w:date="2025-08-10T21:08:00Z" w16du:dateUtc="2025-08-11T04:08:00Z"/>
                <w:rFonts w:cs="Arial"/>
                <w:sz w:val="18"/>
                <w:szCs w:val="18"/>
              </w:rPr>
            </w:pPr>
          </w:p>
        </w:tc>
      </w:tr>
      <w:tr w:rsidR="00591A56" w:rsidRPr="009063C9" w:rsidDel="00794F70" w14:paraId="320F07FA" w14:textId="4DC672FC" w:rsidTr="00AE0212">
        <w:trPr>
          <w:cantSplit/>
          <w:del w:id="4222" w:author="Raphael Malyankar" w:date="2025-08-10T21:08:00Z"/>
        </w:trPr>
        <w:tc>
          <w:tcPr>
            <w:tcW w:w="3060" w:type="dxa"/>
            <w:vAlign w:val="center"/>
          </w:tcPr>
          <w:p w14:paraId="36C09DB0" w14:textId="6DB510A5" w:rsidR="00591A56" w:rsidRPr="009063C9" w:rsidDel="00794F70" w:rsidRDefault="00934C8B" w:rsidP="00591A56">
            <w:pPr>
              <w:snapToGrid w:val="0"/>
              <w:spacing w:before="60" w:after="60" w:line="240" w:lineRule="auto"/>
              <w:rPr>
                <w:del w:id="4223" w:author="Raphael Malyankar" w:date="2025-08-10T21:08:00Z" w16du:dateUtc="2025-08-11T04:08:00Z"/>
                <w:rFonts w:cs="Arial"/>
                <w:sz w:val="18"/>
                <w:szCs w:val="18"/>
              </w:rPr>
            </w:pPr>
            <w:del w:id="4224" w:author="Raphael Malyankar" w:date="2025-08-10T21:08:00Z" w16du:dateUtc="2025-08-11T04:08:00Z">
              <w:r w:rsidRPr="009063C9" w:rsidDel="00794F70">
                <w:rPr>
                  <w:rFonts w:cs="Arial"/>
                  <w:sz w:val="18"/>
                  <w:szCs w:val="18"/>
                </w:rPr>
                <w:delText>o</w:delText>
              </w:r>
              <w:r w:rsidR="00591A56" w:rsidRPr="009063C9" w:rsidDel="00794F70">
                <w:rPr>
                  <w:rFonts w:cs="Arial"/>
                  <w:sz w:val="18"/>
                  <w:szCs w:val="18"/>
                </w:rPr>
                <w:delText>ther</w:delText>
              </w:r>
            </w:del>
          </w:p>
        </w:tc>
        <w:tc>
          <w:tcPr>
            <w:tcW w:w="3420" w:type="dxa"/>
            <w:vAlign w:val="center"/>
          </w:tcPr>
          <w:p w14:paraId="166E452D" w14:textId="564C8ECA" w:rsidR="00591A56" w:rsidRPr="009063C9" w:rsidDel="00794F70" w:rsidRDefault="00591A56" w:rsidP="00591A56">
            <w:pPr>
              <w:snapToGrid w:val="0"/>
              <w:spacing w:before="60" w:after="60" w:line="240" w:lineRule="auto"/>
              <w:rPr>
                <w:del w:id="4225" w:author="Raphael Malyankar" w:date="2025-08-10T21:08:00Z" w16du:dateUtc="2025-08-11T04:08:00Z"/>
                <w:rFonts w:cs="Arial"/>
                <w:sz w:val="18"/>
                <w:szCs w:val="18"/>
              </w:rPr>
            </w:pPr>
          </w:p>
        </w:tc>
        <w:tc>
          <w:tcPr>
            <w:tcW w:w="804" w:type="dxa"/>
            <w:vAlign w:val="center"/>
          </w:tcPr>
          <w:p w14:paraId="1F6099D4" w14:textId="1995DA05" w:rsidR="00591A56" w:rsidRPr="009063C9" w:rsidDel="00794F70" w:rsidRDefault="00591A56" w:rsidP="00591A56">
            <w:pPr>
              <w:snapToGrid w:val="0"/>
              <w:spacing w:before="60" w:after="60" w:line="240" w:lineRule="auto"/>
              <w:jc w:val="center"/>
              <w:rPr>
                <w:del w:id="4226" w:author="Raphael Malyankar" w:date="2025-08-10T21:08:00Z" w16du:dateUtc="2025-08-11T04:08:00Z"/>
                <w:rFonts w:cs="Arial"/>
                <w:sz w:val="18"/>
                <w:szCs w:val="18"/>
              </w:rPr>
            </w:pPr>
            <w:del w:id="4227" w:author="Raphael Malyankar" w:date="2025-08-10T21:08:00Z" w16du:dateUtc="2025-08-11T04:08:00Z">
              <w:r w:rsidRPr="009063C9" w:rsidDel="00794F70">
                <w:rPr>
                  <w:rFonts w:cs="Arial"/>
                  <w:sz w:val="18"/>
                  <w:szCs w:val="18"/>
                </w:rPr>
                <w:delText>-</w:delText>
              </w:r>
            </w:del>
          </w:p>
        </w:tc>
        <w:tc>
          <w:tcPr>
            <w:tcW w:w="5474" w:type="dxa"/>
            <w:vAlign w:val="center"/>
          </w:tcPr>
          <w:p w14:paraId="57FA229F" w14:textId="24D9ACC9" w:rsidR="00591A56" w:rsidRPr="009063C9" w:rsidDel="00794F70" w:rsidRDefault="00591A56" w:rsidP="00591A56">
            <w:pPr>
              <w:snapToGrid w:val="0"/>
              <w:spacing w:before="60" w:after="60" w:line="240" w:lineRule="auto"/>
              <w:rPr>
                <w:del w:id="4228" w:author="Raphael Malyankar" w:date="2025-08-10T21:08:00Z" w16du:dateUtc="2025-08-11T04:08:00Z"/>
                <w:rFonts w:cs="Arial"/>
                <w:sz w:val="18"/>
                <w:szCs w:val="18"/>
              </w:rPr>
            </w:pPr>
          </w:p>
        </w:tc>
      </w:tr>
    </w:tbl>
    <w:p w14:paraId="05B1CFF9" w14:textId="513610D3" w:rsidR="00B413FE" w:rsidRPr="0054360D" w:rsidDel="00794F70" w:rsidRDefault="00B413FE" w:rsidP="00A63413">
      <w:pPr>
        <w:pStyle w:val="AppendixD2"/>
        <w:rPr>
          <w:del w:id="4229" w:author="Raphael Malyankar" w:date="2025-08-10T21:08:00Z" w16du:dateUtc="2025-08-11T04:08:00Z"/>
        </w:rPr>
      </w:pPr>
      <w:bookmarkStart w:id="4230" w:name="_Toc403560575"/>
    </w:p>
    <w:p w14:paraId="1184483F" w14:textId="26B15C6B" w:rsidR="00B413FE" w:rsidRPr="009063C9" w:rsidDel="00794F70" w:rsidRDefault="00B413FE" w:rsidP="004A4806">
      <w:pPr>
        <w:pStyle w:val="Heading3"/>
        <w:rPr>
          <w:del w:id="4231" w:author="Raphael Malyankar" w:date="2025-08-10T21:08:00Z" w16du:dateUtc="2025-08-11T04:08:00Z"/>
        </w:rPr>
      </w:pPr>
      <w:del w:id="4232" w:author="Raphael Malyankar" w:date="2025-08-10T21:08:00Z" w16du:dateUtc="2025-08-11T04:08:00Z">
        <w:r w:rsidRPr="009063C9" w:rsidDel="00794F70">
          <w:delText>S100_SupportFilePurpose</w:delText>
        </w:r>
        <w:bookmarkEnd w:id="4230"/>
      </w:del>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5500"/>
      </w:tblGrid>
      <w:tr w:rsidR="00AE0212" w:rsidRPr="009063C9" w:rsidDel="00794F70" w14:paraId="06D2B3CF" w14:textId="082E4AE2" w:rsidTr="00AE0212">
        <w:trPr>
          <w:cantSplit/>
          <w:del w:id="4233" w:author="Raphael Malyankar" w:date="2025-08-10T21:08:00Z"/>
        </w:trPr>
        <w:tc>
          <w:tcPr>
            <w:tcW w:w="3034" w:type="dxa"/>
            <w:vAlign w:val="center"/>
          </w:tcPr>
          <w:p w14:paraId="1AD442A0" w14:textId="30435D20" w:rsidR="00AE0212" w:rsidRPr="009063C9" w:rsidDel="00794F70" w:rsidRDefault="00AE0212" w:rsidP="00591A56">
            <w:pPr>
              <w:snapToGrid w:val="0"/>
              <w:spacing w:before="60" w:after="60" w:line="240" w:lineRule="auto"/>
              <w:jc w:val="left"/>
              <w:rPr>
                <w:del w:id="4234" w:author="Raphael Malyankar" w:date="2025-08-10T21:08:00Z" w16du:dateUtc="2025-08-11T04:08:00Z"/>
                <w:b/>
                <w:sz w:val="18"/>
                <w:szCs w:val="18"/>
              </w:rPr>
            </w:pPr>
            <w:del w:id="4235" w:author="Raphael Malyankar" w:date="2025-08-10T21:08:00Z" w16du:dateUtc="2025-08-11T04:08:00Z">
              <w:r w:rsidRPr="009063C9" w:rsidDel="00794F70">
                <w:rPr>
                  <w:b/>
                  <w:sz w:val="18"/>
                  <w:szCs w:val="18"/>
                </w:rPr>
                <w:delText>Name</w:delText>
              </w:r>
            </w:del>
          </w:p>
        </w:tc>
        <w:tc>
          <w:tcPr>
            <w:tcW w:w="3420" w:type="dxa"/>
            <w:vAlign w:val="center"/>
          </w:tcPr>
          <w:p w14:paraId="5C0CAE45" w14:textId="0E934AF2" w:rsidR="00AE0212" w:rsidRPr="009063C9" w:rsidDel="00794F70" w:rsidRDefault="00AE0212" w:rsidP="00591A56">
            <w:pPr>
              <w:snapToGrid w:val="0"/>
              <w:spacing w:before="60" w:after="60" w:line="240" w:lineRule="auto"/>
              <w:jc w:val="left"/>
              <w:rPr>
                <w:del w:id="4236" w:author="Raphael Malyankar" w:date="2025-08-10T21:08:00Z" w16du:dateUtc="2025-08-11T04:08:00Z"/>
                <w:b/>
                <w:sz w:val="18"/>
                <w:szCs w:val="18"/>
              </w:rPr>
            </w:pPr>
            <w:del w:id="4237" w:author="Raphael Malyankar" w:date="2025-08-10T21:08:00Z" w16du:dateUtc="2025-08-11T04:08:00Z">
              <w:r w:rsidRPr="009063C9" w:rsidDel="00794F70">
                <w:rPr>
                  <w:b/>
                  <w:sz w:val="18"/>
                  <w:szCs w:val="18"/>
                </w:rPr>
                <w:delText>Description</w:delText>
              </w:r>
            </w:del>
          </w:p>
        </w:tc>
        <w:tc>
          <w:tcPr>
            <w:tcW w:w="804" w:type="dxa"/>
            <w:vAlign w:val="center"/>
          </w:tcPr>
          <w:p w14:paraId="6D86651B" w14:textId="2729D3BE" w:rsidR="00AE0212" w:rsidRPr="009063C9" w:rsidDel="00794F70" w:rsidRDefault="00AE0212" w:rsidP="00591A56">
            <w:pPr>
              <w:snapToGrid w:val="0"/>
              <w:spacing w:before="60" w:after="60" w:line="240" w:lineRule="auto"/>
              <w:jc w:val="center"/>
              <w:rPr>
                <w:del w:id="4238" w:author="Raphael Malyankar" w:date="2025-08-10T21:08:00Z" w16du:dateUtc="2025-08-11T04:08:00Z"/>
                <w:b/>
                <w:sz w:val="18"/>
                <w:szCs w:val="18"/>
              </w:rPr>
            </w:pPr>
            <w:del w:id="4239" w:author="Raphael Malyankar" w:date="2025-08-10T21:08:00Z" w16du:dateUtc="2025-08-11T04:08:00Z">
              <w:r w:rsidRPr="009063C9" w:rsidDel="00794F70">
                <w:rPr>
                  <w:b/>
                  <w:sz w:val="18"/>
                  <w:szCs w:val="18"/>
                </w:rPr>
                <w:delText>Code</w:delText>
              </w:r>
            </w:del>
          </w:p>
        </w:tc>
        <w:tc>
          <w:tcPr>
            <w:tcW w:w="5500" w:type="dxa"/>
            <w:vAlign w:val="center"/>
          </w:tcPr>
          <w:p w14:paraId="57E1A70E" w14:textId="2506927B" w:rsidR="00AE0212" w:rsidRPr="009063C9" w:rsidDel="00794F70" w:rsidRDefault="00AE0212" w:rsidP="00591A56">
            <w:pPr>
              <w:snapToGrid w:val="0"/>
              <w:spacing w:before="60" w:after="60" w:line="240" w:lineRule="auto"/>
              <w:jc w:val="left"/>
              <w:rPr>
                <w:del w:id="4240" w:author="Raphael Malyankar" w:date="2025-08-10T21:08:00Z" w16du:dateUtc="2025-08-11T04:08:00Z"/>
                <w:b/>
                <w:sz w:val="18"/>
                <w:szCs w:val="18"/>
              </w:rPr>
            </w:pPr>
            <w:del w:id="4241" w:author="Raphael Malyankar" w:date="2025-08-10T21:08:00Z" w16du:dateUtc="2025-08-11T04:08:00Z">
              <w:r w:rsidRPr="009063C9" w:rsidDel="00794F70">
                <w:rPr>
                  <w:b/>
                  <w:sz w:val="18"/>
                  <w:szCs w:val="18"/>
                </w:rPr>
                <w:delText>Remarks</w:delText>
              </w:r>
            </w:del>
          </w:p>
        </w:tc>
      </w:tr>
      <w:tr w:rsidR="00AE0212" w:rsidRPr="009063C9" w:rsidDel="00794F70" w14:paraId="730C8618" w14:textId="28CBC7F9" w:rsidTr="00AE0212">
        <w:trPr>
          <w:cantSplit/>
          <w:del w:id="4242" w:author="Raphael Malyankar" w:date="2025-08-10T21:08:00Z"/>
        </w:trPr>
        <w:tc>
          <w:tcPr>
            <w:tcW w:w="3034" w:type="dxa"/>
            <w:vAlign w:val="center"/>
          </w:tcPr>
          <w:p w14:paraId="5C48B901" w14:textId="350C153D" w:rsidR="00AE0212" w:rsidRPr="009063C9" w:rsidDel="00794F70" w:rsidRDefault="00AE0212" w:rsidP="00591A56">
            <w:pPr>
              <w:snapToGrid w:val="0"/>
              <w:spacing w:before="60" w:after="60" w:line="240" w:lineRule="auto"/>
              <w:jc w:val="left"/>
              <w:rPr>
                <w:del w:id="4243" w:author="Raphael Malyankar" w:date="2025-08-10T21:08:00Z" w16du:dateUtc="2025-08-11T04:08:00Z"/>
                <w:sz w:val="18"/>
                <w:szCs w:val="18"/>
              </w:rPr>
            </w:pPr>
            <w:del w:id="4244" w:author="Raphael Malyankar" w:date="2025-08-10T21:08:00Z" w16du:dateUtc="2025-08-11T04:08:00Z">
              <w:r w:rsidRPr="009063C9" w:rsidDel="00794F70">
                <w:rPr>
                  <w:sz w:val="18"/>
                  <w:szCs w:val="18"/>
                </w:rPr>
                <w:delText>S100_SupportFilePurpose</w:delText>
              </w:r>
            </w:del>
          </w:p>
        </w:tc>
        <w:tc>
          <w:tcPr>
            <w:tcW w:w="3420" w:type="dxa"/>
            <w:vAlign w:val="center"/>
          </w:tcPr>
          <w:p w14:paraId="6CEE4D07" w14:textId="7106A854" w:rsidR="00AE0212" w:rsidRPr="009063C9" w:rsidDel="00794F70" w:rsidRDefault="00AE0212" w:rsidP="00591A56">
            <w:pPr>
              <w:snapToGrid w:val="0"/>
              <w:spacing w:before="60" w:after="60" w:line="240" w:lineRule="auto"/>
              <w:jc w:val="left"/>
              <w:rPr>
                <w:del w:id="4245" w:author="Raphael Malyankar" w:date="2025-08-10T21:08:00Z" w16du:dateUtc="2025-08-11T04:08:00Z"/>
                <w:sz w:val="18"/>
                <w:szCs w:val="18"/>
              </w:rPr>
            </w:pPr>
            <w:del w:id="4246" w:author="Raphael Malyankar" w:date="2025-08-10T21:08:00Z" w16du:dateUtc="2025-08-11T04:08:00Z">
              <w:r w:rsidRPr="009063C9" w:rsidDel="00794F70">
                <w:rPr>
                  <w:sz w:val="18"/>
                  <w:szCs w:val="18"/>
                </w:rPr>
                <w:delText>The reason for inclusion of the support file in this exchange set</w:delText>
              </w:r>
            </w:del>
          </w:p>
        </w:tc>
        <w:tc>
          <w:tcPr>
            <w:tcW w:w="804" w:type="dxa"/>
            <w:vAlign w:val="center"/>
          </w:tcPr>
          <w:p w14:paraId="0D0DF471" w14:textId="3C0BB7DB" w:rsidR="00AE0212" w:rsidRPr="009063C9" w:rsidDel="00794F70" w:rsidRDefault="00AE0212" w:rsidP="00591A56">
            <w:pPr>
              <w:snapToGrid w:val="0"/>
              <w:spacing w:before="60" w:after="60" w:line="240" w:lineRule="auto"/>
              <w:jc w:val="center"/>
              <w:rPr>
                <w:del w:id="4247" w:author="Raphael Malyankar" w:date="2025-08-10T21:08:00Z" w16du:dateUtc="2025-08-11T04:08:00Z"/>
                <w:sz w:val="18"/>
                <w:szCs w:val="18"/>
              </w:rPr>
            </w:pPr>
            <w:del w:id="4248" w:author="Raphael Malyankar" w:date="2025-08-10T21:08:00Z" w16du:dateUtc="2025-08-11T04:08:00Z">
              <w:r w:rsidRPr="009063C9" w:rsidDel="00794F70">
                <w:rPr>
                  <w:sz w:val="18"/>
                  <w:szCs w:val="18"/>
                </w:rPr>
                <w:delText>-</w:delText>
              </w:r>
            </w:del>
          </w:p>
        </w:tc>
        <w:tc>
          <w:tcPr>
            <w:tcW w:w="5500" w:type="dxa"/>
            <w:vAlign w:val="center"/>
          </w:tcPr>
          <w:p w14:paraId="6B673FEE" w14:textId="150CD81F" w:rsidR="00AE0212" w:rsidRPr="009063C9" w:rsidDel="00794F70" w:rsidRDefault="00AE0212" w:rsidP="00591A56">
            <w:pPr>
              <w:snapToGrid w:val="0"/>
              <w:spacing w:before="60" w:after="60" w:line="240" w:lineRule="auto"/>
              <w:jc w:val="left"/>
              <w:rPr>
                <w:del w:id="4249" w:author="Raphael Malyankar" w:date="2025-08-10T21:08:00Z" w16du:dateUtc="2025-08-11T04:08:00Z"/>
                <w:sz w:val="18"/>
                <w:szCs w:val="18"/>
              </w:rPr>
            </w:pPr>
            <w:del w:id="4250" w:author="Raphael Malyankar" w:date="2025-08-10T21:08:00Z" w16du:dateUtc="2025-08-11T04:08:00Z">
              <w:r w:rsidRPr="009063C9" w:rsidDel="00794F70">
                <w:rPr>
                  <w:sz w:val="18"/>
                  <w:szCs w:val="18"/>
                </w:rPr>
                <w:delText>-</w:delText>
              </w:r>
            </w:del>
          </w:p>
        </w:tc>
      </w:tr>
      <w:tr w:rsidR="00AE0212" w:rsidRPr="009063C9" w:rsidDel="00794F70" w14:paraId="0BCB4C86" w14:textId="54FE057D" w:rsidTr="00AE0212">
        <w:trPr>
          <w:cantSplit/>
          <w:del w:id="4251" w:author="Raphael Malyankar" w:date="2025-08-10T21:08:00Z"/>
        </w:trPr>
        <w:tc>
          <w:tcPr>
            <w:tcW w:w="3034" w:type="dxa"/>
            <w:vAlign w:val="center"/>
          </w:tcPr>
          <w:p w14:paraId="428131A4" w14:textId="5ECB950F" w:rsidR="00AE0212" w:rsidRPr="009063C9" w:rsidDel="00794F70" w:rsidRDefault="00AE0212" w:rsidP="00591A56">
            <w:pPr>
              <w:snapToGrid w:val="0"/>
              <w:spacing w:before="60" w:after="60" w:line="240" w:lineRule="auto"/>
              <w:jc w:val="left"/>
              <w:rPr>
                <w:del w:id="4252" w:author="Raphael Malyankar" w:date="2025-08-10T21:08:00Z" w16du:dateUtc="2025-08-11T04:08:00Z"/>
                <w:sz w:val="18"/>
                <w:szCs w:val="18"/>
              </w:rPr>
            </w:pPr>
            <w:del w:id="4253" w:author="Raphael Malyankar" w:date="2025-08-10T21:08:00Z" w16du:dateUtc="2025-08-11T04:08:00Z">
              <w:r w:rsidRPr="009063C9" w:rsidDel="00794F70">
                <w:rPr>
                  <w:sz w:val="18"/>
                  <w:szCs w:val="18"/>
                </w:rPr>
                <w:delText>new</w:delText>
              </w:r>
            </w:del>
          </w:p>
        </w:tc>
        <w:tc>
          <w:tcPr>
            <w:tcW w:w="3420" w:type="dxa"/>
            <w:vAlign w:val="center"/>
          </w:tcPr>
          <w:p w14:paraId="715A4235" w14:textId="165355D4" w:rsidR="00AE0212" w:rsidRPr="009063C9" w:rsidDel="00794F70" w:rsidRDefault="00AE0212" w:rsidP="00591A56">
            <w:pPr>
              <w:snapToGrid w:val="0"/>
              <w:spacing w:before="60" w:after="60" w:line="240" w:lineRule="auto"/>
              <w:jc w:val="left"/>
              <w:rPr>
                <w:del w:id="4254" w:author="Raphael Malyankar" w:date="2025-08-10T21:08:00Z" w16du:dateUtc="2025-08-11T04:08:00Z"/>
                <w:sz w:val="18"/>
                <w:szCs w:val="18"/>
              </w:rPr>
            </w:pPr>
            <w:del w:id="4255" w:author="Raphael Malyankar" w:date="2025-08-10T21:08:00Z" w16du:dateUtc="2025-08-11T04:08:00Z">
              <w:r w:rsidRPr="009063C9" w:rsidDel="00794F70">
                <w:rPr>
                  <w:sz w:val="18"/>
                  <w:szCs w:val="18"/>
                </w:rPr>
                <w:delText>A file which is new</w:delText>
              </w:r>
            </w:del>
          </w:p>
        </w:tc>
        <w:tc>
          <w:tcPr>
            <w:tcW w:w="804" w:type="dxa"/>
            <w:vAlign w:val="center"/>
          </w:tcPr>
          <w:p w14:paraId="2EAADF18" w14:textId="0F0928A2" w:rsidR="00AE0212" w:rsidRPr="009063C9" w:rsidDel="00794F70" w:rsidRDefault="00AE0212" w:rsidP="00591A56">
            <w:pPr>
              <w:snapToGrid w:val="0"/>
              <w:spacing w:before="60" w:after="60" w:line="240" w:lineRule="auto"/>
              <w:jc w:val="center"/>
              <w:rPr>
                <w:del w:id="4256" w:author="Raphael Malyankar" w:date="2025-08-10T21:08:00Z" w16du:dateUtc="2025-08-11T04:08:00Z"/>
                <w:sz w:val="18"/>
                <w:szCs w:val="18"/>
              </w:rPr>
            </w:pPr>
            <w:del w:id="4257" w:author="Raphael Malyankar" w:date="2025-08-10T21:08:00Z" w16du:dateUtc="2025-08-11T04:08:00Z">
              <w:r w:rsidRPr="009063C9" w:rsidDel="00794F70">
                <w:rPr>
                  <w:sz w:val="18"/>
                  <w:szCs w:val="18"/>
                </w:rPr>
                <w:delText>-</w:delText>
              </w:r>
            </w:del>
          </w:p>
        </w:tc>
        <w:tc>
          <w:tcPr>
            <w:tcW w:w="5500" w:type="dxa"/>
            <w:vAlign w:val="center"/>
          </w:tcPr>
          <w:p w14:paraId="6C3D6EA9" w14:textId="60987CF1" w:rsidR="00AE0212" w:rsidRPr="009063C9" w:rsidDel="00794F70" w:rsidRDefault="00AE0212" w:rsidP="00591A56">
            <w:pPr>
              <w:snapToGrid w:val="0"/>
              <w:spacing w:before="60" w:after="60" w:line="240" w:lineRule="auto"/>
              <w:jc w:val="left"/>
              <w:rPr>
                <w:del w:id="4258" w:author="Raphael Malyankar" w:date="2025-08-10T21:08:00Z" w16du:dateUtc="2025-08-11T04:08:00Z"/>
                <w:sz w:val="18"/>
                <w:szCs w:val="18"/>
              </w:rPr>
            </w:pPr>
            <w:del w:id="4259" w:author="Raphael Malyankar" w:date="2025-08-10T21:08:00Z" w16du:dateUtc="2025-08-11T04:08:00Z">
              <w:r w:rsidRPr="009063C9" w:rsidDel="00794F70">
                <w:rPr>
                  <w:sz w:val="18"/>
                  <w:szCs w:val="18"/>
                </w:rPr>
                <w:delText>Signifies a new file</w:delText>
              </w:r>
            </w:del>
          </w:p>
        </w:tc>
      </w:tr>
      <w:tr w:rsidR="00AE0212" w:rsidRPr="009063C9" w:rsidDel="00794F70" w14:paraId="066F53BE" w14:textId="67185A38" w:rsidTr="00AE0212">
        <w:trPr>
          <w:cantSplit/>
          <w:del w:id="4260" w:author="Raphael Malyankar" w:date="2025-08-10T21:08:00Z"/>
        </w:trPr>
        <w:tc>
          <w:tcPr>
            <w:tcW w:w="3034" w:type="dxa"/>
            <w:vAlign w:val="center"/>
          </w:tcPr>
          <w:p w14:paraId="11435F5D" w14:textId="25159F54" w:rsidR="00AE0212" w:rsidRPr="009063C9" w:rsidDel="00794F70" w:rsidRDefault="00AE0212" w:rsidP="00934C8B">
            <w:pPr>
              <w:snapToGrid w:val="0"/>
              <w:spacing w:before="60" w:after="60" w:line="240" w:lineRule="auto"/>
              <w:jc w:val="left"/>
              <w:rPr>
                <w:del w:id="4261" w:author="Raphael Malyankar" w:date="2025-08-10T21:08:00Z" w16du:dateUtc="2025-08-11T04:08:00Z"/>
                <w:sz w:val="18"/>
                <w:szCs w:val="18"/>
              </w:rPr>
            </w:pPr>
            <w:del w:id="4262" w:author="Raphael Malyankar" w:date="2025-08-10T21:08:00Z" w16du:dateUtc="2025-08-11T04:08:00Z">
              <w:r w:rsidRPr="009063C9" w:rsidDel="00794F70">
                <w:rPr>
                  <w:sz w:val="18"/>
                  <w:szCs w:val="18"/>
                </w:rPr>
                <w:delText>replacement</w:delText>
              </w:r>
            </w:del>
          </w:p>
        </w:tc>
        <w:tc>
          <w:tcPr>
            <w:tcW w:w="3420" w:type="dxa"/>
            <w:vAlign w:val="center"/>
          </w:tcPr>
          <w:p w14:paraId="60AE2C7A" w14:textId="6F29DDAB" w:rsidR="00AE0212" w:rsidRPr="009063C9" w:rsidDel="00794F70" w:rsidRDefault="00AE0212" w:rsidP="00934C8B">
            <w:pPr>
              <w:snapToGrid w:val="0"/>
              <w:spacing w:before="60" w:after="60" w:line="240" w:lineRule="auto"/>
              <w:jc w:val="left"/>
              <w:rPr>
                <w:del w:id="4263" w:author="Raphael Malyankar" w:date="2025-08-10T21:08:00Z" w16du:dateUtc="2025-08-11T04:08:00Z"/>
                <w:sz w:val="18"/>
                <w:szCs w:val="18"/>
              </w:rPr>
            </w:pPr>
            <w:del w:id="4264" w:author="Raphael Malyankar" w:date="2025-08-10T21:08:00Z" w16du:dateUtc="2025-08-11T04:08:00Z">
              <w:r w:rsidRPr="009063C9" w:rsidDel="00794F70">
                <w:rPr>
                  <w:sz w:val="18"/>
                  <w:szCs w:val="18"/>
                </w:rPr>
                <w:delText>A file which replaces an existing file</w:delText>
              </w:r>
            </w:del>
          </w:p>
        </w:tc>
        <w:tc>
          <w:tcPr>
            <w:tcW w:w="804" w:type="dxa"/>
            <w:vAlign w:val="center"/>
          </w:tcPr>
          <w:p w14:paraId="14ED3F48" w14:textId="449BA17C" w:rsidR="00AE0212" w:rsidRPr="009063C9" w:rsidDel="00794F70" w:rsidRDefault="00AE0212" w:rsidP="00934C8B">
            <w:pPr>
              <w:snapToGrid w:val="0"/>
              <w:spacing w:before="60" w:after="60" w:line="240" w:lineRule="auto"/>
              <w:jc w:val="center"/>
              <w:rPr>
                <w:del w:id="4265" w:author="Raphael Malyankar" w:date="2025-08-10T21:08:00Z" w16du:dateUtc="2025-08-11T04:08:00Z"/>
                <w:sz w:val="18"/>
                <w:szCs w:val="18"/>
              </w:rPr>
            </w:pPr>
            <w:del w:id="4266" w:author="Raphael Malyankar" w:date="2025-08-10T21:08:00Z" w16du:dateUtc="2025-08-11T04:08:00Z">
              <w:r w:rsidRPr="009063C9" w:rsidDel="00794F70">
                <w:rPr>
                  <w:sz w:val="18"/>
                  <w:szCs w:val="18"/>
                </w:rPr>
                <w:delText>-</w:delText>
              </w:r>
            </w:del>
          </w:p>
        </w:tc>
        <w:tc>
          <w:tcPr>
            <w:tcW w:w="5500" w:type="dxa"/>
            <w:vAlign w:val="center"/>
          </w:tcPr>
          <w:p w14:paraId="6CA16367" w14:textId="05213C70" w:rsidR="00AE0212" w:rsidRPr="009063C9" w:rsidDel="00794F70" w:rsidRDefault="00AE0212" w:rsidP="00934C8B">
            <w:pPr>
              <w:snapToGrid w:val="0"/>
              <w:spacing w:before="60" w:after="60" w:line="240" w:lineRule="auto"/>
              <w:jc w:val="left"/>
              <w:rPr>
                <w:del w:id="4267" w:author="Raphael Malyankar" w:date="2025-08-10T21:08:00Z" w16du:dateUtc="2025-08-11T04:08:00Z"/>
                <w:sz w:val="18"/>
                <w:szCs w:val="18"/>
              </w:rPr>
            </w:pPr>
            <w:del w:id="4268" w:author="Raphael Malyankar" w:date="2025-08-10T21:08:00Z" w16du:dateUtc="2025-08-11T04:08:00Z">
              <w:r w:rsidRPr="009063C9" w:rsidDel="00794F70">
                <w:rPr>
                  <w:sz w:val="18"/>
                  <w:szCs w:val="18"/>
                </w:rPr>
                <w:delText>Signifies a replacement for a file of the same name</w:delText>
              </w:r>
            </w:del>
          </w:p>
        </w:tc>
      </w:tr>
      <w:tr w:rsidR="00AE0212" w:rsidRPr="009063C9" w:rsidDel="00794F70" w14:paraId="5F7088EE" w14:textId="487E780E" w:rsidTr="00AE0212">
        <w:trPr>
          <w:cantSplit/>
          <w:del w:id="4269" w:author="Raphael Malyankar" w:date="2025-08-10T21:08:00Z"/>
        </w:trPr>
        <w:tc>
          <w:tcPr>
            <w:tcW w:w="3034" w:type="dxa"/>
            <w:vAlign w:val="center"/>
          </w:tcPr>
          <w:p w14:paraId="77EC5418" w14:textId="2ECBE780" w:rsidR="00AE0212" w:rsidRPr="009063C9" w:rsidDel="00794F70" w:rsidRDefault="00AE0212" w:rsidP="00934C8B">
            <w:pPr>
              <w:snapToGrid w:val="0"/>
              <w:spacing w:before="60" w:after="60" w:line="240" w:lineRule="auto"/>
              <w:jc w:val="left"/>
              <w:rPr>
                <w:del w:id="4270" w:author="Raphael Malyankar" w:date="2025-08-10T21:08:00Z" w16du:dateUtc="2025-08-11T04:08:00Z"/>
                <w:sz w:val="18"/>
                <w:szCs w:val="18"/>
              </w:rPr>
            </w:pPr>
            <w:del w:id="4271" w:author="Raphael Malyankar" w:date="2025-08-10T21:08:00Z" w16du:dateUtc="2025-08-11T04:08:00Z">
              <w:r w:rsidRPr="009063C9" w:rsidDel="00794F70">
                <w:rPr>
                  <w:sz w:val="18"/>
                  <w:szCs w:val="18"/>
                </w:rPr>
                <w:delText>deletion</w:delText>
              </w:r>
            </w:del>
          </w:p>
        </w:tc>
        <w:tc>
          <w:tcPr>
            <w:tcW w:w="3420" w:type="dxa"/>
            <w:vAlign w:val="center"/>
          </w:tcPr>
          <w:p w14:paraId="40632623" w14:textId="57DADEEA" w:rsidR="00AE0212" w:rsidRPr="009063C9" w:rsidDel="00794F70" w:rsidRDefault="00AE0212" w:rsidP="00934C8B">
            <w:pPr>
              <w:snapToGrid w:val="0"/>
              <w:spacing w:before="60" w:after="60" w:line="240" w:lineRule="auto"/>
              <w:jc w:val="left"/>
              <w:rPr>
                <w:del w:id="4272" w:author="Raphael Malyankar" w:date="2025-08-10T21:08:00Z" w16du:dateUtc="2025-08-11T04:08:00Z"/>
                <w:sz w:val="18"/>
                <w:szCs w:val="18"/>
              </w:rPr>
            </w:pPr>
            <w:del w:id="4273" w:author="Raphael Malyankar" w:date="2025-08-10T21:08:00Z" w16du:dateUtc="2025-08-11T04:08:00Z">
              <w:r w:rsidRPr="009063C9" w:rsidDel="00794F70">
                <w:rPr>
                  <w:sz w:val="18"/>
                  <w:szCs w:val="18"/>
                </w:rPr>
                <w:delText>Deletes an existing file</w:delText>
              </w:r>
            </w:del>
          </w:p>
        </w:tc>
        <w:tc>
          <w:tcPr>
            <w:tcW w:w="804" w:type="dxa"/>
            <w:vAlign w:val="center"/>
          </w:tcPr>
          <w:p w14:paraId="36BAEBA6" w14:textId="4C2F1992" w:rsidR="00AE0212" w:rsidRPr="009063C9" w:rsidDel="00794F70" w:rsidRDefault="00AE0212" w:rsidP="00934C8B">
            <w:pPr>
              <w:snapToGrid w:val="0"/>
              <w:spacing w:before="60" w:after="60" w:line="240" w:lineRule="auto"/>
              <w:jc w:val="center"/>
              <w:rPr>
                <w:del w:id="4274" w:author="Raphael Malyankar" w:date="2025-08-10T21:08:00Z" w16du:dateUtc="2025-08-11T04:08:00Z"/>
                <w:sz w:val="18"/>
                <w:szCs w:val="18"/>
              </w:rPr>
            </w:pPr>
            <w:del w:id="4275" w:author="Raphael Malyankar" w:date="2025-08-10T21:08:00Z" w16du:dateUtc="2025-08-11T04:08:00Z">
              <w:r w:rsidRPr="009063C9" w:rsidDel="00794F70">
                <w:rPr>
                  <w:sz w:val="18"/>
                  <w:szCs w:val="18"/>
                </w:rPr>
                <w:delText>-</w:delText>
              </w:r>
            </w:del>
          </w:p>
        </w:tc>
        <w:tc>
          <w:tcPr>
            <w:tcW w:w="5500" w:type="dxa"/>
            <w:vAlign w:val="center"/>
          </w:tcPr>
          <w:p w14:paraId="3BEF1E77" w14:textId="5D42031E" w:rsidR="00AE0212" w:rsidRPr="009063C9" w:rsidDel="00794F70" w:rsidRDefault="00AE0212" w:rsidP="00934C8B">
            <w:pPr>
              <w:snapToGrid w:val="0"/>
              <w:spacing w:before="60" w:after="60" w:line="240" w:lineRule="auto"/>
              <w:jc w:val="left"/>
              <w:rPr>
                <w:del w:id="4276" w:author="Raphael Malyankar" w:date="2025-08-10T21:08:00Z" w16du:dateUtc="2025-08-11T04:08:00Z"/>
                <w:sz w:val="18"/>
                <w:szCs w:val="18"/>
              </w:rPr>
            </w:pPr>
            <w:del w:id="4277" w:author="Raphael Malyankar" w:date="2025-08-10T21:08:00Z" w16du:dateUtc="2025-08-11T04:08:00Z">
              <w:r w:rsidRPr="009063C9" w:rsidDel="00794F70">
                <w:rPr>
                  <w:sz w:val="18"/>
                  <w:szCs w:val="18"/>
                </w:rPr>
                <w:delText>Signifies deletion of a file of that name</w:delText>
              </w:r>
            </w:del>
          </w:p>
        </w:tc>
      </w:tr>
    </w:tbl>
    <w:p w14:paraId="7B41FA29" w14:textId="36D088FA" w:rsidR="0054360D" w:rsidRPr="009063C9" w:rsidDel="00794F70" w:rsidRDefault="0054360D" w:rsidP="0054360D">
      <w:pPr>
        <w:spacing w:before="40" w:after="40" w:line="240" w:lineRule="auto"/>
        <w:rPr>
          <w:del w:id="4278" w:author="Raphael Malyankar" w:date="2025-08-10T21:08:00Z" w16du:dateUtc="2025-08-11T04:08:00Z"/>
          <w:sz w:val="19"/>
          <w:szCs w:val="19"/>
        </w:rPr>
      </w:pPr>
    </w:p>
    <w:p w14:paraId="2D26DFB8" w14:textId="3169BEF4" w:rsidR="00152A33" w:rsidRPr="009063C9" w:rsidDel="00794F70" w:rsidRDefault="00152A33" w:rsidP="004A4806">
      <w:pPr>
        <w:pStyle w:val="Heading3"/>
        <w:rPr>
          <w:del w:id="4279" w:author="Raphael Malyankar" w:date="2025-08-10T21:08:00Z" w16du:dateUtc="2025-08-11T04:08:00Z"/>
        </w:rPr>
      </w:pPr>
      <w:del w:id="4280" w:author="Raphael Malyankar" w:date="2025-08-10T21:08:00Z" w16du:dateUtc="2025-08-11T04:08:00Z">
        <w:r w:rsidRPr="009063C9" w:rsidDel="00794F70">
          <w:delText>S100_SupportFileSpecification</w:delText>
        </w:r>
      </w:del>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2436"/>
        <w:gridCol w:w="3060"/>
      </w:tblGrid>
      <w:tr w:rsidR="00152A33" w:rsidRPr="009063C9" w:rsidDel="00794F70" w14:paraId="5236589D" w14:textId="17DFDE91" w:rsidTr="00934C8B">
        <w:trPr>
          <w:cantSplit/>
          <w:trHeight w:val="457"/>
          <w:del w:id="4281" w:author="Raphael Malyankar" w:date="2025-08-10T21:08:00Z"/>
        </w:trPr>
        <w:tc>
          <w:tcPr>
            <w:tcW w:w="3034" w:type="dxa"/>
            <w:vAlign w:val="center"/>
          </w:tcPr>
          <w:p w14:paraId="4761742E" w14:textId="70435A0D" w:rsidR="00152A33" w:rsidRPr="009063C9" w:rsidDel="00794F70" w:rsidRDefault="00152A33" w:rsidP="00CE0CBC">
            <w:pPr>
              <w:snapToGrid w:val="0"/>
              <w:spacing w:before="60" w:after="60" w:line="240" w:lineRule="auto"/>
              <w:jc w:val="left"/>
              <w:rPr>
                <w:del w:id="4282" w:author="Raphael Malyankar" w:date="2025-08-10T21:08:00Z" w16du:dateUtc="2025-08-11T04:08:00Z"/>
                <w:b/>
                <w:sz w:val="18"/>
                <w:szCs w:val="18"/>
              </w:rPr>
            </w:pPr>
            <w:del w:id="4283" w:author="Raphael Malyankar" w:date="2025-08-10T21:08:00Z" w16du:dateUtc="2025-08-11T04:08:00Z">
              <w:r w:rsidRPr="009063C9" w:rsidDel="00794F70">
                <w:rPr>
                  <w:b/>
                  <w:sz w:val="18"/>
                  <w:szCs w:val="18"/>
                </w:rPr>
                <w:delText>Name</w:delText>
              </w:r>
            </w:del>
          </w:p>
        </w:tc>
        <w:tc>
          <w:tcPr>
            <w:tcW w:w="3420" w:type="dxa"/>
            <w:vAlign w:val="center"/>
          </w:tcPr>
          <w:p w14:paraId="00B2D67E" w14:textId="2C2006F2" w:rsidR="00152A33" w:rsidRPr="009063C9" w:rsidDel="00794F70" w:rsidRDefault="00152A33" w:rsidP="00CE0CBC">
            <w:pPr>
              <w:snapToGrid w:val="0"/>
              <w:spacing w:before="60" w:after="60" w:line="240" w:lineRule="auto"/>
              <w:jc w:val="left"/>
              <w:rPr>
                <w:del w:id="4284" w:author="Raphael Malyankar" w:date="2025-08-10T21:08:00Z" w16du:dateUtc="2025-08-11T04:08:00Z"/>
                <w:b/>
                <w:sz w:val="18"/>
                <w:szCs w:val="18"/>
              </w:rPr>
            </w:pPr>
            <w:del w:id="4285" w:author="Raphael Malyankar" w:date="2025-08-10T21:08:00Z" w16du:dateUtc="2025-08-11T04:08:00Z">
              <w:r w:rsidRPr="009063C9" w:rsidDel="00794F70">
                <w:rPr>
                  <w:b/>
                  <w:sz w:val="18"/>
                  <w:szCs w:val="18"/>
                </w:rPr>
                <w:delText>Description</w:delText>
              </w:r>
            </w:del>
          </w:p>
        </w:tc>
        <w:tc>
          <w:tcPr>
            <w:tcW w:w="804" w:type="dxa"/>
            <w:vAlign w:val="center"/>
          </w:tcPr>
          <w:p w14:paraId="67DB41B7" w14:textId="0932A4AD" w:rsidR="00152A33" w:rsidRPr="009063C9" w:rsidDel="00794F70" w:rsidRDefault="00152A33" w:rsidP="00CE0CBC">
            <w:pPr>
              <w:snapToGrid w:val="0"/>
              <w:spacing w:before="60" w:after="60" w:line="240" w:lineRule="auto"/>
              <w:jc w:val="center"/>
              <w:rPr>
                <w:del w:id="4286" w:author="Raphael Malyankar" w:date="2025-08-10T21:08:00Z" w16du:dateUtc="2025-08-11T04:08:00Z"/>
                <w:b/>
                <w:sz w:val="18"/>
                <w:szCs w:val="18"/>
              </w:rPr>
            </w:pPr>
            <w:del w:id="4287" w:author="Raphael Malyankar" w:date="2025-08-10T21:08:00Z" w16du:dateUtc="2025-08-11T04:08:00Z">
              <w:r w:rsidRPr="009063C9" w:rsidDel="00794F70">
                <w:rPr>
                  <w:b/>
                  <w:sz w:val="18"/>
                  <w:szCs w:val="18"/>
                </w:rPr>
                <w:delText>Mult</w:delText>
              </w:r>
            </w:del>
          </w:p>
        </w:tc>
        <w:tc>
          <w:tcPr>
            <w:tcW w:w="2436" w:type="dxa"/>
            <w:vAlign w:val="center"/>
          </w:tcPr>
          <w:p w14:paraId="6174EE2F" w14:textId="2ED46201" w:rsidR="00152A33" w:rsidRPr="009063C9" w:rsidDel="00794F70" w:rsidRDefault="00152A33" w:rsidP="00CE0CBC">
            <w:pPr>
              <w:snapToGrid w:val="0"/>
              <w:spacing w:before="60" w:after="60" w:line="240" w:lineRule="auto"/>
              <w:jc w:val="left"/>
              <w:rPr>
                <w:del w:id="4288" w:author="Raphael Malyankar" w:date="2025-08-10T21:08:00Z" w16du:dateUtc="2025-08-11T04:08:00Z"/>
                <w:b/>
                <w:sz w:val="18"/>
                <w:szCs w:val="18"/>
              </w:rPr>
            </w:pPr>
            <w:del w:id="4289" w:author="Raphael Malyankar" w:date="2025-08-10T21:08:00Z" w16du:dateUtc="2025-08-11T04:08:00Z">
              <w:r w:rsidRPr="009063C9" w:rsidDel="00794F70">
                <w:rPr>
                  <w:b/>
                  <w:sz w:val="18"/>
                  <w:szCs w:val="18"/>
                </w:rPr>
                <w:delText>Type</w:delText>
              </w:r>
            </w:del>
          </w:p>
        </w:tc>
        <w:tc>
          <w:tcPr>
            <w:tcW w:w="3060" w:type="dxa"/>
            <w:vAlign w:val="center"/>
          </w:tcPr>
          <w:p w14:paraId="5DE26B2C" w14:textId="0781C143" w:rsidR="00152A33" w:rsidRPr="009063C9" w:rsidDel="00794F70" w:rsidRDefault="00152A33" w:rsidP="00CE0CBC">
            <w:pPr>
              <w:snapToGrid w:val="0"/>
              <w:spacing w:before="60" w:after="60" w:line="240" w:lineRule="auto"/>
              <w:jc w:val="left"/>
              <w:rPr>
                <w:del w:id="4290" w:author="Raphael Malyankar" w:date="2025-08-10T21:08:00Z" w16du:dateUtc="2025-08-11T04:08:00Z"/>
                <w:b/>
                <w:sz w:val="18"/>
                <w:szCs w:val="18"/>
              </w:rPr>
            </w:pPr>
            <w:del w:id="4291" w:author="Raphael Malyankar" w:date="2025-08-10T21:08:00Z" w16du:dateUtc="2025-08-11T04:08:00Z">
              <w:r w:rsidRPr="009063C9" w:rsidDel="00794F70">
                <w:rPr>
                  <w:b/>
                  <w:sz w:val="18"/>
                  <w:szCs w:val="18"/>
                </w:rPr>
                <w:delText>Remarks</w:delText>
              </w:r>
            </w:del>
          </w:p>
        </w:tc>
      </w:tr>
      <w:tr w:rsidR="00152A33" w:rsidRPr="009063C9" w:rsidDel="00794F70" w14:paraId="76D96CE9" w14:textId="24CAA7D1" w:rsidTr="00934C8B">
        <w:trPr>
          <w:cantSplit/>
          <w:del w:id="4292" w:author="Raphael Malyankar" w:date="2025-08-10T21:08:00Z"/>
        </w:trPr>
        <w:tc>
          <w:tcPr>
            <w:tcW w:w="3034" w:type="dxa"/>
            <w:vAlign w:val="center"/>
          </w:tcPr>
          <w:p w14:paraId="09F272E1" w14:textId="39D35681" w:rsidR="00152A33" w:rsidRPr="009063C9" w:rsidDel="00794F70" w:rsidRDefault="00152A33" w:rsidP="00152A33">
            <w:pPr>
              <w:snapToGrid w:val="0"/>
              <w:spacing w:before="60" w:after="60" w:line="240" w:lineRule="auto"/>
              <w:jc w:val="left"/>
              <w:rPr>
                <w:del w:id="4293" w:author="Raphael Malyankar" w:date="2025-08-10T21:08:00Z" w16du:dateUtc="2025-08-11T04:08:00Z"/>
                <w:sz w:val="18"/>
                <w:szCs w:val="18"/>
              </w:rPr>
            </w:pPr>
            <w:del w:id="4294" w:author="Raphael Malyankar" w:date="2025-08-10T21:08:00Z" w16du:dateUtc="2025-08-11T04:08:00Z">
              <w:r w:rsidRPr="009063C9" w:rsidDel="00794F70">
                <w:rPr>
                  <w:sz w:val="18"/>
                  <w:szCs w:val="18"/>
                </w:rPr>
                <w:delText>S100_SupportFileSpecification</w:delText>
              </w:r>
            </w:del>
          </w:p>
        </w:tc>
        <w:tc>
          <w:tcPr>
            <w:tcW w:w="3420" w:type="dxa"/>
            <w:vAlign w:val="center"/>
          </w:tcPr>
          <w:p w14:paraId="352DCE2C" w14:textId="552A31C7" w:rsidR="00152A33" w:rsidRPr="009063C9" w:rsidDel="00794F70" w:rsidRDefault="00152A33" w:rsidP="00152A33">
            <w:pPr>
              <w:snapToGrid w:val="0"/>
              <w:spacing w:before="60" w:after="60" w:line="240" w:lineRule="auto"/>
              <w:jc w:val="left"/>
              <w:rPr>
                <w:del w:id="4295" w:author="Raphael Malyankar" w:date="2025-08-10T21:08:00Z" w16du:dateUtc="2025-08-11T04:08:00Z"/>
                <w:sz w:val="18"/>
                <w:szCs w:val="18"/>
              </w:rPr>
            </w:pPr>
            <w:del w:id="4296" w:author="Raphael Malyankar" w:date="2025-08-10T21:08:00Z" w16du:dateUtc="2025-08-11T04:08:00Z">
              <w:r w:rsidRPr="009063C9" w:rsidDel="00794F70">
                <w:rPr>
                  <w:sz w:val="18"/>
                  <w:szCs w:val="18"/>
                </w:rPr>
                <w:delText>The standard or specification to which a support file conforms</w:delText>
              </w:r>
            </w:del>
          </w:p>
        </w:tc>
        <w:tc>
          <w:tcPr>
            <w:tcW w:w="804" w:type="dxa"/>
            <w:vAlign w:val="center"/>
          </w:tcPr>
          <w:p w14:paraId="394B3CCF" w14:textId="658CBACF" w:rsidR="00152A33" w:rsidRPr="009063C9" w:rsidDel="00794F70" w:rsidRDefault="00152A33" w:rsidP="003D0F80">
            <w:pPr>
              <w:snapToGrid w:val="0"/>
              <w:spacing w:before="60" w:after="60" w:line="240" w:lineRule="auto"/>
              <w:jc w:val="center"/>
              <w:rPr>
                <w:del w:id="4297" w:author="Raphael Malyankar" w:date="2025-08-10T21:08:00Z" w16du:dateUtc="2025-08-11T04:08:00Z"/>
                <w:sz w:val="18"/>
                <w:szCs w:val="18"/>
              </w:rPr>
            </w:pPr>
            <w:del w:id="4298" w:author="Raphael Malyankar" w:date="2025-08-10T21:08:00Z" w16du:dateUtc="2025-08-11T04:08:00Z">
              <w:r w:rsidRPr="009063C9" w:rsidDel="00794F70">
                <w:rPr>
                  <w:sz w:val="18"/>
                  <w:szCs w:val="18"/>
                </w:rPr>
                <w:delText>-</w:delText>
              </w:r>
            </w:del>
          </w:p>
        </w:tc>
        <w:tc>
          <w:tcPr>
            <w:tcW w:w="2436" w:type="dxa"/>
            <w:vAlign w:val="center"/>
          </w:tcPr>
          <w:p w14:paraId="1668AE57" w14:textId="6923E209" w:rsidR="00152A33" w:rsidRPr="009063C9" w:rsidDel="00794F70" w:rsidRDefault="00152A33" w:rsidP="00152A33">
            <w:pPr>
              <w:snapToGrid w:val="0"/>
              <w:spacing w:before="60" w:after="60" w:line="240" w:lineRule="auto"/>
              <w:jc w:val="left"/>
              <w:rPr>
                <w:del w:id="4299" w:author="Raphael Malyankar" w:date="2025-08-10T21:08:00Z" w16du:dateUtc="2025-08-11T04:08:00Z"/>
                <w:sz w:val="18"/>
                <w:szCs w:val="18"/>
              </w:rPr>
            </w:pPr>
            <w:del w:id="4300" w:author="Raphael Malyankar" w:date="2025-08-10T21:08:00Z" w16du:dateUtc="2025-08-11T04:08:00Z">
              <w:r w:rsidRPr="009063C9" w:rsidDel="00794F70">
                <w:rPr>
                  <w:sz w:val="18"/>
                  <w:szCs w:val="18"/>
                </w:rPr>
                <w:delText>-</w:delText>
              </w:r>
            </w:del>
          </w:p>
        </w:tc>
        <w:tc>
          <w:tcPr>
            <w:tcW w:w="3060" w:type="dxa"/>
            <w:vAlign w:val="center"/>
          </w:tcPr>
          <w:p w14:paraId="48F4EA9D" w14:textId="392A3F49" w:rsidR="00152A33" w:rsidRPr="009063C9" w:rsidDel="00794F70" w:rsidRDefault="00152A33" w:rsidP="00152A33">
            <w:pPr>
              <w:snapToGrid w:val="0"/>
              <w:spacing w:before="60" w:after="60" w:line="240" w:lineRule="auto"/>
              <w:jc w:val="left"/>
              <w:rPr>
                <w:del w:id="4301" w:author="Raphael Malyankar" w:date="2025-08-10T21:08:00Z" w16du:dateUtc="2025-08-11T04:08:00Z"/>
                <w:sz w:val="18"/>
                <w:szCs w:val="18"/>
              </w:rPr>
            </w:pPr>
            <w:del w:id="4302" w:author="Raphael Malyankar" w:date="2025-08-10T21:08:00Z" w16du:dateUtc="2025-08-11T04:08:00Z">
              <w:r w:rsidRPr="009063C9" w:rsidDel="00794F70">
                <w:rPr>
                  <w:sz w:val="18"/>
                  <w:szCs w:val="18"/>
                </w:rPr>
                <w:delText>-</w:delText>
              </w:r>
            </w:del>
          </w:p>
        </w:tc>
      </w:tr>
      <w:tr w:rsidR="00152A33" w:rsidRPr="009063C9" w:rsidDel="00794F70" w14:paraId="3612BD1E" w14:textId="341AFF1E" w:rsidTr="00934C8B">
        <w:trPr>
          <w:cantSplit/>
          <w:del w:id="4303" w:author="Raphael Malyankar" w:date="2025-08-10T21:08:00Z"/>
        </w:trPr>
        <w:tc>
          <w:tcPr>
            <w:tcW w:w="3034" w:type="dxa"/>
            <w:vAlign w:val="center"/>
          </w:tcPr>
          <w:p w14:paraId="0E342BB8" w14:textId="1E3CFA34" w:rsidR="00152A33" w:rsidRPr="009063C9" w:rsidDel="00794F70" w:rsidRDefault="00152A33" w:rsidP="00152A33">
            <w:pPr>
              <w:snapToGrid w:val="0"/>
              <w:spacing w:before="60" w:after="60" w:line="240" w:lineRule="auto"/>
              <w:jc w:val="left"/>
              <w:rPr>
                <w:del w:id="4304" w:author="Raphael Malyankar" w:date="2025-08-10T21:08:00Z" w16du:dateUtc="2025-08-11T04:08:00Z"/>
                <w:sz w:val="18"/>
                <w:szCs w:val="18"/>
              </w:rPr>
            </w:pPr>
            <w:del w:id="4305" w:author="Raphael Malyankar" w:date="2025-08-10T21:08:00Z" w16du:dateUtc="2025-08-11T04:08:00Z">
              <w:r w:rsidRPr="009063C9" w:rsidDel="00794F70">
                <w:rPr>
                  <w:sz w:val="18"/>
                  <w:szCs w:val="18"/>
                </w:rPr>
                <w:delText>name</w:delText>
              </w:r>
            </w:del>
          </w:p>
        </w:tc>
        <w:tc>
          <w:tcPr>
            <w:tcW w:w="3420" w:type="dxa"/>
            <w:vAlign w:val="center"/>
          </w:tcPr>
          <w:p w14:paraId="027DFC1A" w14:textId="448D9980" w:rsidR="00152A33" w:rsidRPr="009063C9" w:rsidDel="00794F70" w:rsidRDefault="00152A33" w:rsidP="00152A33">
            <w:pPr>
              <w:snapToGrid w:val="0"/>
              <w:spacing w:before="60" w:after="60" w:line="240" w:lineRule="auto"/>
              <w:jc w:val="left"/>
              <w:rPr>
                <w:del w:id="4306" w:author="Raphael Malyankar" w:date="2025-08-10T21:08:00Z" w16du:dateUtc="2025-08-11T04:08:00Z"/>
                <w:sz w:val="18"/>
                <w:szCs w:val="18"/>
              </w:rPr>
            </w:pPr>
            <w:del w:id="4307" w:author="Raphael Malyankar" w:date="2025-08-10T21:08:00Z" w16du:dateUtc="2025-08-11T04:08:00Z">
              <w:r w:rsidRPr="009063C9" w:rsidDel="00794F70">
                <w:rPr>
                  <w:sz w:val="18"/>
                  <w:szCs w:val="18"/>
                </w:rPr>
                <w:delText>The name of the specification used to create the support file</w:delText>
              </w:r>
            </w:del>
          </w:p>
        </w:tc>
        <w:tc>
          <w:tcPr>
            <w:tcW w:w="804" w:type="dxa"/>
            <w:vAlign w:val="center"/>
          </w:tcPr>
          <w:p w14:paraId="363D2526" w14:textId="3D452ACD" w:rsidR="00152A33" w:rsidRPr="009063C9" w:rsidDel="00794F70" w:rsidRDefault="00152A33" w:rsidP="003D0F80">
            <w:pPr>
              <w:snapToGrid w:val="0"/>
              <w:spacing w:before="60" w:after="60" w:line="240" w:lineRule="auto"/>
              <w:jc w:val="center"/>
              <w:rPr>
                <w:del w:id="4308" w:author="Raphael Malyankar" w:date="2025-08-10T21:08:00Z" w16du:dateUtc="2025-08-11T04:08:00Z"/>
                <w:sz w:val="18"/>
                <w:szCs w:val="18"/>
              </w:rPr>
            </w:pPr>
            <w:del w:id="4309" w:author="Raphael Malyankar" w:date="2025-08-10T21:08:00Z" w16du:dateUtc="2025-08-11T04:08:00Z">
              <w:r w:rsidRPr="009063C9" w:rsidDel="00794F70">
                <w:rPr>
                  <w:sz w:val="18"/>
                  <w:szCs w:val="18"/>
                </w:rPr>
                <w:delText>1</w:delText>
              </w:r>
            </w:del>
          </w:p>
        </w:tc>
        <w:tc>
          <w:tcPr>
            <w:tcW w:w="2436" w:type="dxa"/>
            <w:vAlign w:val="center"/>
          </w:tcPr>
          <w:p w14:paraId="62C6E305" w14:textId="71E8FE3E" w:rsidR="00152A33" w:rsidRPr="009063C9" w:rsidDel="00794F70" w:rsidRDefault="00152A33" w:rsidP="00152A33">
            <w:pPr>
              <w:snapToGrid w:val="0"/>
              <w:spacing w:before="60" w:after="60" w:line="240" w:lineRule="auto"/>
              <w:jc w:val="left"/>
              <w:rPr>
                <w:del w:id="4310" w:author="Raphael Malyankar" w:date="2025-08-10T21:08:00Z" w16du:dateUtc="2025-08-11T04:08:00Z"/>
                <w:sz w:val="18"/>
                <w:szCs w:val="18"/>
              </w:rPr>
            </w:pPr>
            <w:del w:id="4311" w:author="Raphael Malyankar" w:date="2025-08-10T21:08:00Z" w16du:dateUtc="2025-08-11T04:08:00Z">
              <w:r w:rsidRPr="009063C9" w:rsidDel="00794F70">
                <w:rPr>
                  <w:sz w:val="18"/>
                  <w:szCs w:val="18"/>
                </w:rPr>
                <w:delText>CharacterString</w:delText>
              </w:r>
            </w:del>
          </w:p>
        </w:tc>
        <w:tc>
          <w:tcPr>
            <w:tcW w:w="3060" w:type="dxa"/>
            <w:vAlign w:val="center"/>
          </w:tcPr>
          <w:p w14:paraId="03001ADA" w14:textId="126E7F6C" w:rsidR="00152A33" w:rsidRPr="009063C9" w:rsidDel="00794F70" w:rsidRDefault="00152A33" w:rsidP="00152A33">
            <w:pPr>
              <w:snapToGrid w:val="0"/>
              <w:spacing w:before="60" w:after="60" w:line="240" w:lineRule="auto"/>
              <w:jc w:val="left"/>
              <w:rPr>
                <w:del w:id="4312" w:author="Raphael Malyankar" w:date="2025-08-10T21:08:00Z" w16du:dateUtc="2025-08-11T04:08:00Z"/>
                <w:sz w:val="18"/>
                <w:szCs w:val="18"/>
              </w:rPr>
            </w:pPr>
          </w:p>
        </w:tc>
      </w:tr>
      <w:tr w:rsidR="00152A33" w:rsidRPr="009063C9" w:rsidDel="00794F70" w14:paraId="2D4B8703" w14:textId="668DCBF1" w:rsidTr="00934C8B">
        <w:trPr>
          <w:cantSplit/>
          <w:del w:id="4313" w:author="Raphael Malyankar" w:date="2025-08-10T21:08:00Z"/>
        </w:trPr>
        <w:tc>
          <w:tcPr>
            <w:tcW w:w="3034" w:type="dxa"/>
            <w:vAlign w:val="center"/>
          </w:tcPr>
          <w:p w14:paraId="07EDE9EB" w14:textId="1AD90066" w:rsidR="00152A33" w:rsidRPr="009063C9" w:rsidDel="00794F70" w:rsidRDefault="00152A33" w:rsidP="00152A33">
            <w:pPr>
              <w:snapToGrid w:val="0"/>
              <w:spacing w:before="60" w:after="60" w:line="240" w:lineRule="auto"/>
              <w:jc w:val="left"/>
              <w:rPr>
                <w:del w:id="4314" w:author="Raphael Malyankar" w:date="2025-08-10T21:08:00Z" w16du:dateUtc="2025-08-11T04:08:00Z"/>
                <w:sz w:val="18"/>
                <w:szCs w:val="18"/>
              </w:rPr>
            </w:pPr>
            <w:del w:id="4315" w:author="Raphael Malyankar" w:date="2025-08-10T21:08:00Z" w16du:dateUtc="2025-08-11T04:08:00Z">
              <w:r w:rsidRPr="009063C9" w:rsidDel="00794F70">
                <w:rPr>
                  <w:sz w:val="18"/>
                  <w:szCs w:val="18"/>
                </w:rPr>
                <w:delText>version</w:delText>
              </w:r>
            </w:del>
          </w:p>
        </w:tc>
        <w:tc>
          <w:tcPr>
            <w:tcW w:w="3420" w:type="dxa"/>
            <w:vAlign w:val="center"/>
          </w:tcPr>
          <w:p w14:paraId="4D338176" w14:textId="642629CF" w:rsidR="00152A33" w:rsidRPr="009063C9" w:rsidDel="00794F70" w:rsidRDefault="00152A33" w:rsidP="00152A33">
            <w:pPr>
              <w:snapToGrid w:val="0"/>
              <w:spacing w:before="60" w:after="60" w:line="240" w:lineRule="auto"/>
              <w:jc w:val="left"/>
              <w:rPr>
                <w:del w:id="4316" w:author="Raphael Malyankar" w:date="2025-08-10T21:08:00Z" w16du:dateUtc="2025-08-11T04:08:00Z"/>
                <w:sz w:val="18"/>
                <w:szCs w:val="18"/>
              </w:rPr>
            </w:pPr>
            <w:del w:id="4317" w:author="Raphael Malyankar" w:date="2025-08-10T21:08:00Z" w16du:dateUtc="2025-08-11T04:08:00Z">
              <w:r w:rsidRPr="009063C9" w:rsidDel="00794F70">
                <w:rPr>
                  <w:sz w:val="18"/>
                  <w:szCs w:val="18"/>
                </w:rPr>
                <w:delText>The version number of the specification</w:delText>
              </w:r>
            </w:del>
          </w:p>
        </w:tc>
        <w:tc>
          <w:tcPr>
            <w:tcW w:w="804" w:type="dxa"/>
            <w:vAlign w:val="center"/>
          </w:tcPr>
          <w:p w14:paraId="4BFA6256" w14:textId="6786696D" w:rsidR="00152A33" w:rsidRPr="009063C9" w:rsidDel="00794F70" w:rsidRDefault="00152A33" w:rsidP="003D0F80">
            <w:pPr>
              <w:snapToGrid w:val="0"/>
              <w:spacing w:before="60" w:after="60" w:line="240" w:lineRule="auto"/>
              <w:jc w:val="center"/>
              <w:rPr>
                <w:del w:id="4318" w:author="Raphael Malyankar" w:date="2025-08-10T21:08:00Z" w16du:dateUtc="2025-08-11T04:08:00Z"/>
                <w:sz w:val="18"/>
                <w:szCs w:val="18"/>
              </w:rPr>
            </w:pPr>
            <w:del w:id="4319" w:author="Raphael Malyankar" w:date="2025-08-10T21:08:00Z" w16du:dateUtc="2025-08-11T04:08:00Z">
              <w:r w:rsidRPr="009063C9" w:rsidDel="00794F70">
                <w:rPr>
                  <w:sz w:val="18"/>
                  <w:szCs w:val="18"/>
                </w:rPr>
                <w:delText>0..1</w:delText>
              </w:r>
            </w:del>
          </w:p>
        </w:tc>
        <w:tc>
          <w:tcPr>
            <w:tcW w:w="2436" w:type="dxa"/>
            <w:vAlign w:val="center"/>
          </w:tcPr>
          <w:p w14:paraId="5F9B483E" w14:textId="2631EDAE" w:rsidR="00152A33" w:rsidRPr="009063C9" w:rsidDel="00794F70" w:rsidRDefault="00152A33" w:rsidP="00152A33">
            <w:pPr>
              <w:snapToGrid w:val="0"/>
              <w:spacing w:before="60" w:after="60" w:line="240" w:lineRule="auto"/>
              <w:jc w:val="left"/>
              <w:rPr>
                <w:del w:id="4320" w:author="Raphael Malyankar" w:date="2025-08-10T21:08:00Z" w16du:dateUtc="2025-08-11T04:08:00Z"/>
                <w:sz w:val="18"/>
                <w:szCs w:val="18"/>
              </w:rPr>
            </w:pPr>
            <w:del w:id="4321" w:author="Raphael Malyankar" w:date="2025-08-10T21:08:00Z" w16du:dateUtc="2025-08-11T04:08:00Z">
              <w:r w:rsidRPr="009063C9" w:rsidDel="00794F70">
                <w:rPr>
                  <w:sz w:val="18"/>
                  <w:szCs w:val="18"/>
                </w:rPr>
                <w:delText>CharacterString</w:delText>
              </w:r>
            </w:del>
          </w:p>
        </w:tc>
        <w:tc>
          <w:tcPr>
            <w:tcW w:w="3060" w:type="dxa"/>
            <w:vAlign w:val="center"/>
          </w:tcPr>
          <w:p w14:paraId="632F6BE8" w14:textId="6477E4B4" w:rsidR="00152A33" w:rsidRPr="009063C9" w:rsidDel="00794F70" w:rsidRDefault="00152A33" w:rsidP="00152A33">
            <w:pPr>
              <w:snapToGrid w:val="0"/>
              <w:spacing w:before="60" w:after="60" w:line="240" w:lineRule="auto"/>
              <w:jc w:val="left"/>
              <w:rPr>
                <w:del w:id="4322" w:author="Raphael Malyankar" w:date="2025-08-10T21:08:00Z" w16du:dateUtc="2025-08-11T04:08:00Z"/>
                <w:sz w:val="18"/>
                <w:szCs w:val="18"/>
              </w:rPr>
            </w:pPr>
          </w:p>
        </w:tc>
      </w:tr>
      <w:tr w:rsidR="00152A33" w:rsidRPr="009063C9" w:rsidDel="00794F70" w14:paraId="19AC6489" w14:textId="215A0356" w:rsidTr="00934C8B">
        <w:trPr>
          <w:cantSplit/>
          <w:del w:id="4323" w:author="Raphael Malyankar" w:date="2025-08-10T21:08:00Z"/>
        </w:trPr>
        <w:tc>
          <w:tcPr>
            <w:tcW w:w="3034" w:type="dxa"/>
            <w:vAlign w:val="center"/>
          </w:tcPr>
          <w:p w14:paraId="45874EDD" w14:textId="6E4F179F" w:rsidR="00152A33" w:rsidRPr="009063C9" w:rsidDel="00794F70" w:rsidRDefault="00152A33" w:rsidP="00152A33">
            <w:pPr>
              <w:snapToGrid w:val="0"/>
              <w:spacing w:before="60" w:after="60" w:line="240" w:lineRule="auto"/>
              <w:jc w:val="left"/>
              <w:rPr>
                <w:del w:id="4324" w:author="Raphael Malyankar" w:date="2025-08-10T21:08:00Z" w16du:dateUtc="2025-08-11T04:08:00Z"/>
                <w:sz w:val="18"/>
                <w:szCs w:val="18"/>
              </w:rPr>
            </w:pPr>
            <w:del w:id="4325" w:author="Raphael Malyankar" w:date="2025-08-10T21:08:00Z" w16du:dateUtc="2025-08-11T04:08:00Z">
              <w:r w:rsidRPr="009063C9" w:rsidDel="00794F70">
                <w:rPr>
                  <w:sz w:val="18"/>
                  <w:szCs w:val="18"/>
                </w:rPr>
                <w:delText>date</w:delText>
              </w:r>
            </w:del>
          </w:p>
        </w:tc>
        <w:tc>
          <w:tcPr>
            <w:tcW w:w="3420" w:type="dxa"/>
            <w:vAlign w:val="center"/>
          </w:tcPr>
          <w:p w14:paraId="72E946C7" w14:textId="14FECDD4" w:rsidR="00152A33" w:rsidRPr="009063C9" w:rsidDel="00794F70" w:rsidRDefault="00152A33" w:rsidP="00152A33">
            <w:pPr>
              <w:snapToGrid w:val="0"/>
              <w:spacing w:before="60" w:after="60" w:line="240" w:lineRule="auto"/>
              <w:jc w:val="left"/>
              <w:rPr>
                <w:del w:id="4326" w:author="Raphael Malyankar" w:date="2025-08-10T21:08:00Z" w16du:dateUtc="2025-08-11T04:08:00Z"/>
                <w:sz w:val="18"/>
                <w:szCs w:val="18"/>
              </w:rPr>
            </w:pPr>
            <w:del w:id="4327" w:author="Raphael Malyankar" w:date="2025-08-10T21:08:00Z" w16du:dateUtc="2025-08-11T04:08:00Z">
              <w:r w:rsidRPr="009063C9" w:rsidDel="00794F70">
                <w:rPr>
                  <w:sz w:val="18"/>
                  <w:szCs w:val="18"/>
                </w:rPr>
                <w:delText>The version date of the specification</w:delText>
              </w:r>
            </w:del>
          </w:p>
        </w:tc>
        <w:tc>
          <w:tcPr>
            <w:tcW w:w="804" w:type="dxa"/>
            <w:vAlign w:val="center"/>
          </w:tcPr>
          <w:p w14:paraId="7A4D3FF8" w14:textId="1F76CC58" w:rsidR="00152A33" w:rsidRPr="009063C9" w:rsidDel="00794F70" w:rsidRDefault="00152A33" w:rsidP="003D0F80">
            <w:pPr>
              <w:snapToGrid w:val="0"/>
              <w:spacing w:before="60" w:after="60" w:line="240" w:lineRule="auto"/>
              <w:jc w:val="center"/>
              <w:rPr>
                <w:del w:id="4328" w:author="Raphael Malyankar" w:date="2025-08-10T21:08:00Z" w16du:dateUtc="2025-08-11T04:08:00Z"/>
                <w:sz w:val="18"/>
                <w:szCs w:val="18"/>
              </w:rPr>
            </w:pPr>
            <w:del w:id="4329" w:author="Raphael Malyankar" w:date="2025-08-10T21:08:00Z" w16du:dateUtc="2025-08-11T04:08:00Z">
              <w:r w:rsidRPr="009063C9" w:rsidDel="00794F70">
                <w:rPr>
                  <w:sz w:val="18"/>
                  <w:szCs w:val="18"/>
                </w:rPr>
                <w:delText>0..1</w:delText>
              </w:r>
            </w:del>
          </w:p>
        </w:tc>
        <w:tc>
          <w:tcPr>
            <w:tcW w:w="2436" w:type="dxa"/>
            <w:vAlign w:val="center"/>
          </w:tcPr>
          <w:p w14:paraId="009BFAB8" w14:textId="6D1B9067" w:rsidR="00152A33" w:rsidRPr="009063C9" w:rsidDel="00794F70" w:rsidRDefault="00152A33" w:rsidP="00152A33">
            <w:pPr>
              <w:snapToGrid w:val="0"/>
              <w:spacing w:before="60" w:after="60" w:line="240" w:lineRule="auto"/>
              <w:jc w:val="left"/>
              <w:rPr>
                <w:del w:id="4330" w:author="Raphael Malyankar" w:date="2025-08-10T21:08:00Z" w16du:dateUtc="2025-08-11T04:08:00Z"/>
                <w:sz w:val="18"/>
                <w:szCs w:val="18"/>
              </w:rPr>
            </w:pPr>
            <w:del w:id="4331" w:author="Raphael Malyankar" w:date="2025-08-10T21:08:00Z" w16du:dateUtc="2025-08-11T04:08:00Z">
              <w:r w:rsidRPr="009063C9" w:rsidDel="00794F70">
                <w:rPr>
                  <w:sz w:val="18"/>
                  <w:szCs w:val="18"/>
                </w:rPr>
                <w:delText>Date</w:delText>
              </w:r>
            </w:del>
          </w:p>
        </w:tc>
        <w:tc>
          <w:tcPr>
            <w:tcW w:w="3060" w:type="dxa"/>
            <w:vAlign w:val="center"/>
          </w:tcPr>
          <w:p w14:paraId="7AEE0E6D" w14:textId="557FC29E" w:rsidR="00152A33" w:rsidRPr="009063C9" w:rsidDel="00794F70" w:rsidRDefault="00152A33" w:rsidP="00152A33">
            <w:pPr>
              <w:snapToGrid w:val="0"/>
              <w:spacing w:before="60" w:after="60" w:line="240" w:lineRule="auto"/>
              <w:jc w:val="left"/>
              <w:rPr>
                <w:del w:id="4332" w:author="Raphael Malyankar" w:date="2025-08-10T21:08:00Z" w16du:dateUtc="2025-08-11T04:08:00Z"/>
                <w:sz w:val="18"/>
                <w:szCs w:val="18"/>
              </w:rPr>
            </w:pPr>
          </w:p>
        </w:tc>
      </w:tr>
    </w:tbl>
    <w:p w14:paraId="0599A13B" w14:textId="153ECF37" w:rsidR="00152A33" w:rsidRPr="009063C9" w:rsidDel="00794F70" w:rsidRDefault="00152A33" w:rsidP="0054360D">
      <w:pPr>
        <w:spacing w:before="40" w:after="40" w:line="240" w:lineRule="auto"/>
        <w:rPr>
          <w:del w:id="4333" w:author="Raphael Malyankar" w:date="2025-08-10T21:08:00Z" w16du:dateUtc="2025-08-11T04:08:00Z"/>
          <w:sz w:val="19"/>
          <w:szCs w:val="19"/>
        </w:rPr>
      </w:pPr>
    </w:p>
    <w:p w14:paraId="71CB1685" w14:textId="60482D58" w:rsidR="00B413FE" w:rsidRPr="009063C9" w:rsidDel="00794F70" w:rsidRDefault="00B413FE" w:rsidP="0054360D">
      <w:pPr>
        <w:pStyle w:val="Heading2"/>
        <w:spacing w:before="120" w:after="120" w:line="240" w:lineRule="auto"/>
        <w:ind w:left="578" w:hanging="578"/>
        <w:rPr>
          <w:del w:id="4334" w:author="Raphael Malyankar" w:date="2025-08-10T21:08:00Z" w16du:dateUtc="2025-08-11T04:08:00Z"/>
          <w:sz w:val="19"/>
          <w:szCs w:val="19"/>
        </w:rPr>
      </w:pPr>
      <w:bookmarkStart w:id="4335" w:name="_Toc403560576"/>
      <w:del w:id="4336" w:author="Raphael Malyankar" w:date="2025-08-10T21:08:00Z" w16du:dateUtc="2025-08-11T04:08:00Z">
        <w:r w:rsidRPr="009063C9" w:rsidDel="00794F70">
          <w:rPr>
            <w:sz w:val="19"/>
            <w:szCs w:val="19"/>
          </w:rPr>
          <w:delText>S100_Catalogue</w:delText>
        </w:r>
        <w:bookmarkEnd w:id="4335"/>
        <w:r w:rsidRPr="009063C9" w:rsidDel="00794F70">
          <w:rPr>
            <w:sz w:val="19"/>
            <w:szCs w:val="19"/>
          </w:rPr>
          <w:delText>Metadata</w:delText>
        </w:r>
      </w:del>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2436"/>
        <w:gridCol w:w="3060"/>
      </w:tblGrid>
      <w:tr w:rsidR="007767D1" w:rsidRPr="009063C9" w:rsidDel="00794F70" w14:paraId="4E9053A3" w14:textId="41CC3CDA" w:rsidTr="007767D1">
        <w:trPr>
          <w:cantSplit/>
          <w:del w:id="4337" w:author="Raphael Malyankar" w:date="2025-08-10T21:08:00Z"/>
        </w:trPr>
        <w:tc>
          <w:tcPr>
            <w:tcW w:w="3034" w:type="dxa"/>
            <w:shd w:val="clear" w:color="auto" w:fill="D9D9D9"/>
            <w:vAlign w:val="center"/>
          </w:tcPr>
          <w:p w14:paraId="172BCE1A" w14:textId="47E3B977" w:rsidR="00B413FE" w:rsidRPr="009063C9" w:rsidDel="00794F70" w:rsidRDefault="00B413FE" w:rsidP="00934C8B">
            <w:pPr>
              <w:snapToGrid w:val="0"/>
              <w:spacing w:before="60" w:after="60" w:line="240" w:lineRule="auto"/>
              <w:jc w:val="left"/>
              <w:rPr>
                <w:del w:id="4338" w:author="Raphael Malyankar" w:date="2025-08-10T21:08:00Z" w16du:dateUtc="2025-08-11T04:08:00Z"/>
                <w:b/>
                <w:sz w:val="18"/>
                <w:szCs w:val="18"/>
              </w:rPr>
            </w:pPr>
            <w:del w:id="4339" w:author="Raphael Malyankar" w:date="2025-08-10T21:08:00Z" w16du:dateUtc="2025-08-11T04:08:00Z">
              <w:r w:rsidRPr="009063C9" w:rsidDel="00794F70">
                <w:rPr>
                  <w:b/>
                  <w:sz w:val="18"/>
                  <w:szCs w:val="18"/>
                </w:rPr>
                <w:delText>Name</w:delText>
              </w:r>
            </w:del>
          </w:p>
        </w:tc>
        <w:tc>
          <w:tcPr>
            <w:tcW w:w="3420" w:type="dxa"/>
            <w:shd w:val="clear" w:color="auto" w:fill="D9D9D9"/>
            <w:vAlign w:val="center"/>
          </w:tcPr>
          <w:p w14:paraId="068E7093" w14:textId="18F29659" w:rsidR="00B413FE" w:rsidRPr="009063C9" w:rsidDel="00794F70" w:rsidRDefault="00B413FE" w:rsidP="00934C8B">
            <w:pPr>
              <w:snapToGrid w:val="0"/>
              <w:spacing w:before="60" w:after="60" w:line="240" w:lineRule="auto"/>
              <w:jc w:val="left"/>
              <w:rPr>
                <w:del w:id="4340" w:author="Raphael Malyankar" w:date="2025-08-10T21:08:00Z" w16du:dateUtc="2025-08-11T04:08:00Z"/>
                <w:b/>
                <w:sz w:val="18"/>
                <w:szCs w:val="18"/>
              </w:rPr>
            </w:pPr>
            <w:del w:id="4341" w:author="Raphael Malyankar" w:date="2025-08-10T21:08:00Z" w16du:dateUtc="2025-08-11T04:08:00Z">
              <w:r w:rsidRPr="009063C9" w:rsidDel="00794F70">
                <w:rPr>
                  <w:b/>
                  <w:sz w:val="18"/>
                  <w:szCs w:val="18"/>
                </w:rPr>
                <w:delText>Description</w:delText>
              </w:r>
            </w:del>
          </w:p>
        </w:tc>
        <w:tc>
          <w:tcPr>
            <w:tcW w:w="804" w:type="dxa"/>
            <w:shd w:val="clear" w:color="auto" w:fill="D9D9D9"/>
            <w:vAlign w:val="center"/>
          </w:tcPr>
          <w:p w14:paraId="21816290" w14:textId="6A46C0B4" w:rsidR="00B413FE" w:rsidRPr="009063C9" w:rsidDel="00794F70" w:rsidRDefault="00B413FE" w:rsidP="00934C8B">
            <w:pPr>
              <w:snapToGrid w:val="0"/>
              <w:spacing w:before="60" w:after="60" w:line="240" w:lineRule="auto"/>
              <w:jc w:val="center"/>
              <w:rPr>
                <w:del w:id="4342" w:author="Raphael Malyankar" w:date="2025-08-10T21:08:00Z" w16du:dateUtc="2025-08-11T04:08:00Z"/>
                <w:b/>
                <w:sz w:val="18"/>
                <w:szCs w:val="18"/>
              </w:rPr>
            </w:pPr>
            <w:del w:id="4343" w:author="Raphael Malyankar" w:date="2025-08-10T21:08:00Z" w16du:dateUtc="2025-08-11T04:08:00Z">
              <w:r w:rsidRPr="009063C9" w:rsidDel="00794F70">
                <w:rPr>
                  <w:b/>
                  <w:sz w:val="18"/>
                  <w:szCs w:val="18"/>
                </w:rPr>
                <w:delText>Mult</w:delText>
              </w:r>
            </w:del>
          </w:p>
        </w:tc>
        <w:tc>
          <w:tcPr>
            <w:tcW w:w="2436" w:type="dxa"/>
            <w:shd w:val="clear" w:color="auto" w:fill="D9D9D9"/>
            <w:vAlign w:val="center"/>
          </w:tcPr>
          <w:p w14:paraId="7BAEF9C3" w14:textId="550B6C78" w:rsidR="00B413FE" w:rsidRPr="009063C9" w:rsidDel="00794F70" w:rsidRDefault="00B413FE" w:rsidP="00934C8B">
            <w:pPr>
              <w:snapToGrid w:val="0"/>
              <w:spacing w:before="60" w:after="60" w:line="240" w:lineRule="auto"/>
              <w:jc w:val="left"/>
              <w:rPr>
                <w:del w:id="4344" w:author="Raphael Malyankar" w:date="2025-08-10T21:08:00Z" w16du:dateUtc="2025-08-11T04:08:00Z"/>
                <w:b/>
                <w:sz w:val="18"/>
                <w:szCs w:val="18"/>
              </w:rPr>
            </w:pPr>
            <w:del w:id="4345" w:author="Raphael Malyankar" w:date="2025-08-10T21:08:00Z" w16du:dateUtc="2025-08-11T04:08:00Z">
              <w:r w:rsidRPr="009063C9" w:rsidDel="00794F70">
                <w:rPr>
                  <w:b/>
                  <w:sz w:val="18"/>
                  <w:szCs w:val="18"/>
                </w:rPr>
                <w:delText>Type</w:delText>
              </w:r>
            </w:del>
          </w:p>
        </w:tc>
        <w:tc>
          <w:tcPr>
            <w:tcW w:w="3060" w:type="dxa"/>
            <w:shd w:val="clear" w:color="auto" w:fill="D9D9D9"/>
            <w:vAlign w:val="center"/>
          </w:tcPr>
          <w:p w14:paraId="02B0AAAD" w14:textId="50860DCC" w:rsidR="00B413FE" w:rsidRPr="009063C9" w:rsidDel="00794F70" w:rsidRDefault="00B413FE" w:rsidP="00934C8B">
            <w:pPr>
              <w:snapToGrid w:val="0"/>
              <w:spacing w:before="60" w:after="60" w:line="240" w:lineRule="auto"/>
              <w:jc w:val="left"/>
              <w:rPr>
                <w:del w:id="4346" w:author="Raphael Malyankar" w:date="2025-08-10T21:08:00Z" w16du:dateUtc="2025-08-11T04:08:00Z"/>
                <w:b/>
                <w:sz w:val="18"/>
                <w:szCs w:val="18"/>
              </w:rPr>
            </w:pPr>
            <w:del w:id="4347" w:author="Raphael Malyankar" w:date="2025-08-10T21:08:00Z" w16du:dateUtc="2025-08-11T04:08:00Z">
              <w:r w:rsidRPr="009063C9" w:rsidDel="00794F70">
                <w:rPr>
                  <w:b/>
                  <w:sz w:val="18"/>
                  <w:szCs w:val="18"/>
                </w:rPr>
                <w:delText>Remarks</w:delText>
              </w:r>
            </w:del>
          </w:p>
        </w:tc>
      </w:tr>
      <w:tr w:rsidR="00B413FE" w:rsidRPr="009063C9" w:rsidDel="00794F70" w14:paraId="17EE3A5D" w14:textId="55EB34AA" w:rsidTr="00934C8B">
        <w:trPr>
          <w:cantSplit/>
          <w:del w:id="4348" w:author="Raphael Malyankar" w:date="2025-08-10T21:08:00Z"/>
        </w:trPr>
        <w:tc>
          <w:tcPr>
            <w:tcW w:w="3034" w:type="dxa"/>
            <w:vAlign w:val="center"/>
          </w:tcPr>
          <w:p w14:paraId="11E5752D" w14:textId="1068BD08" w:rsidR="00B413FE" w:rsidRPr="009063C9" w:rsidDel="00794F70" w:rsidRDefault="00B413FE" w:rsidP="00934C8B">
            <w:pPr>
              <w:snapToGrid w:val="0"/>
              <w:spacing w:before="60" w:after="60" w:line="240" w:lineRule="auto"/>
              <w:jc w:val="left"/>
              <w:rPr>
                <w:del w:id="4349" w:author="Raphael Malyankar" w:date="2025-08-10T21:08:00Z" w16du:dateUtc="2025-08-11T04:08:00Z"/>
                <w:sz w:val="18"/>
                <w:szCs w:val="18"/>
              </w:rPr>
            </w:pPr>
            <w:del w:id="4350" w:author="Raphael Malyankar" w:date="2025-08-10T21:08:00Z" w16du:dateUtc="2025-08-11T04:08:00Z">
              <w:r w:rsidRPr="009063C9" w:rsidDel="00794F70">
                <w:rPr>
                  <w:sz w:val="18"/>
                  <w:szCs w:val="18"/>
                </w:rPr>
                <w:delText>S100_Catalogue</w:delText>
              </w:r>
              <w:r w:rsidR="003D0F80" w:rsidRPr="009063C9" w:rsidDel="00794F70">
                <w:rPr>
                  <w:sz w:val="18"/>
                  <w:szCs w:val="18"/>
                </w:rPr>
                <w:delText>Metadata</w:delText>
              </w:r>
            </w:del>
          </w:p>
        </w:tc>
        <w:tc>
          <w:tcPr>
            <w:tcW w:w="3420" w:type="dxa"/>
            <w:vAlign w:val="center"/>
          </w:tcPr>
          <w:p w14:paraId="2ACD0B7A" w14:textId="3A16DCFF" w:rsidR="00B413FE" w:rsidRPr="009063C9" w:rsidDel="00794F70" w:rsidRDefault="003D0F80" w:rsidP="00934C8B">
            <w:pPr>
              <w:snapToGrid w:val="0"/>
              <w:spacing w:before="60" w:after="60" w:line="240" w:lineRule="auto"/>
              <w:jc w:val="left"/>
              <w:rPr>
                <w:del w:id="4351" w:author="Raphael Malyankar" w:date="2025-08-10T21:08:00Z" w16du:dateUtc="2025-08-11T04:08:00Z"/>
                <w:sz w:val="18"/>
                <w:szCs w:val="18"/>
              </w:rPr>
            </w:pPr>
            <w:del w:id="4352" w:author="Raphael Malyankar" w:date="2025-08-10T21:08:00Z" w16du:dateUtc="2025-08-11T04:08:00Z">
              <w:r w:rsidRPr="009063C9" w:rsidDel="00794F70">
                <w:rPr>
                  <w:sz w:val="18"/>
                  <w:szCs w:val="18"/>
                </w:rPr>
                <w:delText>Class for S-100 catalogue metadata</w:delText>
              </w:r>
            </w:del>
          </w:p>
        </w:tc>
        <w:tc>
          <w:tcPr>
            <w:tcW w:w="804" w:type="dxa"/>
            <w:vAlign w:val="center"/>
          </w:tcPr>
          <w:p w14:paraId="173E0FC7" w14:textId="2F6AFD03" w:rsidR="00B413FE" w:rsidRPr="009063C9" w:rsidDel="00794F70" w:rsidRDefault="00B413FE" w:rsidP="00934C8B">
            <w:pPr>
              <w:snapToGrid w:val="0"/>
              <w:spacing w:before="60" w:after="60" w:line="240" w:lineRule="auto"/>
              <w:jc w:val="center"/>
              <w:rPr>
                <w:del w:id="4353" w:author="Raphael Malyankar" w:date="2025-08-10T21:08:00Z" w16du:dateUtc="2025-08-11T04:08:00Z"/>
                <w:sz w:val="18"/>
                <w:szCs w:val="18"/>
              </w:rPr>
            </w:pPr>
            <w:del w:id="4354" w:author="Raphael Malyankar" w:date="2025-08-10T21:08:00Z" w16du:dateUtc="2025-08-11T04:08:00Z">
              <w:r w:rsidRPr="009063C9" w:rsidDel="00794F70">
                <w:rPr>
                  <w:sz w:val="18"/>
                  <w:szCs w:val="18"/>
                </w:rPr>
                <w:delText>-</w:delText>
              </w:r>
            </w:del>
          </w:p>
        </w:tc>
        <w:tc>
          <w:tcPr>
            <w:tcW w:w="2436" w:type="dxa"/>
            <w:vAlign w:val="center"/>
          </w:tcPr>
          <w:p w14:paraId="42F01192" w14:textId="63B7B5E4" w:rsidR="00B413FE" w:rsidRPr="009063C9" w:rsidDel="00794F70" w:rsidRDefault="00B413FE" w:rsidP="00934C8B">
            <w:pPr>
              <w:snapToGrid w:val="0"/>
              <w:spacing w:before="60" w:after="60" w:line="240" w:lineRule="auto"/>
              <w:jc w:val="left"/>
              <w:rPr>
                <w:del w:id="4355" w:author="Raphael Malyankar" w:date="2025-08-10T21:08:00Z" w16du:dateUtc="2025-08-11T04:08:00Z"/>
                <w:sz w:val="18"/>
                <w:szCs w:val="18"/>
              </w:rPr>
            </w:pPr>
            <w:del w:id="4356" w:author="Raphael Malyankar" w:date="2025-08-10T21:08:00Z" w16du:dateUtc="2025-08-11T04:08:00Z">
              <w:r w:rsidRPr="009063C9" w:rsidDel="00794F70">
                <w:rPr>
                  <w:sz w:val="18"/>
                  <w:szCs w:val="18"/>
                </w:rPr>
                <w:delText>-</w:delText>
              </w:r>
            </w:del>
          </w:p>
        </w:tc>
        <w:tc>
          <w:tcPr>
            <w:tcW w:w="3060" w:type="dxa"/>
            <w:vAlign w:val="center"/>
          </w:tcPr>
          <w:p w14:paraId="0EDEE46F" w14:textId="6C88C49A" w:rsidR="00B413FE" w:rsidRPr="009063C9" w:rsidDel="00794F70" w:rsidRDefault="00B413FE" w:rsidP="00934C8B">
            <w:pPr>
              <w:snapToGrid w:val="0"/>
              <w:spacing w:before="60" w:after="60" w:line="240" w:lineRule="auto"/>
              <w:jc w:val="left"/>
              <w:rPr>
                <w:del w:id="4357" w:author="Raphael Malyankar" w:date="2025-08-10T21:08:00Z" w16du:dateUtc="2025-08-11T04:08:00Z"/>
                <w:sz w:val="18"/>
                <w:szCs w:val="18"/>
              </w:rPr>
            </w:pPr>
            <w:del w:id="4358" w:author="Raphael Malyankar" w:date="2025-08-10T21:08:00Z" w16du:dateUtc="2025-08-11T04:08:00Z">
              <w:r w:rsidRPr="009063C9" w:rsidDel="00794F70">
                <w:rPr>
                  <w:sz w:val="18"/>
                  <w:szCs w:val="18"/>
                </w:rPr>
                <w:delText>-</w:delText>
              </w:r>
            </w:del>
          </w:p>
        </w:tc>
      </w:tr>
      <w:tr w:rsidR="00B413FE" w:rsidRPr="009063C9" w:rsidDel="00794F70" w14:paraId="58768F66" w14:textId="43E55B4D" w:rsidTr="00934C8B">
        <w:trPr>
          <w:cantSplit/>
          <w:del w:id="4359" w:author="Raphael Malyankar" w:date="2025-08-10T21:08:00Z"/>
        </w:trPr>
        <w:tc>
          <w:tcPr>
            <w:tcW w:w="3034" w:type="dxa"/>
            <w:vAlign w:val="center"/>
          </w:tcPr>
          <w:p w14:paraId="2941B291" w14:textId="12AD9503" w:rsidR="00B413FE" w:rsidRPr="009063C9" w:rsidDel="00794F70" w:rsidRDefault="00B413FE" w:rsidP="00934C8B">
            <w:pPr>
              <w:snapToGrid w:val="0"/>
              <w:spacing w:before="60" w:after="60" w:line="240" w:lineRule="auto"/>
              <w:jc w:val="left"/>
              <w:rPr>
                <w:del w:id="4360" w:author="Raphael Malyankar" w:date="2025-08-10T21:08:00Z" w16du:dateUtc="2025-08-11T04:08:00Z"/>
                <w:sz w:val="18"/>
                <w:szCs w:val="18"/>
              </w:rPr>
            </w:pPr>
            <w:del w:id="4361" w:author="Raphael Malyankar" w:date="2025-08-10T21:08:00Z" w16du:dateUtc="2025-08-11T04:08:00Z">
              <w:r w:rsidRPr="009063C9" w:rsidDel="00794F70">
                <w:rPr>
                  <w:sz w:val="18"/>
                  <w:szCs w:val="18"/>
                </w:rPr>
                <w:delText>filename</w:delText>
              </w:r>
            </w:del>
          </w:p>
        </w:tc>
        <w:tc>
          <w:tcPr>
            <w:tcW w:w="3420" w:type="dxa"/>
            <w:vAlign w:val="center"/>
          </w:tcPr>
          <w:p w14:paraId="586C21AB" w14:textId="5F2313FC" w:rsidR="00B413FE" w:rsidRPr="009063C9" w:rsidDel="00794F70" w:rsidRDefault="00B413FE" w:rsidP="00934C8B">
            <w:pPr>
              <w:snapToGrid w:val="0"/>
              <w:spacing w:before="60" w:after="60" w:line="240" w:lineRule="auto"/>
              <w:jc w:val="left"/>
              <w:rPr>
                <w:del w:id="4362" w:author="Raphael Malyankar" w:date="2025-08-10T21:08:00Z" w16du:dateUtc="2025-08-11T04:08:00Z"/>
                <w:sz w:val="18"/>
                <w:szCs w:val="18"/>
              </w:rPr>
            </w:pPr>
            <w:del w:id="4363" w:author="Raphael Malyankar" w:date="2025-08-10T21:08:00Z" w16du:dateUtc="2025-08-11T04:08:00Z">
              <w:r w:rsidRPr="009063C9" w:rsidDel="00794F70">
                <w:rPr>
                  <w:sz w:val="18"/>
                  <w:szCs w:val="18"/>
                </w:rPr>
                <w:delText>The name for the catalogue</w:delText>
              </w:r>
            </w:del>
          </w:p>
        </w:tc>
        <w:tc>
          <w:tcPr>
            <w:tcW w:w="804" w:type="dxa"/>
            <w:vAlign w:val="center"/>
          </w:tcPr>
          <w:p w14:paraId="4754716A" w14:textId="457D0EB4" w:rsidR="00B413FE" w:rsidRPr="009063C9" w:rsidDel="00794F70" w:rsidRDefault="00B413FE" w:rsidP="00934C8B">
            <w:pPr>
              <w:snapToGrid w:val="0"/>
              <w:spacing w:before="60" w:after="60" w:line="240" w:lineRule="auto"/>
              <w:jc w:val="center"/>
              <w:rPr>
                <w:del w:id="4364" w:author="Raphael Malyankar" w:date="2025-08-10T21:08:00Z" w16du:dateUtc="2025-08-11T04:08:00Z"/>
                <w:sz w:val="18"/>
                <w:szCs w:val="18"/>
              </w:rPr>
            </w:pPr>
            <w:del w:id="4365" w:author="Raphael Malyankar" w:date="2025-08-10T21:08:00Z" w16du:dateUtc="2025-08-11T04:08:00Z">
              <w:r w:rsidRPr="009063C9" w:rsidDel="00794F70">
                <w:rPr>
                  <w:sz w:val="18"/>
                  <w:szCs w:val="18"/>
                </w:rPr>
                <w:delText>1..*</w:delText>
              </w:r>
            </w:del>
          </w:p>
        </w:tc>
        <w:tc>
          <w:tcPr>
            <w:tcW w:w="2436" w:type="dxa"/>
            <w:vAlign w:val="center"/>
          </w:tcPr>
          <w:p w14:paraId="0D8FD69D" w14:textId="37CF7DD0" w:rsidR="00B413FE" w:rsidRPr="009063C9" w:rsidDel="00794F70" w:rsidRDefault="00B413FE" w:rsidP="00934C8B">
            <w:pPr>
              <w:snapToGrid w:val="0"/>
              <w:spacing w:before="60" w:after="60" w:line="240" w:lineRule="auto"/>
              <w:jc w:val="left"/>
              <w:rPr>
                <w:del w:id="4366" w:author="Raphael Malyankar" w:date="2025-08-10T21:08:00Z" w16du:dateUtc="2025-08-11T04:08:00Z"/>
                <w:sz w:val="18"/>
                <w:szCs w:val="18"/>
              </w:rPr>
            </w:pPr>
            <w:del w:id="4367" w:author="Raphael Malyankar" w:date="2025-08-10T21:08:00Z" w16du:dateUtc="2025-08-11T04:08:00Z">
              <w:r w:rsidRPr="009063C9" w:rsidDel="00794F70">
                <w:rPr>
                  <w:sz w:val="18"/>
                  <w:szCs w:val="18"/>
                </w:rPr>
                <w:delText>CharacterString</w:delText>
              </w:r>
            </w:del>
          </w:p>
        </w:tc>
        <w:tc>
          <w:tcPr>
            <w:tcW w:w="3060" w:type="dxa"/>
            <w:vAlign w:val="center"/>
          </w:tcPr>
          <w:p w14:paraId="6228F61D" w14:textId="2E1A596C" w:rsidR="00B413FE" w:rsidRPr="009063C9" w:rsidDel="00794F70" w:rsidRDefault="00B413FE" w:rsidP="00934C8B">
            <w:pPr>
              <w:snapToGrid w:val="0"/>
              <w:spacing w:before="60" w:after="60" w:line="240" w:lineRule="auto"/>
              <w:jc w:val="left"/>
              <w:rPr>
                <w:del w:id="4368" w:author="Raphael Malyankar" w:date="2025-08-10T21:08:00Z" w16du:dateUtc="2025-08-11T04:08:00Z"/>
                <w:sz w:val="18"/>
                <w:szCs w:val="18"/>
              </w:rPr>
            </w:pPr>
          </w:p>
        </w:tc>
      </w:tr>
      <w:tr w:rsidR="009063C9" w:rsidRPr="009063C9" w:rsidDel="00794F70" w14:paraId="66875FAF" w14:textId="5DF2BEA2" w:rsidTr="00934C8B">
        <w:trPr>
          <w:cantSplit/>
          <w:del w:id="4369" w:author="Raphael Malyankar" w:date="2025-08-10T21:08:00Z"/>
        </w:trPr>
        <w:tc>
          <w:tcPr>
            <w:tcW w:w="3034" w:type="dxa"/>
            <w:vAlign w:val="center"/>
          </w:tcPr>
          <w:p w14:paraId="5768263A" w14:textId="1A5F22D7" w:rsidR="00B413FE" w:rsidRPr="009063C9" w:rsidDel="00794F70" w:rsidRDefault="00B413FE" w:rsidP="009063C9">
            <w:pPr>
              <w:snapToGrid w:val="0"/>
              <w:spacing w:before="60" w:after="60" w:line="240" w:lineRule="auto"/>
              <w:jc w:val="left"/>
              <w:rPr>
                <w:del w:id="4370" w:author="Raphael Malyankar" w:date="2025-08-10T21:08:00Z" w16du:dateUtc="2025-08-11T04:08:00Z"/>
                <w:sz w:val="18"/>
                <w:szCs w:val="18"/>
              </w:rPr>
            </w:pPr>
            <w:del w:id="4371" w:author="Raphael Malyankar" w:date="2025-08-10T21:08:00Z" w16du:dateUtc="2025-08-11T04:08:00Z">
              <w:r w:rsidRPr="009063C9" w:rsidDel="00794F70">
                <w:rPr>
                  <w:sz w:val="18"/>
                  <w:szCs w:val="18"/>
                </w:rPr>
                <w:delText>fileLocation</w:delText>
              </w:r>
            </w:del>
          </w:p>
        </w:tc>
        <w:tc>
          <w:tcPr>
            <w:tcW w:w="3420" w:type="dxa"/>
            <w:vAlign w:val="center"/>
          </w:tcPr>
          <w:p w14:paraId="518F67AB" w14:textId="7610A08E" w:rsidR="00B413FE" w:rsidRPr="009063C9" w:rsidDel="00794F70" w:rsidRDefault="00B413FE" w:rsidP="009063C9">
            <w:pPr>
              <w:snapToGrid w:val="0"/>
              <w:spacing w:before="60" w:after="60" w:line="240" w:lineRule="auto"/>
              <w:jc w:val="left"/>
              <w:rPr>
                <w:del w:id="4372" w:author="Raphael Malyankar" w:date="2025-08-10T21:08:00Z" w16du:dateUtc="2025-08-11T04:08:00Z"/>
                <w:sz w:val="18"/>
                <w:szCs w:val="18"/>
              </w:rPr>
            </w:pPr>
            <w:del w:id="4373" w:author="Raphael Malyankar" w:date="2025-08-10T21:08:00Z" w16du:dateUtc="2025-08-11T04:08:00Z">
              <w:r w:rsidRPr="009063C9" w:rsidDel="00794F70">
                <w:rPr>
                  <w:sz w:val="18"/>
                  <w:szCs w:val="18"/>
                </w:rPr>
                <w:delText>Full location from the exchange set root director</w:delText>
              </w:r>
            </w:del>
          </w:p>
        </w:tc>
        <w:tc>
          <w:tcPr>
            <w:tcW w:w="804" w:type="dxa"/>
            <w:vAlign w:val="center"/>
          </w:tcPr>
          <w:p w14:paraId="0588FAD8" w14:textId="6387E276" w:rsidR="00B413FE" w:rsidRPr="009063C9" w:rsidDel="00794F70" w:rsidRDefault="00B413FE" w:rsidP="009063C9">
            <w:pPr>
              <w:snapToGrid w:val="0"/>
              <w:spacing w:before="60" w:after="60" w:line="240" w:lineRule="auto"/>
              <w:jc w:val="center"/>
              <w:rPr>
                <w:del w:id="4374" w:author="Raphael Malyankar" w:date="2025-08-10T21:08:00Z" w16du:dateUtc="2025-08-11T04:08:00Z"/>
                <w:sz w:val="18"/>
                <w:szCs w:val="18"/>
              </w:rPr>
            </w:pPr>
            <w:del w:id="4375" w:author="Raphael Malyankar" w:date="2025-08-10T21:08:00Z" w16du:dateUtc="2025-08-11T04:08:00Z">
              <w:r w:rsidRPr="009063C9" w:rsidDel="00794F70">
                <w:rPr>
                  <w:sz w:val="18"/>
                  <w:szCs w:val="18"/>
                </w:rPr>
                <w:delText>1..*</w:delText>
              </w:r>
            </w:del>
          </w:p>
        </w:tc>
        <w:tc>
          <w:tcPr>
            <w:tcW w:w="2436" w:type="dxa"/>
            <w:vAlign w:val="center"/>
          </w:tcPr>
          <w:p w14:paraId="730BDD46" w14:textId="1322099E" w:rsidR="00B413FE" w:rsidRPr="009063C9" w:rsidDel="00794F70" w:rsidRDefault="00B413FE" w:rsidP="009063C9">
            <w:pPr>
              <w:snapToGrid w:val="0"/>
              <w:spacing w:before="60" w:after="60" w:line="240" w:lineRule="auto"/>
              <w:jc w:val="left"/>
              <w:rPr>
                <w:del w:id="4376" w:author="Raphael Malyankar" w:date="2025-08-10T21:08:00Z" w16du:dateUtc="2025-08-11T04:08:00Z"/>
                <w:sz w:val="18"/>
                <w:szCs w:val="18"/>
              </w:rPr>
            </w:pPr>
            <w:del w:id="4377" w:author="Raphael Malyankar" w:date="2025-08-10T21:08:00Z" w16du:dateUtc="2025-08-11T04:08:00Z">
              <w:r w:rsidRPr="009063C9" w:rsidDel="00794F70">
                <w:rPr>
                  <w:sz w:val="18"/>
                  <w:szCs w:val="18"/>
                </w:rPr>
                <w:delText>CharacterString</w:delText>
              </w:r>
            </w:del>
          </w:p>
        </w:tc>
        <w:tc>
          <w:tcPr>
            <w:tcW w:w="3060" w:type="dxa"/>
            <w:vAlign w:val="center"/>
          </w:tcPr>
          <w:p w14:paraId="2934B819" w14:textId="3DCC33F9" w:rsidR="00B413FE" w:rsidRPr="009063C9" w:rsidDel="00794F70" w:rsidRDefault="00B413FE" w:rsidP="009063C9">
            <w:pPr>
              <w:snapToGrid w:val="0"/>
              <w:spacing w:before="60" w:after="60" w:line="240" w:lineRule="auto"/>
              <w:jc w:val="left"/>
              <w:rPr>
                <w:del w:id="4378" w:author="Raphael Malyankar" w:date="2025-08-10T21:08:00Z" w16du:dateUtc="2025-08-11T04:08:00Z"/>
                <w:sz w:val="18"/>
                <w:szCs w:val="18"/>
              </w:rPr>
            </w:pPr>
            <w:del w:id="4379" w:author="Raphael Malyankar" w:date="2025-08-10T21:08:00Z" w16du:dateUtc="2025-08-11T04:08:00Z">
              <w:r w:rsidRPr="009063C9" w:rsidDel="00794F70">
                <w:rPr>
                  <w:sz w:val="18"/>
                  <w:szCs w:val="18"/>
                </w:rPr>
                <w:delText>Path relative to the root directory of the exchange set.  The location of the file after the exchange set is unpacked into directory &lt;EXCH_ROOT&gt; will be &lt;EXCH_ROOT&gt;/&lt;filePath&gt;/&lt;filename&gt;</w:delText>
              </w:r>
            </w:del>
          </w:p>
        </w:tc>
      </w:tr>
      <w:tr w:rsidR="009063C9" w:rsidRPr="009063C9" w:rsidDel="00794F70" w14:paraId="64107BF8" w14:textId="1E4FE9FA" w:rsidTr="00934C8B">
        <w:trPr>
          <w:cantSplit/>
          <w:del w:id="4380" w:author="Raphael Malyankar" w:date="2025-08-10T21:08:00Z"/>
        </w:trPr>
        <w:tc>
          <w:tcPr>
            <w:tcW w:w="3034" w:type="dxa"/>
            <w:vAlign w:val="center"/>
          </w:tcPr>
          <w:p w14:paraId="726EBD26" w14:textId="36F07E16" w:rsidR="00B413FE" w:rsidRPr="009063C9" w:rsidDel="00794F70" w:rsidRDefault="00B413FE" w:rsidP="009063C9">
            <w:pPr>
              <w:snapToGrid w:val="0"/>
              <w:spacing w:before="60" w:after="60" w:line="240" w:lineRule="auto"/>
              <w:jc w:val="left"/>
              <w:rPr>
                <w:del w:id="4381" w:author="Raphael Malyankar" w:date="2025-08-10T21:08:00Z" w16du:dateUtc="2025-08-11T04:08:00Z"/>
                <w:sz w:val="18"/>
                <w:szCs w:val="18"/>
              </w:rPr>
            </w:pPr>
            <w:del w:id="4382" w:author="Raphael Malyankar" w:date="2025-08-10T21:08:00Z" w16du:dateUtc="2025-08-11T04:08:00Z">
              <w:r w:rsidRPr="009063C9" w:rsidDel="00794F70">
                <w:rPr>
                  <w:sz w:val="18"/>
                  <w:szCs w:val="18"/>
                </w:rPr>
                <w:delText>scope</w:delText>
              </w:r>
            </w:del>
          </w:p>
        </w:tc>
        <w:tc>
          <w:tcPr>
            <w:tcW w:w="3420" w:type="dxa"/>
            <w:vAlign w:val="center"/>
          </w:tcPr>
          <w:p w14:paraId="1D5B4F52" w14:textId="0422616E" w:rsidR="00B413FE" w:rsidRPr="009063C9" w:rsidDel="00794F70" w:rsidRDefault="00B413FE" w:rsidP="009063C9">
            <w:pPr>
              <w:snapToGrid w:val="0"/>
              <w:spacing w:before="60" w:after="60" w:line="240" w:lineRule="auto"/>
              <w:jc w:val="left"/>
              <w:rPr>
                <w:del w:id="4383" w:author="Raphael Malyankar" w:date="2025-08-10T21:08:00Z" w16du:dateUtc="2025-08-11T04:08:00Z"/>
                <w:sz w:val="18"/>
                <w:szCs w:val="18"/>
              </w:rPr>
            </w:pPr>
            <w:del w:id="4384" w:author="Raphael Malyankar" w:date="2025-08-10T21:08:00Z" w16du:dateUtc="2025-08-11T04:08:00Z">
              <w:r w:rsidRPr="009063C9" w:rsidDel="00794F70">
                <w:rPr>
                  <w:sz w:val="18"/>
                  <w:szCs w:val="18"/>
                </w:rPr>
                <w:delText>Subject domain of the catalogue</w:delText>
              </w:r>
            </w:del>
          </w:p>
        </w:tc>
        <w:tc>
          <w:tcPr>
            <w:tcW w:w="804" w:type="dxa"/>
            <w:vAlign w:val="center"/>
          </w:tcPr>
          <w:p w14:paraId="52FEC1A6" w14:textId="497DB429" w:rsidR="00B413FE" w:rsidRPr="009063C9" w:rsidDel="00794F70" w:rsidRDefault="00B413FE" w:rsidP="009063C9">
            <w:pPr>
              <w:snapToGrid w:val="0"/>
              <w:spacing w:before="60" w:after="60" w:line="240" w:lineRule="auto"/>
              <w:jc w:val="center"/>
              <w:rPr>
                <w:del w:id="4385" w:author="Raphael Malyankar" w:date="2025-08-10T21:08:00Z" w16du:dateUtc="2025-08-11T04:08:00Z"/>
                <w:sz w:val="18"/>
                <w:szCs w:val="18"/>
              </w:rPr>
            </w:pPr>
            <w:del w:id="4386" w:author="Raphael Malyankar" w:date="2025-08-10T21:08:00Z" w16du:dateUtc="2025-08-11T04:08:00Z">
              <w:r w:rsidRPr="009063C9" w:rsidDel="00794F70">
                <w:rPr>
                  <w:sz w:val="18"/>
                  <w:szCs w:val="18"/>
                </w:rPr>
                <w:delText>1..*</w:delText>
              </w:r>
            </w:del>
          </w:p>
        </w:tc>
        <w:tc>
          <w:tcPr>
            <w:tcW w:w="2436" w:type="dxa"/>
            <w:vAlign w:val="center"/>
          </w:tcPr>
          <w:p w14:paraId="1257D460" w14:textId="11482D3D" w:rsidR="00B413FE" w:rsidRPr="009063C9" w:rsidDel="00794F70" w:rsidRDefault="00B413FE" w:rsidP="009063C9">
            <w:pPr>
              <w:snapToGrid w:val="0"/>
              <w:spacing w:before="60" w:after="60" w:line="240" w:lineRule="auto"/>
              <w:jc w:val="left"/>
              <w:rPr>
                <w:del w:id="4387" w:author="Raphael Malyankar" w:date="2025-08-10T21:08:00Z" w16du:dateUtc="2025-08-11T04:08:00Z"/>
                <w:sz w:val="18"/>
                <w:szCs w:val="18"/>
              </w:rPr>
            </w:pPr>
            <w:del w:id="4388" w:author="Raphael Malyankar" w:date="2025-08-10T21:08:00Z" w16du:dateUtc="2025-08-11T04:08:00Z">
              <w:r w:rsidRPr="009063C9" w:rsidDel="00794F70">
                <w:rPr>
                  <w:sz w:val="18"/>
                  <w:szCs w:val="18"/>
                </w:rPr>
                <w:delText>S100_CatalogueScope</w:delText>
              </w:r>
            </w:del>
          </w:p>
        </w:tc>
        <w:tc>
          <w:tcPr>
            <w:tcW w:w="3060" w:type="dxa"/>
            <w:vAlign w:val="center"/>
          </w:tcPr>
          <w:p w14:paraId="4E7B1CE6" w14:textId="18FC337C" w:rsidR="00B413FE" w:rsidRPr="009063C9" w:rsidDel="00794F70" w:rsidRDefault="00B413FE" w:rsidP="009063C9">
            <w:pPr>
              <w:snapToGrid w:val="0"/>
              <w:spacing w:before="60" w:after="60" w:line="240" w:lineRule="auto"/>
              <w:jc w:val="left"/>
              <w:rPr>
                <w:del w:id="4389" w:author="Raphael Malyankar" w:date="2025-08-10T21:08:00Z" w16du:dateUtc="2025-08-11T04:08:00Z"/>
                <w:sz w:val="18"/>
                <w:szCs w:val="18"/>
              </w:rPr>
            </w:pPr>
          </w:p>
        </w:tc>
      </w:tr>
      <w:tr w:rsidR="009063C9" w:rsidRPr="009063C9" w:rsidDel="00794F70" w14:paraId="44867E11" w14:textId="32D8AFD0" w:rsidTr="00934C8B">
        <w:trPr>
          <w:cantSplit/>
          <w:del w:id="4390" w:author="Raphael Malyankar" w:date="2025-08-10T21:08:00Z"/>
        </w:trPr>
        <w:tc>
          <w:tcPr>
            <w:tcW w:w="3034" w:type="dxa"/>
            <w:vAlign w:val="center"/>
          </w:tcPr>
          <w:p w14:paraId="6770BFD1" w14:textId="10C66E7E" w:rsidR="00B413FE" w:rsidRPr="009063C9" w:rsidDel="00794F70" w:rsidRDefault="00B413FE" w:rsidP="009063C9">
            <w:pPr>
              <w:snapToGrid w:val="0"/>
              <w:spacing w:before="60" w:after="60" w:line="240" w:lineRule="auto"/>
              <w:jc w:val="left"/>
              <w:rPr>
                <w:del w:id="4391" w:author="Raphael Malyankar" w:date="2025-08-10T21:08:00Z" w16du:dateUtc="2025-08-11T04:08:00Z"/>
                <w:sz w:val="18"/>
                <w:szCs w:val="18"/>
              </w:rPr>
            </w:pPr>
            <w:del w:id="4392" w:author="Raphael Malyankar" w:date="2025-08-10T21:08:00Z" w16du:dateUtc="2025-08-11T04:08:00Z">
              <w:r w:rsidRPr="009063C9" w:rsidDel="00794F70">
                <w:rPr>
                  <w:sz w:val="18"/>
                  <w:szCs w:val="18"/>
                </w:rPr>
                <w:delText>versionNumber</w:delText>
              </w:r>
            </w:del>
          </w:p>
        </w:tc>
        <w:tc>
          <w:tcPr>
            <w:tcW w:w="3420" w:type="dxa"/>
            <w:vAlign w:val="center"/>
          </w:tcPr>
          <w:p w14:paraId="6B7BB640" w14:textId="638A5E17" w:rsidR="00B413FE" w:rsidRPr="009063C9" w:rsidDel="00794F70" w:rsidRDefault="00B413FE" w:rsidP="009063C9">
            <w:pPr>
              <w:snapToGrid w:val="0"/>
              <w:spacing w:before="60" w:after="60" w:line="240" w:lineRule="auto"/>
              <w:jc w:val="left"/>
              <w:rPr>
                <w:del w:id="4393" w:author="Raphael Malyankar" w:date="2025-08-10T21:08:00Z" w16du:dateUtc="2025-08-11T04:08:00Z"/>
                <w:sz w:val="18"/>
                <w:szCs w:val="18"/>
              </w:rPr>
            </w:pPr>
            <w:del w:id="4394" w:author="Raphael Malyankar" w:date="2025-08-10T21:08:00Z" w16du:dateUtc="2025-08-11T04:08:00Z">
              <w:r w:rsidRPr="009063C9" w:rsidDel="00794F70">
                <w:rPr>
                  <w:sz w:val="18"/>
                  <w:szCs w:val="18"/>
                </w:rPr>
                <w:delText>The version number of the product specification</w:delText>
              </w:r>
            </w:del>
          </w:p>
        </w:tc>
        <w:tc>
          <w:tcPr>
            <w:tcW w:w="804" w:type="dxa"/>
            <w:vAlign w:val="center"/>
          </w:tcPr>
          <w:p w14:paraId="040BA2B9" w14:textId="510EC342" w:rsidR="00B413FE" w:rsidRPr="009063C9" w:rsidDel="00794F70" w:rsidRDefault="00B413FE" w:rsidP="009063C9">
            <w:pPr>
              <w:snapToGrid w:val="0"/>
              <w:spacing w:before="60" w:after="60" w:line="240" w:lineRule="auto"/>
              <w:jc w:val="center"/>
              <w:rPr>
                <w:del w:id="4395" w:author="Raphael Malyankar" w:date="2025-08-10T21:08:00Z" w16du:dateUtc="2025-08-11T04:08:00Z"/>
                <w:sz w:val="18"/>
                <w:szCs w:val="18"/>
              </w:rPr>
            </w:pPr>
            <w:del w:id="4396" w:author="Raphael Malyankar" w:date="2025-08-10T21:08:00Z" w16du:dateUtc="2025-08-11T04:08:00Z">
              <w:r w:rsidRPr="009063C9" w:rsidDel="00794F70">
                <w:rPr>
                  <w:sz w:val="18"/>
                  <w:szCs w:val="18"/>
                </w:rPr>
                <w:delText>1..*</w:delText>
              </w:r>
            </w:del>
          </w:p>
        </w:tc>
        <w:tc>
          <w:tcPr>
            <w:tcW w:w="2436" w:type="dxa"/>
            <w:vAlign w:val="center"/>
          </w:tcPr>
          <w:p w14:paraId="4D6E5538" w14:textId="5DD0BC25" w:rsidR="00B413FE" w:rsidRPr="009063C9" w:rsidDel="00794F70" w:rsidRDefault="00B413FE" w:rsidP="009063C9">
            <w:pPr>
              <w:snapToGrid w:val="0"/>
              <w:spacing w:before="60" w:after="60" w:line="240" w:lineRule="auto"/>
              <w:jc w:val="left"/>
              <w:rPr>
                <w:del w:id="4397" w:author="Raphael Malyankar" w:date="2025-08-10T21:08:00Z" w16du:dateUtc="2025-08-11T04:08:00Z"/>
                <w:sz w:val="18"/>
                <w:szCs w:val="18"/>
              </w:rPr>
            </w:pPr>
            <w:del w:id="4398" w:author="Raphael Malyankar" w:date="2025-08-10T21:08:00Z" w16du:dateUtc="2025-08-11T04:08:00Z">
              <w:r w:rsidRPr="009063C9" w:rsidDel="00794F70">
                <w:rPr>
                  <w:sz w:val="18"/>
                  <w:szCs w:val="18"/>
                </w:rPr>
                <w:delText>CharacterString</w:delText>
              </w:r>
            </w:del>
          </w:p>
        </w:tc>
        <w:tc>
          <w:tcPr>
            <w:tcW w:w="3060" w:type="dxa"/>
            <w:vAlign w:val="center"/>
          </w:tcPr>
          <w:p w14:paraId="1CC82029" w14:textId="2BCEAD3C" w:rsidR="00B413FE" w:rsidRPr="009063C9" w:rsidDel="00794F70" w:rsidRDefault="00B413FE" w:rsidP="009063C9">
            <w:pPr>
              <w:snapToGrid w:val="0"/>
              <w:spacing w:before="60" w:after="60" w:line="240" w:lineRule="auto"/>
              <w:jc w:val="left"/>
              <w:rPr>
                <w:del w:id="4399" w:author="Raphael Malyankar" w:date="2025-08-10T21:08:00Z" w16du:dateUtc="2025-08-11T04:08:00Z"/>
                <w:sz w:val="18"/>
                <w:szCs w:val="18"/>
              </w:rPr>
            </w:pPr>
          </w:p>
        </w:tc>
      </w:tr>
      <w:tr w:rsidR="009063C9" w:rsidRPr="009063C9" w:rsidDel="00794F70" w14:paraId="69925576" w14:textId="7563378F" w:rsidTr="00934C8B">
        <w:trPr>
          <w:cantSplit/>
          <w:del w:id="4400" w:author="Raphael Malyankar" w:date="2025-08-10T21:08:00Z"/>
        </w:trPr>
        <w:tc>
          <w:tcPr>
            <w:tcW w:w="3034" w:type="dxa"/>
            <w:vAlign w:val="center"/>
          </w:tcPr>
          <w:p w14:paraId="769F1C5A" w14:textId="77F6070E" w:rsidR="00B413FE" w:rsidRPr="009063C9" w:rsidDel="00794F70" w:rsidRDefault="00B413FE" w:rsidP="009063C9">
            <w:pPr>
              <w:snapToGrid w:val="0"/>
              <w:spacing w:before="60" w:after="60" w:line="240" w:lineRule="auto"/>
              <w:jc w:val="left"/>
              <w:rPr>
                <w:del w:id="4401" w:author="Raphael Malyankar" w:date="2025-08-10T21:08:00Z" w16du:dateUtc="2025-08-11T04:08:00Z"/>
                <w:sz w:val="18"/>
                <w:szCs w:val="18"/>
              </w:rPr>
            </w:pPr>
            <w:del w:id="4402" w:author="Raphael Malyankar" w:date="2025-08-10T21:08:00Z" w16du:dateUtc="2025-08-11T04:08:00Z">
              <w:r w:rsidRPr="009063C9" w:rsidDel="00794F70">
                <w:rPr>
                  <w:sz w:val="18"/>
                  <w:szCs w:val="18"/>
                </w:rPr>
                <w:delText>issueDate</w:delText>
              </w:r>
            </w:del>
          </w:p>
        </w:tc>
        <w:tc>
          <w:tcPr>
            <w:tcW w:w="3420" w:type="dxa"/>
            <w:vAlign w:val="center"/>
          </w:tcPr>
          <w:p w14:paraId="510FA227" w14:textId="3744D7CA" w:rsidR="00B413FE" w:rsidRPr="009063C9" w:rsidDel="00794F70" w:rsidRDefault="00B413FE" w:rsidP="009063C9">
            <w:pPr>
              <w:snapToGrid w:val="0"/>
              <w:spacing w:before="60" w:after="60" w:line="240" w:lineRule="auto"/>
              <w:jc w:val="left"/>
              <w:rPr>
                <w:del w:id="4403" w:author="Raphael Malyankar" w:date="2025-08-10T21:08:00Z" w16du:dateUtc="2025-08-11T04:08:00Z"/>
                <w:sz w:val="18"/>
                <w:szCs w:val="18"/>
              </w:rPr>
            </w:pPr>
            <w:del w:id="4404" w:author="Raphael Malyankar" w:date="2025-08-10T21:08:00Z" w16du:dateUtc="2025-08-11T04:08:00Z">
              <w:r w:rsidRPr="009063C9" w:rsidDel="00794F70">
                <w:rPr>
                  <w:sz w:val="18"/>
                  <w:szCs w:val="18"/>
                </w:rPr>
                <w:delText>The version date of the product specification</w:delText>
              </w:r>
            </w:del>
          </w:p>
        </w:tc>
        <w:tc>
          <w:tcPr>
            <w:tcW w:w="804" w:type="dxa"/>
            <w:vAlign w:val="center"/>
          </w:tcPr>
          <w:p w14:paraId="5FCC9CF0" w14:textId="7F91E05A" w:rsidR="00B413FE" w:rsidRPr="009063C9" w:rsidDel="00794F70" w:rsidRDefault="00B413FE" w:rsidP="009063C9">
            <w:pPr>
              <w:snapToGrid w:val="0"/>
              <w:spacing w:before="60" w:after="60" w:line="240" w:lineRule="auto"/>
              <w:jc w:val="center"/>
              <w:rPr>
                <w:del w:id="4405" w:author="Raphael Malyankar" w:date="2025-08-10T21:08:00Z" w16du:dateUtc="2025-08-11T04:08:00Z"/>
                <w:sz w:val="18"/>
                <w:szCs w:val="18"/>
              </w:rPr>
            </w:pPr>
            <w:del w:id="4406" w:author="Raphael Malyankar" w:date="2025-08-10T21:08:00Z" w16du:dateUtc="2025-08-11T04:08:00Z">
              <w:r w:rsidRPr="009063C9" w:rsidDel="00794F70">
                <w:rPr>
                  <w:sz w:val="18"/>
                  <w:szCs w:val="18"/>
                </w:rPr>
                <w:delText>1..*</w:delText>
              </w:r>
            </w:del>
          </w:p>
        </w:tc>
        <w:tc>
          <w:tcPr>
            <w:tcW w:w="2436" w:type="dxa"/>
            <w:vAlign w:val="center"/>
          </w:tcPr>
          <w:p w14:paraId="47AD9D2C" w14:textId="5DA95AAD" w:rsidR="00B413FE" w:rsidRPr="009063C9" w:rsidDel="00794F70" w:rsidRDefault="00B413FE" w:rsidP="009063C9">
            <w:pPr>
              <w:snapToGrid w:val="0"/>
              <w:spacing w:before="60" w:after="60" w:line="240" w:lineRule="auto"/>
              <w:jc w:val="left"/>
              <w:rPr>
                <w:del w:id="4407" w:author="Raphael Malyankar" w:date="2025-08-10T21:08:00Z" w16du:dateUtc="2025-08-11T04:08:00Z"/>
                <w:sz w:val="18"/>
                <w:szCs w:val="18"/>
              </w:rPr>
            </w:pPr>
            <w:del w:id="4408" w:author="Raphael Malyankar" w:date="2025-08-10T21:08:00Z" w16du:dateUtc="2025-08-11T04:08:00Z">
              <w:r w:rsidRPr="009063C9" w:rsidDel="00794F70">
                <w:rPr>
                  <w:sz w:val="18"/>
                  <w:szCs w:val="18"/>
                </w:rPr>
                <w:delText>Date</w:delText>
              </w:r>
            </w:del>
          </w:p>
        </w:tc>
        <w:tc>
          <w:tcPr>
            <w:tcW w:w="3060" w:type="dxa"/>
            <w:vAlign w:val="center"/>
          </w:tcPr>
          <w:p w14:paraId="6A736FBB" w14:textId="450895AF" w:rsidR="00B413FE" w:rsidRPr="009063C9" w:rsidDel="00794F70" w:rsidRDefault="00B413FE" w:rsidP="009063C9">
            <w:pPr>
              <w:snapToGrid w:val="0"/>
              <w:spacing w:before="60" w:after="60" w:line="240" w:lineRule="auto"/>
              <w:jc w:val="left"/>
              <w:rPr>
                <w:del w:id="4409" w:author="Raphael Malyankar" w:date="2025-08-10T21:08:00Z" w16du:dateUtc="2025-08-11T04:08:00Z"/>
                <w:sz w:val="18"/>
                <w:szCs w:val="18"/>
              </w:rPr>
            </w:pPr>
          </w:p>
        </w:tc>
      </w:tr>
      <w:tr w:rsidR="009063C9" w:rsidRPr="009063C9" w:rsidDel="00794F70" w14:paraId="07C0652C" w14:textId="1E22EBC6" w:rsidTr="00934C8B">
        <w:trPr>
          <w:cantSplit/>
          <w:del w:id="4410" w:author="Raphael Malyankar" w:date="2025-08-10T21:08:00Z"/>
        </w:trPr>
        <w:tc>
          <w:tcPr>
            <w:tcW w:w="3034" w:type="dxa"/>
            <w:vAlign w:val="center"/>
          </w:tcPr>
          <w:p w14:paraId="2DE58BBA" w14:textId="030E5583" w:rsidR="00B413FE" w:rsidRPr="009063C9" w:rsidDel="00794F70" w:rsidRDefault="00B413FE" w:rsidP="009063C9">
            <w:pPr>
              <w:snapToGrid w:val="0"/>
              <w:spacing w:before="60" w:after="60" w:line="240" w:lineRule="auto"/>
              <w:jc w:val="left"/>
              <w:rPr>
                <w:del w:id="4411" w:author="Raphael Malyankar" w:date="2025-08-10T21:08:00Z" w16du:dateUtc="2025-08-11T04:08:00Z"/>
                <w:sz w:val="18"/>
                <w:szCs w:val="18"/>
              </w:rPr>
            </w:pPr>
            <w:del w:id="4412" w:author="Raphael Malyankar" w:date="2025-08-10T21:08:00Z" w16du:dateUtc="2025-08-11T04:08:00Z">
              <w:r w:rsidRPr="009063C9" w:rsidDel="00794F70">
                <w:rPr>
                  <w:sz w:val="18"/>
                  <w:szCs w:val="18"/>
                </w:rPr>
                <w:delText>productSpecification</w:delText>
              </w:r>
            </w:del>
          </w:p>
        </w:tc>
        <w:tc>
          <w:tcPr>
            <w:tcW w:w="3420" w:type="dxa"/>
            <w:vAlign w:val="center"/>
          </w:tcPr>
          <w:p w14:paraId="5A2E1BB6" w14:textId="290EF49C" w:rsidR="00B413FE" w:rsidRPr="009063C9" w:rsidDel="00794F70" w:rsidRDefault="00B413FE" w:rsidP="009063C9">
            <w:pPr>
              <w:snapToGrid w:val="0"/>
              <w:spacing w:before="60" w:after="60" w:line="240" w:lineRule="auto"/>
              <w:jc w:val="left"/>
              <w:rPr>
                <w:del w:id="4413" w:author="Raphael Malyankar" w:date="2025-08-10T21:08:00Z" w16du:dateUtc="2025-08-11T04:08:00Z"/>
                <w:sz w:val="18"/>
                <w:szCs w:val="18"/>
              </w:rPr>
            </w:pPr>
            <w:del w:id="4414" w:author="Raphael Malyankar" w:date="2025-08-10T21:08:00Z" w16du:dateUtc="2025-08-11T04:08:00Z">
              <w:r w:rsidRPr="009063C9" w:rsidDel="00794F70">
                <w:rPr>
                  <w:sz w:val="18"/>
                  <w:szCs w:val="18"/>
                </w:rPr>
                <w:delText>The product specification used to create this file</w:delText>
              </w:r>
            </w:del>
          </w:p>
        </w:tc>
        <w:tc>
          <w:tcPr>
            <w:tcW w:w="804" w:type="dxa"/>
            <w:vAlign w:val="center"/>
          </w:tcPr>
          <w:p w14:paraId="35E9F759" w14:textId="28519596" w:rsidR="00B413FE" w:rsidRPr="009063C9" w:rsidDel="00794F70" w:rsidRDefault="00B413FE" w:rsidP="009063C9">
            <w:pPr>
              <w:snapToGrid w:val="0"/>
              <w:spacing w:before="60" w:after="60" w:line="240" w:lineRule="auto"/>
              <w:jc w:val="center"/>
              <w:rPr>
                <w:del w:id="4415" w:author="Raphael Malyankar" w:date="2025-08-10T21:08:00Z" w16du:dateUtc="2025-08-11T04:08:00Z"/>
                <w:sz w:val="18"/>
                <w:szCs w:val="18"/>
              </w:rPr>
            </w:pPr>
            <w:del w:id="4416" w:author="Raphael Malyankar" w:date="2025-08-10T21:08:00Z" w16du:dateUtc="2025-08-11T04:08:00Z">
              <w:r w:rsidRPr="009063C9" w:rsidDel="00794F70">
                <w:rPr>
                  <w:sz w:val="18"/>
                  <w:szCs w:val="18"/>
                </w:rPr>
                <w:delText>1..*</w:delText>
              </w:r>
            </w:del>
          </w:p>
        </w:tc>
        <w:tc>
          <w:tcPr>
            <w:tcW w:w="2436" w:type="dxa"/>
            <w:vAlign w:val="center"/>
          </w:tcPr>
          <w:p w14:paraId="6BC2F030" w14:textId="40AA4FC1" w:rsidR="00B413FE" w:rsidRPr="009063C9" w:rsidDel="00794F70" w:rsidRDefault="00B413FE" w:rsidP="009063C9">
            <w:pPr>
              <w:snapToGrid w:val="0"/>
              <w:spacing w:before="60" w:after="60" w:line="240" w:lineRule="auto"/>
              <w:jc w:val="left"/>
              <w:rPr>
                <w:del w:id="4417" w:author="Raphael Malyankar" w:date="2025-08-10T21:08:00Z" w16du:dateUtc="2025-08-11T04:08:00Z"/>
                <w:sz w:val="18"/>
                <w:szCs w:val="18"/>
              </w:rPr>
            </w:pPr>
            <w:del w:id="4418" w:author="Raphael Malyankar" w:date="2025-08-10T21:08:00Z" w16du:dateUtc="2025-08-11T04:08:00Z">
              <w:r w:rsidRPr="009063C9" w:rsidDel="00794F70">
                <w:rPr>
                  <w:sz w:val="18"/>
                  <w:szCs w:val="18"/>
                </w:rPr>
                <w:delText>S100_ProductSpecification</w:delText>
              </w:r>
            </w:del>
          </w:p>
        </w:tc>
        <w:tc>
          <w:tcPr>
            <w:tcW w:w="3060" w:type="dxa"/>
            <w:vAlign w:val="center"/>
          </w:tcPr>
          <w:p w14:paraId="30855FFE" w14:textId="60C26ED6" w:rsidR="00B413FE" w:rsidRPr="009063C9" w:rsidDel="00794F70" w:rsidRDefault="00B413FE" w:rsidP="009063C9">
            <w:pPr>
              <w:snapToGrid w:val="0"/>
              <w:spacing w:before="60" w:after="60" w:line="240" w:lineRule="auto"/>
              <w:jc w:val="left"/>
              <w:rPr>
                <w:del w:id="4419" w:author="Raphael Malyankar" w:date="2025-08-10T21:08:00Z" w16du:dateUtc="2025-08-11T04:08:00Z"/>
                <w:rFonts w:cs="Arial"/>
                <w:sz w:val="18"/>
                <w:szCs w:val="18"/>
              </w:rPr>
            </w:pPr>
          </w:p>
        </w:tc>
      </w:tr>
      <w:tr w:rsidR="009063C9" w:rsidRPr="009063C9" w:rsidDel="00794F70" w14:paraId="1F0AFFE9" w14:textId="571A3767" w:rsidTr="00934C8B">
        <w:trPr>
          <w:cantSplit/>
          <w:del w:id="4420" w:author="Raphael Malyankar" w:date="2025-08-10T21:08:00Z"/>
        </w:trPr>
        <w:tc>
          <w:tcPr>
            <w:tcW w:w="3034" w:type="dxa"/>
            <w:vAlign w:val="center"/>
          </w:tcPr>
          <w:p w14:paraId="7AF610EA" w14:textId="0C55ECFF" w:rsidR="00B413FE" w:rsidRPr="009063C9" w:rsidDel="00794F70" w:rsidRDefault="00B413FE" w:rsidP="009063C9">
            <w:pPr>
              <w:snapToGrid w:val="0"/>
              <w:spacing w:before="60" w:after="60" w:line="240" w:lineRule="auto"/>
              <w:jc w:val="left"/>
              <w:rPr>
                <w:del w:id="4421" w:author="Raphael Malyankar" w:date="2025-08-10T21:08:00Z" w16du:dateUtc="2025-08-11T04:08:00Z"/>
                <w:sz w:val="18"/>
                <w:szCs w:val="18"/>
              </w:rPr>
            </w:pPr>
            <w:del w:id="4422" w:author="Raphael Malyankar" w:date="2025-08-10T21:08:00Z" w16du:dateUtc="2025-08-11T04:08:00Z">
              <w:r w:rsidRPr="009063C9" w:rsidDel="00794F70">
                <w:rPr>
                  <w:sz w:val="18"/>
                  <w:szCs w:val="18"/>
                </w:rPr>
                <w:delText>digitalSignatureReference</w:delText>
              </w:r>
            </w:del>
          </w:p>
        </w:tc>
        <w:tc>
          <w:tcPr>
            <w:tcW w:w="3420" w:type="dxa"/>
            <w:vAlign w:val="center"/>
          </w:tcPr>
          <w:p w14:paraId="4CF3C93C" w14:textId="3E23D687" w:rsidR="00B413FE" w:rsidRPr="009063C9" w:rsidDel="00794F70" w:rsidRDefault="00B413FE" w:rsidP="009063C9">
            <w:pPr>
              <w:snapToGrid w:val="0"/>
              <w:spacing w:before="60" w:after="60" w:line="240" w:lineRule="auto"/>
              <w:jc w:val="left"/>
              <w:rPr>
                <w:del w:id="4423" w:author="Raphael Malyankar" w:date="2025-08-10T21:08:00Z" w16du:dateUtc="2025-08-11T04:08:00Z"/>
                <w:sz w:val="18"/>
                <w:szCs w:val="18"/>
              </w:rPr>
            </w:pPr>
            <w:del w:id="4424" w:author="Raphael Malyankar" w:date="2025-08-10T21:08:00Z" w16du:dateUtc="2025-08-11T04:08:00Z">
              <w:r w:rsidRPr="009063C9" w:rsidDel="00794F70">
                <w:rPr>
                  <w:sz w:val="18"/>
                  <w:szCs w:val="18"/>
                </w:rPr>
                <w:delText>Digital Signature of the file</w:delText>
              </w:r>
            </w:del>
          </w:p>
        </w:tc>
        <w:tc>
          <w:tcPr>
            <w:tcW w:w="804" w:type="dxa"/>
            <w:vAlign w:val="center"/>
          </w:tcPr>
          <w:p w14:paraId="3F7BCFC0" w14:textId="45F334CD" w:rsidR="00B413FE" w:rsidRPr="009063C9" w:rsidDel="00794F70" w:rsidRDefault="00B413FE" w:rsidP="009063C9">
            <w:pPr>
              <w:snapToGrid w:val="0"/>
              <w:spacing w:before="60" w:after="60" w:line="240" w:lineRule="auto"/>
              <w:jc w:val="center"/>
              <w:rPr>
                <w:del w:id="4425" w:author="Raphael Malyankar" w:date="2025-08-10T21:08:00Z" w16du:dateUtc="2025-08-11T04:08:00Z"/>
                <w:sz w:val="18"/>
                <w:szCs w:val="18"/>
              </w:rPr>
            </w:pPr>
            <w:del w:id="4426" w:author="Raphael Malyankar" w:date="2025-08-10T21:08:00Z" w16du:dateUtc="2025-08-11T04:08:00Z">
              <w:r w:rsidRPr="009063C9" w:rsidDel="00794F70">
                <w:rPr>
                  <w:sz w:val="18"/>
                  <w:szCs w:val="18"/>
                </w:rPr>
                <w:delText>1</w:delText>
              </w:r>
            </w:del>
          </w:p>
        </w:tc>
        <w:tc>
          <w:tcPr>
            <w:tcW w:w="2436" w:type="dxa"/>
            <w:vAlign w:val="center"/>
          </w:tcPr>
          <w:p w14:paraId="0BDDC122" w14:textId="397A4F82" w:rsidR="00B413FE" w:rsidRPr="009063C9" w:rsidDel="00794F70" w:rsidRDefault="003D0F80" w:rsidP="009063C9">
            <w:pPr>
              <w:snapToGrid w:val="0"/>
              <w:spacing w:before="60" w:after="60" w:line="240" w:lineRule="auto"/>
              <w:jc w:val="left"/>
              <w:rPr>
                <w:del w:id="4427" w:author="Raphael Malyankar" w:date="2025-08-10T21:08:00Z" w16du:dateUtc="2025-08-11T04:08:00Z"/>
                <w:sz w:val="18"/>
                <w:szCs w:val="18"/>
              </w:rPr>
            </w:pPr>
            <w:del w:id="4428" w:author="Raphael Malyankar" w:date="2025-08-10T21:08:00Z" w16du:dateUtc="2025-08-11T04:08:00Z">
              <w:r w:rsidRPr="009063C9" w:rsidDel="00794F70">
                <w:rPr>
                  <w:sz w:val="18"/>
                  <w:szCs w:val="18"/>
                </w:rPr>
                <w:delText>S100_DigitalSignature</w:delText>
              </w:r>
            </w:del>
          </w:p>
        </w:tc>
        <w:tc>
          <w:tcPr>
            <w:tcW w:w="3060" w:type="dxa"/>
            <w:vAlign w:val="center"/>
          </w:tcPr>
          <w:p w14:paraId="5546FAA9" w14:textId="1F1DD8FD" w:rsidR="00B413FE" w:rsidRPr="009063C9" w:rsidDel="00794F70" w:rsidRDefault="00B413FE" w:rsidP="009063C9">
            <w:pPr>
              <w:snapToGrid w:val="0"/>
              <w:spacing w:before="60" w:after="60" w:line="240" w:lineRule="auto"/>
              <w:jc w:val="left"/>
              <w:rPr>
                <w:del w:id="4429" w:author="Raphael Malyankar" w:date="2025-08-10T21:08:00Z" w16du:dateUtc="2025-08-11T04:08:00Z"/>
                <w:rFonts w:cs="Arial"/>
                <w:sz w:val="18"/>
                <w:szCs w:val="18"/>
              </w:rPr>
            </w:pPr>
            <w:del w:id="4430" w:author="Raphael Malyankar" w:date="2025-08-10T21:08:00Z" w16du:dateUtc="2025-08-11T04:08:00Z">
              <w:r w:rsidRPr="009063C9" w:rsidDel="00794F70">
                <w:rPr>
                  <w:rFonts w:cs="Arial"/>
                  <w:sz w:val="18"/>
                  <w:szCs w:val="18"/>
                </w:rPr>
                <w:delText>Reference to the appropriate digital signature algorithm</w:delText>
              </w:r>
            </w:del>
          </w:p>
        </w:tc>
      </w:tr>
      <w:tr w:rsidR="009063C9" w:rsidRPr="009063C9" w:rsidDel="00794F70" w14:paraId="2827B5CA" w14:textId="5FC1045D" w:rsidTr="00934C8B">
        <w:trPr>
          <w:cantSplit/>
          <w:del w:id="4431" w:author="Raphael Malyankar" w:date="2025-08-10T21:08:00Z"/>
        </w:trPr>
        <w:tc>
          <w:tcPr>
            <w:tcW w:w="3034" w:type="dxa"/>
            <w:vAlign w:val="center"/>
          </w:tcPr>
          <w:p w14:paraId="0408514F" w14:textId="6FD638F6" w:rsidR="00B413FE" w:rsidRPr="009063C9" w:rsidDel="00794F70" w:rsidRDefault="00B413FE" w:rsidP="009063C9">
            <w:pPr>
              <w:snapToGrid w:val="0"/>
              <w:spacing w:before="60" w:after="60" w:line="240" w:lineRule="auto"/>
              <w:jc w:val="left"/>
              <w:rPr>
                <w:del w:id="4432" w:author="Raphael Malyankar" w:date="2025-08-10T21:08:00Z" w16du:dateUtc="2025-08-11T04:08:00Z"/>
                <w:sz w:val="18"/>
                <w:szCs w:val="18"/>
              </w:rPr>
            </w:pPr>
            <w:del w:id="4433" w:author="Raphael Malyankar" w:date="2025-08-10T21:08:00Z" w16du:dateUtc="2025-08-11T04:08:00Z">
              <w:r w:rsidRPr="009063C9" w:rsidDel="00794F70">
                <w:rPr>
                  <w:sz w:val="18"/>
                  <w:szCs w:val="18"/>
                </w:rPr>
                <w:delText>digitalSignatureValue</w:delText>
              </w:r>
            </w:del>
          </w:p>
        </w:tc>
        <w:tc>
          <w:tcPr>
            <w:tcW w:w="3420" w:type="dxa"/>
            <w:vAlign w:val="center"/>
          </w:tcPr>
          <w:p w14:paraId="4E23F800" w14:textId="22588B33" w:rsidR="00B413FE" w:rsidRPr="009063C9" w:rsidDel="00794F70" w:rsidRDefault="00B413FE" w:rsidP="009063C9">
            <w:pPr>
              <w:snapToGrid w:val="0"/>
              <w:spacing w:before="60" w:after="60" w:line="240" w:lineRule="auto"/>
              <w:jc w:val="left"/>
              <w:rPr>
                <w:del w:id="4434" w:author="Raphael Malyankar" w:date="2025-08-10T21:08:00Z" w16du:dateUtc="2025-08-11T04:08:00Z"/>
                <w:sz w:val="18"/>
                <w:szCs w:val="18"/>
              </w:rPr>
            </w:pPr>
            <w:del w:id="4435" w:author="Raphael Malyankar" w:date="2025-08-10T21:08:00Z" w16du:dateUtc="2025-08-11T04:08:00Z">
              <w:r w:rsidRPr="009063C9" w:rsidDel="00794F70">
                <w:rPr>
                  <w:sz w:val="18"/>
                  <w:szCs w:val="18"/>
                </w:rPr>
                <w:delText>Value derived from the digital signature</w:delText>
              </w:r>
            </w:del>
          </w:p>
        </w:tc>
        <w:tc>
          <w:tcPr>
            <w:tcW w:w="804" w:type="dxa"/>
            <w:vAlign w:val="center"/>
          </w:tcPr>
          <w:p w14:paraId="54EDE999" w14:textId="028828D3" w:rsidR="00B413FE" w:rsidRPr="009063C9" w:rsidDel="00794F70" w:rsidRDefault="00B413FE" w:rsidP="009063C9">
            <w:pPr>
              <w:snapToGrid w:val="0"/>
              <w:spacing w:before="60" w:after="60" w:line="240" w:lineRule="auto"/>
              <w:jc w:val="center"/>
              <w:rPr>
                <w:del w:id="4436" w:author="Raphael Malyankar" w:date="2025-08-10T21:08:00Z" w16du:dateUtc="2025-08-11T04:08:00Z"/>
                <w:sz w:val="18"/>
                <w:szCs w:val="18"/>
              </w:rPr>
            </w:pPr>
            <w:del w:id="4437" w:author="Raphael Malyankar" w:date="2025-08-10T21:08:00Z" w16du:dateUtc="2025-08-11T04:08:00Z">
              <w:r w:rsidRPr="009063C9" w:rsidDel="00794F70">
                <w:rPr>
                  <w:sz w:val="18"/>
                  <w:szCs w:val="18"/>
                </w:rPr>
                <w:delText>1</w:delText>
              </w:r>
            </w:del>
          </w:p>
        </w:tc>
        <w:tc>
          <w:tcPr>
            <w:tcW w:w="2436" w:type="dxa"/>
            <w:vAlign w:val="center"/>
          </w:tcPr>
          <w:p w14:paraId="46276501" w14:textId="65E9F6A3" w:rsidR="00B413FE" w:rsidRPr="009063C9" w:rsidDel="00794F70" w:rsidRDefault="008A4DE1" w:rsidP="009063C9">
            <w:pPr>
              <w:snapToGrid w:val="0"/>
              <w:spacing w:before="60" w:after="60" w:line="240" w:lineRule="auto"/>
              <w:jc w:val="left"/>
              <w:rPr>
                <w:del w:id="4438" w:author="Raphael Malyankar" w:date="2025-08-10T21:08:00Z" w16du:dateUtc="2025-08-11T04:08:00Z"/>
                <w:sz w:val="18"/>
                <w:szCs w:val="18"/>
              </w:rPr>
            </w:pPr>
            <w:del w:id="4439" w:author="Raphael Malyankar" w:date="2025-08-10T21:08:00Z" w16du:dateUtc="2025-08-11T04:08:00Z">
              <w:r w:rsidRPr="009063C9" w:rsidDel="00794F70">
                <w:rPr>
                  <w:sz w:val="18"/>
                  <w:szCs w:val="18"/>
                </w:rPr>
                <w:delText>S100_DigitalSignatureValue</w:delText>
              </w:r>
            </w:del>
          </w:p>
        </w:tc>
        <w:tc>
          <w:tcPr>
            <w:tcW w:w="3060" w:type="dxa"/>
            <w:vAlign w:val="center"/>
          </w:tcPr>
          <w:p w14:paraId="705AA9B5" w14:textId="4F16DAD6" w:rsidR="008A4DE1" w:rsidRPr="009063C9" w:rsidDel="00794F70" w:rsidRDefault="008A4DE1" w:rsidP="008A4DE1">
            <w:pPr>
              <w:snapToGrid w:val="0"/>
              <w:spacing w:before="60" w:after="60"/>
              <w:jc w:val="left"/>
              <w:rPr>
                <w:del w:id="4440" w:author="Raphael Malyankar" w:date="2025-08-10T21:08:00Z" w16du:dateUtc="2025-08-11T04:08:00Z"/>
                <w:rFonts w:cs="Arial"/>
                <w:sz w:val="18"/>
                <w:szCs w:val="18"/>
              </w:rPr>
            </w:pPr>
            <w:del w:id="4441" w:author="Raphael Malyankar" w:date="2025-08-10T21:08:00Z" w16du:dateUtc="2025-08-11T04:08:00Z">
              <w:r w:rsidRPr="009063C9" w:rsidDel="00794F70">
                <w:rPr>
                  <w:rFonts w:cs="Arial"/>
                  <w:sz w:val="18"/>
                  <w:szCs w:val="18"/>
                </w:rPr>
                <w:delText>The value resulting from application of digitalSignatureReference</w:delText>
              </w:r>
            </w:del>
          </w:p>
          <w:p w14:paraId="612D767E" w14:textId="4395AAAA" w:rsidR="00B413FE" w:rsidRPr="009063C9" w:rsidDel="00794F70" w:rsidRDefault="008A4DE1" w:rsidP="009063C9">
            <w:pPr>
              <w:snapToGrid w:val="0"/>
              <w:spacing w:before="60" w:after="60" w:line="240" w:lineRule="auto"/>
              <w:jc w:val="left"/>
              <w:rPr>
                <w:del w:id="4442" w:author="Raphael Malyankar" w:date="2025-08-10T21:08:00Z" w16du:dateUtc="2025-08-11T04:08:00Z"/>
                <w:rFonts w:cs="Arial"/>
                <w:sz w:val="18"/>
                <w:szCs w:val="18"/>
              </w:rPr>
            </w:pPr>
            <w:del w:id="4443" w:author="Raphael Malyankar" w:date="2025-08-10T21:08:00Z" w16du:dateUtc="2025-08-11T04:08:00Z">
              <w:r w:rsidRPr="009063C9" w:rsidDel="00794F70">
                <w:rPr>
                  <w:rFonts w:cs="Arial"/>
                  <w:sz w:val="18"/>
                  <w:szCs w:val="18"/>
                </w:rPr>
                <w:delText>Implemented as the digital signature format specified in S-100 Part 15</w:delText>
              </w:r>
            </w:del>
          </w:p>
        </w:tc>
      </w:tr>
      <w:tr w:rsidR="008A4DE1" w:rsidRPr="009063C9" w:rsidDel="00794F70" w14:paraId="758BD2A7" w14:textId="40983DF6" w:rsidTr="00934C8B">
        <w:trPr>
          <w:cantSplit/>
          <w:del w:id="4444" w:author="Raphael Malyankar" w:date="2025-08-10T21:08:00Z"/>
        </w:trPr>
        <w:tc>
          <w:tcPr>
            <w:tcW w:w="3034" w:type="dxa"/>
            <w:vAlign w:val="center"/>
          </w:tcPr>
          <w:p w14:paraId="1675BD15" w14:textId="18445427" w:rsidR="008A4DE1" w:rsidRPr="009063C9" w:rsidDel="00794F70" w:rsidRDefault="008A4DE1" w:rsidP="00B50285">
            <w:pPr>
              <w:snapToGrid w:val="0"/>
              <w:spacing w:before="60" w:after="60" w:line="240" w:lineRule="auto"/>
              <w:jc w:val="left"/>
              <w:rPr>
                <w:del w:id="4445" w:author="Raphael Malyankar" w:date="2025-08-10T21:08:00Z" w16du:dateUtc="2025-08-11T04:08:00Z"/>
                <w:sz w:val="18"/>
                <w:szCs w:val="18"/>
              </w:rPr>
            </w:pPr>
            <w:del w:id="4446" w:author="Raphael Malyankar" w:date="2025-08-10T21:08:00Z" w16du:dateUtc="2025-08-11T04:08:00Z">
              <w:r w:rsidRPr="009063C9" w:rsidDel="00794F70">
                <w:rPr>
                  <w:sz w:val="18"/>
                  <w:szCs w:val="18"/>
                </w:rPr>
                <w:delText>defaultLocale</w:delText>
              </w:r>
            </w:del>
          </w:p>
        </w:tc>
        <w:tc>
          <w:tcPr>
            <w:tcW w:w="3420" w:type="dxa"/>
            <w:vAlign w:val="center"/>
          </w:tcPr>
          <w:p w14:paraId="3DE39908" w14:textId="5FC600BD" w:rsidR="008A4DE1" w:rsidRPr="009063C9" w:rsidDel="00794F70" w:rsidRDefault="008A4DE1" w:rsidP="00B50285">
            <w:pPr>
              <w:snapToGrid w:val="0"/>
              <w:spacing w:before="60" w:after="60" w:line="240" w:lineRule="auto"/>
              <w:jc w:val="left"/>
              <w:rPr>
                <w:del w:id="4447" w:author="Raphael Malyankar" w:date="2025-08-10T21:08:00Z" w16du:dateUtc="2025-08-11T04:08:00Z"/>
                <w:sz w:val="18"/>
                <w:szCs w:val="18"/>
              </w:rPr>
            </w:pPr>
            <w:del w:id="4448" w:author="Raphael Malyankar" w:date="2025-08-10T21:08:00Z" w16du:dateUtc="2025-08-11T04:08:00Z">
              <w:r w:rsidRPr="009063C9" w:rsidDel="00794F70">
                <w:rPr>
                  <w:sz w:val="18"/>
                  <w:szCs w:val="18"/>
                </w:rPr>
                <w:delText>Default language and character set used in the exchange catalogue</w:delText>
              </w:r>
            </w:del>
          </w:p>
        </w:tc>
        <w:tc>
          <w:tcPr>
            <w:tcW w:w="804" w:type="dxa"/>
            <w:vAlign w:val="center"/>
          </w:tcPr>
          <w:p w14:paraId="5F72AFE8" w14:textId="7712D0A9" w:rsidR="008A4DE1" w:rsidRPr="009063C9" w:rsidDel="00794F70" w:rsidRDefault="008A4DE1" w:rsidP="00B50285">
            <w:pPr>
              <w:snapToGrid w:val="0"/>
              <w:spacing w:before="60" w:after="60" w:line="240" w:lineRule="auto"/>
              <w:jc w:val="center"/>
              <w:rPr>
                <w:del w:id="4449" w:author="Raphael Malyankar" w:date="2025-08-10T21:08:00Z" w16du:dateUtc="2025-08-11T04:08:00Z"/>
                <w:sz w:val="18"/>
                <w:szCs w:val="18"/>
              </w:rPr>
            </w:pPr>
            <w:del w:id="4450" w:author="Raphael Malyankar" w:date="2025-08-10T21:08:00Z" w16du:dateUtc="2025-08-11T04:08:00Z">
              <w:r w:rsidRPr="009063C9" w:rsidDel="00794F70">
                <w:rPr>
                  <w:sz w:val="18"/>
                  <w:szCs w:val="18"/>
                </w:rPr>
                <w:delText>1</w:delText>
              </w:r>
            </w:del>
          </w:p>
        </w:tc>
        <w:tc>
          <w:tcPr>
            <w:tcW w:w="2436" w:type="dxa"/>
            <w:vAlign w:val="center"/>
          </w:tcPr>
          <w:p w14:paraId="4DD3359E" w14:textId="366CFC4C" w:rsidR="008A4DE1" w:rsidRPr="009063C9" w:rsidDel="00794F70" w:rsidRDefault="008A4DE1" w:rsidP="00B50285">
            <w:pPr>
              <w:snapToGrid w:val="0"/>
              <w:spacing w:before="60" w:after="60" w:line="240" w:lineRule="auto"/>
              <w:jc w:val="left"/>
              <w:rPr>
                <w:del w:id="4451" w:author="Raphael Malyankar" w:date="2025-08-10T21:08:00Z" w16du:dateUtc="2025-08-11T04:08:00Z"/>
                <w:i/>
                <w:sz w:val="18"/>
                <w:szCs w:val="18"/>
              </w:rPr>
            </w:pPr>
            <w:del w:id="4452" w:author="Raphael Malyankar" w:date="2025-08-10T21:08:00Z" w16du:dateUtc="2025-08-11T04:08:00Z">
              <w:r w:rsidRPr="009063C9" w:rsidDel="00794F70">
                <w:rPr>
                  <w:sz w:val="18"/>
                  <w:szCs w:val="18"/>
                </w:rPr>
                <w:delText>PT_Locale</w:delText>
              </w:r>
            </w:del>
          </w:p>
        </w:tc>
        <w:tc>
          <w:tcPr>
            <w:tcW w:w="3060" w:type="dxa"/>
            <w:vAlign w:val="center"/>
          </w:tcPr>
          <w:p w14:paraId="3ABCBC2D" w14:textId="0E17C2C8" w:rsidR="008A4DE1" w:rsidRPr="009063C9" w:rsidDel="00794F70" w:rsidRDefault="008A4DE1" w:rsidP="008A4DE1">
            <w:pPr>
              <w:snapToGrid w:val="0"/>
              <w:spacing w:before="60" w:after="60"/>
              <w:jc w:val="left"/>
              <w:rPr>
                <w:del w:id="4453" w:author="Raphael Malyankar" w:date="2025-08-10T21:08:00Z" w16du:dateUtc="2025-08-11T04:08:00Z"/>
                <w:rFonts w:cs="Arial"/>
                <w:sz w:val="18"/>
                <w:szCs w:val="18"/>
              </w:rPr>
            </w:pPr>
          </w:p>
        </w:tc>
      </w:tr>
      <w:tr w:rsidR="008A4DE1" w:rsidRPr="009063C9" w:rsidDel="00794F70" w14:paraId="1BDBACCB" w14:textId="615F450B" w:rsidTr="00934C8B">
        <w:trPr>
          <w:cantSplit/>
          <w:del w:id="4454" w:author="Raphael Malyankar" w:date="2025-08-10T21:08:00Z"/>
        </w:trPr>
        <w:tc>
          <w:tcPr>
            <w:tcW w:w="3034" w:type="dxa"/>
            <w:vAlign w:val="center"/>
          </w:tcPr>
          <w:p w14:paraId="101D3560" w14:textId="7A4720CC" w:rsidR="008A4DE1" w:rsidRPr="009063C9" w:rsidDel="00794F70" w:rsidRDefault="008A4DE1" w:rsidP="00B50285">
            <w:pPr>
              <w:snapToGrid w:val="0"/>
              <w:spacing w:before="60" w:after="60" w:line="240" w:lineRule="auto"/>
              <w:jc w:val="left"/>
              <w:rPr>
                <w:del w:id="4455" w:author="Raphael Malyankar" w:date="2025-08-10T21:08:00Z" w16du:dateUtc="2025-08-11T04:08:00Z"/>
                <w:sz w:val="18"/>
                <w:szCs w:val="18"/>
              </w:rPr>
            </w:pPr>
            <w:del w:id="4456" w:author="Raphael Malyankar" w:date="2025-08-10T21:08:00Z" w16du:dateUtc="2025-08-11T04:08:00Z">
              <w:r w:rsidRPr="009063C9" w:rsidDel="00794F70">
                <w:rPr>
                  <w:sz w:val="18"/>
                  <w:szCs w:val="18"/>
                </w:rPr>
                <w:delText>otherLocale</w:delText>
              </w:r>
            </w:del>
          </w:p>
        </w:tc>
        <w:tc>
          <w:tcPr>
            <w:tcW w:w="3420" w:type="dxa"/>
            <w:vAlign w:val="center"/>
          </w:tcPr>
          <w:p w14:paraId="4B955C25" w14:textId="54EEA5F2" w:rsidR="008A4DE1" w:rsidRPr="009063C9" w:rsidDel="00794F70" w:rsidRDefault="008A4DE1" w:rsidP="00B50285">
            <w:pPr>
              <w:snapToGrid w:val="0"/>
              <w:spacing w:before="60" w:after="60" w:line="240" w:lineRule="auto"/>
              <w:jc w:val="left"/>
              <w:rPr>
                <w:del w:id="4457" w:author="Raphael Malyankar" w:date="2025-08-10T21:08:00Z" w16du:dateUtc="2025-08-11T04:08:00Z"/>
                <w:sz w:val="18"/>
                <w:szCs w:val="18"/>
              </w:rPr>
            </w:pPr>
            <w:del w:id="4458" w:author="Raphael Malyankar" w:date="2025-08-10T21:08:00Z" w16du:dateUtc="2025-08-11T04:08:00Z">
              <w:r w:rsidRPr="009063C9" w:rsidDel="00794F70">
                <w:rPr>
                  <w:sz w:val="18"/>
                  <w:szCs w:val="18"/>
                </w:rPr>
                <w:delText>Other languages and character sets used in the exchange catalogue</w:delText>
              </w:r>
            </w:del>
          </w:p>
        </w:tc>
        <w:tc>
          <w:tcPr>
            <w:tcW w:w="804" w:type="dxa"/>
            <w:vAlign w:val="center"/>
          </w:tcPr>
          <w:p w14:paraId="3BFCE117" w14:textId="41A7E677" w:rsidR="008A4DE1" w:rsidRPr="009063C9" w:rsidDel="00794F70" w:rsidRDefault="008A4DE1" w:rsidP="00B50285">
            <w:pPr>
              <w:snapToGrid w:val="0"/>
              <w:spacing w:before="60" w:after="60" w:line="240" w:lineRule="auto"/>
              <w:jc w:val="center"/>
              <w:rPr>
                <w:del w:id="4459" w:author="Raphael Malyankar" w:date="2025-08-10T21:08:00Z" w16du:dateUtc="2025-08-11T04:08:00Z"/>
                <w:sz w:val="18"/>
                <w:szCs w:val="18"/>
              </w:rPr>
            </w:pPr>
            <w:del w:id="4460" w:author="Raphael Malyankar" w:date="2025-08-10T21:08:00Z" w16du:dateUtc="2025-08-11T04:08:00Z">
              <w:r w:rsidRPr="009063C9" w:rsidDel="00794F70">
                <w:rPr>
                  <w:sz w:val="18"/>
                  <w:szCs w:val="18"/>
                </w:rPr>
                <w:delText>0..*</w:delText>
              </w:r>
            </w:del>
          </w:p>
        </w:tc>
        <w:tc>
          <w:tcPr>
            <w:tcW w:w="2436" w:type="dxa"/>
            <w:vAlign w:val="center"/>
          </w:tcPr>
          <w:p w14:paraId="6F540D8A" w14:textId="1E609242" w:rsidR="008A4DE1" w:rsidRPr="009063C9" w:rsidDel="00794F70" w:rsidRDefault="008A4DE1" w:rsidP="00B50285">
            <w:pPr>
              <w:snapToGrid w:val="0"/>
              <w:spacing w:before="60" w:after="60" w:line="240" w:lineRule="auto"/>
              <w:jc w:val="left"/>
              <w:rPr>
                <w:del w:id="4461" w:author="Raphael Malyankar" w:date="2025-08-10T21:08:00Z" w16du:dateUtc="2025-08-11T04:08:00Z"/>
                <w:i/>
                <w:sz w:val="18"/>
                <w:szCs w:val="18"/>
              </w:rPr>
            </w:pPr>
            <w:del w:id="4462" w:author="Raphael Malyankar" w:date="2025-08-10T21:08:00Z" w16du:dateUtc="2025-08-11T04:08:00Z">
              <w:r w:rsidRPr="009063C9" w:rsidDel="00794F70">
                <w:rPr>
                  <w:sz w:val="18"/>
                  <w:szCs w:val="18"/>
                </w:rPr>
                <w:delText>PT_Locale</w:delText>
              </w:r>
            </w:del>
          </w:p>
        </w:tc>
        <w:tc>
          <w:tcPr>
            <w:tcW w:w="3060" w:type="dxa"/>
            <w:vAlign w:val="center"/>
          </w:tcPr>
          <w:p w14:paraId="06984D57" w14:textId="79D7A844" w:rsidR="008A4DE1" w:rsidRPr="009063C9" w:rsidDel="00794F70" w:rsidRDefault="008A4DE1" w:rsidP="008A4DE1">
            <w:pPr>
              <w:snapToGrid w:val="0"/>
              <w:spacing w:before="60" w:after="60"/>
              <w:jc w:val="left"/>
              <w:rPr>
                <w:del w:id="4463" w:author="Raphael Malyankar" w:date="2025-08-10T21:08:00Z" w16du:dateUtc="2025-08-11T04:08:00Z"/>
                <w:rFonts w:cs="Arial"/>
                <w:sz w:val="18"/>
                <w:szCs w:val="18"/>
              </w:rPr>
            </w:pPr>
          </w:p>
        </w:tc>
      </w:tr>
    </w:tbl>
    <w:p w14:paraId="5580A556" w14:textId="1EE89914" w:rsidR="00B413FE" w:rsidRPr="009063C9" w:rsidDel="00794F70" w:rsidRDefault="00B413FE" w:rsidP="0054360D">
      <w:pPr>
        <w:spacing w:before="40" w:after="40" w:line="240" w:lineRule="auto"/>
        <w:rPr>
          <w:del w:id="4464" w:author="Raphael Malyankar" w:date="2025-08-10T21:08:00Z" w16du:dateUtc="2025-08-11T04:08:00Z"/>
          <w:sz w:val="19"/>
          <w:szCs w:val="19"/>
        </w:rPr>
      </w:pPr>
    </w:p>
    <w:p w14:paraId="4353B9EC" w14:textId="656127B6" w:rsidR="00B413FE" w:rsidRPr="009063C9" w:rsidDel="00794F70" w:rsidRDefault="00B413FE" w:rsidP="004A4806">
      <w:pPr>
        <w:pStyle w:val="Heading3"/>
        <w:rPr>
          <w:del w:id="4465" w:author="Raphael Malyankar" w:date="2025-08-10T21:08:00Z" w16du:dateUtc="2025-08-11T04:08:00Z"/>
        </w:rPr>
      </w:pPr>
      <w:del w:id="4466" w:author="Raphael Malyankar" w:date="2025-08-10T21:08:00Z" w16du:dateUtc="2025-08-11T04:08:00Z">
        <w:r w:rsidRPr="009063C9" w:rsidDel="00794F70">
          <w:delText>S100_CatalogueScope</w:delText>
        </w:r>
      </w:del>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5500"/>
      </w:tblGrid>
      <w:tr w:rsidR="009063C9" w:rsidRPr="009063C9" w:rsidDel="00794F70" w14:paraId="6A553F8D" w14:textId="199EA8F8" w:rsidTr="009063C9">
        <w:trPr>
          <w:cantSplit/>
          <w:del w:id="4467" w:author="Raphael Malyankar" w:date="2025-08-10T21:08:00Z"/>
        </w:trPr>
        <w:tc>
          <w:tcPr>
            <w:tcW w:w="3034" w:type="dxa"/>
            <w:vAlign w:val="center"/>
          </w:tcPr>
          <w:p w14:paraId="7E1058DD" w14:textId="5B31D680" w:rsidR="00AE0212" w:rsidRPr="009063C9" w:rsidDel="00794F70" w:rsidRDefault="00AE0212" w:rsidP="009063C9">
            <w:pPr>
              <w:snapToGrid w:val="0"/>
              <w:spacing w:before="60" w:after="60" w:line="240" w:lineRule="auto"/>
              <w:rPr>
                <w:del w:id="4468" w:author="Raphael Malyankar" w:date="2025-08-10T21:08:00Z" w16du:dateUtc="2025-08-11T04:08:00Z"/>
                <w:b/>
                <w:sz w:val="18"/>
                <w:szCs w:val="18"/>
              </w:rPr>
            </w:pPr>
            <w:del w:id="4469" w:author="Raphael Malyankar" w:date="2025-08-10T21:08:00Z" w16du:dateUtc="2025-08-11T04:08:00Z">
              <w:r w:rsidRPr="009063C9" w:rsidDel="00794F70">
                <w:rPr>
                  <w:b/>
                  <w:sz w:val="18"/>
                  <w:szCs w:val="18"/>
                </w:rPr>
                <w:delText>Name</w:delText>
              </w:r>
            </w:del>
          </w:p>
        </w:tc>
        <w:tc>
          <w:tcPr>
            <w:tcW w:w="3420" w:type="dxa"/>
            <w:vAlign w:val="center"/>
          </w:tcPr>
          <w:p w14:paraId="542E1716" w14:textId="475EFA04" w:rsidR="00AE0212" w:rsidRPr="009063C9" w:rsidDel="00794F70" w:rsidRDefault="00AE0212" w:rsidP="009063C9">
            <w:pPr>
              <w:snapToGrid w:val="0"/>
              <w:spacing w:before="60" w:after="60" w:line="240" w:lineRule="auto"/>
              <w:rPr>
                <w:del w:id="4470" w:author="Raphael Malyankar" w:date="2025-08-10T21:08:00Z" w16du:dateUtc="2025-08-11T04:08:00Z"/>
                <w:b/>
                <w:sz w:val="18"/>
                <w:szCs w:val="18"/>
              </w:rPr>
            </w:pPr>
            <w:del w:id="4471" w:author="Raphael Malyankar" w:date="2025-08-10T21:08:00Z" w16du:dateUtc="2025-08-11T04:08:00Z">
              <w:r w:rsidRPr="009063C9" w:rsidDel="00794F70">
                <w:rPr>
                  <w:b/>
                  <w:sz w:val="18"/>
                  <w:szCs w:val="18"/>
                </w:rPr>
                <w:delText>Description</w:delText>
              </w:r>
            </w:del>
          </w:p>
        </w:tc>
        <w:tc>
          <w:tcPr>
            <w:tcW w:w="804" w:type="dxa"/>
            <w:vAlign w:val="center"/>
          </w:tcPr>
          <w:p w14:paraId="07388A20" w14:textId="1DFD0B3A" w:rsidR="00AE0212" w:rsidRPr="009063C9" w:rsidDel="00794F70" w:rsidRDefault="00AE0212" w:rsidP="009063C9">
            <w:pPr>
              <w:snapToGrid w:val="0"/>
              <w:spacing w:before="60" w:after="60" w:line="240" w:lineRule="auto"/>
              <w:jc w:val="center"/>
              <w:rPr>
                <w:del w:id="4472" w:author="Raphael Malyankar" w:date="2025-08-10T21:08:00Z" w16du:dateUtc="2025-08-11T04:08:00Z"/>
                <w:b/>
                <w:sz w:val="18"/>
                <w:szCs w:val="18"/>
              </w:rPr>
            </w:pPr>
            <w:del w:id="4473" w:author="Raphael Malyankar" w:date="2025-08-10T21:08:00Z" w16du:dateUtc="2025-08-11T04:08:00Z">
              <w:r w:rsidRPr="009063C9" w:rsidDel="00794F70">
                <w:rPr>
                  <w:b/>
                  <w:sz w:val="18"/>
                  <w:szCs w:val="18"/>
                </w:rPr>
                <w:delText>Code</w:delText>
              </w:r>
            </w:del>
          </w:p>
        </w:tc>
        <w:tc>
          <w:tcPr>
            <w:tcW w:w="5500" w:type="dxa"/>
            <w:vAlign w:val="center"/>
          </w:tcPr>
          <w:p w14:paraId="1F17AD04" w14:textId="35264E82" w:rsidR="00AE0212" w:rsidRPr="009063C9" w:rsidDel="00794F70" w:rsidRDefault="00AE0212" w:rsidP="009063C9">
            <w:pPr>
              <w:snapToGrid w:val="0"/>
              <w:spacing w:before="60" w:after="60" w:line="240" w:lineRule="auto"/>
              <w:rPr>
                <w:del w:id="4474" w:author="Raphael Malyankar" w:date="2025-08-10T21:08:00Z" w16du:dateUtc="2025-08-11T04:08:00Z"/>
                <w:b/>
                <w:sz w:val="18"/>
                <w:szCs w:val="18"/>
              </w:rPr>
            </w:pPr>
            <w:del w:id="4475" w:author="Raphael Malyankar" w:date="2025-08-10T21:08:00Z" w16du:dateUtc="2025-08-11T04:08:00Z">
              <w:r w:rsidRPr="009063C9" w:rsidDel="00794F70">
                <w:rPr>
                  <w:b/>
                  <w:sz w:val="18"/>
                  <w:szCs w:val="18"/>
                </w:rPr>
                <w:delText>Remarks</w:delText>
              </w:r>
            </w:del>
          </w:p>
        </w:tc>
      </w:tr>
      <w:tr w:rsidR="009063C9" w:rsidRPr="009063C9" w:rsidDel="00794F70" w14:paraId="4471FC16" w14:textId="2D1B5978" w:rsidTr="009063C9">
        <w:trPr>
          <w:cantSplit/>
          <w:del w:id="4476" w:author="Raphael Malyankar" w:date="2025-08-10T21:08:00Z"/>
        </w:trPr>
        <w:tc>
          <w:tcPr>
            <w:tcW w:w="3034" w:type="dxa"/>
            <w:vAlign w:val="center"/>
          </w:tcPr>
          <w:p w14:paraId="637400E7" w14:textId="7EAFD548" w:rsidR="00AE0212" w:rsidRPr="009063C9" w:rsidDel="00794F70" w:rsidRDefault="00AE0212" w:rsidP="009063C9">
            <w:pPr>
              <w:snapToGrid w:val="0"/>
              <w:spacing w:before="60" w:after="60" w:line="240" w:lineRule="auto"/>
              <w:rPr>
                <w:del w:id="4477" w:author="Raphael Malyankar" w:date="2025-08-10T21:08:00Z" w16du:dateUtc="2025-08-11T04:08:00Z"/>
                <w:sz w:val="18"/>
                <w:szCs w:val="18"/>
              </w:rPr>
            </w:pPr>
            <w:del w:id="4478" w:author="Raphael Malyankar" w:date="2025-08-10T21:08:00Z" w16du:dateUtc="2025-08-11T04:08:00Z">
              <w:r w:rsidRPr="009063C9" w:rsidDel="00794F70">
                <w:rPr>
                  <w:sz w:val="18"/>
                  <w:szCs w:val="18"/>
                </w:rPr>
                <w:delText>S100_CatalogueScope</w:delText>
              </w:r>
            </w:del>
          </w:p>
        </w:tc>
        <w:tc>
          <w:tcPr>
            <w:tcW w:w="3420" w:type="dxa"/>
          </w:tcPr>
          <w:p w14:paraId="74538158" w14:textId="2ABD2031" w:rsidR="00AE0212" w:rsidRPr="009063C9" w:rsidDel="00794F70" w:rsidRDefault="00AE0212" w:rsidP="009063C9">
            <w:pPr>
              <w:snapToGrid w:val="0"/>
              <w:spacing w:before="60" w:after="60" w:line="240" w:lineRule="auto"/>
              <w:rPr>
                <w:del w:id="4479" w:author="Raphael Malyankar" w:date="2025-08-10T21:08:00Z" w16du:dateUtc="2025-08-11T04:08:00Z"/>
                <w:sz w:val="18"/>
                <w:szCs w:val="18"/>
              </w:rPr>
            </w:pPr>
            <w:del w:id="4480" w:author="Raphael Malyankar" w:date="2025-08-10T21:08:00Z" w16du:dateUtc="2025-08-11T04:08:00Z">
              <w:r w:rsidRPr="009063C9" w:rsidDel="00794F70">
                <w:rPr>
                  <w:sz w:val="18"/>
                  <w:szCs w:val="18"/>
                </w:rPr>
                <w:delText>The scope of the catalogue</w:delText>
              </w:r>
            </w:del>
          </w:p>
        </w:tc>
        <w:tc>
          <w:tcPr>
            <w:tcW w:w="804" w:type="dxa"/>
            <w:vAlign w:val="center"/>
          </w:tcPr>
          <w:p w14:paraId="42960E98" w14:textId="7E7242AC" w:rsidR="00AE0212" w:rsidRPr="009063C9" w:rsidDel="00794F70" w:rsidRDefault="00AE0212" w:rsidP="009063C9">
            <w:pPr>
              <w:snapToGrid w:val="0"/>
              <w:spacing w:before="60" w:after="60" w:line="240" w:lineRule="auto"/>
              <w:jc w:val="center"/>
              <w:rPr>
                <w:del w:id="4481" w:author="Raphael Malyankar" w:date="2025-08-10T21:08:00Z" w16du:dateUtc="2025-08-11T04:08:00Z"/>
                <w:sz w:val="18"/>
                <w:szCs w:val="18"/>
              </w:rPr>
            </w:pPr>
            <w:del w:id="4482" w:author="Raphael Malyankar" w:date="2025-08-10T21:08:00Z" w16du:dateUtc="2025-08-11T04:08:00Z">
              <w:r w:rsidRPr="009063C9" w:rsidDel="00794F70">
                <w:rPr>
                  <w:sz w:val="18"/>
                  <w:szCs w:val="18"/>
                </w:rPr>
                <w:delText>-</w:delText>
              </w:r>
            </w:del>
          </w:p>
        </w:tc>
        <w:tc>
          <w:tcPr>
            <w:tcW w:w="5500" w:type="dxa"/>
            <w:vAlign w:val="center"/>
          </w:tcPr>
          <w:p w14:paraId="11BAC05A" w14:textId="17F1AA34" w:rsidR="00AE0212" w:rsidRPr="009063C9" w:rsidDel="00794F70" w:rsidRDefault="00AE0212" w:rsidP="009063C9">
            <w:pPr>
              <w:snapToGrid w:val="0"/>
              <w:spacing w:before="60" w:after="60" w:line="240" w:lineRule="auto"/>
              <w:rPr>
                <w:del w:id="4483" w:author="Raphael Malyankar" w:date="2025-08-10T21:08:00Z" w16du:dateUtc="2025-08-11T04:08:00Z"/>
                <w:sz w:val="18"/>
                <w:szCs w:val="18"/>
              </w:rPr>
            </w:pPr>
            <w:del w:id="4484" w:author="Raphael Malyankar" w:date="2025-08-10T21:08:00Z" w16du:dateUtc="2025-08-11T04:08:00Z">
              <w:r w:rsidRPr="009063C9" w:rsidDel="00794F70">
                <w:rPr>
                  <w:sz w:val="18"/>
                  <w:szCs w:val="18"/>
                </w:rPr>
                <w:delText>-</w:delText>
              </w:r>
            </w:del>
          </w:p>
        </w:tc>
      </w:tr>
      <w:tr w:rsidR="009063C9" w:rsidRPr="009063C9" w:rsidDel="00794F70" w14:paraId="48A32BDD" w14:textId="025AC333" w:rsidTr="009063C9">
        <w:trPr>
          <w:cantSplit/>
          <w:del w:id="4485" w:author="Raphael Malyankar" w:date="2025-08-10T21:08:00Z"/>
        </w:trPr>
        <w:tc>
          <w:tcPr>
            <w:tcW w:w="3034" w:type="dxa"/>
            <w:vAlign w:val="center"/>
          </w:tcPr>
          <w:p w14:paraId="63E0A517" w14:textId="0ABF4A34" w:rsidR="00AE0212" w:rsidRPr="009063C9" w:rsidDel="00794F70" w:rsidRDefault="00AE0212" w:rsidP="009063C9">
            <w:pPr>
              <w:snapToGrid w:val="0"/>
              <w:spacing w:before="60" w:after="60" w:line="240" w:lineRule="auto"/>
              <w:rPr>
                <w:del w:id="4486" w:author="Raphael Malyankar" w:date="2025-08-10T21:08:00Z" w16du:dateUtc="2025-08-11T04:08:00Z"/>
                <w:sz w:val="18"/>
                <w:szCs w:val="18"/>
              </w:rPr>
            </w:pPr>
            <w:del w:id="4487" w:author="Raphael Malyankar" w:date="2025-08-10T21:08:00Z" w16du:dateUtc="2025-08-11T04:08:00Z">
              <w:r w:rsidRPr="009063C9" w:rsidDel="00794F70">
                <w:rPr>
                  <w:sz w:val="18"/>
                  <w:szCs w:val="18"/>
                </w:rPr>
                <w:delText>featureCatalogue</w:delText>
              </w:r>
            </w:del>
          </w:p>
        </w:tc>
        <w:tc>
          <w:tcPr>
            <w:tcW w:w="3420" w:type="dxa"/>
          </w:tcPr>
          <w:p w14:paraId="3C2A6009" w14:textId="5BF5992D" w:rsidR="00AE0212" w:rsidRPr="009063C9" w:rsidDel="00794F70" w:rsidRDefault="00AE0212" w:rsidP="009063C9">
            <w:pPr>
              <w:snapToGrid w:val="0"/>
              <w:spacing w:before="60" w:after="60" w:line="240" w:lineRule="auto"/>
              <w:rPr>
                <w:del w:id="4488" w:author="Raphael Malyankar" w:date="2025-08-10T21:08:00Z" w16du:dateUtc="2025-08-11T04:08:00Z"/>
                <w:sz w:val="18"/>
                <w:szCs w:val="18"/>
              </w:rPr>
            </w:pPr>
            <w:del w:id="4489" w:author="Raphael Malyankar" w:date="2025-08-10T21:08:00Z" w16du:dateUtc="2025-08-11T04:08:00Z">
              <w:r w:rsidRPr="009063C9" w:rsidDel="00794F70">
                <w:rPr>
                  <w:sz w:val="18"/>
                  <w:szCs w:val="18"/>
                </w:rPr>
                <w:delText>S-100 feature catalogue</w:delText>
              </w:r>
            </w:del>
          </w:p>
        </w:tc>
        <w:tc>
          <w:tcPr>
            <w:tcW w:w="804" w:type="dxa"/>
            <w:vAlign w:val="center"/>
          </w:tcPr>
          <w:p w14:paraId="40B31CB3" w14:textId="780244C9" w:rsidR="00AE0212" w:rsidRPr="009063C9" w:rsidDel="00794F70" w:rsidRDefault="00AE0212" w:rsidP="009063C9">
            <w:pPr>
              <w:snapToGrid w:val="0"/>
              <w:spacing w:before="60" w:after="60" w:line="240" w:lineRule="auto"/>
              <w:jc w:val="center"/>
              <w:rPr>
                <w:del w:id="4490" w:author="Raphael Malyankar" w:date="2025-08-10T21:08:00Z" w16du:dateUtc="2025-08-11T04:08:00Z"/>
                <w:sz w:val="18"/>
                <w:szCs w:val="18"/>
              </w:rPr>
            </w:pPr>
          </w:p>
        </w:tc>
        <w:tc>
          <w:tcPr>
            <w:tcW w:w="5500" w:type="dxa"/>
            <w:vAlign w:val="center"/>
          </w:tcPr>
          <w:p w14:paraId="3260DA4B" w14:textId="0A15D360" w:rsidR="00AE0212" w:rsidRPr="009063C9" w:rsidDel="00794F70" w:rsidRDefault="00AE0212" w:rsidP="009063C9">
            <w:pPr>
              <w:snapToGrid w:val="0"/>
              <w:spacing w:before="60" w:after="60" w:line="240" w:lineRule="auto"/>
              <w:rPr>
                <w:del w:id="4491" w:author="Raphael Malyankar" w:date="2025-08-10T21:08:00Z" w16du:dateUtc="2025-08-11T04:08:00Z"/>
                <w:sz w:val="18"/>
                <w:szCs w:val="18"/>
              </w:rPr>
            </w:pPr>
          </w:p>
        </w:tc>
      </w:tr>
      <w:tr w:rsidR="009063C9" w:rsidRPr="009063C9" w:rsidDel="00794F70" w14:paraId="7D5CD8DB" w14:textId="74797212" w:rsidTr="009063C9">
        <w:trPr>
          <w:cantSplit/>
          <w:del w:id="4492" w:author="Raphael Malyankar" w:date="2025-08-10T21:08:00Z"/>
        </w:trPr>
        <w:tc>
          <w:tcPr>
            <w:tcW w:w="3034" w:type="dxa"/>
            <w:vAlign w:val="center"/>
          </w:tcPr>
          <w:p w14:paraId="36D6951A" w14:textId="4E78EE03" w:rsidR="00AE0212" w:rsidRPr="009063C9" w:rsidDel="00794F70" w:rsidRDefault="00AE0212" w:rsidP="009063C9">
            <w:pPr>
              <w:snapToGrid w:val="0"/>
              <w:spacing w:before="60" w:after="60" w:line="240" w:lineRule="auto"/>
              <w:rPr>
                <w:del w:id="4493" w:author="Raphael Malyankar" w:date="2025-08-10T21:08:00Z" w16du:dateUtc="2025-08-11T04:08:00Z"/>
                <w:sz w:val="18"/>
                <w:szCs w:val="18"/>
              </w:rPr>
            </w:pPr>
            <w:del w:id="4494" w:author="Raphael Malyankar" w:date="2025-08-10T21:08:00Z" w16du:dateUtc="2025-08-11T04:08:00Z">
              <w:r w:rsidRPr="009063C9" w:rsidDel="00794F70">
                <w:rPr>
                  <w:sz w:val="18"/>
                  <w:szCs w:val="18"/>
                </w:rPr>
                <w:delText>portrayalCatalogue</w:delText>
              </w:r>
            </w:del>
          </w:p>
        </w:tc>
        <w:tc>
          <w:tcPr>
            <w:tcW w:w="3420" w:type="dxa"/>
          </w:tcPr>
          <w:p w14:paraId="6122DBC9" w14:textId="5F4C3240" w:rsidR="00AE0212" w:rsidRPr="009063C9" w:rsidDel="00794F70" w:rsidRDefault="00AE0212" w:rsidP="009063C9">
            <w:pPr>
              <w:snapToGrid w:val="0"/>
              <w:spacing w:before="60" w:after="60" w:line="240" w:lineRule="auto"/>
              <w:rPr>
                <w:del w:id="4495" w:author="Raphael Malyankar" w:date="2025-08-10T21:08:00Z" w16du:dateUtc="2025-08-11T04:08:00Z"/>
                <w:sz w:val="18"/>
                <w:szCs w:val="18"/>
              </w:rPr>
            </w:pPr>
            <w:del w:id="4496" w:author="Raphael Malyankar" w:date="2025-08-10T21:08:00Z" w16du:dateUtc="2025-08-11T04:08:00Z">
              <w:r w:rsidRPr="009063C9" w:rsidDel="00794F70">
                <w:rPr>
                  <w:sz w:val="18"/>
                  <w:szCs w:val="18"/>
                </w:rPr>
                <w:delText>S-100 portrayal catalogue</w:delText>
              </w:r>
            </w:del>
          </w:p>
        </w:tc>
        <w:tc>
          <w:tcPr>
            <w:tcW w:w="804" w:type="dxa"/>
            <w:vAlign w:val="center"/>
          </w:tcPr>
          <w:p w14:paraId="1156A9F4" w14:textId="0930B877" w:rsidR="00AE0212" w:rsidRPr="009063C9" w:rsidDel="00794F70" w:rsidRDefault="00AE0212" w:rsidP="009063C9">
            <w:pPr>
              <w:snapToGrid w:val="0"/>
              <w:spacing w:before="60" w:after="60" w:line="240" w:lineRule="auto"/>
              <w:jc w:val="center"/>
              <w:rPr>
                <w:del w:id="4497" w:author="Raphael Malyankar" w:date="2025-08-10T21:08:00Z" w16du:dateUtc="2025-08-11T04:08:00Z"/>
                <w:sz w:val="18"/>
                <w:szCs w:val="18"/>
              </w:rPr>
            </w:pPr>
          </w:p>
        </w:tc>
        <w:tc>
          <w:tcPr>
            <w:tcW w:w="5500" w:type="dxa"/>
            <w:vAlign w:val="center"/>
          </w:tcPr>
          <w:p w14:paraId="44C2B9C0" w14:textId="2D216055" w:rsidR="00AE0212" w:rsidRPr="009063C9" w:rsidDel="00794F70" w:rsidRDefault="00AE0212" w:rsidP="009063C9">
            <w:pPr>
              <w:snapToGrid w:val="0"/>
              <w:spacing w:before="60" w:after="60" w:line="240" w:lineRule="auto"/>
              <w:rPr>
                <w:del w:id="4498" w:author="Raphael Malyankar" w:date="2025-08-10T21:08:00Z" w16du:dateUtc="2025-08-11T04:08:00Z"/>
                <w:sz w:val="18"/>
                <w:szCs w:val="18"/>
              </w:rPr>
            </w:pPr>
          </w:p>
        </w:tc>
      </w:tr>
      <w:tr w:rsidR="009063C9" w:rsidRPr="009063C9" w:rsidDel="00794F70" w14:paraId="7E65488E" w14:textId="13B0B895" w:rsidTr="009063C9">
        <w:trPr>
          <w:cantSplit/>
          <w:del w:id="4499" w:author="Raphael Malyankar" w:date="2025-08-10T21:08:00Z"/>
        </w:trPr>
        <w:tc>
          <w:tcPr>
            <w:tcW w:w="3034" w:type="dxa"/>
          </w:tcPr>
          <w:p w14:paraId="6DF84F27" w14:textId="6C12F61E" w:rsidR="00AE0212" w:rsidRPr="009063C9" w:rsidDel="00794F70" w:rsidRDefault="00AE0212" w:rsidP="00B50285">
            <w:pPr>
              <w:snapToGrid w:val="0"/>
              <w:spacing w:before="60" w:after="60" w:line="240" w:lineRule="auto"/>
              <w:rPr>
                <w:del w:id="4500" w:author="Raphael Malyankar" w:date="2025-08-10T21:08:00Z" w16du:dateUtc="2025-08-11T04:08:00Z"/>
                <w:sz w:val="18"/>
                <w:szCs w:val="18"/>
              </w:rPr>
            </w:pPr>
            <w:del w:id="4501" w:author="Raphael Malyankar" w:date="2025-08-10T21:08:00Z" w16du:dateUtc="2025-08-11T04:08:00Z">
              <w:r w:rsidRPr="009063C9" w:rsidDel="00794F70">
                <w:rPr>
                  <w:sz w:val="18"/>
                  <w:szCs w:val="18"/>
                </w:rPr>
                <w:delText>interoperabilityCatalogue</w:delText>
              </w:r>
            </w:del>
          </w:p>
        </w:tc>
        <w:tc>
          <w:tcPr>
            <w:tcW w:w="3420" w:type="dxa"/>
          </w:tcPr>
          <w:p w14:paraId="6A018646" w14:textId="6E50F9FB" w:rsidR="00AE0212" w:rsidRPr="009063C9" w:rsidDel="00794F70" w:rsidRDefault="00AE0212" w:rsidP="00B50285">
            <w:pPr>
              <w:snapToGrid w:val="0"/>
              <w:spacing w:before="60" w:after="60" w:line="240" w:lineRule="auto"/>
              <w:rPr>
                <w:del w:id="4502" w:author="Raphael Malyankar" w:date="2025-08-10T21:08:00Z" w16du:dateUtc="2025-08-11T04:08:00Z"/>
                <w:sz w:val="18"/>
                <w:szCs w:val="18"/>
              </w:rPr>
            </w:pPr>
            <w:del w:id="4503" w:author="Raphael Malyankar" w:date="2025-08-10T21:08:00Z" w16du:dateUtc="2025-08-11T04:08:00Z">
              <w:r w:rsidRPr="009063C9" w:rsidDel="00794F70">
                <w:rPr>
                  <w:sz w:val="18"/>
                  <w:szCs w:val="18"/>
                </w:rPr>
                <w:delText>S-100 interoperability information</w:delText>
              </w:r>
            </w:del>
          </w:p>
        </w:tc>
        <w:tc>
          <w:tcPr>
            <w:tcW w:w="804" w:type="dxa"/>
            <w:vAlign w:val="center"/>
          </w:tcPr>
          <w:p w14:paraId="5789160D" w14:textId="339312E9" w:rsidR="00AE0212" w:rsidRPr="009063C9" w:rsidDel="00794F70" w:rsidRDefault="00AE0212" w:rsidP="00B50285">
            <w:pPr>
              <w:snapToGrid w:val="0"/>
              <w:spacing w:before="60" w:after="60" w:line="240" w:lineRule="auto"/>
              <w:jc w:val="center"/>
              <w:rPr>
                <w:del w:id="4504" w:author="Raphael Malyankar" w:date="2025-08-10T21:08:00Z" w16du:dateUtc="2025-08-11T04:08:00Z"/>
                <w:sz w:val="18"/>
                <w:szCs w:val="18"/>
              </w:rPr>
            </w:pPr>
          </w:p>
        </w:tc>
        <w:tc>
          <w:tcPr>
            <w:tcW w:w="5500" w:type="dxa"/>
            <w:vAlign w:val="center"/>
          </w:tcPr>
          <w:p w14:paraId="411FDCC5" w14:textId="2C4950E2" w:rsidR="00AE0212" w:rsidRPr="009063C9" w:rsidDel="00794F70" w:rsidRDefault="00AE0212" w:rsidP="00B50285">
            <w:pPr>
              <w:snapToGrid w:val="0"/>
              <w:spacing w:before="60" w:after="60" w:line="240" w:lineRule="auto"/>
              <w:rPr>
                <w:del w:id="4505" w:author="Raphael Malyankar" w:date="2025-08-10T21:08:00Z" w16du:dateUtc="2025-08-11T04:08:00Z"/>
                <w:sz w:val="18"/>
                <w:szCs w:val="18"/>
              </w:rPr>
            </w:pPr>
          </w:p>
        </w:tc>
      </w:tr>
    </w:tbl>
    <w:p w14:paraId="0E9D6B5F" w14:textId="7DA5F4BB" w:rsidR="00FF6266" w:rsidRPr="009063C9" w:rsidDel="00794F70" w:rsidRDefault="00FF6266" w:rsidP="009063C9">
      <w:pPr>
        <w:autoSpaceDE w:val="0"/>
        <w:autoSpaceDN w:val="0"/>
        <w:adjustRightInd w:val="0"/>
        <w:spacing w:before="40" w:after="40" w:line="240" w:lineRule="auto"/>
        <w:rPr>
          <w:del w:id="4506" w:author="Raphael Malyankar" w:date="2025-08-10T21:08:00Z" w16du:dateUtc="2025-08-11T04:08:00Z"/>
          <w:sz w:val="19"/>
          <w:lang w:eastAsia="en-GB"/>
        </w:rPr>
      </w:pPr>
    </w:p>
    <w:p w14:paraId="482CD1AF" w14:textId="403F500B" w:rsidR="00B3510F" w:rsidRPr="009063C9" w:rsidDel="00794F70" w:rsidRDefault="00B3510F" w:rsidP="004A4806">
      <w:pPr>
        <w:pStyle w:val="Heading3"/>
        <w:rPr>
          <w:del w:id="4507" w:author="Raphael Malyankar" w:date="2025-08-10T21:08:00Z" w16du:dateUtc="2025-08-11T04:08:00Z"/>
        </w:rPr>
      </w:pPr>
      <w:del w:id="4508" w:author="Raphael Malyankar" w:date="2025-08-10T21:08:00Z" w16du:dateUtc="2025-08-11T04:08:00Z">
        <w:r w:rsidRPr="009063C9" w:rsidDel="00794F70">
          <w:delText>PT_Locale</w:delText>
        </w:r>
      </w:del>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2436"/>
        <w:gridCol w:w="3060"/>
      </w:tblGrid>
      <w:tr w:rsidR="009063C9" w:rsidRPr="009063C9" w:rsidDel="00794F70" w14:paraId="064F8E9C" w14:textId="203A7A24" w:rsidTr="002843D4">
        <w:trPr>
          <w:cantSplit/>
          <w:del w:id="4509" w:author="Raphael Malyankar" w:date="2025-08-10T21:08:00Z"/>
        </w:trPr>
        <w:tc>
          <w:tcPr>
            <w:tcW w:w="3034" w:type="dxa"/>
            <w:vAlign w:val="center"/>
          </w:tcPr>
          <w:p w14:paraId="7A750CEC" w14:textId="751101EC" w:rsidR="00B3510F" w:rsidRPr="009063C9" w:rsidDel="00794F70" w:rsidRDefault="00B3510F" w:rsidP="009063C9">
            <w:pPr>
              <w:keepNext/>
              <w:keepLines/>
              <w:snapToGrid w:val="0"/>
              <w:spacing w:before="60" w:after="60" w:line="240" w:lineRule="auto"/>
              <w:rPr>
                <w:del w:id="4510" w:author="Raphael Malyankar" w:date="2025-08-10T21:08:00Z" w16du:dateUtc="2025-08-11T04:08:00Z"/>
                <w:b/>
                <w:sz w:val="18"/>
                <w:szCs w:val="18"/>
              </w:rPr>
            </w:pPr>
            <w:del w:id="4511" w:author="Raphael Malyankar" w:date="2025-08-10T21:08:00Z" w16du:dateUtc="2025-08-11T04:08:00Z">
              <w:r w:rsidRPr="009063C9" w:rsidDel="00794F70">
                <w:rPr>
                  <w:b/>
                  <w:sz w:val="18"/>
                  <w:szCs w:val="18"/>
                </w:rPr>
                <w:delText>Name</w:delText>
              </w:r>
            </w:del>
          </w:p>
        </w:tc>
        <w:tc>
          <w:tcPr>
            <w:tcW w:w="3420" w:type="dxa"/>
            <w:vAlign w:val="center"/>
          </w:tcPr>
          <w:p w14:paraId="777DBE94" w14:textId="5E0F58BB" w:rsidR="00B3510F" w:rsidRPr="009063C9" w:rsidDel="00794F70" w:rsidRDefault="00B3510F" w:rsidP="009063C9">
            <w:pPr>
              <w:keepNext/>
              <w:keepLines/>
              <w:snapToGrid w:val="0"/>
              <w:spacing w:before="60" w:after="60" w:line="240" w:lineRule="auto"/>
              <w:rPr>
                <w:del w:id="4512" w:author="Raphael Malyankar" w:date="2025-08-10T21:08:00Z" w16du:dateUtc="2025-08-11T04:08:00Z"/>
                <w:b/>
                <w:sz w:val="18"/>
                <w:szCs w:val="18"/>
              </w:rPr>
            </w:pPr>
            <w:del w:id="4513" w:author="Raphael Malyankar" w:date="2025-08-10T21:08:00Z" w16du:dateUtc="2025-08-11T04:08:00Z">
              <w:r w:rsidRPr="009063C9" w:rsidDel="00794F70">
                <w:rPr>
                  <w:b/>
                  <w:sz w:val="18"/>
                  <w:szCs w:val="18"/>
                </w:rPr>
                <w:delText>Description</w:delText>
              </w:r>
            </w:del>
          </w:p>
        </w:tc>
        <w:tc>
          <w:tcPr>
            <w:tcW w:w="804" w:type="dxa"/>
            <w:vAlign w:val="center"/>
          </w:tcPr>
          <w:p w14:paraId="2E0535EB" w14:textId="64BF0372" w:rsidR="00B3510F" w:rsidRPr="009063C9" w:rsidDel="00794F70" w:rsidRDefault="00D77EBA" w:rsidP="009063C9">
            <w:pPr>
              <w:keepNext/>
              <w:keepLines/>
              <w:snapToGrid w:val="0"/>
              <w:spacing w:before="60" w:after="60" w:line="240" w:lineRule="auto"/>
              <w:jc w:val="center"/>
              <w:rPr>
                <w:del w:id="4514" w:author="Raphael Malyankar" w:date="2025-08-10T21:08:00Z" w16du:dateUtc="2025-08-11T04:08:00Z"/>
                <w:b/>
                <w:sz w:val="18"/>
                <w:szCs w:val="18"/>
              </w:rPr>
            </w:pPr>
            <w:del w:id="4515" w:author="Raphael Malyankar" w:date="2025-08-10T21:08:00Z" w16du:dateUtc="2025-08-11T04:08:00Z">
              <w:r w:rsidRPr="009063C9" w:rsidDel="00794F70">
                <w:rPr>
                  <w:b/>
                  <w:sz w:val="18"/>
                  <w:szCs w:val="18"/>
                </w:rPr>
                <w:delText>Mult</w:delText>
              </w:r>
            </w:del>
          </w:p>
        </w:tc>
        <w:tc>
          <w:tcPr>
            <w:tcW w:w="2436" w:type="dxa"/>
            <w:vAlign w:val="center"/>
          </w:tcPr>
          <w:p w14:paraId="18F23F7B" w14:textId="4771E5CE" w:rsidR="00B3510F" w:rsidRPr="009063C9" w:rsidDel="00794F70" w:rsidRDefault="00B3510F" w:rsidP="009063C9">
            <w:pPr>
              <w:keepNext/>
              <w:keepLines/>
              <w:snapToGrid w:val="0"/>
              <w:spacing w:before="60" w:after="60" w:line="240" w:lineRule="auto"/>
              <w:rPr>
                <w:del w:id="4516" w:author="Raphael Malyankar" w:date="2025-08-10T21:08:00Z" w16du:dateUtc="2025-08-11T04:08:00Z"/>
                <w:b/>
                <w:sz w:val="18"/>
                <w:szCs w:val="18"/>
              </w:rPr>
            </w:pPr>
            <w:del w:id="4517" w:author="Raphael Malyankar" w:date="2025-08-10T21:08:00Z" w16du:dateUtc="2025-08-11T04:08:00Z">
              <w:r w:rsidRPr="009063C9" w:rsidDel="00794F70">
                <w:rPr>
                  <w:b/>
                  <w:sz w:val="18"/>
                  <w:szCs w:val="18"/>
                </w:rPr>
                <w:delText>Type</w:delText>
              </w:r>
            </w:del>
          </w:p>
        </w:tc>
        <w:tc>
          <w:tcPr>
            <w:tcW w:w="3060" w:type="dxa"/>
            <w:vAlign w:val="center"/>
          </w:tcPr>
          <w:p w14:paraId="207A139F" w14:textId="004989DC" w:rsidR="00B3510F" w:rsidRPr="009063C9" w:rsidDel="00794F70" w:rsidRDefault="00B3510F" w:rsidP="009063C9">
            <w:pPr>
              <w:keepNext/>
              <w:keepLines/>
              <w:snapToGrid w:val="0"/>
              <w:spacing w:before="60" w:after="60" w:line="240" w:lineRule="auto"/>
              <w:rPr>
                <w:del w:id="4518" w:author="Raphael Malyankar" w:date="2025-08-10T21:08:00Z" w16du:dateUtc="2025-08-11T04:08:00Z"/>
                <w:b/>
                <w:sz w:val="18"/>
                <w:szCs w:val="18"/>
              </w:rPr>
            </w:pPr>
            <w:del w:id="4519" w:author="Raphael Malyankar" w:date="2025-08-10T21:08:00Z" w16du:dateUtc="2025-08-11T04:08:00Z">
              <w:r w:rsidRPr="009063C9" w:rsidDel="00794F70">
                <w:rPr>
                  <w:b/>
                  <w:sz w:val="18"/>
                  <w:szCs w:val="18"/>
                </w:rPr>
                <w:delText>Remarks</w:delText>
              </w:r>
            </w:del>
          </w:p>
        </w:tc>
      </w:tr>
      <w:tr w:rsidR="009063C9" w:rsidRPr="009063C9" w:rsidDel="00794F70" w14:paraId="67DB9EED" w14:textId="61FFA35F" w:rsidTr="009063C9">
        <w:trPr>
          <w:cantSplit/>
          <w:del w:id="4520" w:author="Raphael Malyankar" w:date="2025-08-10T21:08:00Z"/>
        </w:trPr>
        <w:tc>
          <w:tcPr>
            <w:tcW w:w="3034" w:type="dxa"/>
            <w:vAlign w:val="center"/>
          </w:tcPr>
          <w:p w14:paraId="351EB3F7" w14:textId="228DEF22" w:rsidR="00B3510F" w:rsidRPr="009063C9" w:rsidDel="00794F70" w:rsidRDefault="00B3510F" w:rsidP="009063C9">
            <w:pPr>
              <w:snapToGrid w:val="0"/>
              <w:spacing w:before="60" w:after="60" w:line="240" w:lineRule="auto"/>
              <w:jc w:val="left"/>
              <w:rPr>
                <w:del w:id="4521" w:author="Raphael Malyankar" w:date="2025-08-10T21:08:00Z" w16du:dateUtc="2025-08-11T04:08:00Z"/>
                <w:sz w:val="18"/>
                <w:szCs w:val="18"/>
              </w:rPr>
            </w:pPr>
            <w:del w:id="4522" w:author="Raphael Malyankar" w:date="2025-08-10T21:08:00Z" w16du:dateUtc="2025-08-11T04:08:00Z">
              <w:r w:rsidRPr="009063C9" w:rsidDel="00794F70">
                <w:rPr>
                  <w:sz w:val="18"/>
                  <w:szCs w:val="18"/>
                </w:rPr>
                <w:delText>PT_Locale</w:delText>
              </w:r>
            </w:del>
          </w:p>
        </w:tc>
        <w:tc>
          <w:tcPr>
            <w:tcW w:w="3420" w:type="dxa"/>
            <w:vAlign w:val="center"/>
          </w:tcPr>
          <w:p w14:paraId="75EAD488" w14:textId="14C57619" w:rsidR="00B3510F" w:rsidRPr="009063C9" w:rsidDel="00794F70" w:rsidRDefault="00B60643" w:rsidP="009063C9">
            <w:pPr>
              <w:snapToGrid w:val="0"/>
              <w:spacing w:before="60" w:after="60" w:line="240" w:lineRule="auto"/>
              <w:jc w:val="left"/>
              <w:rPr>
                <w:del w:id="4523" w:author="Raphael Malyankar" w:date="2025-08-10T21:08:00Z" w16du:dateUtc="2025-08-11T04:08:00Z"/>
                <w:sz w:val="18"/>
                <w:szCs w:val="18"/>
              </w:rPr>
            </w:pPr>
            <w:del w:id="4524" w:author="Raphael Malyankar" w:date="2025-08-10T21:08:00Z" w16du:dateUtc="2025-08-11T04:08:00Z">
              <w:r w:rsidRPr="009063C9" w:rsidDel="00794F70">
                <w:rPr>
                  <w:sz w:val="18"/>
                  <w:szCs w:val="18"/>
                </w:rPr>
                <w:delText>D</w:delText>
              </w:r>
              <w:r w:rsidR="00B3510F" w:rsidRPr="009063C9" w:rsidDel="00794F70">
                <w:rPr>
                  <w:sz w:val="18"/>
                  <w:szCs w:val="18"/>
                </w:rPr>
                <w:delText>escription of a locale</w:delText>
              </w:r>
            </w:del>
          </w:p>
        </w:tc>
        <w:tc>
          <w:tcPr>
            <w:tcW w:w="804" w:type="dxa"/>
            <w:vAlign w:val="center"/>
          </w:tcPr>
          <w:p w14:paraId="4CE86263" w14:textId="01B3B530" w:rsidR="00B3510F" w:rsidRPr="009063C9" w:rsidDel="00794F70" w:rsidRDefault="00B3510F" w:rsidP="00B3510F">
            <w:pPr>
              <w:snapToGrid w:val="0"/>
              <w:spacing w:before="60" w:after="60" w:line="240" w:lineRule="auto"/>
              <w:jc w:val="center"/>
              <w:rPr>
                <w:del w:id="4525" w:author="Raphael Malyankar" w:date="2025-08-10T21:08:00Z" w16du:dateUtc="2025-08-11T04:08:00Z"/>
                <w:sz w:val="18"/>
                <w:szCs w:val="18"/>
              </w:rPr>
            </w:pPr>
            <w:del w:id="4526" w:author="Raphael Malyankar" w:date="2025-08-10T21:08:00Z" w16du:dateUtc="2025-08-11T04:08:00Z">
              <w:r w:rsidRPr="009063C9" w:rsidDel="00794F70">
                <w:rPr>
                  <w:sz w:val="18"/>
                  <w:szCs w:val="18"/>
                </w:rPr>
                <w:delText>-</w:delText>
              </w:r>
            </w:del>
          </w:p>
        </w:tc>
        <w:tc>
          <w:tcPr>
            <w:tcW w:w="2436" w:type="dxa"/>
            <w:vAlign w:val="center"/>
          </w:tcPr>
          <w:p w14:paraId="0A1348E9" w14:textId="70BCED8B" w:rsidR="00B3510F" w:rsidRPr="009063C9" w:rsidDel="00794F70" w:rsidRDefault="00B3510F" w:rsidP="009063C9">
            <w:pPr>
              <w:snapToGrid w:val="0"/>
              <w:spacing w:before="60" w:after="60" w:line="240" w:lineRule="auto"/>
              <w:jc w:val="left"/>
              <w:rPr>
                <w:del w:id="4527" w:author="Raphael Malyankar" w:date="2025-08-10T21:08:00Z" w16du:dateUtc="2025-08-11T04:08:00Z"/>
                <w:sz w:val="18"/>
                <w:szCs w:val="18"/>
              </w:rPr>
            </w:pPr>
            <w:del w:id="4528" w:author="Raphael Malyankar" w:date="2025-08-10T21:08:00Z" w16du:dateUtc="2025-08-11T04:08:00Z">
              <w:r w:rsidRPr="009063C9" w:rsidDel="00794F70">
                <w:rPr>
                  <w:sz w:val="18"/>
                  <w:szCs w:val="18"/>
                </w:rPr>
                <w:delText>-</w:delText>
              </w:r>
            </w:del>
          </w:p>
        </w:tc>
        <w:tc>
          <w:tcPr>
            <w:tcW w:w="3060" w:type="dxa"/>
            <w:vAlign w:val="center"/>
          </w:tcPr>
          <w:p w14:paraId="20E0B710" w14:textId="4EA318EA" w:rsidR="00B3510F" w:rsidRPr="009063C9" w:rsidDel="00794F70" w:rsidRDefault="00B3510F" w:rsidP="009063C9">
            <w:pPr>
              <w:snapToGrid w:val="0"/>
              <w:spacing w:before="60" w:after="60" w:line="240" w:lineRule="auto"/>
              <w:jc w:val="left"/>
              <w:rPr>
                <w:del w:id="4529" w:author="Raphael Malyankar" w:date="2025-08-10T21:08:00Z" w16du:dateUtc="2025-08-11T04:08:00Z"/>
                <w:sz w:val="18"/>
                <w:szCs w:val="18"/>
              </w:rPr>
            </w:pPr>
            <w:del w:id="4530" w:author="Raphael Malyankar" w:date="2025-08-10T21:08:00Z" w16du:dateUtc="2025-08-11T04:08:00Z">
              <w:r w:rsidRPr="009063C9" w:rsidDel="00794F70">
                <w:rPr>
                  <w:sz w:val="18"/>
                  <w:szCs w:val="18"/>
                </w:rPr>
                <w:delText>From ISO 19115-1</w:delText>
              </w:r>
            </w:del>
          </w:p>
        </w:tc>
      </w:tr>
      <w:tr w:rsidR="009063C9" w:rsidRPr="009063C9" w:rsidDel="00794F70" w14:paraId="0407495A" w14:textId="474F70B9" w:rsidTr="009063C9">
        <w:trPr>
          <w:cantSplit/>
          <w:del w:id="4531" w:author="Raphael Malyankar" w:date="2025-08-10T21:08:00Z"/>
        </w:trPr>
        <w:tc>
          <w:tcPr>
            <w:tcW w:w="3034" w:type="dxa"/>
            <w:vAlign w:val="center"/>
          </w:tcPr>
          <w:p w14:paraId="6F6CDA30" w14:textId="4399837D" w:rsidR="00B3510F" w:rsidRPr="009063C9" w:rsidDel="00794F70" w:rsidRDefault="00B3510F" w:rsidP="009063C9">
            <w:pPr>
              <w:snapToGrid w:val="0"/>
              <w:spacing w:before="60" w:after="60" w:line="240" w:lineRule="auto"/>
              <w:jc w:val="left"/>
              <w:rPr>
                <w:del w:id="4532" w:author="Raphael Malyankar" w:date="2025-08-10T21:08:00Z" w16du:dateUtc="2025-08-11T04:08:00Z"/>
                <w:sz w:val="18"/>
                <w:szCs w:val="18"/>
              </w:rPr>
            </w:pPr>
            <w:del w:id="4533" w:author="Raphael Malyankar" w:date="2025-08-10T21:08:00Z" w16du:dateUtc="2025-08-11T04:08:00Z">
              <w:r w:rsidRPr="009063C9" w:rsidDel="00794F70">
                <w:rPr>
                  <w:sz w:val="18"/>
                  <w:szCs w:val="18"/>
                </w:rPr>
                <w:delText>language</w:delText>
              </w:r>
            </w:del>
          </w:p>
        </w:tc>
        <w:tc>
          <w:tcPr>
            <w:tcW w:w="3420" w:type="dxa"/>
            <w:vAlign w:val="center"/>
          </w:tcPr>
          <w:p w14:paraId="3DFB5973" w14:textId="15E6E866" w:rsidR="00B3510F" w:rsidRPr="009063C9" w:rsidDel="00794F70" w:rsidRDefault="00B60643" w:rsidP="009063C9">
            <w:pPr>
              <w:snapToGrid w:val="0"/>
              <w:spacing w:before="60" w:after="60" w:line="240" w:lineRule="auto"/>
              <w:jc w:val="left"/>
              <w:rPr>
                <w:del w:id="4534" w:author="Raphael Malyankar" w:date="2025-08-10T21:08:00Z" w16du:dateUtc="2025-08-11T04:08:00Z"/>
                <w:sz w:val="18"/>
                <w:szCs w:val="18"/>
              </w:rPr>
            </w:pPr>
            <w:del w:id="4535" w:author="Raphael Malyankar" w:date="2025-08-10T21:08:00Z" w16du:dateUtc="2025-08-11T04:08:00Z">
              <w:r w:rsidRPr="009063C9" w:rsidDel="00794F70">
                <w:rPr>
                  <w:sz w:val="18"/>
                  <w:szCs w:val="18"/>
                </w:rPr>
                <w:delText>D</w:delText>
              </w:r>
              <w:r w:rsidR="00B3510F" w:rsidRPr="009063C9" w:rsidDel="00794F70">
                <w:rPr>
                  <w:sz w:val="18"/>
                  <w:szCs w:val="18"/>
                </w:rPr>
                <w:delText>esignation of the locale language</w:delText>
              </w:r>
            </w:del>
          </w:p>
        </w:tc>
        <w:tc>
          <w:tcPr>
            <w:tcW w:w="804" w:type="dxa"/>
            <w:vAlign w:val="center"/>
          </w:tcPr>
          <w:p w14:paraId="6EA36DE9" w14:textId="5EA40E73" w:rsidR="00B3510F" w:rsidRPr="009063C9" w:rsidDel="00794F70" w:rsidRDefault="00B3510F" w:rsidP="00B3510F">
            <w:pPr>
              <w:snapToGrid w:val="0"/>
              <w:spacing w:before="60" w:after="60" w:line="240" w:lineRule="auto"/>
              <w:jc w:val="center"/>
              <w:rPr>
                <w:del w:id="4536" w:author="Raphael Malyankar" w:date="2025-08-10T21:08:00Z" w16du:dateUtc="2025-08-11T04:08:00Z"/>
                <w:sz w:val="18"/>
                <w:szCs w:val="18"/>
              </w:rPr>
            </w:pPr>
            <w:del w:id="4537" w:author="Raphael Malyankar" w:date="2025-08-10T21:08:00Z" w16du:dateUtc="2025-08-11T04:08:00Z">
              <w:r w:rsidRPr="009063C9" w:rsidDel="00794F70">
                <w:rPr>
                  <w:sz w:val="18"/>
                  <w:szCs w:val="18"/>
                </w:rPr>
                <w:delText>1</w:delText>
              </w:r>
            </w:del>
          </w:p>
        </w:tc>
        <w:tc>
          <w:tcPr>
            <w:tcW w:w="2436" w:type="dxa"/>
            <w:vAlign w:val="center"/>
          </w:tcPr>
          <w:p w14:paraId="0EBC7B62" w14:textId="4BF8F6B3" w:rsidR="00B3510F" w:rsidRPr="009063C9" w:rsidDel="00794F70" w:rsidRDefault="00B3510F" w:rsidP="009063C9">
            <w:pPr>
              <w:snapToGrid w:val="0"/>
              <w:spacing w:before="60" w:after="60" w:line="240" w:lineRule="auto"/>
              <w:jc w:val="left"/>
              <w:rPr>
                <w:del w:id="4538" w:author="Raphael Malyankar" w:date="2025-08-10T21:08:00Z" w16du:dateUtc="2025-08-11T04:08:00Z"/>
                <w:sz w:val="18"/>
                <w:szCs w:val="18"/>
              </w:rPr>
            </w:pPr>
            <w:del w:id="4539" w:author="Raphael Malyankar" w:date="2025-08-10T21:08:00Z" w16du:dateUtc="2025-08-11T04:08:00Z">
              <w:r w:rsidRPr="009063C9" w:rsidDel="00794F70">
                <w:rPr>
                  <w:sz w:val="18"/>
                  <w:szCs w:val="18"/>
                </w:rPr>
                <w:delText>LanguageCode</w:delText>
              </w:r>
            </w:del>
          </w:p>
        </w:tc>
        <w:tc>
          <w:tcPr>
            <w:tcW w:w="3060" w:type="dxa"/>
            <w:vAlign w:val="center"/>
          </w:tcPr>
          <w:p w14:paraId="6FD61C44" w14:textId="5970613E" w:rsidR="00B3510F" w:rsidRPr="009063C9" w:rsidDel="00794F70" w:rsidRDefault="00B3510F" w:rsidP="009063C9">
            <w:pPr>
              <w:snapToGrid w:val="0"/>
              <w:spacing w:before="60" w:after="60" w:line="240" w:lineRule="auto"/>
              <w:jc w:val="left"/>
              <w:rPr>
                <w:del w:id="4540" w:author="Raphael Malyankar" w:date="2025-08-10T21:08:00Z" w16du:dateUtc="2025-08-11T04:08:00Z"/>
                <w:sz w:val="18"/>
                <w:szCs w:val="18"/>
              </w:rPr>
            </w:pPr>
            <w:del w:id="4541" w:author="Raphael Malyankar" w:date="2025-08-10T21:08:00Z" w16du:dateUtc="2025-08-11T04:08:00Z">
              <w:r w:rsidRPr="009063C9" w:rsidDel="00794F70">
                <w:rPr>
                  <w:sz w:val="18"/>
                  <w:szCs w:val="18"/>
                </w:rPr>
                <w:delText>ISO 639-2 3-letter language codes.</w:delText>
              </w:r>
            </w:del>
          </w:p>
        </w:tc>
      </w:tr>
      <w:tr w:rsidR="009063C9" w:rsidRPr="009063C9" w:rsidDel="00794F70" w14:paraId="4534387A" w14:textId="7688FDB4" w:rsidTr="009063C9">
        <w:trPr>
          <w:cantSplit/>
          <w:del w:id="4542" w:author="Raphael Malyankar" w:date="2025-08-10T21:08:00Z"/>
        </w:trPr>
        <w:tc>
          <w:tcPr>
            <w:tcW w:w="3034" w:type="dxa"/>
            <w:vAlign w:val="center"/>
          </w:tcPr>
          <w:p w14:paraId="2695C3DC" w14:textId="31CF737B" w:rsidR="00B3510F" w:rsidRPr="009063C9" w:rsidDel="00794F70" w:rsidRDefault="00B3510F" w:rsidP="009063C9">
            <w:pPr>
              <w:snapToGrid w:val="0"/>
              <w:spacing w:before="60" w:after="60" w:line="240" w:lineRule="auto"/>
              <w:jc w:val="left"/>
              <w:rPr>
                <w:del w:id="4543" w:author="Raphael Malyankar" w:date="2025-08-10T21:08:00Z" w16du:dateUtc="2025-08-11T04:08:00Z"/>
                <w:sz w:val="18"/>
                <w:szCs w:val="18"/>
              </w:rPr>
            </w:pPr>
            <w:del w:id="4544" w:author="Raphael Malyankar" w:date="2025-08-10T21:08:00Z" w16du:dateUtc="2025-08-11T04:08:00Z">
              <w:r w:rsidRPr="009063C9" w:rsidDel="00794F70">
                <w:rPr>
                  <w:sz w:val="18"/>
                  <w:szCs w:val="18"/>
                </w:rPr>
                <w:delText>country</w:delText>
              </w:r>
            </w:del>
          </w:p>
        </w:tc>
        <w:tc>
          <w:tcPr>
            <w:tcW w:w="3420" w:type="dxa"/>
            <w:vAlign w:val="center"/>
          </w:tcPr>
          <w:p w14:paraId="5A87914F" w14:textId="7172F7EC" w:rsidR="00B3510F" w:rsidRPr="009063C9" w:rsidDel="00794F70" w:rsidRDefault="00B60643" w:rsidP="009063C9">
            <w:pPr>
              <w:snapToGrid w:val="0"/>
              <w:spacing w:before="60" w:after="60" w:line="240" w:lineRule="auto"/>
              <w:jc w:val="left"/>
              <w:rPr>
                <w:del w:id="4545" w:author="Raphael Malyankar" w:date="2025-08-10T21:08:00Z" w16du:dateUtc="2025-08-11T04:08:00Z"/>
                <w:sz w:val="18"/>
                <w:szCs w:val="18"/>
              </w:rPr>
            </w:pPr>
            <w:del w:id="4546" w:author="Raphael Malyankar" w:date="2025-08-10T21:08:00Z" w16du:dateUtc="2025-08-11T04:08:00Z">
              <w:r w:rsidRPr="009063C9" w:rsidDel="00794F70">
                <w:rPr>
                  <w:sz w:val="18"/>
                  <w:szCs w:val="18"/>
                </w:rPr>
                <w:delText>D</w:delText>
              </w:r>
              <w:r w:rsidR="00B3510F" w:rsidRPr="009063C9" w:rsidDel="00794F70">
                <w:rPr>
                  <w:sz w:val="18"/>
                  <w:szCs w:val="18"/>
                </w:rPr>
                <w:delText>esignation of the specific country of the locale language</w:delText>
              </w:r>
            </w:del>
          </w:p>
        </w:tc>
        <w:tc>
          <w:tcPr>
            <w:tcW w:w="804" w:type="dxa"/>
            <w:vAlign w:val="center"/>
          </w:tcPr>
          <w:p w14:paraId="1DDE5AFE" w14:textId="618C566B" w:rsidR="00B3510F" w:rsidRPr="009063C9" w:rsidDel="00794F70" w:rsidRDefault="00B3510F" w:rsidP="00B3510F">
            <w:pPr>
              <w:snapToGrid w:val="0"/>
              <w:spacing w:before="60" w:after="60" w:line="240" w:lineRule="auto"/>
              <w:jc w:val="center"/>
              <w:rPr>
                <w:del w:id="4547" w:author="Raphael Malyankar" w:date="2025-08-10T21:08:00Z" w16du:dateUtc="2025-08-11T04:08:00Z"/>
                <w:sz w:val="18"/>
                <w:szCs w:val="18"/>
              </w:rPr>
            </w:pPr>
            <w:del w:id="4548" w:author="Raphael Malyankar" w:date="2025-08-10T21:08:00Z" w16du:dateUtc="2025-08-11T04:08:00Z">
              <w:r w:rsidRPr="009063C9" w:rsidDel="00794F70">
                <w:rPr>
                  <w:sz w:val="18"/>
                  <w:szCs w:val="18"/>
                </w:rPr>
                <w:delText>0..1</w:delText>
              </w:r>
            </w:del>
          </w:p>
        </w:tc>
        <w:tc>
          <w:tcPr>
            <w:tcW w:w="2436" w:type="dxa"/>
            <w:vAlign w:val="center"/>
          </w:tcPr>
          <w:p w14:paraId="76558D33" w14:textId="1EFEA854" w:rsidR="00B3510F" w:rsidRPr="009063C9" w:rsidDel="00794F70" w:rsidRDefault="00B3510F" w:rsidP="009063C9">
            <w:pPr>
              <w:snapToGrid w:val="0"/>
              <w:spacing w:before="60" w:after="60" w:line="240" w:lineRule="auto"/>
              <w:jc w:val="left"/>
              <w:rPr>
                <w:del w:id="4549" w:author="Raphael Malyankar" w:date="2025-08-10T21:08:00Z" w16du:dateUtc="2025-08-11T04:08:00Z"/>
                <w:sz w:val="18"/>
                <w:szCs w:val="18"/>
              </w:rPr>
            </w:pPr>
            <w:del w:id="4550" w:author="Raphael Malyankar" w:date="2025-08-10T21:08:00Z" w16du:dateUtc="2025-08-11T04:08:00Z">
              <w:r w:rsidRPr="009063C9" w:rsidDel="00794F70">
                <w:rPr>
                  <w:sz w:val="18"/>
                  <w:szCs w:val="18"/>
                </w:rPr>
                <w:delText>CountryCode</w:delText>
              </w:r>
            </w:del>
          </w:p>
        </w:tc>
        <w:tc>
          <w:tcPr>
            <w:tcW w:w="3060" w:type="dxa"/>
            <w:vAlign w:val="center"/>
          </w:tcPr>
          <w:p w14:paraId="4B16CFF1" w14:textId="67710991" w:rsidR="00B3510F" w:rsidRPr="009063C9" w:rsidDel="00794F70" w:rsidRDefault="00B3510F" w:rsidP="009063C9">
            <w:pPr>
              <w:snapToGrid w:val="0"/>
              <w:spacing w:before="60" w:after="60" w:line="240" w:lineRule="auto"/>
              <w:jc w:val="left"/>
              <w:rPr>
                <w:del w:id="4551" w:author="Raphael Malyankar" w:date="2025-08-10T21:08:00Z" w16du:dateUtc="2025-08-11T04:08:00Z"/>
                <w:sz w:val="18"/>
                <w:szCs w:val="18"/>
              </w:rPr>
            </w:pPr>
            <w:del w:id="4552" w:author="Raphael Malyankar" w:date="2025-08-10T21:08:00Z" w16du:dateUtc="2025-08-11T04:08:00Z">
              <w:r w:rsidRPr="009063C9" w:rsidDel="00794F70">
                <w:rPr>
                  <w:sz w:val="18"/>
                  <w:szCs w:val="18"/>
                </w:rPr>
                <w:delText>ISO 3166-2 2-letter country codes</w:delText>
              </w:r>
            </w:del>
          </w:p>
        </w:tc>
      </w:tr>
      <w:tr w:rsidR="00B3510F" w:rsidRPr="00F53391" w:rsidDel="00794F70" w14:paraId="7C705885" w14:textId="60AB3692" w:rsidTr="009063C9">
        <w:trPr>
          <w:cantSplit/>
          <w:del w:id="4553" w:author="Raphael Malyankar" w:date="2025-08-10T21:08:00Z"/>
        </w:trPr>
        <w:tc>
          <w:tcPr>
            <w:tcW w:w="3034" w:type="dxa"/>
            <w:vAlign w:val="center"/>
          </w:tcPr>
          <w:p w14:paraId="7F6777AF" w14:textId="5C3392C7" w:rsidR="00B3510F" w:rsidRPr="009063C9" w:rsidDel="00794F70" w:rsidRDefault="00B3510F" w:rsidP="009063C9">
            <w:pPr>
              <w:snapToGrid w:val="0"/>
              <w:spacing w:before="60" w:after="60" w:line="240" w:lineRule="auto"/>
              <w:jc w:val="left"/>
              <w:rPr>
                <w:del w:id="4554" w:author="Raphael Malyankar" w:date="2025-08-10T21:08:00Z" w16du:dateUtc="2025-08-11T04:08:00Z"/>
                <w:sz w:val="18"/>
                <w:szCs w:val="18"/>
              </w:rPr>
            </w:pPr>
            <w:del w:id="4555" w:author="Raphael Malyankar" w:date="2025-08-10T21:08:00Z" w16du:dateUtc="2025-08-11T04:08:00Z">
              <w:r w:rsidRPr="009063C9" w:rsidDel="00794F70">
                <w:rPr>
                  <w:sz w:val="18"/>
                  <w:szCs w:val="18"/>
                </w:rPr>
                <w:delText>characterEncoding</w:delText>
              </w:r>
            </w:del>
          </w:p>
        </w:tc>
        <w:tc>
          <w:tcPr>
            <w:tcW w:w="3420" w:type="dxa"/>
            <w:vAlign w:val="center"/>
          </w:tcPr>
          <w:p w14:paraId="3F676CD6" w14:textId="13769C70" w:rsidR="00B3510F" w:rsidRPr="009063C9" w:rsidDel="00794F70" w:rsidRDefault="00B60643" w:rsidP="009063C9">
            <w:pPr>
              <w:snapToGrid w:val="0"/>
              <w:spacing w:before="60" w:after="60" w:line="240" w:lineRule="auto"/>
              <w:jc w:val="left"/>
              <w:rPr>
                <w:del w:id="4556" w:author="Raphael Malyankar" w:date="2025-08-10T21:08:00Z" w16du:dateUtc="2025-08-11T04:08:00Z"/>
                <w:sz w:val="18"/>
                <w:szCs w:val="18"/>
              </w:rPr>
            </w:pPr>
            <w:del w:id="4557" w:author="Raphael Malyankar" w:date="2025-08-10T21:08:00Z" w16du:dateUtc="2025-08-11T04:08:00Z">
              <w:r w:rsidRPr="009063C9" w:rsidDel="00794F70">
                <w:rPr>
                  <w:sz w:val="18"/>
                  <w:szCs w:val="18"/>
                </w:rPr>
                <w:delText>D</w:delText>
              </w:r>
              <w:r w:rsidR="00B3510F" w:rsidRPr="009063C9" w:rsidDel="00794F70">
                <w:rPr>
                  <w:sz w:val="18"/>
                  <w:szCs w:val="18"/>
                </w:rPr>
                <w:delText>esignation of the character set to be used to encode the textual value of the locale</w:delText>
              </w:r>
            </w:del>
          </w:p>
        </w:tc>
        <w:tc>
          <w:tcPr>
            <w:tcW w:w="804" w:type="dxa"/>
            <w:vAlign w:val="center"/>
          </w:tcPr>
          <w:p w14:paraId="7DC715BF" w14:textId="13DF3507" w:rsidR="00B3510F" w:rsidRPr="009063C9" w:rsidDel="00794F70" w:rsidRDefault="00B3510F" w:rsidP="00B3510F">
            <w:pPr>
              <w:snapToGrid w:val="0"/>
              <w:spacing w:before="60" w:after="60" w:line="240" w:lineRule="auto"/>
              <w:jc w:val="center"/>
              <w:rPr>
                <w:del w:id="4558" w:author="Raphael Malyankar" w:date="2025-08-10T21:08:00Z" w16du:dateUtc="2025-08-11T04:08:00Z"/>
                <w:sz w:val="18"/>
                <w:szCs w:val="18"/>
              </w:rPr>
            </w:pPr>
            <w:del w:id="4559" w:author="Raphael Malyankar" w:date="2025-08-10T21:08:00Z" w16du:dateUtc="2025-08-11T04:08:00Z">
              <w:r w:rsidRPr="009063C9" w:rsidDel="00794F70">
                <w:rPr>
                  <w:sz w:val="18"/>
                  <w:szCs w:val="18"/>
                </w:rPr>
                <w:delText>1</w:delText>
              </w:r>
            </w:del>
          </w:p>
        </w:tc>
        <w:tc>
          <w:tcPr>
            <w:tcW w:w="2436" w:type="dxa"/>
            <w:vAlign w:val="center"/>
          </w:tcPr>
          <w:p w14:paraId="599A2F94" w14:textId="67A35D5C" w:rsidR="00B3510F" w:rsidRPr="009063C9" w:rsidDel="00794F70" w:rsidRDefault="00B3510F" w:rsidP="009063C9">
            <w:pPr>
              <w:snapToGrid w:val="0"/>
              <w:spacing w:before="60" w:after="60" w:line="240" w:lineRule="auto"/>
              <w:jc w:val="left"/>
              <w:rPr>
                <w:del w:id="4560" w:author="Raphael Malyankar" w:date="2025-08-10T21:08:00Z" w16du:dateUtc="2025-08-11T04:08:00Z"/>
                <w:sz w:val="18"/>
                <w:szCs w:val="18"/>
              </w:rPr>
            </w:pPr>
            <w:del w:id="4561" w:author="Raphael Malyankar" w:date="2025-08-10T21:08:00Z" w16du:dateUtc="2025-08-11T04:08:00Z">
              <w:r w:rsidRPr="009063C9" w:rsidDel="00794F70">
                <w:rPr>
                  <w:sz w:val="18"/>
                  <w:szCs w:val="18"/>
                </w:rPr>
                <w:delText>MD_CharacterSetCode</w:delText>
              </w:r>
            </w:del>
          </w:p>
        </w:tc>
        <w:tc>
          <w:tcPr>
            <w:tcW w:w="3060" w:type="dxa"/>
            <w:vAlign w:val="center"/>
          </w:tcPr>
          <w:p w14:paraId="0B202FE3" w14:textId="2148B4E6" w:rsidR="00B3510F" w:rsidRPr="009063C9" w:rsidDel="00794F70" w:rsidRDefault="00B3510F" w:rsidP="00B3510F">
            <w:pPr>
              <w:snapToGrid w:val="0"/>
              <w:spacing w:before="60" w:after="60"/>
              <w:jc w:val="left"/>
              <w:rPr>
                <w:del w:id="4562" w:author="Raphael Malyankar" w:date="2025-08-10T21:08:00Z" w16du:dateUtc="2025-08-11T04:08:00Z"/>
                <w:sz w:val="18"/>
                <w:szCs w:val="18"/>
              </w:rPr>
            </w:pPr>
            <w:del w:id="4563" w:author="Raphael Malyankar" w:date="2025-08-10T21:08:00Z" w16du:dateUtc="2025-08-11T04:08:00Z">
              <w:r w:rsidRPr="009063C9" w:rsidDel="00794F70">
                <w:rPr>
                  <w:sz w:val="18"/>
                  <w:szCs w:val="18"/>
                </w:rPr>
                <w:delText>Use (the “Name” from the) IANA Character Set register:</w:delText>
              </w:r>
              <w:r w:rsidRPr="009063C9" w:rsidDel="00794F70">
                <w:rPr>
                  <w:color w:val="FF0000"/>
                  <w:sz w:val="18"/>
                  <w:szCs w:val="18"/>
                </w:rPr>
                <w:delText xml:space="preserve"> </w:delText>
              </w:r>
              <w:r w:rsidR="003B7E19" w:rsidDel="00794F70">
                <w:fldChar w:fldCharType="begin"/>
              </w:r>
              <w:r w:rsidR="003B7E19" w:rsidDel="00794F70">
                <w:delInstrText>HYPERLINK "http://www.iana.org/assignments/character-sets"</w:delInstrText>
              </w:r>
              <w:r w:rsidR="003B7E19" w:rsidDel="00794F70">
                <w:fldChar w:fldCharType="separate"/>
              </w:r>
              <w:r w:rsidR="003B7E19" w:rsidRPr="009063C9" w:rsidDel="00794F70">
                <w:rPr>
                  <w:rStyle w:val="Hyperlink"/>
                  <w:sz w:val="18"/>
                  <w:szCs w:val="18"/>
                  <w:lang w:val="en-GB"/>
                </w:rPr>
                <w:delText>http://www.iana.org/assignments/character-sets</w:delText>
              </w:r>
              <w:r w:rsidR="003B7E19" w:rsidDel="00794F70">
                <w:fldChar w:fldCharType="end"/>
              </w:r>
              <w:r w:rsidRPr="009063C9" w:rsidDel="00794F70">
                <w:rPr>
                  <w:sz w:val="18"/>
                  <w:szCs w:val="18"/>
                </w:rPr>
                <w:delText>. (ISO 19115-1 B.3.14)</w:delText>
              </w:r>
            </w:del>
          </w:p>
          <w:p w14:paraId="6CD9D940" w14:textId="1B09C3DA" w:rsidR="00B3510F" w:rsidRPr="00B3510F" w:rsidDel="00794F70" w:rsidRDefault="00B3510F" w:rsidP="009063C9">
            <w:pPr>
              <w:snapToGrid w:val="0"/>
              <w:spacing w:before="60" w:after="60" w:line="240" w:lineRule="auto"/>
              <w:jc w:val="left"/>
              <w:rPr>
                <w:del w:id="4564" w:author="Raphael Malyankar" w:date="2025-08-10T21:08:00Z" w16du:dateUtc="2025-08-11T04:08:00Z"/>
                <w:sz w:val="18"/>
                <w:szCs w:val="18"/>
              </w:rPr>
            </w:pPr>
            <w:del w:id="4565" w:author="Raphael Malyankar" w:date="2025-08-10T21:08:00Z" w16du:dateUtc="2025-08-11T04:08:00Z">
              <w:r w:rsidRPr="009063C9" w:rsidDel="00794F70">
                <w:rPr>
                  <w:sz w:val="18"/>
                  <w:szCs w:val="18"/>
                </w:rPr>
                <w:delText>For example, UTF-8</w:delText>
              </w:r>
            </w:del>
          </w:p>
        </w:tc>
      </w:tr>
    </w:tbl>
    <w:p w14:paraId="416D7477" w14:textId="77777777" w:rsidR="00460EEF" w:rsidRDefault="00460EEF" w:rsidP="00460EEF">
      <w:pPr>
        <w:rPr>
          <w:ins w:id="4566" w:author="Raphael Malyankar" w:date="2025-08-10T21:39:00Z" w16du:dateUtc="2025-08-11T04:39:00Z"/>
          <w:lang w:eastAsia="en-GB"/>
        </w:rPr>
        <w:sectPr w:rsidR="00460EEF" w:rsidSect="00794F70">
          <w:headerReference w:type="even" r:id="rId24"/>
          <w:headerReference w:type="default" r:id="rId25"/>
          <w:footerReference w:type="even" r:id="rId26"/>
          <w:footerReference w:type="default" r:id="rId27"/>
          <w:pgSz w:w="16838" w:h="11906" w:orient="landscape"/>
          <w:pgMar w:top="1440" w:right="1440" w:bottom="1440" w:left="1440" w:header="709" w:footer="709" w:gutter="0"/>
          <w:cols w:space="720"/>
          <w:docGrid w:linePitch="272"/>
        </w:sectPr>
      </w:pPr>
    </w:p>
    <w:p w14:paraId="7D00D249" w14:textId="2359579B" w:rsidR="00B3510F" w:rsidDel="00460EEF" w:rsidRDefault="00B3510F" w:rsidP="00585211">
      <w:pPr>
        <w:pStyle w:val="Heading2"/>
        <w:rPr>
          <w:del w:id="4569" w:author="Raphael Malyankar" w:date="2025-08-10T21:08:00Z" w16du:dateUtc="2025-08-11T04:08:00Z"/>
          <w:lang w:eastAsia="en-GB"/>
        </w:rPr>
      </w:pPr>
    </w:p>
    <w:p w14:paraId="68E7EDB0" w14:textId="77777777" w:rsidR="00460EEF" w:rsidRPr="00460EEF" w:rsidRDefault="00460EEF">
      <w:pPr>
        <w:rPr>
          <w:ins w:id="4570" w:author="Raphael Malyankar" w:date="2025-08-10T21:38:00Z" w16du:dateUtc="2025-08-11T04:38:00Z"/>
          <w:lang w:eastAsia="en-GB"/>
        </w:rPr>
        <w:pPrChange w:id="4571" w:author="Raphael Malyankar" w:date="2025-08-10T21:38:00Z" w16du:dateUtc="2025-08-11T04:38:00Z">
          <w:pPr>
            <w:autoSpaceDE w:val="0"/>
            <w:autoSpaceDN w:val="0"/>
            <w:adjustRightInd w:val="0"/>
            <w:spacing w:line="240" w:lineRule="auto"/>
          </w:pPr>
        </w:pPrChange>
      </w:pPr>
    </w:p>
    <w:p w14:paraId="239030FC" w14:textId="3582A39C" w:rsidR="006F742F" w:rsidRPr="006F742F" w:rsidDel="00794F70" w:rsidRDefault="006F742F" w:rsidP="009063C9">
      <w:pPr>
        <w:suppressAutoHyphens/>
        <w:rPr>
          <w:del w:id="4572" w:author="Raphael Malyankar" w:date="2025-08-10T21:08:00Z" w16du:dateUtc="2025-08-11T04:08:00Z"/>
          <w:rFonts w:ascii="Arial Narrow" w:hAnsi="Arial Narrow"/>
          <w:color w:val="FF0000"/>
          <w:lang w:val="de-DE" w:eastAsia="en-GB"/>
        </w:rPr>
      </w:pPr>
      <w:bookmarkStart w:id="4573" w:name="_Toc205844637"/>
      <w:bookmarkStart w:id="4574" w:name="_Toc205844973"/>
      <w:bookmarkStart w:id="4575" w:name="_Toc205846240"/>
      <w:bookmarkStart w:id="4576" w:name="_Toc205846407"/>
      <w:bookmarkStart w:id="4577" w:name="_Toc205848280"/>
      <w:bookmarkStart w:id="4578" w:name="_Toc205849897"/>
      <w:bookmarkEnd w:id="4573"/>
      <w:bookmarkEnd w:id="4574"/>
      <w:bookmarkEnd w:id="4575"/>
      <w:bookmarkEnd w:id="4576"/>
      <w:bookmarkEnd w:id="4577"/>
      <w:bookmarkEnd w:id="4578"/>
    </w:p>
    <w:p w14:paraId="6DB3EDC4" w14:textId="77777777" w:rsidR="0079419A" w:rsidRPr="0079419A" w:rsidDel="0029402B" w:rsidRDefault="0079419A" w:rsidP="0079419A">
      <w:pPr>
        <w:suppressAutoHyphens/>
        <w:spacing w:after="0" w:line="240" w:lineRule="auto"/>
        <w:rPr>
          <w:del w:id="4579" w:author="Raphael Malyankar" w:date="2025-08-10T18:33:00Z" w16du:dateUtc="2025-08-11T01:33:00Z"/>
          <w:b/>
          <w:sz w:val="28"/>
          <w:lang w:val="en-US" w:eastAsia="en-GB"/>
        </w:rPr>
      </w:pPr>
      <w:bookmarkStart w:id="4580" w:name="_Toc205844638"/>
      <w:bookmarkStart w:id="4581" w:name="_Toc205844974"/>
      <w:bookmarkStart w:id="4582" w:name="_Toc205846241"/>
      <w:bookmarkStart w:id="4583" w:name="_Toc205846408"/>
      <w:bookmarkStart w:id="4584" w:name="_Toc205848281"/>
      <w:bookmarkStart w:id="4585" w:name="_Toc205849898"/>
      <w:bookmarkEnd w:id="4580"/>
      <w:bookmarkEnd w:id="4581"/>
      <w:bookmarkEnd w:id="4582"/>
      <w:bookmarkEnd w:id="4583"/>
      <w:bookmarkEnd w:id="4584"/>
      <w:bookmarkEnd w:id="4585"/>
    </w:p>
    <w:p w14:paraId="2AB55737" w14:textId="77777777" w:rsidR="0079419A" w:rsidRPr="0079419A" w:rsidDel="0029402B" w:rsidRDefault="0079419A" w:rsidP="0079419A">
      <w:pPr>
        <w:suppressAutoHyphens/>
        <w:spacing w:after="0" w:line="240" w:lineRule="auto"/>
        <w:rPr>
          <w:del w:id="4586" w:author="Raphael Malyankar" w:date="2025-08-10T18:33:00Z" w16du:dateUtc="2025-08-11T01:33:00Z"/>
          <w:b/>
          <w:sz w:val="28"/>
          <w:lang w:val="en-US" w:eastAsia="en-GB"/>
        </w:rPr>
      </w:pPr>
      <w:bookmarkStart w:id="4587" w:name="_Toc205844639"/>
      <w:bookmarkStart w:id="4588" w:name="_Toc205844975"/>
      <w:bookmarkStart w:id="4589" w:name="_Toc205846242"/>
      <w:bookmarkStart w:id="4590" w:name="_Toc205846409"/>
      <w:bookmarkStart w:id="4591" w:name="_Toc205848282"/>
      <w:bookmarkStart w:id="4592" w:name="_Toc205849899"/>
      <w:bookmarkEnd w:id="4587"/>
      <w:bookmarkEnd w:id="4588"/>
      <w:bookmarkEnd w:id="4589"/>
      <w:bookmarkEnd w:id="4590"/>
      <w:bookmarkEnd w:id="4591"/>
      <w:bookmarkEnd w:id="4592"/>
    </w:p>
    <w:p w14:paraId="09DF98C0" w14:textId="77777777" w:rsidR="0079419A" w:rsidRPr="0079419A" w:rsidDel="0029402B" w:rsidRDefault="0079419A" w:rsidP="0079419A">
      <w:pPr>
        <w:suppressAutoHyphens/>
        <w:spacing w:after="0" w:line="240" w:lineRule="auto"/>
        <w:rPr>
          <w:del w:id="4593" w:author="Raphael Malyankar" w:date="2025-08-10T18:33:00Z" w16du:dateUtc="2025-08-11T01:33:00Z"/>
          <w:b/>
          <w:sz w:val="28"/>
          <w:lang w:val="en-US" w:eastAsia="en-GB"/>
        </w:rPr>
      </w:pPr>
      <w:bookmarkStart w:id="4594" w:name="_Toc205844640"/>
      <w:bookmarkStart w:id="4595" w:name="_Toc205844976"/>
      <w:bookmarkStart w:id="4596" w:name="_Toc205846243"/>
      <w:bookmarkStart w:id="4597" w:name="_Toc205846410"/>
      <w:bookmarkStart w:id="4598" w:name="_Toc205848283"/>
      <w:bookmarkStart w:id="4599" w:name="_Toc205849900"/>
      <w:bookmarkEnd w:id="4594"/>
      <w:bookmarkEnd w:id="4595"/>
      <w:bookmarkEnd w:id="4596"/>
      <w:bookmarkEnd w:id="4597"/>
      <w:bookmarkEnd w:id="4598"/>
      <w:bookmarkEnd w:id="4599"/>
    </w:p>
    <w:p w14:paraId="61F3A0F7" w14:textId="77777777" w:rsidR="0079419A" w:rsidRPr="0079419A" w:rsidDel="0029402B" w:rsidRDefault="0079419A" w:rsidP="0079419A">
      <w:pPr>
        <w:suppressAutoHyphens/>
        <w:spacing w:after="0" w:line="240" w:lineRule="auto"/>
        <w:jc w:val="center"/>
        <w:rPr>
          <w:del w:id="4600" w:author="Raphael Malyankar" w:date="2025-08-10T18:33:00Z" w16du:dateUtc="2025-08-11T01:33:00Z"/>
          <w:b/>
          <w:sz w:val="28"/>
          <w:lang w:val="en-US" w:eastAsia="en-GB"/>
        </w:rPr>
      </w:pPr>
      <w:bookmarkStart w:id="4601" w:name="_Toc205844641"/>
      <w:bookmarkStart w:id="4602" w:name="_Toc205844977"/>
      <w:bookmarkStart w:id="4603" w:name="_Toc205846244"/>
      <w:bookmarkStart w:id="4604" w:name="_Toc205846411"/>
      <w:bookmarkStart w:id="4605" w:name="_Toc205848284"/>
      <w:bookmarkStart w:id="4606" w:name="_Toc205849901"/>
      <w:bookmarkEnd w:id="4601"/>
      <w:bookmarkEnd w:id="4602"/>
      <w:bookmarkEnd w:id="4603"/>
      <w:bookmarkEnd w:id="4604"/>
      <w:bookmarkEnd w:id="4605"/>
      <w:bookmarkEnd w:id="4606"/>
    </w:p>
    <w:p w14:paraId="5A730BCE" w14:textId="77777777" w:rsidR="0079419A" w:rsidRPr="0079419A" w:rsidDel="0029402B" w:rsidRDefault="0079419A" w:rsidP="0079419A">
      <w:pPr>
        <w:suppressAutoHyphens/>
        <w:spacing w:after="0" w:line="240" w:lineRule="auto"/>
        <w:jc w:val="center"/>
        <w:rPr>
          <w:del w:id="4607" w:author="Raphael Malyankar" w:date="2025-08-10T18:33:00Z" w16du:dateUtc="2025-08-11T01:33:00Z"/>
          <w:b/>
          <w:sz w:val="28"/>
          <w:lang w:val="en-US" w:eastAsia="en-GB"/>
        </w:rPr>
      </w:pPr>
      <w:bookmarkStart w:id="4608" w:name="_Toc205844642"/>
      <w:bookmarkStart w:id="4609" w:name="_Toc205844978"/>
      <w:bookmarkStart w:id="4610" w:name="_Toc205846245"/>
      <w:bookmarkStart w:id="4611" w:name="_Toc205846412"/>
      <w:bookmarkStart w:id="4612" w:name="_Toc205848285"/>
      <w:bookmarkStart w:id="4613" w:name="_Toc205849902"/>
      <w:bookmarkEnd w:id="4608"/>
      <w:bookmarkEnd w:id="4609"/>
      <w:bookmarkEnd w:id="4610"/>
      <w:bookmarkEnd w:id="4611"/>
      <w:bookmarkEnd w:id="4612"/>
      <w:bookmarkEnd w:id="4613"/>
    </w:p>
    <w:p w14:paraId="0A98C324" w14:textId="77777777" w:rsidR="0079419A" w:rsidRPr="0079419A" w:rsidDel="0029402B" w:rsidRDefault="0079419A" w:rsidP="0079419A">
      <w:pPr>
        <w:suppressAutoHyphens/>
        <w:spacing w:after="0" w:line="240" w:lineRule="auto"/>
        <w:jc w:val="center"/>
        <w:rPr>
          <w:del w:id="4614" w:author="Raphael Malyankar" w:date="2025-08-10T18:33:00Z" w16du:dateUtc="2025-08-11T01:33:00Z"/>
          <w:b/>
          <w:sz w:val="28"/>
          <w:lang w:val="en-US" w:eastAsia="en-GB"/>
        </w:rPr>
      </w:pPr>
      <w:bookmarkStart w:id="4615" w:name="_Toc205844643"/>
      <w:bookmarkStart w:id="4616" w:name="_Toc205844979"/>
      <w:bookmarkStart w:id="4617" w:name="_Toc205846246"/>
      <w:bookmarkStart w:id="4618" w:name="_Toc205846413"/>
      <w:bookmarkStart w:id="4619" w:name="_Toc205848286"/>
      <w:bookmarkStart w:id="4620" w:name="_Toc205849903"/>
      <w:bookmarkEnd w:id="4615"/>
      <w:bookmarkEnd w:id="4616"/>
      <w:bookmarkEnd w:id="4617"/>
      <w:bookmarkEnd w:id="4618"/>
      <w:bookmarkEnd w:id="4619"/>
      <w:bookmarkEnd w:id="4620"/>
    </w:p>
    <w:p w14:paraId="218305BC" w14:textId="77777777" w:rsidR="0079419A" w:rsidRPr="0079419A" w:rsidDel="0029402B" w:rsidRDefault="0079419A" w:rsidP="0079419A">
      <w:pPr>
        <w:suppressAutoHyphens/>
        <w:spacing w:after="0" w:line="240" w:lineRule="auto"/>
        <w:jc w:val="center"/>
        <w:rPr>
          <w:del w:id="4621" w:author="Raphael Malyankar" w:date="2025-08-10T18:33:00Z" w16du:dateUtc="2025-08-11T01:33:00Z"/>
          <w:b/>
          <w:sz w:val="28"/>
          <w:lang w:val="en-US" w:eastAsia="en-GB"/>
        </w:rPr>
      </w:pPr>
      <w:bookmarkStart w:id="4622" w:name="_Toc205844644"/>
      <w:bookmarkStart w:id="4623" w:name="_Toc205844980"/>
      <w:bookmarkStart w:id="4624" w:name="_Toc205846247"/>
      <w:bookmarkStart w:id="4625" w:name="_Toc205846414"/>
      <w:bookmarkStart w:id="4626" w:name="_Toc205848287"/>
      <w:bookmarkStart w:id="4627" w:name="_Toc205849904"/>
      <w:bookmarkEnd w:id="4622"/>
      <w:bookmarkEnd w:id="4623"/>
      <w:bookmarkEnd w:id="4624"/>
      <w:bookmarkEnd w:id="4625"/>
      <w:bookmarkEnd w:id="4626"/>
      <w:bookmarkEnd w:id="4627"/>
    </w:p>
    <w:p w14:paraId="3A7FC5FA" w14:textId="77777777" w:rsidR="0079419A" w:rsidRPr="0079419A" w:rsidDel="0029402B" w:rsidRDefault="0079419A" w:rsidP="0079419A">
      <w:pPr>
        <w:suppressAutoHyphens/>
        <w:spacing w:after="0" w:line="240" w:lineRule="auto"/>
        <w:jc w:val="center"/>
        <w:rPr>
          <w:del w:id="4628" w:author="Raphael Malyankar" w:date="2025-08-10T18:33:00Z" w16du:dateUtc="2025-08-11T01:33:00Z"/>
          <w:b/>
          <w:sz w:val="28"/>
          <w:lang w:val="en-US" w:eastAsia="en-GB"/>
        </w:rPr>
      </w:pPr>
      <w:bookmarkStart w:id="4629" w:name="_Toc205844645"/>
      <w:bookmarkStart w:id="4630" w:name="_Toc205844981"/>
      <w:bookmarkStart w:id="4631" w:name="_Toc205846248"/>
      <w:bookmarkStart w:id="4632" w:name="_Toc205846415"/>
      <w:bookmarkStart w:id="4633" w:name="_Toc205848288"/>
      <w:bookmarkStart w:id="4634" w:name="_Toc205849905"/>
      <w:bookmarkEnd w:id="4629"/>
      <w:bookmarkEnd w:id="4630"/>
      <w:bookmarkEnd w:id="4631"/>
      <w:bookmarkEnd w:id="4632"/>
      <w:bookmarkEnd w:id="4633"/>
      <w:bookmarkEnd w:id="4634"/>
    </w:p>
    <w:p w14:paraId="52DAE900" w14:textId="77777777" w:rsidR="0079419A" w:rsidRPr="0079419A" w:rsidDel="0029402B" w:rsidRDefault="0079419A" w:rsidP="0079419A">
      <w:pPr>
        <w:suppressAutoHyphens/>
        <w:spacing w:after="0" w:line="240" w:lineRule="auto"/>
        <w:jc w:val="center"/>
        <w:rPr>
          <w:del w:id="4635" w:author="Raphael Malyankar" w:date="2025-08-10T18:33:00Z" w16du:dateUtc="2025-08-11T01:33:00Z"/>
          <w:b/>
          <w:sz w:val="28"/>
          <w:lang w:val="en-US" w:eastAsia="en-GB"/>
        </w:rPr>
      </w:pPr>
      <w:bookmarkStart w:id="4636" w:name="_Toc205844646"/>
      <w:bookmarkStart w:id="4637" w:name="_Toc205844982"/>
      <w:bookmarkStart w:id="4638" w:name="_Toc205846249"/>
      <w:bookmarkStart w:id="4639" w:name="_Toc205846416"/>
      <w:bookmarkStart w:id="4640" w:name="_Toc205848289"/>
      <w:bookmarkStart w:id="4641" w:name="_Toc205849906"/>
      <w:bookmarkEnd w:id="4636"/>
      <w:bookmarkEnd w:id="4637"/>
      <w:bookmarkEnd w:id="4638"/>
      <w:bookmarkEnd w:id="4639"/>
      <w:bookmarkEnd w:id="4640"/>
      <w:bookmarkEnd w:id="4641"/>
    </w:p>
    <w:p w14:paraId="33299565" w14:textId="77777777" w:rsidR="0079419A" w:rsidRPr="0079419A" w:rsidDel="0029402B" w:rsidRDefault="0079419A" w:rsidP="0079419A">
      <w:pPr>
        <w:suppressAutoHyphens/>
        <w:spacing w:after="0" w:line="240" w:lineRule="auto"/>
        <w:jc w:val="center"/>
        <w:rPr>
          <w:del w:id="4642" w:author="Raphael Malyankar" w:date="2025-08-10T18:33:00Z" w16du:dateUtc="2025-08-11T01:33:00Z"/>
          <w:b/>
          <w:sz w:val="28"/>
          <w:lang w:val="en-US" w:eastAsia="en-GB"/>
        </w:rPr>
      </w:pPr>
      <w:bookmarkStart w:id="4643" w:name="_Toc205844647"/>
      <w:bookmarkStart w:id="4644" w:name="_Toc205844983"/>
      <w:bookmarkStart w:id="4645" w:name="_Toc205846250"/>
      <w:bookmarkStart w:id="4646" w:name="_Toc205846417"/>
      <w:bookmarkStart w:id="4647" w:name="_Toc205848290"/>
      <w:bookmarkStart w:id="4648" w:name="_Toc205849907"/>
      <w:bookmarkEnd w:id="4643"/>
      <w:bookmarkEnd w:id="4644"/>
      <w:bookmarkEnd w:id="4645"/>
      <w:bookmarkEnd w:id="4646"/>
      <w:bookmarkEnd w:id="4647"/>
      <w:bookmarkEnd w:id="4648"/>
    </w:p>
    <w:p w14:paraId="5D5508D9" w14:textId="7C8B0440" w:rsidR="0079419A" w:rsidRPr="0079419A" w:rsidDel="0029402B" w:rsidRDefault="0079419A" w:rsidP="0079419A">
      <w:pPr>
        <w:suppressAutoHyphens/>
        <w:spacing w:after="0" w:line="240" w:lineRule="auto"/>
        <w:jc w:val="center"/>
        <w:rPr>
          <w:del w:id="4649" w:author="Raphael Malyankar" w:date="2025-08-10T18:33:00Z" w16du:dateUtc="2025-08-11T01:33:00Z"/>
          <w:b/>
          <w:sz w:val="28"/>
          <w:lang w:val="en-US" w:eastAsia="en-GB"/>
        </w:rPr>
      </w:pPr>
      <w:bookmarkStart w:id="4650" w:name="_Toc205844648"/>
      <w:bookmarkStart w:id="4651" w:name="_Toc205844984"/>
      <w:bookmarkStart w:id="4652" w:name="_Toc205846251"/>
      <w:bookmarkStart w:id="4653" w:name="_Toc205846418"/>
      <w:bookmarkStart w:id="4654" w:name="_Toc205848291"/>
      <w:bookmarkStart w:id="4655" w:name="_Toc205849908"/>
      <w:bookmarkEnd w:id="4650"/>
      <w:bookmarkEnd w:id="4651"/>
      <w:bookmarkEnd w:id="4652"/>
      <w:bookmarkEnd w:id="4653"/>
      <w:bookmarkEnd w:id="4654"/>
      <w:bookmarkEnd w:id="4655"/>
    </w:p>
    <w:p w14:paraId="22415FC6" w14:textId="6FCB6A64" w:rsidR="0079419A" w:rsidRPr="0079419A" w:rsidDel="00794F70" w:rsidRDefault="0079419A">
      <w:pPr>
        <w:suppressAutoHyphens/>
        <w:spacing w:after="0" w:line="240" w:lineRule="auto"/>
        <w:rPr>
          <w:del w:id="4656" w:author="Raphael Malyankar" w:date="2025-08-10T21:08:00Z" w16du:dateUtc="2025-08-11T04:08:00Z"/>
          <w:b/>
          <w:sz w:val="28"/>
          <w:lang w:val="en-US" w:eastAsia="en-GB"/>
        </w:rPr>
        <w:pPrChange w:id="4657" w:author="Raphael Malyankar" w:date="2025-08-10T18:33:00Z" w16du:dateUtc="2025-08-11T01:33:00Z">
          <w:pPr>
            <w:suppressAutoHyphens/>
            <w:spacing w:after="0" w:line="240" w:lineRule="auto"/>
            <w:jc w:val="center"/>
          </w:pPr>
        </w:pPrChange>
      </w:pPr>
      <w:bookmarkStart w:id="4658" w:name="_Toc205844649"/>
      <w:bookmarkStart w:id="4659" w:name="_Toc205844985"/>
      <w:bookmarkStart w:id="4660" w:name="_Toc205846252"/>
      <w:bookmarkStart w:id="4661" w:name="_Toc205846419"/>
      <w:bookmarkStart w:id="4662" w:name="_Toc205848292"/>
      <w:bookmarkStart w:id="4663" w:name="_Toc205849909"/>
      <w:bookmarkEnd w:id="4658"/>
      <w:bookmarkEnd w:id="4659"/>
      <w:bookmarkEnd w:id="4660"/>
      <w:bookmarkEnd w:id="4661"/>
      <w:bookmarkEnd w:id="4662"/>
      <w:bookmarkEnd w:id="4663"/>
    </w:p>
    <w:p w14:paraId="4103FAD5" w14:textId="64E4E94B" w:rsidR="0079419A" w:rsidDel="00585211" w:rsidRDefault="0079419A">
      <w:pPr>
        <w:autoSpaceDE w:val="0"/>
        <w:autoSpaceDN w:val="0"/>
        <w:adjustRightInd w:val="0"/>
        <w:spacing w:line="240" w:lineRule="auto"/>
        <w:rPr>
          <w:del w:id="4664" w:author="Raphael Malyankar" w:date="2025-08-10T18:33:00Z" w16du:dateUtc="2025-08-11T01:33:00Z"/>
          <w:rFonts w:ascii="Arial Narrow" w:hAnsi="Arial Narrow"/>
          <w:lang w:eastAsia="en-GB"/>
        </w:rPr>
      </w:pPr>
      <w:del w:id="4665" w:author="Raphael Malyankar" w:date="2025-08-10T18:33:00Z" w16du:dateUtc="2025-08-11T01:33:00Z">
        <w:r w:rsidRPr="0079419A" w:rsidDel="0029402B">
          <w:rPr>
            <w:rFonts w:ascii="Arial Narrow" w:hAnsi="Arial Narrow"/>
            <w:lang w:eastAsia="en-GB"/>
          </w:rPr>
          <w:delText>Page intentionally left blank</w:delText>
        </w:r>
        <w:bookmarkStart w:id="4666" w:name="_Toc205844650"/>
        <w:bookmarkStart w:id="4667" w:name="_Toc205844986"/>
        <w:bookmarkStart w:id="4668" w:name="_Toc205846253"/>
        <w:bookmarkStart w:id="4669" w:name="_Toc205846420"/>
        <w:bookmarkStart w:id="4670" w:name="_Toc205848293"/>
        <w:bookmarkStart w:id="4671" w:name="_Toc205849910"/>
        <w:bookmarkEnd w:id="4666"/>
        <w:bookmarkEnd w:id="4667"/>
        <w:bookmarkEnd w:id="4668"/>
        <w:bookmarkEnd w:id="4669"/>
        <w:bookmarkEnd w:id="4670"/>
        <w:bookmarkEnd w:id="4671"/>
      </w:del>
    </w:p>
    <w:p w14:paraId="4FCDA6EB" w14:textId="7B1C2D9D" w:rsidR="00585211" w:rsidRDefault="00585211" w:rsidP="00585211">
      <w:pPr>
        <w:pStyle w:val="Heading2"/>
        <w:rPr>
          <w:ins w:id="4672" w:author="Raphael Malyankar" w:date="2025-08-10T18:35:00Z" w16du:dateUtc="2025-08-11T01:35:00Z"/>
          <w:lang w:eastAsia="en-GB"/>
        </w:rPr>
      </w:pPr>
      <w:bookmarkStart w:id="4673" w:name="_Toc205849911"/>
      <w:ins w:id="4674" w:author="Raphael Malyankar" w:date="2025-08-10T18:35:00Z" w16du:dateUtc="2025-08-11T01:35:00Z">
        <w:r>
          <w:rPr>
            <w:lang w:eastAsia="en-GB"/>
          </w:rPr>
          <w:t>Language</w:t>
        </w:r>
        <w:bookmarkEnd w:id="4673"/>
      </w:ins>
    </w:p>
    <w:p w14:paraId="3E7F9D16" w14:textId="074E4FDC" w:rsidR="001C20AE" w:rsidRPr="001961C0" w:rsidRDefault="00585211" w:rsidP="00585211">
      <w:pPr>
        <w:suppressAutoHyphens/>
        <w:spacing w:after="0" w:line="240" w:lineRule="auto"/>
        <w:rPr>
          <w:ins w:id="4675" w:author="Raphael Malyankar" w:date="2025-08-10T21:45:00Z" w16du:dateUtc="2025-08-11T04:45:00Z"/>
          <w:rFonts w:cs="Arial"/>
          <w:i/>
          <w:iCs/>
          <w:color w:val="EE0000"/>
          <w:lang w:eastAsia="en-GB"/>
        </w:rPr>
      </w:pPr>
      <w:ins w:id="4676" w:author="Raphael Malyankar" w:date="2025-08-10T18:36:00Z" w16du:dateUtc="2025-08-11T01:36:00Z">
        <w:r w:rsidRPr="001961C0">
          <w:rPr>
            <w:rFonts w:cs="Arial"/>
            <w:i/>
            <w:iCs/>
            <w:color w:val="EE0000"/>
            <w:lang w:eastAsia="en-GB"/>
          </w:rPr>
          <w:t>&lt;Specify the language to be used&gt;</w:t>
        </w:r>
      </w:ins>
    </w:p>
    <w:p w14:paraId="7AEEAF5F" w14:textId="4C61DE42" w:rsidR="001C20AE" w:rsidRDefault="001C20AE" w:rsidP="001B1AAD">
      <w:pPr>
        <w:pStyle w:val="Heading1"/>
        <w:rPr>
          <w:ins w:id="4677" w:author="Raphael Malyankar" w:date="2025-08-10T21:46:00Z" w16du:dateUtc="2025-08-11T04:46:00Z"/>
          <w:lang w:eastAsia="en-GB"/>
        </w:rPr>
      </w:pPr>
      <w:bookmarkStart w:id="4678" w:name="_Toc205849912"/>
      <w:ins w:id="4679" w:author="Raphael Malyankar" w:date="2025-08-10T21:48:00Z" w16du:dateUtc="2025-08-11T04:48:00Z">
        <w:r>
          <w:rPr>
            <w:lang w:eastAsia="en-GB"/>
          </w:rPr>
          <w:t>Carrier</w:t>
        </w:r>
      </w:ins>
      <w:ins w:id="4680" w:author="Raphael Malyankar" w:date="2025-08-10T21:45:00Z" w16du:dateUtc="2025-08-11T04:45:00Z">
        <w:r>
          <w:rPr>
            <w:lang w:eastAsia="en-GB"/>
          </w:rPr>
          <w:t xml:space="preserve"> </w:t>
        </w:r>
      </w:ins>
      <w:ins w:id="4681" w:author="Raphael Malyankar" w:date="2025-08-10T21:59:00Z" w16du:dateUtc="2025-08-11T04:59:00Z">
        <w:r w:rsidR="00E776DD">
          <w:rPr>
            <w:lang w:eastAsia="en-GB"/>
          </w:rPr>
          <w:t>M</w:t>
        </w:r>
      </w:ins>
      <w:ins w:id="4682" w:author="Raphael Malyankar" w:date="2025-08-10T21:45:00Z" w16du:dateUtc="2025-08-11T04:45:00Z">
        <w:r>
          <w:rPr>
            <w:lang w:eastAsia="en-GB"/>
          </w:rPr>
          <w:t>etadata</w:t>
        </w:r>
      </w:ins>
      <w:ins w:id="4683" w:author="Raphael Malyankar" w:date="2025-08-10T21:46:00Z" w16du:dateUtc="2025-08-11T04:46:00Z">
        <w:r>
          <w:rPr>
            <w:lang w:eastAsia="en-GB"/>
          </w:rPr>
          <w:t xml:space="preserve"> &lt;</w:t>
        </w:r>
      </w:ins>
      <w:ins w:id="4684" w:author="Raphael Malyankar" w:date="2025-08-10T21:49:00Z" w16du:dateUtc="2025-08-11T04:49:00Z">
        <w:r>
          <w:rPr>
            <w:lang w:eastAsia="en-GB"/>
          </w:rPr>
          <w:t>S-100 Part 10c</w:t>
        </w:r>
      </w:ins>
      <w:ins w:id="4685" w:author="Raphael Malyankar" w:date="2025-08-10T21:46:00Z" w16du:dateUtc="2025-08-11T04:46:00Z">
        <w:r>
          <w:rPr>
            <w:lang w:eastAsia="en-GB"/>
          </w:rPr>
          <w:t>&gt;</w:t>
        </w:r>
        <w:bookmarkEnd w:id="4678"/>
      </w:ins>
    </w:p>
    <w:p w14:paraId="675C2172" w14:textId="128CBC8B" w:rsidR="001C20AE" w:rsidRPr="001961C0" w:rsidRDefault="001961C0" w:rsidP="001B1AAD">
      <w:pPr>
        <w:rPr>
          <w:ins w:id="4686" w:author="Raphael Malyankar" w:date="2025-08-10T22:01:00Z" w16du:dateUtc="2025-08-11T05:01:00Z"/>
          <w:i/>
          <w:iCs/>
          <w:color w:val="EE0000"/>
          <w:lang w:eastAsia="en-GB"/>
        </w:rPr>
      </w:pPr>
      <w:ins w:id="4687" w:author="Raphael Malyankar" w:date="2025-08-10T22:09:00Z" w16du:dateUtc="2025-08-11T05:09:00Z">
        <w:r w:rsidRPr="001961C0">
          <w:rPr>
            <w:i/>
            <w:iCs/>
            <w:color w:val="EE0000"/>
            <w:lang w:eastAsia="en-GB"/>
          </w:rPr>
          <w:t>&lt;</w:t>
        </w:r>
      </w:ins>
      <w:ins w:id="4688" w:author="Raphael Malyankar" w:date="2025-08-10T21:47:00Z" w16du:dateUtc="2025-08-11T04:47:00Z">
        <w:r w:rsidR="001C20AE" w:rsidRPr="001961C0">
          <w:rPr>
            <w:i/>
            <w:iCs/>
            <w:color w:val="EE0000"/>
            <w:lang w:eastAsia="en-GB"/>
          </w:rPr>
          <w:t xml:space="preserve">Since HDF-5 products </w:t>
        </w:r>
      </w:ins>
      <w:ins w:id="4689" w:author="Raphael Malyankar" w:date="2025-08-10T21:48:00Z" w16du:dateUtc="2025-08-11T04:48:00Z">
        <w:r w:rsidR="001C20AE" w:rsidRPr="001961C0">
          <w:rPr>
            <w:i/>
            <w:iCs/>
            <w:color w:val="EE0000"/>
            <w:lang w:eastAsia="en-GB"/>
          </w:rPr>
          <w:t xml:space="preserve">include </w:t>
        </w:r>
      </w:ins>
      <w:ins w:id="4690" w:author="Raphael Malyankar" w:date="2025-08-10T21:49:00Z" w16du:dateUtc="2025-08-11T04:49:00Z">
        <w:r w:rsidR="001C20AE" w:rsidRPr="001961C0">
          <w:rPr>
            <w:i/>
            <w:iCs/>
            <w:color w:val="EE0000"/>
            <w:lang w:eastAsia="en-GB"/>
          </w:rPr>
          <w:t xml:space="preserve">some </w:t>
        </w:r>
      </w:ins>
      <w:ins w:id="4691" w:author="Raphael Malyankar" w:date="2025-08-10T21:48:00Z" w16du:dateUtc="2025-08-11T04:48:00Z">
        <w:r w:rsidR="001C20AE" w:rsidRPr="001961C0">
          <w:rPr>
            <w:i/>
            <w:iCs/>
            <w:color w:val="EE0000"/>
            <w:lang w:eastAsia="en-GB"/>
          </w:rPr>
          <w:t>metadata with</w:t>
        </w:r>
      </w:ins>
      <w:ins w:id="4692" w:author="Raphael Malyankar" w:date="2025-08-10T21:49:00Z" w16du:dateUtc="2025-08-11T04:49:00Z">
        <w:r w:rsidR="001C20AE" w:rsidRPr="001961C0">
          <w:rPr>
            <w:i/>
            <w:iCs/>
            <w:color w:val="EE0000"/>
            <w:lang w:eastAsia="en-GB"/>
          </w:rPr>
          <w:t>in the HDF5 dataset as described in S-</w:t>
        </w:r>
      </w:ins>
      <w:ins w:id="4693" w:author="Raphael Malyankar" w:date="2025-08-10T21:50:00Z" w16du:dateUtc="2025-08-11T04:50:00Z">
        <w:r w:rsidR="001C20AE" w:rsidRPr="001961C0">
          <w:rPr>
            <w:i/>
            <w:iCs/>
            <w:color w:val="EE0000"/>
            <w:lang w:eastAsia="en-GB"/>
          </w:rPr>
          <w:t xml:space="preserve">100 Part 10c, </w:t>
        </w:r>
        <w:r w:rsidR="006A7470" w:rsidRPr="001961C0">
          <w:rPr>
            <w:i/>
            <w:iCs/>
            <w:color w:val="EE0000"/>
            <w:lang w:eastAsia="en-GB"/>
          </w:rPr>
          <w:t xml:space="preserve">Product Specifications should include information about </w:t>
        </w:r>
      </w:ins>
      <w:ins w:id="4694" w:author="Raphael Malyankar" w:date="2025-08-10T21:58:00Z" w16du:dateUtc="2025-08-11T04:58:00Z">
        <w:r w:rsidR="00E776DD" w:rsidRPr="001961C0">
          <w:rPr>
            <w:i/>
            <w:iCs/>
            <w:color w:val="EE0000"/>
            <w:lang w:eastAsia="en-GB"/>
          </w:rPr>
          <w:t xml:space="preserve">product-specific restrictions of such metadata </w:t>
        </w:r>
      </w:ins>
      <w:ins w:id="4695" w:author="Raphael Malyankar" w:date="2025-08-10T21:59:00Z" w16du:dateUtc="2025-08-11T04:59:00Z">
        <w:r w:rsidR="00E776DD" w:rsidRPr="001961C0">
          <w:rPr>
            <w:i/>
            <w:iCs/>
            <w:color w:val="EE0000"/>
            <w:lang w:eastAsia="en-GB"/>
          </w:rPr>
          <w:t xml:space="preserve">too. This may be provided as a separate clause or in another </w:t>
        </w:r>
      </w:ins>
      <w:ins w:id="4696" w:author="Raphael Malyankar" w:date="2025-08-10T22:00:00Z" w16du:dateUtc="2025-08-11T05:00:00Z">
        <w:r w:rsidR="00E776DD" w:rsidRPr="001961C0">
          <w:rPr>
            <w:i/>
            <w:iCs/>
            <w:color w:val="EE0000"/>
            <w:lang w:eastAsia="en-GB"/>
          </w:rPr>
          <w:t>appropriate location in the Product Specification. The stru</w:t>
        </w:r>
      </w:ins>
      <w:ins w:id="4697" w:author="Raphael Malyankar" w:date="2025-08-10T22:01:00Z" w16du:dateUtc="2025-08-11T05:01:00Z">
        <w:r w:rsidR="00E776DD" w:rsidRPr="001961C0">
          <w:rPr>
            <w:i/>
            <w:iCs/>
            <w:color w:val="EE0000"/>
            <w:lang w:eastAsia="en-GB"/>
          </w:rPr>
          <w:t>cture should be as follows:</w:t>
        </w:r>
      </w:ins>
    </w:p>
    <w:p w14:paraId="71CD54FF" w14:textId="761D1703" w:rsidR="00E776DD" w:rsidRPr="001961C0" w:rsidRDefault="00E776DD" w:rsidP="001B1AAD">
      <w:pPr>
        <w:pStyle w:val="ListParagraph"/>
        <w:numPr>
          <w:ilvl w:val="0"/>
          <w:numId w:val="74"/>
        </w:numPr>
        <w:rPr>
          <w:ins w:id="4698" w:author="Raphael Malyankar" w:date="2025-08-10T22:02:00Z" w16du:dateUtc="2025-08-11T05:02:00Z"/>
          <w:rFonts w:cs="Arial"/>
          <w:i/>
          <w:iCs/>
          <w:color w:val="EE0000"/>
          <w:lang w:eastAsia="en-GB"/>
        </w:rPr>
      </w:pPr>
      <w:ins w:id="4699" w:author="Raphael Malyankar" w:date="2025-08-10T22:01:00Z" w16du:dateUtc="2025-08-11T05:01:00Z">
        <w:r w:rsidRPr="001961C0">
          <w:rPr>
            <w:rFonts w:cs="Arial"/>
            <w:i/>
            <w:iCs/>
            <w:color w:val="EE0000"/>
            <w:lang w:eastAsia="en-GB"/>
          </w:rPr>
          <w:t>Introduction providing an overview of carrier metadata a</w:t>
        </w:r>
      </w:ins>
      <w:ins w:id="4700" w:author="Raphael Malyankar" w:date="2025-08-10T22:02:00Z" w16du:dateUtc="2025-08-11T05:02:00Z">
        <w:r w:rsidRPr="001961C0">
          <w:rPr>
            <w:rFonts w:cs="Arial"/>
            <w:i/>
            <w:iCs/>
            <w:color w:val="EE0000"/>
            <w:lang w:eastAsia="en-GB"/>
          </w:rPr>
          <w:t>nd an explanation of conve</w:t>
        </w:r>
      </w:ins>
      <w:ins w:id="4701" w:author="Raphael Malyankar" w:date="2025-08-10T22:03:00Z" w16du:dateUtc="2025-08-11T05:03:00Z">
        <w:r w:rsidRPr="001961C0">
          <w:rPr>
            <w:rFonts w:cs="Arial"/>
            <w:i/>
            <w:iCs/>
            <w:color w:val="EE0000"/>
            <w:lang w:eastAsia="en-GB"/>
          </w:rPr>
          <w:t xml:space="preserve">ntions or </w:t>
        </w:r>
      </w:ins>
      <w:ins w:id="4702" w:author="Raphael Malyankar" w:date="2025-08-10T22:02:00Z" w16du:dateUtc="2025-08-11T05:02:00Z">
        <w:r w:rsidRPr="001961C0">
          <w:rPr>
            <w:rFonts w:cs="Arial"/>
            <w:i/>
            <w:iCs/>
            <w:color w:val="EE0000"/>
            <w:lang w:eastAsia="en-GB"/>
          </w:rPr>
          <w:t>notations used by the Product Specification.</w:t>
        </w:r>
      </w:ins>
    </w:p>
    <w:p w14:paraId="5CE2B99C" w14:textId="208E466A" w:rsidR="00E776DD" w:rsidRPr="001961C0" w:rsidRDefault="00E776DD" w:rsidP="001B1AAD">
      <w:pPr>
        <w:pStyle w:val="ListParagraph"/>
        <w:numPr>
          <w:ilvl w:val="0"/>
          <w:numId w:val="74"/>
        </w:numPr>
        <w:rPr>
          <w:ins w:id="4703" w:author="Raphael Malyankar" w:date="2025-08-10T22:03:00Z" w16du:dateUtc="2025-08-11T05:03:00Z"/>
          <w:rFonts w:cs="Arial"/>
          <w:i/>
          <w:iCs/>
          <w:color w:val="EE0000"/>
          <w:lang w:eastAsia="en-GB"/>
        </w:rPr>
      </w:pPr>
      <w:ins w:id="4704" w:author="Raphael Malyankar" w:date="2025-08-10T22:02:00Z" w16du:dateUtc="2025-08-11T05:02:00Z">
        <w:r w:rsidRPr="001961C0">
          <w:rPr>
            <w:rFonts w:cs="Arial"/>
            <w:i/>
            <w:iCs/>
            <w:color w:val="EE0000"/>
            <w:lang w:eastAsia="en-GB"/>
          </w:rPr>
          <w:t>Common r</w:t>
        </w:r>
      </w:ins>
      <w:ins w:id="4705" w:author="Raphael Malyankar" w:date="2025-08-10T22:03:00Z" w16du:dateUtc="2025-08-11T05:03:00Z">
        <w:r w:rsidRPr="001961C0">
          <w:rPr>
            <w:rFonts w:cs="Arial"/>
            <w:i/>
            <w:iCs/>
            <w:color w:val="EE0000"/>
            <w:lang w:eastAsia="en-GB"/>
          </w:rPr>
          <w:t>ules and guidance</w:t>
        </w:r>
      </w:ins>
    </w:p>
    <w:p w14:paraId="741F715D" w14:textId="2113D7F8" w:rsidR="00E776DD" w:rsidRPr="001961C0" w:rsidRDefault="00E776DD" w:rsidP="001B1AAD">
      <w:pPr>
        <w:pStyle w:val="ListParagraph"/>
        <w:numPr>
          <w:ilvl w:val="0"/>
          <w:numId w:val="74"/>
        </w:numPr>
        <w:rPr>
          <w:ins w:id="4706" w:author="Raphael Malyankar" w:date="2025-08-10T22:04:00Z" w16du:dateUtc="2025-08-11T05:04:00Z"/>
          <w:rFonts w:cs="Arial"/>
          <w:i/>
          <w:iCs/>
          <w:color w:val="EE0000"/>
          <w:lang w:eastAsia="en-GB"/>
        </w:rPr>
      </w:pPr>
      <w:ins w:id="4707" w:author="Raphael Malyankar" w:date="2025-08-10T22:03:00Z" w16du:dateUtc="2025-08-11T05:03:00Z">
        <w:r w:rsidRPr="001961C0">
          <w:rPr>
            <w:rFonts w:cs="Arial"/>
            <w:i/>
            <w:iCs/>
            <w:color w:val="EE0000"/>
            <w:lang w:eastAsia="en-GB"/>
          </w:rPr>
          <w:t xml:space="preserve">Detailed specifications, </w:t>
        </w:r>
      </w:ins>
      <w:ins w:id="4708" w:author="Raphael Malyankar" w:date="2025-08-10T22:04:00Z" w16du:dateUtc="2025-08-11T05:04:00Z">
        <w:r w:rsidRPr="001961C0">
          <w:rPr>
            <w:rFonts w:cs="Arial"/>
            <w:i/>
            <w:iCs/>
            <w:color w:val="EE0000"/>
            <w:lang w:eastAsia="en-GB"/>
          </w:rPr>
          <w:t xml:space="preserve">including any restrictions on </w:t>
        </w:r>
        <w:r w:rsidR="001B1AAD" w:rsidRPr="001961C0">
          <w:rPr>
            <w:rFonts w:cs="Arial"/>
            <w:i/>
            <w:iCs/>
            <w:color w:val="EE0000"/>
            <w:lang w:eastAsia="en-GB"/>
          </w:rPr>
          <w:t>elements defined in S-100 Part 10c.</w:t>
        </w:r>
      </w:ins>
    </w:p>
    <w:p w14:paraId="326CC6C1" w14:textId="2F3D7AFF" w:rsidR="001961C0" w:rsidRPr="001961C0" w:rsidRDefault="001961C0" w:rsidP="001B1AAD">
      <w:pPr>
        <w:rPr>
          <w:ins w:id="4709" w:author="Raphael Malyankar" w:date="2025-08-10T22:08:00Z" w16du:dateUtc="2025-08-11T05:08:00Z"/>
          <w:rFonts w:cs="Arial"/>
          <w:i/>
          <w:iCs/>
          <w:color w:val="EE0000"/>
          <w:lang w:eastAsia="en-GB"/>
        </w:rPr>
      </w:pPr>
      <w:ins w:id="4710" w:author="Raphael Malyankar" w:date="2025-08-10T22:08:00Z" w16du:dateUtc="2025-08-11T05:08:00Z">
        <w:r w:rsidRPr="001961C0">
          <w:rPr>
            <w:rFonts w:cs="Arial"/>
            <w:i/>
            <w:iCs/>
            <w:color w:val="EE0000"/>
            <w:lang w:eastAsia="en-GB"/>
          </w:rPr>
          <w:t>Diagrams depicting metdata are option</w:t>
        </w:r>
      </w:ins>
      <w:ins w:id="4711" w:author="Raphael Malyankar" w:date="2025-08-10T22:09:00Z" w16du:dateUtc="2025-08-11T05:09:00Z">
        <w:r w:rsidRPr="001961C0">
          <w:rPr>
            <w:rFonts w:cs="Arial"/>
            <w:i/>
            <w:iCs/>
            <w:color w:val="EE0000"/>
            <w:lang w:eastAsia="en-GB"/>
          </w:rPr>
          <w:t>al.&gt;</w:t>
        </w:r>
      </w:ins>
    </w:p>
    <w:p w14:paraId="3F83A086" w14:textId="13760A10" w:rsidR="001B1AAD" w:rsidRDefault="001961C0" w:rsidP="0021337C">
      <w:pPr>
        <w:pStyle w:val="Heading2"/>
        <w:rPr>
          <w:ins w:id="4712" w:author="Raphael Malyankar" w:date="2025-08-10T22:10:00Z" w16du:dateUtc="2025-08-11T05:10:00Z"/>
          <w:lang w:eastAsia="en-GB"/>
        </w:rPr>
      </w:pPr>
      <w:bookmarkStart w:id="4713" w:name="_Toc205849913"/>
      <w:ins w:id="4714" w:author="Raphael Malyankar" w:date="2025-08-10T22:07:00Z" w16du:dateUtc="2025-08-11T05:07:00Z">
        <w:r w:rsidRPr="001961C0">
          <w:rPr>
            <w:lang w:eastAsia="en-GB"/>
          </w:rPr>
          <w:t>Introduction</w:t>
        </w:r>
      </w:ins>
      <w:bookmarkEnd w:id="4713"/>
    </w:p>
    <w:p w14:paraId="30BE010F" w14:textId="41B82EAA" w:rsidR="0021337C" w:rsidRPr="0021337C" w:rsidRDefault="0021337C" w:rsidP="001961C0">
      <w:pPr>
        <w:rPr>
          <w:ins w:id="4715" w:author="Raphael Malyankar" w:date="2025-08-10T22:15:00Z" w16du:dateUtc="2025-08-11T05:15:00Z"/>
          <w:rFonts w:cs="Arial"/>
          <w:i/>
          <w:iCs/>
          <w:color w:val="EE0000"/>
          <w:lang w:eastAsia="en-GB"/>
        </w:rPr>
      </w:pPr>
      <w:ins w:id="4716" w:author="Raphael Malyankar" w:date="2025-08-10T22:15:00Z" w16du:dateUtc="2025-08-11T05:15:00Z">
        <w:r w:rsidRPr="0021337C">
          <w:rPr>
            <w:rFonts w:cs="Arial"/>
            <w:i/>
            <w:iCs/>
            <w:color w:val="EE0000"/>
            <w:lang w:eastAsia="en-GB"/>
          </w:rPr>
          <w:t>&lt;The Introduction should provide an overview</w:t>
        </w:r>
      </w:ins>
      <w:ins w:id="4717" w:author="Raphael Malyankar" w:date="2025-08-10T22:16:00Z" w16du:dateUtc="2025-08-11T05:16:00Z">
        <w:r w:rsidRPr="0021337C">
          <w:rPr>
            <w:rFonts w:cs="Arial"/>
            <w:i/>
            <w:iCs/>
            <w:color w:val="EE0000"/>
            <w:lang w:eastAsia="en-GB"/>
          </w:rPr>
          <w:t xml:space="preserve"> of carrier metadata, explain the conventions used by the Product Specification, </w:t>
        </w:r>
      </w:ins>
      <w:ins w:id="4718" w:author="Raphael Malyankar" w:date="2025-08-10T22:17:00Z" w16du:dateUtc="2025-08-11T05:17:00Z">
        <w:r w:rsidRPr="0021337C">
          <w:rPr>
            <w:rFonts w:cs="Arial"/>
            <w:i/>
            <w:iCs/>
            <w:color w:val="EE0000"/>
            <w:lang w:eastAsia="en-GB"/>
          </w:rPr>
          <w:t xml:space="preserve">and </w:t>
        </w:r>
      </w:ins>
      <w:ins w:id="4719" w:author="Raphael Malyankar" w:date="2025-08-10T22:16:00Z" w16du:dateUtc="2025-08-11T05:16:00Z">
        <w:r w:rsidRPr="0021337C">
          <w:rPr>
            <w:rFonts w:cs="Arial"/>
            <w:i/>
            <w:iCs/>
            <w:color w:val="EE0000"/>
            <w:lang w:eastAsia="en-GB"/>
          </w:rPr>
          <w:t>list common rules or gui</w:t>
        </w:r>
      </w:ins>
      <w:ins w:id="4720" w:author="Raphael Malyankar" w:date="2025-08-10T22:17:00Z" w16du:dateUtc="2025-08-11T05:17:00Z">
        <w:r w:rsidRPr="0021337C">
          <w:rPr>
            <w:rFonts w:cs="Arial"/>
            <w:i/>
            <w:iCs/>
            <w:color w:val="EE0000"/>
            <w:lang w:eastAsia="en-GB"/>
          </w:rPr>
          <w:t>dance applying to metadata at all levels of the HDF5 dataset. A typical example is provided below.</w:t>
        </w:r>
      </w:ins>
      <w:ins w:id="4721" w:author="Raphael Malyankar" w:date="2025-08-10T22:18:00Z" w16du:dateUtc="2025-08-11T05:18:00Z">
        <w:r>
          <w:rPr>
            <w:rFonts w:cs="Arial"/>
            <w:i/>
            <w:iCs/>
            <w:color w:val="EE0000"/>
            <w:lang w:eastAsia="en-GB"/>
          </w:rPr>
          <w:t xml:space="preserve"> Product Specification developers may remove or add content</w:t>
        </w:r>
      </w:ins>
      <w:ins w:id="4722" w:author="Raphael Malyankar" w:date="2025-08-10T22:19:00Z" w16du:dateUtc="2025-08-11T05:19:00Z">
        <w:r>
          <w:rPr>
            <w:rFonts w:cs="Arial"/>
            <w:i/>
            <w:iCs/>
            <w:color w:val="EE0000"/>
            <w:lang w:eastAsia="en-GB"/>
          </w:rPr>
          <w:t>,</w:t>
        </w:r>
      </w:ins>
      <w:ins w:id="4723" w:author="Raphael Malyankar" w:date="2025-08-10T22:18:00Z" w16du:dateUtc="2025-08-11T05:18:00Z">
        <w:r>
          <w:rPr>
            <w:rFonts w:cs="Arial"/>
            <w:i/>
            <w:iCs/>
            <w:color w:val="EE0000"/>
            <w:lang w:eastAsia="en-GB"/>
          </w:rPr>
          <w:t xml:space="preserve"> taking care to remain compliant with S-100 Part 10c.</w:t>
        </w:r>
      </w:ins>
      <w:ins w:id="4724" w:author="Raphael Malyankar" w:date="2025-08-10T22:17:00Z" w16du:dateUtc="2025-08-11T05:17:00Z">
        <w:r w:rsidRPr="0021337C">
          <w:rPr>
            <w:rFonts w:cs="Arial"/>
            <w:i/>
            <w:iCs/>
            <w:color w:val="EE0000"/>
            <w:lang w:eastAsia="en-GB"/>
          </w:rPr>
          <w:t>&gt;</w:t>
        </w:r>
      </w:ins>
    </w:p>
    <w:p w14:paraId="2A96708E" w14:textId="2B409835" w:rsidR="001961C0" w:rsidRPr="001961C0" w:rsidRDefault="001961C0" w:rsidP="0022661A">
      <w:pPr>
        <w:ind w:left="340"/>
        <w:rPr>
          <w:ins w:id="4725" w:author="Raphael Malyankar" w:date="2025-08-10T22:11:00Z" w16du:dateUtc="2025-08-11T05:11:00Z"/>
          <w:rFonts w:cs="Arial"/>
          <w:lang w:eastAsia="en-GB"/>
        </w:rPr>
      </w:pPr>
      <w:ins w:id="4726" w:author="Raphael Malyankar" w:date="2025-08-10T22:11:00Z" w16du:dateUtc="2025-08-11T05:11:00Z">
        <w:r w:rsidRPr="001961C0">
          <w:rPr>
            <w:rFonts w:cs="Arial"/>
            <w:lang w:eastAsia="en-GB"/>
          </w:rPr>
          <w:t>The metadata for the S-1</w:t>
        </w:r>
      </w:ins>
      <w:ins w:id="4727" w:author="Raphael Malyankar" w:date="2025-08-10T22:12:00Z" w16du:dateUtc="2025-08-11T05:12:00Z">
        <w:r w:rsidR="0021337C">
          <w:rPr>
            <w:rFonts w:cs="Arial"/>
            <w:lang w:eastAsia="en-GB"/>
          </w:rPr>
          <w:t>XX</w:t>
        </w:r>
      </w:ins>
      <w:ins w:id="4728" w:author="Raphael Malyankar" w:date="2025-08-10T22:11:00Z" w16du:dateUtc="2025-08-11T05:11:00Z">
        <w:r w:rsidRPr="001961C0">
          <w:rPr>
            <w:rFonts w:cs="Arial"/>
            <w:lang w:eastAsia="en-GB"/>
          </w:rPr>
          <w:t xml:space="preserve"> product is divided in three sections, corresponding to the General Metadata (Table </w:t>
        </w:r>
      </w:ins>
      <w:ins w:id="4729" w:author="Raphael Malyankar" w:date="2025-08-10T22:20:00Z" w16du:dateUtc="2025-08-11T05:20:00Z">
        <w:r w:rsidR="0021337C">
          <w:rPr>
            <w:rFonts w:cs="Arial"/>
            <w:lang w:eastAsia="en-GB"/>
          </w:rPr>
          <w:t>X</w:t>
        </w:r>
      </w:ins>
      <w:ins w:id="4730" w:author="Raphael Malyankar" w:date="2025-08-10T22:11:00Z" w16du:dateUtc="2025-08-11T05:11:00Z">
        <w:r w:rsidRPr="001961C0">
          <w:rPr>
            <w:rFonts w:cs="Arial"/>
            <w:lang w:eastAsia="en-GB"/>
          </w:rPr>
          <w:t xml:space="preserve">-1), the Feature Type Metadata (Table </w:t>
        </w:r>
      </w:ins>
      <w:ins w:id="4731" w:author="Raphael Malyankar" w:date="2025-08-10T22:12:00Z" w16du:dateUtc="2025-08-11T05:12:00Z">
        <w:r w:rsidR="0021337C">
          <w:rPr>
            <w:rFonts w:cs="Arial"/>
            <w:lang w:eastAsia="en-GB"/>
          </w:rPr>
          <w:t>X</w:t>
        </w:r>
      </w:ins>
      <w:ins w:id="4732" w:author="Raphael Malyankar" w:date="2025-08-10T22:11:00Z" w16du:dateUtc="2025-08-11T05:11:00Z">
        <w:r w:rsidRPr="001961C0">
          <w:rPr>
            <w:rFonts w:cs="Arial"/>
            <w:lang w:eastAsia="en-GB"/>
          </w:rPr>
          <w:t xml:space="preserve">-2), and the Feature Instance Metadata (Table </w:t>
        </w:r>
      </w:ins>
      <w:ins w:id="4733" w:author="Raphael Malyankar" w:date="2025-08-10T22:12:00Z" w16du:dateUtc="2025-08-11T05:12:00Z">
        <w:r w:rsidR="0021337C">
          <w:rPr>
            <w:rFonts w:cs="Arial"/>
            <w:lang w:eastAsia="en-GB"/>
          </w:rPr>
          <w:t>X</w:t>
        </w:r>
      </w:ins>
      <w:ins w:id="4734" w:author="Raphael Malyankar" w:date="2025-08-10T22:11:00Z" w16du:dateUtc="2025-08-11T05:11:00Z">
        <w:r w:rsidRPr="001961C0">
          <w:rPr>
            <w:rFonts w:cs="Arial"/>
            <w:lang w:eastAsia="en-GB"/>
          </w:rPr>
          <w:t xml:space="preserve">-3 and Table </w:t>
        </w:r>
      </w:ins>
      <w:ins w:id="4735" w:author="Raphael Malyankar" w:date="2025-08-10T22:12:00Z" w16du:dateUtc="2025-08-11T05:12:00Z">
        <w:r w:rsidR="0021337C">
          <w:rPr>
            <w:rFonts w:cs="Arial"/>
            <w:lang w:eastAsia="en-GB"/>
          </w:rPr>
          <w:t>X</w:t>
        </w:r>
      </w:ins>
      <w:ins w:id="4736" w:author="Raphael Malyankar" w:date="2025-08-10T22:11:00Z" w16du:dateUtc="2025-08-11T05:11:00Z">
        <w:r w:rsidRPr="001961C0">
          <w:rPr>
            <w:rFonts w:cs="Arial"/>
            <w:lang w:eastAsia="en-GB"/>
          </w:rPr>
          <w:t xml:space="preserve">-4). The Instance Metadata is subdivided into metadata attached to the instance as a whole (Table 12-3) and metadata attached to individual values groups (Table </w:t>
        </w:r>
      </w:ins>
      <w:ins w:id="4737" w:author="Raphael Malyankar" w:date="2025-08-10T22:12:00Z" w16du:dateUtc="2025-08-11T05:12:00Z">
        <w:r w:rsidR="0021337C">
          <w:rPr>
            <w:rFonts w:cs="Arial"/>
            <w:lang w:eastAsia="en-GB"/>
          </w:rPr>
          <w:t>X</w:t>
        </w:r>
      </w:ins>
      <w:ins w:id="4738" w:author="Raphael Malyankar" w:date="2025-08-10T22:11:00Z" w16du:dateUtc="2025-08-11T05:11:00Z">
        <w:r w:rsidRPr="001961C0">
          <w:rPr>
            <w:rFonts w:cs="Arial"/>
            <w:lang w:eastAsia="en-GB"/>
          </w:rPr>
          <w:t xml:space="preserve">-4). Since these values do not reside in the Metadata blocks in the Exchange Catalogue, but are in the HDF5 files, they are referred to as Carrier Metadata. The Carrier Metadata consists of the data and parameters needed to read and interpret the information in the </w:t>
        </w:r>
      </w:ins>
      <w:ins w:id="4739" w:author="Raphael Malyankar" w:date="2025-08-10T22:13:00Z" w16du:dateUtc="2025-08-11T05:13:00Z">
        <w:r w:rsidR="0021337C">
          <w:rPr>
            <w:rFonts w:cs="Arial"/>
            <w:lang w:eastAsia="en-GB"/>
          </w:rPr>
          <w:t>&lt;S-1XX&gt;</w:t>
        </w:r>
      </w:ins>
      <w:ins w:id="4740" w:author="Raphael Malyankar" w:date="2025-08-10T22:11:00Z" w16du:dateUtc="2025-08-11T05:11:00Z">
        <w:r w:rsidRPr="001961C0">
          <w:rPr>
            <w:rFonts w:cs="Arial"/>
            <w:lang w:eastAsia="en-GB"/>
          </w:rPr>
          <w:t xml:space="preserve"> product even if the other S-1</w:t>
        </w:r>
      </w:ins>
      <w:ins w:id="4741" w:author="Raphael Malyankar" w:date="2025-08-10T22:13:00Z" w16du:dateUtc="2025-08-11T05:13:00Z">
        <w:r w:rsidR="0021337C">
          <w:rPr>
            <w:rFonts w:cs="Arial"/>
            <w:lang w:eastAsia="en-GB"/>
          </w:rPr>
          <w:t>XX</w:t>
        </w:r>
      </w:ins>
      <w:ins w:id="4742" w:author="Raphael Malyankar" w:date="2025-08-10T22:11:00Z" w16du:dateUtc="2025-08-11T05:11:00Z">
        <w:r w:rsidRPr="001961C0">
          <w:rPr>
            <w:rFonts w:cs="Arial"/>
            <w:lang w:eastAsia="en-GB"/>
          </w:rPr>
          <w:t xml:space="preserve"> Metadata files are unavailable.</w:t>
        </w:r>
      </w:ins>
    </w:p>
    <w:p w14:paraId="6868C61C" w14:textId="0C228F48" w:rsidR="001961C0" w:rsidRPr="001961C0" w:rsidRDefault="001961C0" w:rsidP="0022661A">
      <w:pPr>
        <w:ind w:left="340"/>
        <w:rPr>
          <w:ins w:id="4743" w:author="Raphael Malyankar" w:date="2025-08-10T22:11:00Z" w16du:dateUtc="2025-08-11T05:11:00Z"/>
          <w:rFonts w:cs="Arial"/>
          <w:lang w:eastAsia="en-GB"/>
        </w:rPr>
      </w:pPr>
      <w:ins w:id="4744" w:author="Raphael Malyankar" w:date="2025-08-10T22:11:00Z" w16du:dateUtc="2025-08-11T05:11:00Z">
        <w:r w:rsidRPr="001961C0">
          <w:rPr>
            <w:rFonts w:cs="Arial"/>
            <w:lang w:eastAsia="en-GB"/>
          </w:rPr>
          <w:t xml:space="preserve">Note that in Tables </w:t>
        </w:r>
      </w:ins>
      <w:ins w:id="4745" w:author="Raphael Malyankar" w:date="2025-08-10T22:20:00Z" w16du:dateUtc="2025-08-11T05:20:00Z">
        <w:r w:rsidR="0021337C">
          <w:rPr>
            <w:rFonts w:cs="Arial"/>
            <w:lang w:eastAsia="en-GB"/>
          </w:rPr>
          <w:t>X</w:t>
        </w:r>
      </w:ins>
      <w:ins w:id="4746" w:author="Raphael Malyankar" w:date="2025-08-10T22:11:00Z" w16du:dateUtc="2025-08-11T05:11:00Z">
        <w:r w:rsidRPr="001961C0">
          <w:rPr>
            <w:rFonts w:cs="Arial"/>
            <w:lang w:eastAsia="en-GB"/>
          </w:rPr>
          <w:t xml:space="preserve">-1 – </w:t>
        </w:r>
      </w:ins>
      <w:ins w:id="4747" w:author="Raphael Malyankar" w:date="2025-08-10T22:20:00Z" w16du:dateUtc="2025-08-11T05:20:00Z">
        <w:r w:rsidR="0021337C">
          <w:rPr>
            <w:rFonts w:cs="Arial"/>
            <w:lang w:eastAsia="en-GB"/>
          </w:rPr>
          <w:t>X</w:t>
        </w:r>
      </w:ins>
      <w:ins w:id="4748" w:author="Raphael Malyankar" w:date="2025-08-10T22:11:00Z" w16du:dateUtc="2025-08-11T05:11:00Z">
        <w:r w:rsidRPr="001961C0">
          <w:rPr>
            <w:rFonts w:cs="Arial"/>
            <w:lang w:eastAsia="en-GB"/>
          </w:rPr>
          <w:t>-4, some of the metadata variables have restrictions on their core values (that is, whether they are optional or mandatory, the specific values allowed, etc) that are not imposed in S-100. These are grouped under the heading ‘Additional restrictions on core metadata for S-1</w:t>
        </w:r>
      </w:ins>
      <w:ins w:id="4749" w:author="Raphael Malyankar" w:date="2025-08-10T22:13:00Z" w16du:dateUtc="2025-08-11T05:13:00Z">
        <w:r w:rsidR="0021337C">
          <w:rPr>
            <w:rFonts w:cs="Arial"/>
            <w:lang w:eastAsia="en-GB"/>
          </w:rPr>
          <w:t>XX</w:t>
        </w:r>
      </w:ins>
      <w:ins w:id="4750" w:author="Raphael Malyankar" w:date="2025-08-10T22:11:00Z" w16du:dateUtc="2025-08-11T05:11:00Z">
        <w:r w:rsidRPr="001961C0">
          <w:rPr>
            <w:rFonts w:cs="Arial"/>
            <w:lang w:eastAsia="en-GB"/>
          </w:rPr>
          <w:t>’.</w:t>
        </w:r>
      </w:ins>
    </w:p>
    <w:p w14:paraId="168507CD" w14:textId="77777777" w:rsidR="001961C0" w:rsidRPr="001961C0" w:rsidRDefault="001961C0" w:rsidP="0022661A">
      <w:pPr>
        <w:ind w:left="340"/>
        <w:rPr>
          <w:ins w:id="4751" w:author="Raphael Malyankar" w:date="2025-08-10T22:11:00Z" w16du:dateUtc="2025-08-11T05:11:00Z"/>
          <w:rFonts w:cs="Arial"/>
          <w:lang w:eastAsia="en-GB"/>
        </w:rPr>
      </w:pPr>
      <w:ins w:id="4752" w:author="Raphael Malyankar" w:date="2025-08-10T22:11:00Z" w16du:dateUtc="2025-08-11T05:11:00Z">
        <w:r w:rsidRPr="001961C0">
          <w:rPr>
            <w:rFonts w:cs="Arial"/>
            <w:lang w:eastAsia="en-GB"/>
          </w:rPr>
          <w:t>Mandatory attributes in a section of a Table that is designated for one or more specified dataCodingFormat values are mandatory only for the specified dataCodingFormat value(s).</w:t>
        </w:r>
      </w:ins>
    </w:p>
    <w:p w14:paraId="0888FEF8" w14:textId="4423D777" w:rsidR="001961C0" w:rsidRPr="001961C0" w:rsidRDefault="001961C0" w:rsidP="0022661A">
      <w:pPr>
        <w:ind w:left="340"/>
        <w:rPr>
          <w:ins w:id="4753" w:author="Raphael Malyankar" w:date="2025-08-10T22:11:00Z" w16du:dateUtc="2025-08-11T05:11:00Z"/>
          <w:rFonts w:cs="Arial"/>
          <w:lang w:eastAsia="en-GB"/>
        </w:rPr>
      </w:pPr>
      <w:ins w:id="4754" w:author="Raphael Malyankar" w:date="2025-08-10T22:11:00Z" w16du:dateUtc="2025-08-11T05:11:00Z">
        <w:r w:rsidRPr="001961C0">
          <w:rPr>
            <w:rFonts w:cs="Arial"/>
            <w:lang w:eastAsia="en-GB"/>
          </w:rPr>
          <w:t>It is suggested for any enumeration in S-104, to use unsigned integer types (preferably standard integer type H5T_STD_U8LE) for the base type of the numeric code when creating the enumeration.</w:t>
        </w:r>
      </w:ins>
    </w:p>
    <w:p w14:paraId="3D550211" w14:textId="50F66C0B" w:rsidR="001961C0" w:rsidRDefault="001961C0" w:rsidP="0022661A">
      <w:pPr>
        <w:ind w:left="340"/>
        <w:rPr>
          <w:ins w:id="4755" w:author="Raphael Malyankar" w:date="2025-08-10T22:11:00Z" w16du:dateUtc="2025-08-11T05:11:00Z"/>
          <w:rFonts w:cs="Arial"/>
          <w:lang w:eastAsia="en-GB"/>
        </w:rPr>
      </w:pPr>
      <w:ins w:id="4756" w:author="Raphael Malyankar" w:date="2025-08-10T22:11:00Z" w16du:dateUtc="2025-08-11T05:11:00Z">
        <w:r w:rsidRPr="001961C0">
          <w:rPr>
            <w:rFonts w:cs="Arial"/>
            <w:lang w:eastAsia="en-GB"/>
          </w:rPr>
          <w:t>The maximum length of all string HDF5 attributes is 300 characters.</w:t>
        </w:r>
      </w:ins>
    </w:p>
    <w:p w14:paraId="578959F4" w14:textId="77777777" w:rsidR="0021337C" w:rsidRPr="0021337C" w:rsidRDefault="0021337C" w:rsidP="0022661A">
      <w:pPr>
        <w:ind w:left="340"/>
        <w:rPr>
          <w:ins w:id="4757" w:author="Raphael Malyankar" w:date="2025-08-10T22:12:00Z" w16du:dateUtc="2025-08-11T05:12:00Z"/>
          <w:rFonts w:cs="Arial"/>
          <w:lang w:eastAsia="en-GB"/>
        </w:rPr>
      </w:pPr>
      <w:ins w:id="4758" w:author="Raphael Malyankar" w:date="2025-08-10T22:12:00Z" w16du:dateUtc="2025-08-11T05:12:00Z">
        <w:r w:rsidRPr="0021337C">
          <w:rPr>
            <w:rFonts w:cs="Arial"/>
            <w:lang w:eastAsia="en-GB"/>
          </w:rPr>
          <w:t>For all carrier metadata, latitude and longitude values are precise to 10</w:t>
        </w:r>
        <w:r w:rsidRPr="0021337C">
          <w:rPr>
            <w:rFonts w:cs="Arial"/>
            <w:vertAlign w:val="superscript"/>
            <w:lang w:eastAsia="en-GB"/>
          </w:rPr>
          <w:t>-7</w:t>
        </w:r>
        <w:r w:rsidRPr="0021337C">
          <w:rPr>
            <w:rFonts w:cs="Arial"/>
            <w:lang w:eastAsia="en-GB"/>
          </w:rPr>
          <w:t xml:space="preserve"> degrees except where noted. All times are in UTC format.</w:t>
        </w:r>
      </w:ins>
    </w:p>
    <w:p w14:paraId="4B4CC71F" w14:textId="77777777" w:rsidR="0021337C" w:rsidRPr="0021337C" w:rsidRDefault="0021337C" w:rsidP="0022661A">
      <w:pPr>
        <w:ind w:left="340"/>
        <w:rPr>
          <w:ins w:id="4759" w:author="Raphael Malyankar" w:date="2025-08-10T22:12:00Z" w16du:dateUtc="2025-08-11T05:12:00Z"/>
          <w:rFonts w:cs="Arial"/>
          <w:lang w:eastAsia="en-GB"/>
        </w:rPr>
      </w:pPr>
      <w:ins w:id="4760" w:author="Raphael Malyankar" w:date="2025-08-10T22:12:00Z" w16du:dateUtc="2025-08-11T05:12:00Z">
        <w:r w:rsidRPr="0021337C">
          <w:rPr>
            <w:rFonts w:cs="Arial"/>
            <w:lang w:eastAsia="en-GB"/>
          </w:rPr>
          <w:t>All enumeration attributes in carrier metadata must be implemented as HDF5 enumerations. The base type for all enumeration attributes in the following tables must be 8-bit unsigned integer in the HDF5 standard integer type H5T_STD_U8LE.</w:t>
        </w:r>
      </w:ins>
    </w:p>
    <w:p w14:paraId="5B7FD62A" w14:textId="77777777" w:rsidR="0021337C" w:rsidRPr="0021337C" w:rsidRDefault="0021337C" w:rsidP="0022661A">
      <w:pPr>
        <w:ind w:left="340"/>
        <w:rPr>
          <w:ins w:id="4761" w:author="Raphael Malyankar" w:date="2025-08-10T22:12:00Z" w16du:dateUtc="2025-08-11T05:12:00Z"/>
          <w:rFonts w:cs="Arial"/>
          <w:lang w:eastAsia="en-GB"/>
        </w:rPr>
      </w:pPr>
      <w:ins w:id="4762" w:author="Raphael Malyankar" w:date="2025-08-10T22:12:00Z" w16du:dateUtc="2025-08-11T05:12:00Z">
        <w:r w:rsidRPr="0021337C">
          <w:rPr>
            <w:rFonts w:cs="Arial"/>
            <w:lang w:eastAsia="en-GB"/>
          </w:rPr>
          <w:lastRenderedPageBreak/>
          <w:t>Integer types are signed integers unless designated as “unsigned”.</w:t>
        </w:r>
      </w:ins>
    </w:p>
    <w:p w14:paraId="5ED9262C" w14:textId="5247E44B" w:rsidR="0021337C" w:rsidRDefault="0021337C" w:rsidP="0021337C">
      <w:pPr>
        <w:ind w:left="340"/>
        <w:rPr>
          <w:ins w:id="4763" w:author="Raphael Malyankar" w:date="2025-08-10T22:19:00Z" w16du:dateUtc="2025-08-11T05:19:00Z"/>
          <w:rFonts w:cs="Arial"/>
          <w:lang w:eastAsia="en-GB"/>
        </w:rPr>
      </w:pPr>
      <w:ins w:id="4764" w:author="Raphael Malyankar" w:date="2025-08-10T22:12:00Z" w16du:dateUtc="2025-08-11T05:12:00Z">
        <w:r w:rsidRPr="0021337C">
          <w:rPr>
            <w:rFonts w:cs="Arial"/>
            <w:lang w:eastAsia="en-GB"/>
          </w:rPr>
          <w:t>Strings must use UTF-8 character encoding. String padding is not specified in this edition of the Product Specification due to the diversity of API framework treatment of padding.</w:t>
        </w:r>
      </w:ins>
    </w:p>
    <w:p w14:paraId="3E94688F" w14:textId="0786C476" w:rsidR="0021337C" w:rsidRPr="0021337C" w:rsidRDefault="0021337C" w:rsidP="0021337C">
      <w:pPr>
        <w:ind w:left="340"/>
        <w:rPr>
          <w:ins w:id="4765" w:author="Raphael Malyankar" w:date="2025-08-10T22:12:00Z" w16du:dateUtc="2025-08-11T05:12:00Z"/>
          <w:rFonts w:cs="Arial"/>
          <w:i/>
          <w:iCs/>
          <w:color w:val="EE0000"/>
          <w:lang w:eastAsia="en-GB"/>
        </w:rPr>
      </w:pPr>
      <w:ins w:id="4766" w:author="Raphael Malyankar" w:date="2025-08-10T22:19:00Z" w16du:dateUtc="2025-08-11T05:19:00Z">
        <w:r w:rsidRPr="0021337C">
          <w:rPr>
            <w:rFonts w:cs="Arial"/>
            <w:i/>
            <w:iCs/>
            <w:color w:val="EE0000"/>
            <w:lang w:eastAsia="en-GB"/>
          </w:rPr>
          <w:t>&lt;If figures are included, a paragraph describing the figures should be added.&gt;.</w:t>
        </w:r>
      </w:ins>
    </w:p>
    <w:p w14:paraId="3ED53F96" w14:textId="05EB453B" w:rsidR="00E776DD" w:rsidRDefault="001961C0">
      <w:pPr>
        <w:pStyle w:val="Heading2"/>
        <w:rPr>
          <w:ins w:id="4767" w:author="Raphael Malyankar" w:date="2025-08-10T22:10:00Z" w16du:dateUtc="2025-08-11T05:10:00Z"/>
          <w:lang w:eastAsia="en-GB"/>
        </w:rPr>
        <w:pPrChange w:id="4768" w:author="Raphael Malyankar" w:date="2025-08-10T22:11:00Z" w16du:dateUtc="2025-08-11T05:11:00Z">
          <w:pPr>
            <w:suppressAutoHyphens/>
            <w:spacing w:after="0" w:line="240" w:lineRule="auto"/>
          </w:pPr>
        </w:pPrChange>
      </w:pPr>
      <w:bookmarkStart w:id="4769" w:name="_Toc205849914"/>
      <w:ins w:id="4770" w:author="Raphael Malyankar" w:date="2025-08-10T22:09:00Z" w16du:dateUtc="2025-08-11T05:09:00Z">
        <w:r>
          <w:rPr>
            <w:lang w:eastAsia="en-GB"/>
          </w:rPr>
          <w:t>General metadata</w:t>
        </w:r>
      </w:ins>
      <w:bookmarkEnd w:id="4769"/>
    </w:p>
    <w:p w14:paraId="7DD42F77" w14:textId="77777777" w:rsidR="00B254C8" w:rsidRPr="00EF1090" w:rsidRDefault="00B254C8" w:rsidP="00585211">
      <w:pPr>
        <w:suppressAutoHyphens/>
        <w:spacing w:after="0" w:line="240" w:lineRule="auto"/>
        <w:rPr>
          <w:ins w:id="4771" w:author="Raphael Malyankar" w:date="2025-08-10T22:27:00Z" w16du:dateUtc="2025-08-11T05:27:00Z"/>
          <w:rFonts w:cs="Arial"/>
          <w:i/>
          <w:iCs/>
          <w:color w:val="EE0000"/>
          <w:lang w:eastAsia="en-GB"/>
        </w:rPr>
      </w:pPr>
      <w:ins w:id="4772" w:author="Raphael Malyankar" w:date="2025-08-10T22:21:00Z" w16du:dateUtc="2025-08-11T05:21:00Z">
        <w:r w:rsidRPr="00EF1090">
          <w:rPr>
            <w:rFonts w:cs="Arial"/>
            <w:i/>
            <w:iCs/>
            <w:color w:val="EE0000"/>
            <w:lang w:eastAsia="en-GB"/>
          </w:rPr>
          <w:t xml:space="preserve">&lt;Provide details about </w:t>
        </w:r>
      </w:ins>
      <w:ins w:id="4773" w:author="Raphael Malyankar" w:date="2025-08-10T22:22:00Z" w16du:dateUtc="2025-08-11T05:22:00Z">
        <w:r w:rsidRPr="00EF1090">
          <w:rPr>
            <w:rFonts w:cs="Arial"/>
            <w:i/>
            <w:iCs/>
            <w:color w:val="EE0000"/>
            <w:lang w:eastAsia="en-GB"/>
          </w:rPr>
          <w:t>metadata for the root group (see S-100 Part 10c), especially any restrictions or required values for fields defined in S-100.</w:t>
        </w:r>
      </w:ins>
      <w:ins w:id="4774" w:author="Raphael Malyankar" w:date="2025-08-10T22:23:00Z" w16du:dateUtc="2025-08-11T05:23:00Z">
        <w:r w:rsidRPr="00EF1090">
          <w:rPr>
            <w:rFonts w:cs="Arial"/>
            <w:i/>
            <w:iCs/>
            <w:color w:val="EE0000"/>
            <w:lang w:eastAsia="en-GB"/>
          </w:rPr>
          <w:t xml:space="preserve"> Explana</w:t>
        </w:r>
      </w:ins>
      <w:ins w:id="4775" w:author="Raphael Malyankar" w:date="2025-08-10T22:24:00Z" w16du:dateUtc="2025-08-11T05:24:00Z">
        <w:r w:rsidRPr="00EF1090">
          <w:rPr>
            <w:rFonts w:cs="Arial"/>
            <w:i/>
            <w:iCs/>
            <w:color w:val="EE0000"/>
            <w:lang w:eastAsia="en-GB"/>
          </w:rPr>
          <w:t xml:space="preserve">tory notes should be added as </w:t>
        </w:r>
      </w:ins>
      <w:ins w:id="4776" w:author="Raphael Malyankar" w:date="2025-08-10T22:27:00Z" w16du:dateUtc="2025-08-11T05:27:00Z">
        <w:r w:rsidRPr="00EF1090">
          <w:rPr>
            <w:rFonts w:cs="Arial"/>
            <w:i/>
            <w:iCs/>
            <w:color w:val="EE0000"/>
            <w:lang w:eastAsia="en-GB"/>
          </w:rPr>
          <w:t>needed</w:t>
        </w:r>
      </w:ins>
      <w:ins w:id="4777" w:author="Raphael Malyankar" w:date="2025-08-10T22:24:00Z" w16du:dateUtc="2025-08-11T05:24:00Z">
        <w:r w:rsidRPr="00EF1090">
          <w:rPr>
            <w:rFonts w:cs="Arial"/>
            <w:i/>
            <w:iCs/>
            <w:color w:val="EE0000"/>
            <w:lang w:eastAsia="en-GB"/>
          </w:rPr>
          <w:t>.</w:t>
        </w:r>
      </w:ins>
      <w:ins w:id="4778" w:author="Raphael Malyankar" w:date="2025-08-10T22:22:00Z" w16du:dateUtc="2025-08-11T05:22:00Z">
        <w:r w:rsidRPr="00EF1090">
          <w:rPr>
            <w:rFonts w:cs="Arial"/>
            <w:i/>
            <w:iCs/>
            <w:color w:val="EE0000"/>
            <w:lang w:eastAsia="en-GB"/>
          </w:rPr>
          <w:t>&gt;</w:t>
        </w:r>
      </w:ins>
    </w:p>
    <w:p w14:paraId="575CF1A2" w14:textId="77777777" w:rsidR="00B254C8" w:rsidRDefault="00B254C8" w:rsidP="00585211">
      <w:pPr>
        <w:suppressAutoHyphens/>
        <w:spacing w:after="0" w:line="240" w:lineRule="auto"/>
        <w:rPr>
          <w:ins w:id="4779" w:author="Raphael Malyankar" w:date="2025-08-10T22:27:00Z" w16du:dateUtc="2025-08-11T05:27:00Z"/>
          <w:rFonts w:cs="Arial"/>
          <w:lang w:eastAsia="en-GB"/>
        </w:rPr>
      </w:pPr>
    </w:p>
    <w:p w14:paraId="388748FE" w14:textId="57A8736A" w:rsidR="00B254C8" w:rsidRPr="00EF1090" w:rsidRDefault="00B254C8" w:rsidP="00585211">
      <w:pPr>
        <w:suppressAutoHyphens/>
        <w:spacing w:after="0" w:line="240" w:lineRule="auto"/>
        <w:rPr>
          <w:ins w:id="4780" w:author="Raphael Malyankar" w:date="2025-08-10T22:27:00Z" w16du:dateUtc="2025-08-11T05:27:00Z"/>
          <w:rFonts w:cs="Arial"/>
          <w:i/>
          <w:iCs/>
          <w:color w:val="EE0000"/>
          <w:lang w:eastAsia="en-GB"/>
        </w:rPr>
      </w:pPr>
      <w:ins w:id="4781" w:author="Raphael Malyankar" w:date="2025-08-10T22:27:00Z" w16du:dateUtc="2025-08-11T05:27:00Z">
        <w:r w:rsidRPr="00EF1090">
          <w:rPr>
            <w:rFonts w:cs="Arial"/>
            <w:i/>
            <w:iCs/>
            <w:color w:val="EE0000"/>
            <w:lang w:eastAsia="en-GB"/>
          </w:rPr>
          <w:t xml:space="preserve">&lt;A typical table </w:t>
        </w:r>
      </w:ins>
      <w:ins w:id="4782" w:author="Raphael Malyankar" w:date="2025-08-10T22:40:00Z" w16du:dateUtc="2025-08-11T05:40:00Z">
        <w:r w:rsidR="00151431" w:rsidRPr="00EF1090">
          <w:rPr>
            <w:rFonts w:cs="Arial"/>
            <w:i/>
            <w:iCs/>
            <w:color w:val="EE0000"/>
            <w:lang w:eastAsia="en-GB"/>
          </w:rPr>
          <w:t xml:space="preserve">and notes </w:t>
        </w:r>
      </w:ins>
      <w:ins w:id="4783" w:author="Raphael Malyankar" w:date="2025-08-10T22:27:00Z" w16du:dateUtc="2025-08-11T05:27:00Z">
        <w:r w:rsidRPr="00EF1090">
          <w:rPr>
            <w:rFonts w:cs="Arial"/>
            <w:i/>
            <w:iCs/>
            <w:color w:val="EE0000"/>
            <w:lang w:eastAsia="en-GB"/>
          </w:rPr>
          <w:t xml:space="preserve">describing general metadata </w:t>
        </w:r>
      </w:ins>
      <w:ins w:id="4784" w:author="Raphael Malyankar" w:date="2025-08-10T22:40:00Z" w16du:dateUtc="2025-08-11T05:40:00Z">
        <w:r w:rsidR="00151431" w:rsidRPr="00EF1090">
          <w:rPr>
            <w:rFonts w:cs="Arial"/>
            <w:i/>
            <w:iCs/>
            <w:color w:val="EE0000"/>
            <w:lang w:eastAsia="en-GB"/>
          </w:rPr>
          <w:t>are</w:t>
        </w:r>
      </w:ins>
      <w:ins w:id="4785" w:author="Raphael Malyankar" w:date="2025-08-10T22:27:00Z" w16du:dateUtc="2025-08-11T05:27:00Z">
        <w:r w:rsidRPr="00EF1090">
          <w:rPr>
            <w:rFonts w:cs="Arial"/>
            <w:i/>
            <w:iCs/>
            <w:color w:val="EE0000"/>
            <w:lang w:eastAsia="en-GB"/>
          </w:rPr>
          <w:t xml:space="preserve"> included below,&gt;</w:t>
        </w:r>
      </w:ins>
    </w:p>
    <w:p w14:paraId="1DE5E06E" w14:textId="77777777" w:rsidR="00B254C8" w:rsidRDefault="00B254C8" w:rsidP="00585211">
      <w:pPr>
        <w:suppressAutoHyphens/>
        <w:spacing w:after="0" w:line="240" w:lineRule="auto"/>
        <w:rPr>
          <w:ins w:id="4786" w:author="Raphael Malyankar" w:date="2025-08-10T22:24:00Z" w16du:dateUtc="2025-08-11T05:24:00Z"/>
          <w:rFonts w:cs="Arial"/>
          <w:lang w:eastAsia="en-GB"/>
        </w:rPr>
      </w:pPr>
    </w:p>
    <w:tbl>
      <w:tblPr>
        <w:tblW w:w="5000" w:type="pct"/>
        <w:tblBorders>
          <w:top w:val="single" w:sz="4" w:space="0" w:color="auto"/>
          <w:left w:val="single" w:sz="4" w:space="0" w:color="auto"/>
          <w:bottom w:val="single" w:sz="8" w:space="0" w:color="000000"/>
          <w:right w:val="single" w:sz="8" w:space="0" w:color="000000"/>
          <w:insideH w:val="single" w:sz="8" w:space="0" w:color="000000"/>
          <w:insideV w:val="single" w:sz="4" w:space="0" w:color="auto"/>
        </w:tblBorders>
        <w:tblLayout w:type="fixed"/>
        <w:tblCellMar>
          <w:left w:w="28" w:type="dxa"/>
          <w:right w:w="0" w:type="dxa"/>
        </w:tblCellMar>
        <w:tblLook w:val="0000" w:firstRow="0" w:lastRow="0" w:firstColumn="0" w:lastColumn="0" w:noHBand="0" w:noVBand="0"/>
      </w:tblPr>
      <w:tblGrid>
        <w:gridCol w:w="422"/>
        <w:gridCol w:w="1829"/>
        <w:gridCol w:w="2208"/>
        <w:gridCol w:w="497"/>
        <w:gridCol w:w="1200"/>
        <w:gridCol w:w="2855"/>
      </w:tblGrid>
      <w:tr w:rsidR="0091765B" w:rsidRPr="0091765B" w14:paraId="70474EDA" w14:textId="77777777" w:rsidTr="0091765B">
        <w:trPr>
          <w:cantSplit/>
          <w:tblHeader/>
          <w:ins w:id="4787" w:author="Raphael Malyankar" w:date="2025-08-10T22:33:00Z"/>
        </w:trPr>
        <w:tc>
          <w:tcPr>
            <w:tcW w:w="234" w:type="pct"/>
            <w:shd w:val="clear" w:color="auto" w:fill="D9D9D9"/>
            <w:vAlign w:val="center"/>
          </w:tcPr>
          <w:p w14:paraId="17F94C9A" w14:textId="77777777" w:rsidR="0091765B" w:rsidRPr="0091765B" w:rsidRDefault="0091765B" w:rsidP="0091765B">
            <w:pPr>
              <w:spacing w:before="60" w:after="60" w:line="240" w:lineRule="auto"/>
              <w:jc w:val="center"/>
              <w:rPr>
                <w:ins w:id="4788" w:author="Raphael Malyankar" w:date="2025-08-10T22:33:00Z" w16du:dateUtc="2025-08-11T05:33:00Z"/>
                <w:rFonts w:eastAsia="Calibri" w:cs="Arial"/>
                <w:b/>
                <w:bCs/>
                <w:color w:val="000000"/>
                <w:sz w:val="18"/>
                <w:szCs w:val="18"/>
              </w:rPr>
            </w:pPr>
            <w:ins w:id="4789" w:author="Raphael Malyankar" w:date="2025-08-10T22:33:00Z" w16du:dateUtc="2025-08-11T05:33:00Z">
              <w:r w:rsidRPr="0091765B">
                <w:rPr>
                  <w:rFonts w:eastAsia="Calibri" w:cs="Arial"/>
                  <w:b/>
                  <w:bCs/>
                  <w:color w:val="000000"/>
                  <w:sz w:val="18"/>
                  <w:szCs w:val="18"/>
                </w:rPr>
                <w:t>No</w:t>
              </w:r>
            </w:ins>
          </w:p>
        </w:tc>
        <w:tc>
          <w:tcPr>
            <w:tcW w:w="1015" w:type="pct"/>
            <w:shd w:val="clear" w:color="auto" w:fill="D9D9D9"/>
            <w:tcMar>
              <w:left w:w="29" w:type="dxa"/>
            </w:tcMar>
            <w:vAlign w:val="center"/>
          </w:tcPr>
          <w:p w14:paraId="51FC7C26" w14:textId="77777777" w:rsidR="0091765B" w:rsidRPr="0091765B" w:rsidRDefault="0091765B" w:rsidP="0091765B">
            <w:pPr>
              <w:spacing w:before="60" w:after="60" w:line="240" w:lineRule="auto"/>
              <w:ind w:left="57"/>
              <w:rPr>
                <w:ins w:id="4790" w:author="Raphael Malyankar" w:date="2025-08-10T22:33:00Z" w16du:dateUtc="2025-08-11T05:33:00Z"/>
                <w:rFonts w:eastAsia="Calibri" w:cs="Arial"/>
                <w:b/>
                <w:bCs/>
                <w:color w:val="000000"/>
                <w:sz w:val="18"/>
                <w:szCs w:val="18"/>
              </w:rPr>
            </w:pPr>
            <w:ins w:id="4791" w:author="Raphael Malyankar" w:date="2025-08-10T22:33:00Z" w16du:dateUtc="2025-08-11T05:33:00Z">
              <w:r w:rsidRPr="0091765B">
                <w:rPr>
                  <w:rFonts w:eastAsia="Calibri" w:cs="Arial"/>
                  <w:b/>
                  <w:bCs/>
                  <w:color w:val="000000"/>
                  <w:sz w:val="18"/>
                  <w:szCs w:val="18"/>
                </w:rPr>
                <w:t>Name</w:t>
              </w:r>
            </w:ins>
          </w:p>
        </w:tc>
        <w:tc>
          <w:tcPr>
            <w:tcW w:w="1225" w:type="pct"/>
            <w:shd w:val="clear" w:color="auto" w:fill="D9D9D9"/>
            <w:tcMar>
              <w:left w:w="29" w:type="dxa"/>
            </w:tcMar>
            <w:vAlign w:val="center"/>
          </w:tcPr>
          <w:p w14:paraId="5E338D3A" w14:textId="77777777" w:rsidR="0091765B" w:rsidRPr="0091765B" w:rsidRDefault="0091765B" w:rsidP="0091765B">
            <w:pPr>
              <w:spacing w:before="60" w:after="60" w:line="240" w:lineRule="auto"/>
              <w:rPr>
                <w:ins w:id="4792" w:author="Raphael Malyankar" w:date="2025-08-10T22:33:00Z" w16du:dateUtc="2025-08-11T05:33:00Z"/>
                <w:rFonts w:eastAsia="Calibri" w:cs="Arial"/>
                <w:b/>
                <w:color w:val="000000"/>
                <w:sz w:val="18"/>
                <w:szCs w:val="18"/>
              </w:rPr>
            </w:pPr>
            <w:ins w:id="4793" w:author="Raphael Malyankar" w:date="2025-08-10T22:33:00Z" w16du:dateUtc="2025-08-11T05:33:00Z">
              <w:r w:rsidRPr="0091765B">
                <w:rPr>
                  <w:rFonts w:eastAsia="Calibri" w:cs="Arial"/>
                  <w:b/>
                  <w:bCs/>
                  <w:color w:val="000000"/>
                  <w:sz w:val="18"/>
                  <w:szCs w:val="18"/>
                </w:rPr>
                <w:t>Camel Case</w:t>
              </w:r>
            </w:ins>
          </w:p>
        </w:tc>
        <w:tc>
          <w:tcPr>
            <w:tcW w:w="276" w:type="pct"/>
            <w:shd w:val="clear" w:color="auto" w:fill="D9D9D9"/>
            <w:vAlign w:val="center"/>
          </w:tcPr>
          <w:p w14:paraId="7ABDD896" w14:textId="77777777" w:rsidR="0091765B" w:rsidRPr="0091765B" w:rsidRDefault="0091765B" w:rsidP="0091765B">
            <w:pPr>
              <w:spacing w:before="60" w:after="60" w:line="240" w:lineRule="auto"/>
              <w:rPr>
                <w:ins w:id="4794" w:author="Raphael Malyankar" w:date="2025-08-10T22:33:00Z" w16du:dateUtc="2025-08-11T05:33:00Z"/>
                <w:rFonts w:eastAsia="Calibri" w:cs="Arial"/>
                <w:b/>
                <w:bCs/>
                <w:color w:val="000000"/>
                <w:sz w:val="18"/>
                <w:szCs w:val="18"/>
              </w:rPr>
            </w:pPr>
            <w:ins w:id="4795" w:author="Raphael Malyankar" w:date="2025-08-10T22:33:00Z" w16du:dateUtc="2025-08-11T05:33:00Z">
              <w:r w:rsidRPr="0091765B">
                <w:rPr>
                  <w:rFonts w:eastAsia="Calibri" w:cs="Arial"/>
                  <w:b/>
                  <w:bCs/>
                  <w:color w:val="000000"/>
                  <w:sz w:val="18"/>
                  <w:szCs w:val="18"/>
                </w:rPr>
                <w:t xml:space="preserve"> Mult</w:t>
              </w:r>
            </w:ins>
          </w:p>
        </w:tc>
        <w:tc>
          <w:tcPr>
            <w:tcW w:w="666" w:type="pct"/>
            <w:shd w:val="clear" w:color="auto" w:fill="D9D9D9"/>
            <w:tcMar>
              <w:top w:w="0" w:type="dxa"/>
              <w:left w:w="29" w:type="dxa"/>
              <w:bottom w:w="0" w:type="dxa"/>
              <w:right w:w="108" w:type="dxa"/>
            </w:tcMar>
            <w:vAlign w:val="center"/>
          </w:tcPr>
          <w:p w14:paraId="602AEF9F" w14:textId="77777777" w:rsidR="0091765B" w:rsidRPr="0091765B" w:rsidRDefault="0091765B" w:rsidP="0091765B">
            <w:pPr>
              <w:spacing w:before="60" w:after="60" w:line="240" w:lineRule="auto"/>
              <w:rPr>
                <w:ins w:id="4796" w:author="Raphael Malyankar" w:date="2025-08-10T22:33:00Z" w16du:dateUtc="2025-08-11T05:33:00Z"/>
                <w:rFonts w:eastAsia="Calibri" w:cs="Arial"/>
                <w:b/>
                <w:color w:val="000000"/>
                <w:sz w:val="18"/>
                <w:szCs w:val="18"/>
              </w:rPr>
            </w:pPr>
            <w:ins w:id="4797" w:author="Raphael Malyankar" w:date="2025-08-10T22:33:00Z" w16du:dateUtc="2025-08-11T05:33:00Z">
              <w:r w:rsidRPr="0091765B">
                <w:rPr>
                  <w:rFonts w:eastAsia="Calibri" w:cs="Arial"/>
                  <w:b/>
                  <w:bCs/>
                  <w:color w:val="000000"/>
                  <w:sz w:val="18"/>
                  <w:szCs w:val="18"/>
                </w:rPr>
                <w:t>Data Type</w:t>
              </w:r>
            </w:ins>
          </w:p>
        </w:tc>
        <w:tc>
          <w:tcPr>
            <w:tcW w:w="1584" w:type="pct"/>
            <w:shd w:val="clear" w:color="auto" w:fill="D9D9D9"/>
            <w:tcMar>
              <w:top w:w="0" w:type="dxa"/>
              <w:left w:w="29" w:type="dxa"/>
              <w:bottom w:w="0" w:type="dxa"/>
              <w:right w:w="108" w:type="dxa"/>
            </w:tcMar>
            <w:vAlign w:val="center"/>
          </w:tcPr>
          <w:p w14:paraId="6A378DC9" w14:textId="77777777" w:rsidR="0091765B" w:rsidRPr="0091765B" w:rsidRDefault="0091765B" w:rsidP="0091765B">
            <w:pPr>
              <w:spacing w:before="60" w:after="60" w:line="240" w:lineRule="auto"/>
              <w:ind w:left="57"/>
              <w:rPr>
                <w:ins w:id="4798" w:author="Raphael Malyankar" w:date="2025-08-10T22:33:00Z" w16du:dateUtc="2025-08-11T05:33:00Z"/>
                <w:rFonts w:eastAsia="Calibri" w:cs="Arial"/>
                <w:b/>
                <w:color w:val="000000"/>
                <w:sz w:val="18"/>
                <w:szCs w:val="18"/>
              </w:rPr>
            </w:pPr>
            <w:ins w:id="4799" w:author="Raphael Malyankar" w:date="2025-08-10T22:33:00Z" w16du:dateUtc="2025-08-11T05:33:00Z">
              <w:r w:rsidRPr="0091765B">
                <w:rPr>
                  <w:rFonts w:eastAsia="Calibri" w:cs="Arial"/>
                  <w:b/>
                  <w:bCs/>
                  <w:color w:val="000000"/>
                  <w:sz w:val="18"/>
                  <w:szCs w:val="18"/>
                </w:rPr>
                <w:t>Remarks and/or Units</w:t>
              </w:r>
            </w:ins>
          </w:p>
        </w:tc>
      </w:tr>
      <w:tr w:rsidR="0091765B" w:rsidRPr="0091765B" w14:paraId="79E3ABF7" w14:textId="77777777" w:rsidTr="00213E83">
        <w:trPr>
          <w:cantSplit/>
          <w:ins w:id="4800" w:author="Raphael Malyankar" w:date="2025-08-10T22:33:00Z"/>
        </w:trPr>
        <w:tc>
          <w:tcPr>
            <w:tcW w:w="234" w:type="pct"/>
            <w:vAlign w:val="center"/>
          </w:tcPr>
          <w:p w14:paraId="7AA9048B" w14:textId="77777777" w:rsidR="0091765B" w:rsidRPr="0091765B" w:rsidRDefault="0091765B" w:rsidP="0091765B">
            <w:pPr>
              <w:spacing w:before="60" w:after="60" w:line="240" w:lineRule="auto"/>
              <w:ind w:left="28"/>
              <w:jc w:val="center"/>
              <w:rPr>
                <w:ins w:id="4801" w:author="Raphael Malyankar" w:date="2025-08-10T22:33:00Z" w16du:dateUtc="2025-08-11T05:33:00Z"/>
                <w:rFonts w:eastAsia="Calibri" w:cs="Arial"/>
                <w:b/>
                <w:bCs/>
                <w:color w:val="000000"/>
                <w:sz w:val="18"/>
                <w:szCs w:val="18"/>
              </w:rPr>
            </w:pPr>
            <w:ins w:id="4802" w:author="Raphael Malyankar" w:date="2025-08-10T22:33:00Z" w16du:dateUtc="2025-08-11T05:33:00Z">
              <w:r w:rsidRPr="0091765B">
                <w:rPr>
                  <w:rFonts w:eastAsia="Calibri" w:cs="Arial"/>
                  <w:color w:val="000000"/>
                  <w:sz w:val="18"/>
                  <w:szCs w:val="18"/>
                </w:rPr>
                <w:t>1</w:t>
              </w:r>
            </w:ins>
          </w:p>
        </w:tc>
        <w:tc>
          <w:tcPr>
            <w:tcW w:w="1015" w:type="pct"/>
            <w:tcMar>
              <w:left w:w="29" w:type="dxa"/>
            </w:tcMar>
            <w:vAlign w:val="center"/>
          </w:tcPr>
          <w:p w14:paraId="4120325F" w14:textId="77777777" w:rsidR="0091765B" w:rsidRPr="0091765B" w:rsidRDefault="0091765B" w:rsidP="0091765B">
            <w:pPr>
              <w:spacing w:before="60" w:after="60" w:line="240" w:lineRule="auto"/>
              <w:ind w:left="57"/>
              <w:jc w:val="left"/>
              <w:rPr>
                <w:ins w:id="4803" w:author="Raphael Malyankar" w:date="2025-08-10T22:33:00Z" w16du:dateUtc="2025-08-11T05:33:00Z"/>
                <w:rFonts w:eastAsia="Calibri" w:cs="Arial"/>
                <w:b/>
                <w:bCs/>
                <w:color w:val="000000"/>
                <w:sz w:val="18"/>
                <w:szCs w:val="18"/>
              </w:rPr>
            </w:pPr>
            <w:ins w:id="4804" w:author="Raphael Malyankar" w:date="2025-08-10T22:33:00Z" w16du:dateUtc="2025-08-11T05:33:00Z">
              <w:r w:rsidRPr="0091765B">
                <w:rPr>
                  <w:rFonts w:eastAsia="Calibri" w:cs="Arial"/>
                  <w:color w:val="000000"/>
                  <w:sz w:val="18"/>
                  <w:szCs w:val="18"/>
                </w:rPr>
                <w:t>Product Specification number and version</w:t>
              </w:r>
            </w:ins>
          </w:p>
        </w:tc>
        <w:tc>
          <w:tcPr>
            <w:tcW w:w="1225" w:type="pct"/>
            <w:tcMar>
              <w:left w:w="29" w:type="dxa"/>
            </w:tcMar>
            <w:vAlign w:val="center"/>
          </w:tcPr>
          <w:p w14:paraId="0B393351" w14:textId="77777777" w:rsidR="0091765B" w:rsidRPr="0091765B" w:rsidRDefault="0091765B" w:rsidP="0091765B">
            <w:pPr>
              <w:spacing w:before="60" w:after="60" w:line="240" w:lineRule="auto"/>
              <w:ind w:left="28"/>
              <w:rPr>
                <w:ins w:id="4805" w:author="Raphael Malyankar" w:date="2025-08-10T22:33:00Z" w16du:dateUtc="2025-08-11T05:33:00Z"/>
                <w:rFonts w:eastAsia="Calibri" w:cs="Arial"/>
                <w:b/>
                <w:bCs/>
                <w:color w:val="000000"/>
                <w:sz w:val="18"/>
                <w:szCs w:val="18"/>
              </w:rPr>
            </w:pPr>
            <w:ins w:id="4806" w:author="Raphael Malyankar" w:date="2025-08-10T22:33:00Z" w16du:dateUtc="2025-08-11T05:33:00Z">
              <w:r w:rsidRPr="0091765B">
                <w:rPr>
                  <w:rFonts w:eastAsia="Calibri" w:cs="Arial"/>
                  <w:color w:val="000000"/>
                  <w:sz w:val="18"/>
                  <w:szCs w:val="18"/>
                </w:rPr>
                <w:t>productSpecification</w:t>
              </w:r>
            </w:ins>
          </w:p>
        </w:tc>
        <w:tc>
          <w:tcPr>
            <w:tcW w:w="276" w:type="pct"/>
            <w:vAlign w:val="center"/>
          </w:tcPr>
          <w:p w14:paraId="2C7264DF" w14:textId="77777777" w:rsidR="0091765B" w:rsidRPr="0091765B" w:rsidRDefault="0091765B" w:rsidP="0091765B">
            <w:pPr>
              <w:spacing w:before="60" w:after="60" w:line="240" w:lineRule="auto"/>
              <w:ind w:left="28"/>
              <w:jc w:val="center"/>
              <w:rPr>
                <w:ins w:id="4807" w:author="Raphael Malyankar" w:date="2025-08-10T22:33:00Z" w16du:dateUtc="2025-08-11T05:33:00Z"/>
                <w:rFonts w:eastAsia="Calibri" w:cs="Arial"/>
                <w:color w:val="000000"/>
                <w:sz w:val="18"/>
                <w:szCs w:val="18"/>
              </w:rPr>
            </w:pPr>
            <w:ins w:id="4808" w:author="Raphael Malyankar" w:date="2025-08-10T22:33:00Z" w16du:dateUtc="2025-08-11T05:33:00Z">
              <w:r w:rsidRPr="0091765B">
                <w:rPr>
                  <w:rFonts w:eastAsia="Calibri" w:cs="Arial"/>
                  <w:color w:val="000000"/>
                  <w:sz w:val="18"/>
                  <w:szCs w:val="18"/>
                </w:rPr>
                <w:t>1</w:t>
              </w:r>
            </w:ins>
          </w:p>
        </w:tc>
        <w:tc>
          <w:tcPr>
            <w:tcW w:w="666" w:type="pct"/>
            <w:tcMar>
              <w:top w:w="0" w:type="dxa"/>
              <w:left w:w="29" w:type="dxa"/>
              <w:bottom w:w="0" w:type="dxa"/>
              <w:right w:w="108" w:type="dxa"/>
            </w:tcMar>
            <w:vAlign w:val="center"/>
          </w:tcPr>
          <w:p w14:paraId="3B948C90" w14:textId="77777777" w:rsidR="0091765B" w:rsidRPr="0091765B" w:rsidRDefault="0091765B" w:rsidP="0091765B">
            <w:pPr>
              <w:spacing w:before="60" w:after="60" w:line="240" w:lineRule="auto"/>
              <w:ind w:left="28"/>
              <w:rPr>
                <w:ins w:id="4809" w:author="Raphael Malyankar" w:date="2025-08-10T22:33:00Z" w16du:dateUtc="2025-08-11T05:33:00Z"/>
                <w:rFonts w:eastAsia="Calibri" w:cs="Arial"/>
                <w:bCs/>
                <w:color w:val="000000"/>
                <w:sz w:val="18"/>
                <w:szCs w:val="18"/>
              </w:rPr>
            </w:pPr>
            <w:ins w:id="4810" w:author="Raphael Malyankar" w:date="2025-08-10T22:33:00Z" w16du:dateUtc="2025-08-11T05:33:00Z">
              <w:r w:rsidRPr="0091765B">
                <w:rPr>
                  <w:rFonts w:eastAsia="Calibri" w:cs="Arial"/>
                  <w:color w:val="000000"/>
                  <w:sz w:val="18"/>
                  <w:szCs w:val="18"/>
                </w:rPr>
                <w:t>String</w:t>
              </w:r>
            </w:ins>
          </w:p>
        </w:tc>
        <w:tc>
          <w:tcPr>
            <w:tcW w:w="1584" w:type="pct"/>
            <w:tcMar>
              <w:top w:w="0" w:type="dxa"/>
              <w:left w:w="29" w:type="dxa"/>
              <w:bottom w:w="0" w:type="dxa"/>
              <w:right w:w="108" w:type="dxa"/>
            </w:tcMar>
            <w:vAlign w:val="center"/>
          </w:tcPr>
          <w:p w14:paraId="4CE14A13" w14:textId="77777777" w:rsidR="0091765B" w:rsidRPr="0091765B" w:rsidRDefault="0091765B" w:rsidP="0091765B">
            <w:pPr>
              <w:spacing w:before="60" w:after="60" w:line="240" w:lineRule="auto"/>
              <w:ind w:left="57"/>
              <w:jc w:val="left"/>
              <w:rPr>
                <w:ins w:id="4811" w:author="Raphael Malyankar" w:date="2025-08-10T22:33:00Z" w16du:dateUtc="2025-08-11T05:33:00Z"/>
                <w:rFonts w:eastAsia="Calibri" w:cs="Arial"/>
                <w:b/>
                <w:bCs/>
                <w:color w:val="000000"/>
                <w:sz w:val="18"/>
                <w:szCs w:val="18"/>
              </w:rPr>
            </w:pPr>
            <w:ins w:id="4812" w:author="Raphael Malyankar" w:date="2025-08-10T22:33:00Z" w16du:dateUtc="2025-08-11T05:33:00Z">
              <w:r w:rsidRPr="0091765B">
                <w:rPr>
                  <w:rFonts w:eastAsia="Calibri" w:cs="Arial"/>
                  <w:color w:val="000000"/>
                  <w:sz w:val="18"/>
                  <w:szCs w:val="18"/>
                </w:rPr>
                <w:t>This must be encoded as ‘INT.IHO.</w:t>
              </w:r>
              <w:r w:rsidRPr="0091765B">
                <w:rPr>
                  <w:rFonts w:eastAsia="Calibri" w:cs="Arial"/>
                  <w:b/>
                  <w:bCs/>
                  <w:color w:val="EE0000"/>
                  <w:sz w:val="18"/>
                  <w:szCs w:val="18"/>
                </w:rPr>
                <w:t>S-104</w:t>
              </w:r>
              <w:r w:rsidRPr="0091765B">
                <w:rPr>
                  <w:rFonts w:eastAsia="Calibri" w:cs="Arial"/>
                  <w:color w:val="000000"/>
                  <w:sz w:val="18"/>
                  <w:szCs w:val="18"/>
                </w:rPr>
                <w:t>.X.Y’, with X representing the Edition number and Y the revision number. See Note 6</w:t>
              </w:r>
            </w:ins>
          </w:p>
        </w:tc>
      </w:tr>
      <w:tr w:rsidR="0091765B" w:rsidRPr="0091765B" w14:paraId="49EFA7FB" w14:textId="77777777" w:rsidTr="00213E83">
        <w:trPr>
          <w:cantSplit/>
          <w:ins w:id="4813" w:author="Raphael Malyankar" w:date="2025-08-10T22:33:00Z"/>
        </w:trPr>
        <w:tc>
          <w:tcPr>
            <w:tcW w:w="234" w:type="pct"/>
            <w:vAlign w:val="center"/>
          </w:tcPr>
          <w:p w14:paraId="2E49269B" w14:textId="77777777" w:rsidR="0091765B" w:rsidRPr="0091765B" w:rsidRDefault="0091765B" w:rsidP="0091765B">
            <w:pPr>
              <w:spacing w:before="60" w:after="60" w:line="240" w:lineRule="auto"/>
              <w:ind w:left="28"/>
              <w:jc w:val="center"/>
              <w:rPr>
                <w:ins w:id="4814" w:author="Raphael Malyankar" w:date="2025-08-10T22:33:00Z" w16du:dateUtc="2025-08-11T05:33:00Z"/>
                <w:rFonts w:eastAsia="Calibri" w:cs="Arial"/>
                <w:color w:val="000000"/>
                <w:sz w:val="18"/>
                <w:szCs w:val="18"/>
              </w:rPr>
            </w:pPr>
            <w:ins w:id="4815" w:author="Raphael Malyankar" w:date="2025-08-10T22:33:00Z" w16du:dateUtc="2025-08-11T05:33:00Z">
              <w:r w:rsidRPr="0091765B">
                <w:rPr>
                  <w:rFonts w:eastAsia="Calibri" w:cs="Arial"/>
                  <w:color w:val="000000"/>
                  <w:sz w:val="18"/>
                  <w:szCs w:val="18"/>
                </w:rPr>
                <w:t>2</w:t>
              </w:r>
            </w:ins>
          </w:p>
        </w:tc>
        <w:tc>
          <w:tcPr>
            <w:tcW w:w="1015" w:type="pct"/>
            <w:tcMar>
              <w:left w:w="29" w:type="dxa"/>
            </w:tcMar>
            <w:vAlign w:val="center"/>
          </w:tcPr>
          <w:p w14:paraId="475AD629" w14:textId="77777777" w:rsidR="0091765B" w:rsidRPr="0091765B" w:rsidRDefault="0091765B" w:rsidP="0091765B">
            <w:pPr>
              <w:spacing w:before="60" w:after="60" w:line="240" w:lineRule="auto"/>
              <w:ind w:left="57"/>
              <w:jc w:val="left"/>
              <w:rPr>
                <w:ins w:id="4816" w:author="Raphael Malyankar" w:date="2025-08-10T22:33:00Z" w16du:dateUtc="2025-08-11T05:33:00Z"/>
                <w:rFonts w:eastAsia="Calibri" w:cs="Arial"/>
                <w:color w:val="000000"/>
                <w:sz w:val="18"/>
                <w:szCs w:val="18"/>
              </w:rPr>
            </w:pPr>
            <w:ins w:id="4817" w:author="Raphael Malyankar" w:date="2025-08-10T22:33:00Z" w16du:dateUtc="2025-08-11T05:33:00Z">
              <w:r w:rsidRPr="0091765B">
                <w:rPr>
                  <w:rFonts w:eastAsia="Calibri" w:cs="Arial"/>
                  <w:color w:val="000000"/>
                  <w:sz w:val="18"/>
                  <w:szCs w:val="18"/>
                </w:rPr>
                <w:t>Date of data product issue</w:t>
              </w:r>
            </w:ins>
          </w:p>
        </w:tc>
        <w:tc>
          <w:tcPr>
            <w:tcW w:w="1225" w:type="pct"/>
            <w:tcMar>
              <w:left w:w="29" w:type="dxa"/>
            </w:tcMar>
            <w:vAlign w:val="center"/>
          </w:tcPr>
          <w:p w14:paraId="02D6B22C" w14:textId="77777777" w:rsidR="0091765B" w:rsidRPr="0091765B" w:rsidRDefault="0091765B" w:rsidP="0091765B">
            <w:pPr>
              <w:spacing w:before="60" w:after="60" w:line="240" w:lineRule="auto"/>
              <w:ind w:left="28"/>
              <w:rPr>
                <w:ins w:id="4818" w:author="Raphael Malyankar" w:date="2025-08-10T22:33:00Z" w16du:dateUtc="2025-08-11T05:33:00Z"/>
                <w:rFonts w:eastAsia="Calibri" w:cs="Arial"/>
                <w:color w:val="000000"/>
                <w:sz w:val="18"/>
                <w:szCs w:val="18"/>
              </w:rPr>
            </w:pPr>
            <w:ins w:id="4819" w:author="Raphael Malyankar" w:date="2025-08-10T22:33:00Z" w16du:dateUtc="2025-08-11T05:33:00Z">
              <w:r w:rsidRPr="0091765B">
                <w:rPr>
                  <w:rFonts w:eastAsia="Calibri" w:cs="Arial"/>
                  <w:color w:val="000000"/>
                  <w:sz w:val="18"/>
                  <w:szCs w:val="18"/>
                </w:rPr>
                <w:t>issueDate</w:t>
              </w:r>
            </w:ins>
          </w:p>
        </w:tc>
        <w:tc>
          <w:tcPr>
            <w:tcW w:w="276" w:type="pct"/>
            <w:vAlign w:val="center"/>
          </w:tcPr>
          <w:p w14:paraId="017DFC35" w14:textId="77777777" w:rsidR="0091765B" w:rsidRPr="0091765B" w:rsidRDefault="0091765B" w:rsidP="0091765B">
            <w:pPr>
              <w:spacing w:before="60" w:after="60" w:line="240" w:lineRule="auto"/>
              <w:ind w:left="28"/>
              <w:jc w:val="center"/>
              <w:rPr>
                <w:ins w:id="4820" w:author="Raphael Malyankar" w:date="2025-08-10T22:33:00Z" w16du:dateUtc="2025-08-11T05:33:00Z"/>
                <w:rFonts w:eastAsia="Calibri" w:cs="Arial"/>
                <w:color w:val="000000"/>
                <w:sz w:val="18"/>
                <w:szCs w:val="18"/>
              </w:rPr>
            </w:pPr>
            <w:ins w:id="4821" w:author="Raphael Malyankar" w:date="2025-08-10T22:33:00Z" w16du:dateUtc="2025-08-11T05:33:00Z">
              <w:r w:rsidRPr="0091765B">
                <w:rPr>
                  <w:rFonts w:eastAsia="Calibri" w:cs="Arial"/>
                  <w:color w:val="000000"/>
                  <w:sz w:val="18"/>
                  <w:szCs w:val="18"/>
                </w:rPr>
                <w:t>1</w:t>
              </w:r>
            </w:ins>
          </w:p>
        </w:tc>
        <w:tc>
          <w:tcPr>
            <w:tcW w:w="666" w:type="pct"/>
            <w:tcMar>
              <w:top w:w="0" w:type="dxa"/>
              <w:left w:w="29" w:type="dxa"/>
              <w:bottom w:w="0" w:type="dxa"/>
              <w:right w:w="108" w:type="dxa"/>
            </w:tcMar>
            <w:vAlign w:val="center"/>
          </w:tcPr>
          <w:p w14:paraId="594135E7" w14:textId="77777777" w:rsidR="0091765B" w:rsidRPr="0091765B" w:rsidRDefault="0091765B" w:rsidP="0091765B">
            <w:pPr>
              <w:spacing w:before="60" w:after="60" w:line="240" w:lineRule="auto"/>
              <w:ind w:left="28"/>
              <w:rPr>
                <w:ins w:id="4822" w:author="Raphael Malyankar" w:date="2025-08-10T22:33:00Z" w16du:dateUtc="2025-08-11T05:33:00Z"/>
                <w:rFonts w:eastAsia="Calibri" w:cs="Arial"/>
                <w:color w:val="000000"/>
                <w:sz w:val="18"/>
                <w:szCs w:val="18"/>
              </w:rPr>
            </w:pPr>
            <w:ins w:id="4823" w:author="Raphael Malyankar" w:date="2025-08-10T22:33:00Z" w16du:dateUtc="2025-08-11T05:33:00Z">
              <w:r w:rsidRPr="0091765B">
                <w:rPr>
                  <w:rFonts w:eastAsia="Calibri" w:cs="Arial"/>
                  <w:color w:val="000000"/>
                  <w:sz w:val="18"/>
                  <w:szCs w:val="18"/>
                </w:rPr>
                <w:t>String</w:t>
              </w:r>
            </w:ins>
          </w:p>
        </w:tc>
        <w:tc>
          <w:tcPr>
            <w:tcW w:w="1584" w:type="pct"/>
            <w:tcMar>
              <w:top w:w="0" w:type="dxa"/>
              <w:left w:w="29" w:type="dxa"/>
              <w:bottom w:w="0" w:type="dxa"/>
              <w:right w:w="108" w:type="dxa"/>
            </w:tcMar>
            <w:vAlign w:val="center"/>
          </w:tcPr>
          <w:p w14:paraId="35BDB5AE" w14:textId="77777777" w:rsidR="0091765B" w:rsidRPr="0091765B" w:rsidRDefault="0091765B" w:rsidP="0091765B">
            <w:pPr>
              <w:spacing w:before="60" w:after="60" w:line="240" w:lineRule="auto"/>
              <w:ind w:left="57"/>
              <w:jc w:val="left"/>
              <w:rPr>
                <w:ins w:id="4824" w:author="Raphael Malyankar" w:date="2025-08-10T22:33:00Z" w16du:dateUtc="2025-08-11T05:33:00Z"/>
                <w:rFonts w:eastAsia="Calibri" w:cs="Arial"/>
                <w:color w:val="000000"/>
                <w:sz w:val="18"/>
                <w:szCs w:val="18"/>
              </w:rPr>
            </w:pPr>
            <w:ins w:id="4825" w:author="Raphael Malyankar" w:date="2025-08-10T22:33:00Z" w16du:dateUtc="2025-08-11T05:33:00Z">
              <w:r w:rsidRPr="0091765B">
                <w:rPr>
                  <w:rFonts w:eastAsia="Calibri" w:cs="Arial"/>
                  <w:color w:val="000000"/>
                  <w:sz w:val="18"/>
                  <w:szCs w:val="18"/>
                </w:rPr>
                <w:t>Date must be consistent with issueDate in discovery metadata</w:t>
              </w:r>
            </w:ins>
          </w:p>
        </w:tc>
      </w:tr>
      <w:tr w:rsidR="0091765B" w:rsidRPr="0091765B" w14:paraId="5C37CCA5" w14:textId="77777777" w:rsidTr="0091765B">
        <w:trPr>
          <w:cantSplit/>
          <w:ins w:id="4826" w:author="Raphael Malyankar" w:date="2025-08-10T22:34:00Z"/>
        </w:trPr>
        <w:tc>
          <w:tcPr>
            <w:tcW w:w="5000" w:type="pct"/>
            <w:gridSpan w:val="6"/>
            <w:vAlign w:val="center"/>
          </w:tcPr>
          <w:p w14:paraId="268F22D3" w14:textId="7863A6DE" w:rsidR="0091765B" w:rsidRPr="0091765B" w:rsidRDefault="0091765B" w:rsidP="0091765B">
            <w:pPr>
              <w:spacing w:before="60" w:after="60" w:line="240" w:lineRule="auto"/>
              <w:ind w:left="57"/>
              <w:jc w:val="center"/>
              <w:rPr>
                <w:ins w:id="4827" w:author="Raphael Malyankar" w:date="2025-08-10T22:34:00Z" w16du:dateUtc="2025-08-11T05:34:00Z"/>
                <w:rFonts w:cs="Arial"/>
                <w:i/>
                <w:iCs/>
                <w:color w:val="EE0000"/>
                <w:sz w:val="18"/>
                <w:szCs w:val="18"/>
              </w:rPr>
            </w:pPr>
            <w:ins w:id="4828" w:author="Raphael Malyankar" w:date="2025-08-10T22:34:00Z" w16du:dateUtc="2025-08-11T05:34:00Z">
              <w:r w:rsidRPr="0091765B">
                <w:rPr>
                  <w:rFonts w:cs="Arial"/>
                  <w:i/>
                  <w:iCs/>
                  <w:color w:val="EE0000"/>
                  <w:sz w:val="18"/>
                  <w:szCs w:val="18"/>
                </w:rPr>
                <w:t>&lt;Attributes elided for brevity&gt;</w:t>
              </w:r>
            </w:ins>
          </w:p>
        </w:tc>
      </w:tr>
      <w:tr w:rsidR="0091765B" w:rsidRPr="0091765B" w14:paraId="796653F2" w14:textId="77777777" w:rsidTr="00213E83">
        <w:trPr>
          <w:cantSplit/>
          <w:ins w:id="4829" w:author="Raphael Malyankar" w:date="2025-08-10T22:33:00Z"/>
        </w:trPr>
        <w:tc>
          <w:tcPr>
            <w:tcW w:w="234" w:type="pct"/>
            <w:vAlign w:val="center"/>
          </w:tcPr>
          <w:p w14:paraId="353EA7FD" w14:textId="77777777" w:rsidR="0091765B" w:rsidRPr="0091765B" w:rsidRDefault="0091765B" w:rsidP="0091765B">
            <w:pPr>
              <w:spacing w:before="60" w:after="60" w:line="240" w:lineRule="auto"/>
              <w:ind w:left="28"/>
              <w:jc w:val="center"/>
              <w:rPr>
                <w:ins w:id="4830" w:author="Raphael Malyankar" w:date="2025-08-10T22:33:00Z" w16du:dateUtc="2025-08-11T05:33:00Z"/>
                <w:rFonts w:eastAsia="Calibri" w:cs="Arial"/>
                <w:color w:val="000000"/>
                <w:sz w:val="18"/>
                <w:szCs w:val="18"/>
              </w:rPr>
            </w:pPr>
            <w:ins w:id="4831" w:author="Raphael Malyankar" w:date="2025-08-10T22:33:00Z" w16du:dateUtc="2025-08-11T05:33:00Z">
              <w:r w:rsidRPr="0091765B">
                <w:rPr>
                  <w:rFonts w:eastAsia="Calibri" w:cs="Arial"/>
                  <w:color w:val="000000"/>
                  <w:sz w:val="18"/>
                  <w:szCs w:val="18"/>
                </w:rPr>
                <w:t>24</w:t>
              </w:r>
            </w:ins>
          </w:p>
        </w:tc>
        <w:tc>
          <w:tcPr>
            <w:tcW w:w="1015" w:type="pct"/>
            <w:tcMar>
              <w:left w:w="29" w:type="dxa"/>
            </w:tcMar>
            <w:vAlign w:val="center"/>
          </w:tcPr>
          <w:p w14:paraId="3FBF70FF" w14:textId="77777777" w:rsidR="0091765B" w:rsidRPr="0091765B" w:rsidRDefault="0091765B" w:rsidP="0091765B">
            <w:pPr>
              <w:spacing w:before="60" w:after="60" w:line="240" w:lineRule="auto"/>
              <w:ind w:left="57"/>
              <w:jc w:val="left"/>
              <w:rPr>
                <w:ins w:id="4832" w:author="Raphael Malyankar" w:date="2025-08-10T22:33:00Z" w16du:dateUtc="2025-08-11T05:33:00Z"/>
                <w:rFonts w:eastAsia="Calibri" w:cs="Arial"/>
                <w:color w:val="000000"/>
                <w:sz w:val="18"/>
                <w:szCs w:val="18"/>
              </w:rPr>
            </w:pPr>
            <w:ins w:id="4833" w:author="Raphael Malyankar" w:date="2025-08-10T22:33:00Z" w16du:dateUtc="2025-08-11T05:33:00Z">
              <w:r w:rsidRPr="0091765B">
                <w:rPr>
                  <w:rFonts w:cs="Arial"/>
                  <w:sz w:val="18"/>
                  <w:szCs w:val="18"/>
                </w:rPr>
                <w:t>Epoch of realization</w:t>
              </w:r>
            </w:ins>
          </w:p>
        </w:tc>
        <w:tc>
          <w:tcPr>
            <w:tcW w:w="1225" w:type="pct"/>
            <w:tcMar>
              <w:left w:w="29" w:type="dxa"/>
            </w:tcMar>
            <w:vAlign w:val="center"/>
          </w:tcPr>
          <w:p w14:paraId="2E5EC98B" w14:textId="77777777" w:rsidR="0091765B" w:rsidRPr="0091765B" w:rsidRDefault="0091765B" w:rsidP="0091765B">
            <w:pPr>
              <w:spacing w:before="60" w:after="60" w:line="240" w:lineRule="auto"/>
              <w:ind w:left="28"/>
              <w:jc w:val="left"/>
              <w:rPr>
                <w:ins w:id="4834" w:author="Raphael Malyankar" w:date="2025-08-10T22:33:00Z" w16du:dateUtc="2025-08-11T05:33:00Z"/>
                <w:rFonts w:eastAsia="Calibri" w:cs="Arial"/>
                <w:color w:val="000000"/>
                <w:sz w:val="18"/>
                <w:szCs w:val="18"/>
              </w:rPr>
            </w:pPr>
            <w:ins w:id="4835" w:author="Raphael Malyankar" w:date="2025-08-10T22:33:00Z" w16du:dateUtc="2025-08-11T05:33:00Z">
              <w:r w:rsidRPr="0091765B">
                <w:rPr>
                  <w:rFonts w:cs="Arial"/>
                  <w:sz w:val="18"/>
                  <w:szCs w:val="18"/>
                </w:rPr>
                <w:t>epoch</w:t>
              </w:r>
            </w:ins>
          </w:p>
        </w:tc>
        <w:tc>
          <w:tcPr>
            <w:tcW w:w="276" w:type="pct"/>
            <w:vAlign w:val="center"/>
          </w:tcPr>
          <w:p w14:paraId="0566AA59" w14:textId="77777777" w:rsidR="0091765B" w:rsidRPr="0091765B" w:rsidRDefault="0091765B" w:rsidP="0091765B">
            <w:pPr>
              <w:spacing w:before="60" w:after="60" w:line="240" w:lineRule="auto"/>
              <w:ind w:left="28"/>
              <w:jc w:val="center"/>
              <w:rPr>
                <w:ins w:id="4836" w:author="Raphael Malyankar" w:date="2025-08-10T22:33:00Z" w16du:dateUtc="2025-08-11T05:33:00Z"/>
                <w:rFonts w:eastAsia="Calibri" w:cs="Arial"/>
                <w:color w:val="000000"/>
                <w:sz w:val="18"/>
                <w:szCs w:val="18"/>
              </w:rPr>
            </w:pPr>
            <w:ins w:id="4837" w:author="Raphael Malyankar" w:date="2025-08-10T22:33:00Z" w16du:dateUtc="2025-08-11T05:33:00Z">
              <w:r w:rsidRPr="0091765B">
                <w:rPr>
                  <w:rFonts w:cs="Arial"/>
                  <w:sz w:val="18"/>
                  <w:szCs w:val="18"/>
                </w:rPr>
                <w:t>0..1</w:t>
              </w:r>
            </w:ins>
          </w:p>
        </w:tc>
        <w:tc>
          <w:tcPr>
            <w:tcW w:w="666" w:type="pct"/>
            <w:tcMar>
              <w:top w:w="0" w:type="dxa"/>
              <w:left w:w="29" w:type="dxa"/>
              <w:bottom w:w="0" w:type="dxa"/>
              <w:right w:w="108" w:type="dxa"/>
            </w:tcMar>
            <w:vAlign w:val="center"/>
          </w:tcPr>
          <w:p w14:paraId="4EA1CB6F" w14:textId="77777777" w:rsidR="0091765B" w:rsidRPr="0091765B" w:rsidRDefault="0091765B" w:rsidP="0091765B">
            <w:pPr>
              <w:spacing w:before="60" w:after="60" w:line="240" w:lineRule="auto"/>
              <w:ind w:left="28"/>
              <w:jc w:val="left"/>
              <w:rPr>
                <w:ins w:id="4838" w:author="Raphael Malyankar" w:date="2025-08-10T22:33:00Z" w16du:dateUtc="2025-08-11T05:33:00Z"/>
                <w:rFonts w:eastAsia="Calibri" w:cs="Arial"/>
                <w:color w:val="000000"/>
                <w:sz w:val="18"/>
                <w:szCs w:val="18"/>
              </w:rPr>
            </w:pPr>
            <w:ins w:id="4839" w:author="Raphael Malyankar" w:date="2025-08-10T22:33:00Z" w16du:dateUtc="2025-08-11T05:33:00Z">
              <w:r w:rsidRPr="0091765B">
                <w:rPr>
                  <w:rFonts w:cs="Arial"/>
                  <w:sz w:val="18"/>
                  <w:szCs w:val="18"/>
                </w:rPr>
                <w:t>String</w:t>
              </w:r>
            </w:ins>
          </w:p>
        </w:tc>
        <w:tc>
          <w:tcPr>
            <w:tcW w:w="1584" w:type="pct"/>
            <w:tcMar>
              <w:top w:w="0" w:type="dxa"/>
              <w:left w:w="29" w:type="dxa"/>
              <w:bottom w:w="0" w:type="dxa"/>
              <w:right w:w="108" w:type="dxa"/>
            </w:tcMar>
          </w:tcPr>
          <w:p w14:paraId="30063685" w14:textId="77777777" w:rsidR="0091765B" w:rsidRPr="0091765B" w:rsidRDefault="0091765B" w:rsidP="0091765B">
            <w:pPr>
              <w:spacing w:before="60" w:after="60" w:line="240" w:lineRule="auto"/>
              <w:ind w:left="57"/>
              <w:jc w:val="left"/>
              <w:rPr>
                <w:ins w:id="4840" w:author="Raphael Malyankar" w:date="2025-08-10T22:33:00Z" w16du:dateUtc="2025-08-11T05:33:00Z"/>
                <w:rFonts w:eastAsia="Calibri" w:cs="Arial"/>
                <w:color w:val="000000"/>
                <w:sz w:val="18"/>
                <w:szCs w:val="18"/>
              </w:rPr>
            </w:pPr>
            <w:ins w:id="4841" w:author="Raphael Malyankar" w:date="2025-08-10T22:33:00Z" w16du:dateUtc="2025-08-11T05:33:00Z">
              <w:r w:rsidRPr="0091765B">
                <w:rPr>
                  <w:rFonts w:cs="Arial"/>
                  <w:sz w:val="18"/>
                  <w:szCs w:val="18"/>
                </w:rPr>
                <w:t>Code denoting the epoch of the geodetic datum used by the CRS.  For example, 2005.0 for the G1762 realization of the geodetic datum for WGS84. Must match epoch denoted by horizontalCRS.</w:t>
              </w:r>
            </w:ins>
          </w:p>
        </w:tc>
      </w:tr>
      <w:tr w:rsidR="0091765B" w:rsidRPr="0091765B" w14:paraId="13A7C6ED" w14:textId="77777777" w:rsidTr="00213E83">
        <w:trPr>
          <w:cantSplit/>
          <w:ins w:id="4842" w:author="Raphael Malyankar" w:date="2025-08-10T22:33:00Z"/>
        </w:trPr>
        <w:tc>
          <w:tcPr>
            <w:tcW w:w="5000" w:type="pct"/>
            <w:gridSpan w:val="6"/>
            <w:vAlign w:val="center"/>
          </w:tcPr>
          <w:p w14:paraId="65AF5DA1" w14:textId="77777777" w:rsidR="0091765B" w:rsidRPr="00F54B34" w:rsidRDefault="0091765B" w:rsidP="0091765B">
            <w:pPr>
              <w:spacing w:before="60" w:after="60" w:line="240" w:lineRule="auto"/>
              <w:ind w:left="57"/>
              <w:jc w:val="left"/>
              <w:rPr>
                <w:ins w:id="4843" w:author="Raphael Malyankar" w:date="2025-08-10T22:33:00Z" w16du:dateUtc="2025-08-11T05:33:00Z"/>
                <w:rFonts w:eastAsia="Calibri" w:cs="Arial"/>
                <w:b/>
                <w:bCs/>
                <w:i/>
                <w:color w:val="000000"/>
                <w:sz w:val="18"/>
                <w:szCs w:val="18"/>
              </w:rPr>
            </w:pPr>
            <w:ins w:id="4844" w:author="Raphael Malyankar" w:date="2025-08-10T22:33:00Z" w16du:dateUtc="2025-08-11T05:33:00Z">
              <w:r w:rsidRPr="00F54B34">
                <w:rPr>
                  <w:rFonts w:eastAsia="Calibri" w:cs="Arial"/>
                  <w:b/>
                  <w:bCs/>
                  <w:color w:val="000000"/>
                  <w:sz w:val="18"/>
                  <w:szCs w:val="18"/>
                </w:rPr>
                <w:t xml:space="preserve">     </w:t>
              </w:r>
              <w:r w:rsidRPr="00F54B34">
                <w:rPr>
                  <w:rFonts w:eastAsia="Calibri" w:cs="Arial"/>
                  <w:b/>
                  <w:bCs/>
                  <w:i/>
                  <w:color w:val="000000"/>
                  <w:sz w:val="18"/>
                  <w:szCs w:val="18"/>
                </w:rPr>
                <w:t>Additional metadata for S-104</w:t>
              </w:r>
            </w:ins>
          </w:p>
        </w:tc>
      </w:tr>
      <w:tr w:rsidR="0091765B" w:rsidRPr="0091765B" w14:paraId="6CEA8BAE" w14:textId="77777777" w:rsidTr="00213E83">
        <w:trPr>
          <w:cantSplit/>
          <w:ins w:id="4845" w:author="Raphael Malyankar" w:date="2025-08-10T22:33:00Z"/>
        </w:trPr>
        <w:tc>
          <w:tcPr>
            <w:tcW w:w="234" w:type="pct"/>
            <w:vAlign w:val="center"/>
          </w:tcPr>
          <w:p w14:paraId="268738FB" w14:textId="77777777" w:rsidR="0091765B" w:rsidRPr="0091765B" w:rsidRDefault="0091765B" w:rsidP="0091765B">
            <w:pPr>
              <w:spacing w:before="60" w:after="60" w:line="240" w:lineRule="auto"/>
              <w:ind w:left="28"/>
              <w:jc w:val="center"/>
              <w:rPr>
                <w:ins w:id="4846" w:author="Raphael Malyankar" w:date="2025-08-10T22:33:00Z" w16du:dateUtc="2025-08-11T05:33:00Z"/>
                <w:rFonts w:eastAsia="Calibri" w:cs="Arial"/>
                <w:color w:val="000000"/>
                <w:sz w:val="18"/>
                <w:szCs w:val="18"/>
              </w:rPr>
            </w:pPr>
            <w:ins w:id="4847" w:author="Raphael Malyankar" w:date="2025-08-10T22:33:00Z" w16du:dateUtc="2025-08-11T05:33:00Z">
              <w:r w:rsidRPr="0091765B">
                <w:rPr>
                  <w:rFonts w:eastAsia="Calibri" w:cs="Arial"/>
                  <w:color w:val="000000"/>
                  <w:sz w:val="18"/>
                  <w:szCs w:val="18"/>
                </w:rPr>
                <w:t>25</w:t>
              </w:r>
            </w:ins>
          </w:p>
        </w:tc>
        <w:tc>
          <w:tcPr>
            <w:tcW w:w="1015" w:type="pct"/>
            <w:tcMar>
              <w:left w:w="29" w:type="dxa"/>
            </w:tcMar>
            <w:vAlign w:val="center"/>
          </w:tcPr>
          <w:p w14:paraId="2CA1C895" w14:textId="77777777" w:rsidR="0091765B" w:rsidRPr="0091765B" w:rsidRDefault="0091765B" w:rsidP="0091765B">
            <w:pPr>
              <w:spacing w:before="60" w:after="60" w:line="240" w:lineRule="auto"/>
              <w:ind w:left="57"/>
              <w:jc w:val="left"/>
              <w:rPr>
                <w:ins w:id="4848" w:author="Raphael Malyankar" w:date="2025-08-10T22:33:00Z" w16du:dateUtc="2025-08-11T05:33:00Z"/>
                <w:rFonts w:eastAsia="Calibri" w:cs="Arial"/>
                <w:color w:val="000000"/>
                <w:sz w:val="18"/>
                <w:szCs w:val="18"/>
              </w:rPr>
            </w:pPr>
            <w:ins w:id="4849" w:author="Raphael Malyankar" w:date="2025-08-10T22:33:00Z" w16du:dateUtc="2025-08-11T05:33:00Z">
              <w:r w:rsidRPr="0091765B">
                <w:rPr>
                  <w:rFonts w:eastAsia="Calibri" w:cs="Arial"/>
                  <w:color w:val="000000"/>
                  <w:sz w:val="18"/>
                  <w:szCs w:val="18"/>
                </w:rPr>
                <w:t>Water level trend threshold</w:t>
              </w:r>
            </w:ins>
          </w:p>
        </w:tc>
        <w:tc>
          <w:tcPr>
            <w:tcW w:w="1225" w:type="pct"/>
            <w:tcMar>
              <w:left w:w="29" w:type="dxa"/>
            </w:tcMar>
            <w:vAlign w:val="center"/>
          </w:tcPr>
          <w:p w14:paraId="5598B5F9" w14:textId="77777777" w:rsidR="0091765B" w:rsidRPr="0091765B" w:rsidRDefault="0091765B" w:rsidP="0091765B">
            <w:pPr>
              <w:spacing w:before="60" w:after="60" w:line="240" w:lineRule="auto"/>
              <w:ind w:left="28"/>
              <w:rPr>
                <w:ins w:id="4850" w:author="Raphael Malyankar" w:date="2025-08-10T22:33:00Z" w16du:dateUtc="2025-08-11T05:33:00Z"/>
                <w:rFonts w:eastAsia="Calibri" w:cs="Arial"/>
                <w:color w:val="000000"/>
                <w:sz w:val="18"/>
                <w:szCs w:val="18"/>
              </w:rPr>
            </w:pPr>
            <w:ins w:id="4851" w:author="Raphael Malyankar" w:date="2025-08-10T22:33:00Z" w16du:dateUtc="2025-08-11T05:33:00Z">
              <w:r w:rsidRPr="0091765B">
                <w:rPr>
                  <w:rFonts w:eastAsia="Calibri" w:cs="Arial"/>
                  <w:color w:val="000000"/>
                  <w:sz w:val="18"/>
                  <w:szCs w:val="18"/>
                </w:rPr>
                <w:t>waterLevelTrendThreshold</w:t>
              </w:r>
            </w:ins>
          </w:p>
        </w:tc>
        <w:tc>
          <w:tcPr>
            <w:tcW w:w="276" w:type="pct"/>
            <w:vAlign w:val="center"/>
          </w:tcPr>
          <w:p w14:paraId="5E89F3FC" w14:textId="77777777" w:rsidR="0091765B" w:rsidRPr="0091765B" w:rsidRDefault="0091765B" w:rsidP="0091765B">
            <w:pPr>
              <w:spacing w:before="60" w:after="60" w:line="240" w:lineRule="auto"/>
              <w:ind w:left="28"/>
              <w:jc w:val="center"/>
              <w:rPr>
                <w:ins w:id="4852" w:author="Raphael Malyankar" w:date="2025-08-10T22:33:00Z" w16du:dateUtc="2025-08-11T05:33:00Z"/>
                <w:rFonts w:eastAsia="Calibri" w:cs="Arial"/>
                <w:color w:val="000000"/>
                <w:sz w:val="18"/>
                <w:szCs w:val="18"/>
              </w:rPr>
            </w:pPr>
            <w:ins w:id="4853" w:author="Raphael Malyankar" w:date="2025-08-10T22:33:00Z" w16du:dateUtc="2025-08-11T05:33:00Z">
              <w:r w:rsidRPr="0091765B">
                <w:rPr>
                  <w:rFonts w:eastAsia="Calibri" w:cs="Arial"/>
                  <w:color w:val="000000"/>
                  <w:sz w:val="18"/>
                  <w:szCs w:val="18"/>
                </w:rPr>
                <w:t>1</w:t>
              </w:r>
            </w:ins>
          </w:p>
        </w:tc>
        <w:tc>
          <w:tcPr>
            <w:tcW w:w="666" w:type="pct"/>
            <w:tcMar>
              <w:top w:w="0" w:type="dxa"/>
              <w:left w:w="29" w:type="dxa"/>
              <w:bottom w:w="0" w:type="dxa"/>
              <w:right w:w="108" w:type="dxa"/>
            </w:tcMar>
            <w:vAlign w:val="center"/>
          </w:tcPr>
          <w:p w14:paraId="6D620547" w14:textId="77777777" w:rsidR="0091765B" w:rsidRPr="0091765B" w:rsidRDefault="0091765B" w:rsidP="0091765B">
            <w:pPr>
              <w:spacing w:before="60" w:after="60" w:line="240" w:lineRule="auto"/>
              <w:ind w:left="28"/>
              <w:rPr>
                <w:ins w:id="4854" w:author="Raphael Malyankar" w:date="2025-08-10T22:33:00Z" w16du:dateUtc="2025-08-11T05:33:00Z"/>
                <w:rFonts w:eastAsia="Calibri" w:cs="Arial"/>
                <w:color w:val="000000"/>
                <w:sz w:val="18"/>
                <w:szCs w:val="18"/>
              </w:rPr>
            </w:pPr>
            <w:ins w:id="4855" w:author="Raphael Malyankar" w:date="2025-08-10T22:33:00Z" w16du:dateUtc="2025-08-11T05:33:00Z">
              <w:r w:rsidRPr="0091765B">
                <w:rPr>
                  <w:rFonts w:eastAsia="Calibri" w:cs="Arial"/>
                  <w:color w:val="000000"/>
                  <w:sz w:val="18"/>
                  <w:szCs w:val="18"/>
                </w:rPr>
                <w:t>Float 32-bit</w:t>
              </w:r>
            </w:ins>
          </w:p>
        </w:tc>
        <w:tc>
          <w:tcPr>
            <w:tcW w:w="1584" w:type="pct"/>
            <w:tcMar>
              <w:top w:w="0" w:type="dxa"/>
              <w:left w:w="29" w:type="dxa"/>
              <w:bottom w:w="0" w:type="dxa"/>
              <w:right w:w="108" w:type="dxa"/>
            </w:tcMar>
            <w:vAlign w:val="center"/>
          </w:tcPr>
          <w:p w14:paraId="647162DC" w14:textId="77777777" w:rsidR="0091765B" w:rsidRPr="0091765B" w:rsidRDefault="0091765B" w:rsidP="0091765B">
            <w:pPr>
              <w:spacing w:before="60" w:after="60" w:line="240" w:lineRule="auto"/>
              <w:ind w:left="57"/>
              <w:jc w:val="left"/>
              <w:rPr>
                <w:ins w:id="4856" w:author="Raphael Malyankar" w:date="2025-08-10T22:33:00Z" w16du:dateUtc="2025-08-11T05:33:00Z"/>
                <w:rFonts w:eastAsia="Calibri" w:cs="Arial"/>
                <w:color w:val="000000"/>
                <w:sz w:val="18"/>
                <w:szCs w:val="18"/>
              </w:rPr>
            </w:pPr>
            <w:ins w:id="4857" w:author="Raphael Malyankar" w:date="2025-08-10T22:33:00Z" w16du:dateUtc="2025-08-11T05:33:00Z">
              <w:r w:rsidRPr="0091765B">
                <w:rPr>
                  <w:rFonts w:eastAsia="Calibri" w:cs="Arial"/>
                  <w:color w:val="000000"/>
                  <w:sz w:val="18"/>
                  <w:szCs w:val="18"/>
                </w:rPr>
                <w:t>Critical value used to determine steady water level trend. Units are metres/hour (m/hr). For example, 0.2. See Annex A (DCEG)</w:t>
              </w:r>
            </w:ins>
          </w:p>
        </w:tc>
      </w:tr>
      <w:tr w:rsidR="0091765B" w:rsidRPr="0091765B" w14:paraId="2BA2CA04" w14:textId="77777777" w:rsidTr="00213E83">
        <w:trPr>
          <w:cantSplit/>
          <w:ins w:id="4858" w:author="Raphael Malyankar" w:date="2025-08-10T22:33:00Z"/>
        </w:trPr>
        <w:tc>
          <w:tcPr>
            <w:tcW w:w="234" w:type="pct"/>
            <w:vAlign w:val="center"/>
          </w:tcPr>
          <w:p w14:paraId="7CFD726A" w14:textId="77777777" w:rsidR="0091765B" w:rsidRPr="0091765B" w:rsidRDefault="0091765B" w:rsidP="0091765B">
            <w:pPr>
              <w:spacing w:before="60" w:after="60" w:line="240" w:lineRule="auto"/>
              <w:ind w:left="28"/>
              <w:jc w:val="center"/>
              <w:rPr>
                <w:ins w:id="4859" w:author="Raphael Malyankar" w:date="2025-08-10T22:33:00Z" w16du:dateUtc="2025-08-11T05:33:00Z"/>
                <w:rFonts w:eastAsia="Calibri" w:cs="Arial"/>
                <w:color w:val="000000"/>
                <w:sz w:val="18"/>
                <w:szCs w:val="18"/>
              </w:rPr>
            </w:pPr>
            <w:ins w:id="4860" w:author="Raphael Malyankar" w:date="2025-08-10T22:33:00Z" w16du:dateUtc="2025-08-11T05:33:00Z">
              <w:r w:rsidRPr="0091765B">
                <w:rPr>
                  <w:rFonts w:eastAsia="Calibri" w:cs="Arial"/>
                  <w:color w:val="000000"/>
                  <w:sz w:val="18"/>
                  <w:szCs w:val="18"/>
                </w:rPr>
                <w:t>26</w:t>
              </w:r>
            </w:ins>
          </w:p>
        </w:tc>
        <w:tc>
          <w:tcPr>
            <w:tcW w:w="1015" w:type="pct"/>
            <w:tcMar>
              <w:left w:w="29" w:type="dxa"/>
            </w:tcMar>
            <w:vAlign w:val="center"/>
          </w:tcPr>
          <w:p w14:paraId="221B5567" w14:textId="77777777" w:rsidR="0091765B" w:rsidRPr="0091765B" w:rsidRDefault="0091765B" w:rsidP="0091765B">
            <w:pPr>
              <w:spacing w:before="60" w:after="60" w:line="240" w:lineRule="auto"/>
              <w:ind w:left="57"/>
              <w:jc w:val="left"/>
              <w:rPr>
                <w:ins w:id="4861" w:author="Raphael Malyankar" w:date="2025-08-10T22:33:00Z" w16du:dateUtc="2025-08-11T05:33:00Z"/>
                <w:rFonts w:eastAsia="Calibri" w:cs="Arial"/>
                <w:color w:val="000000"/>
                <w:sz w:val="18"/>
                <w:szCs w:val="18"/>
              </w:rPr>
            </w:pPr>
            <w:ins w:id="4862" w:author="Raphael Malyankar" w:date="2025-08-10T22:33:00Z" w16du:dateUtc="2025-08-11T05:33:00Z">
              <w:r w:rsidRPr="0091765B">
                <w:rPr>
                  <w:rFonts w:cs="Arial"/>
                  <w:sz w:val="18"/>
                  <w:szCs w:val="18"/>
                </w:rPr>
                <w:t>Dataset delivery interval</w:t>
              </w:r>
            </w:ins>
          </w:p>
        </w:tc>
        <w:tc>
          <w:tcPr>
            <w:tcW w:w="1225" w:type="pct"/>
            <w:tcMar>
              <w:left w:w="29" w:type="dxa"/>
            </w:tcMar>
            <w:vAlign w:val="center"/>
          </w:tcPr>
          <w:p w14:paraId="0DA824DE" w14:textId="77777777" w:rsidR="0091765B" w:rsidRPr="0091765B" w:rsidRDefault="0091765B" w:rsidP="0091765B">
            <w:pPr>
              <w:spacing w:before="60" w:after="60" w:line="240" w:lineRule="auto"/>
              <w:ind w:left="28"/>
              <w:rPr>
                <w:ins w:id="4863" w:author="Raphael Malyankar" w:date="2025-08-10T22:33:00Z" w16du:dateUtc="2025-08-11T05:33:00Z"/>
                <w:rFonts w:eastAsia="Calibri" w:cs="Arial"/>
                <w:color w:val="000000"/>
                <w:sz w:val="18"/>
                <w:szCs w:val="18"/>
              </w:rPr>
            </w:pPr>
            <w:ins w:id="4864" w:author="Raphael Malyankar" w:date="2025-08-10T22:33:00Z" w16du:dateUtc="2025-08-11T05:33:00Z">
              <w:r w:rsidRPr="0091765B">
                <w:rPr>
                  <w:rFonts w:eastAsia="Calibri" w:cs="Arial"/>
                  <w:sz w:val="18"/>
                  <w:szCs w:val="18"/>
                </w:rPr>
                <w:t>datasetDeliveryInterval</w:t>
              </w:r>
            </w:ins>
          </w:p>
        </w:tc>
        <w:tc>
          <w:tcPr>
            <w:tcW w:w="276" w:type="pct"/>
            <w:vAlign w:val="center"/>
          </w:tcPr>
          <w:p w14:paraId="069B00F7" w14:textId="77777777" w:rsidR="0091765B" w:rsidRPr="0091765B" w:rsidRDefault="0091765B" w:rsidP="0091765B">
            <w:pPr>
              <w:spacing w:before="60" w:after="60" w:line="240" w:lineRule="auto"/>
              <w:ind w:left="28"/>
              <w:jc w:val="center"/>
              <w:rPr>
                <w:ins w:id="4865" w:author="Raphael Malyankar" w:date="2025-08-10T22:33:00Z" w16du:dateUtc="2025-08-11T05:33:00Z"/>
                <w:rFonts w:eastAsia="Calibri" w:cs="Arial"/>
                <w:color w:val="000000"/>
                <w:sz w:val="18"/>
                <w:szCs w:val="18"/>
              </w:rPr>
            </w:pPr>
            <w:ins w:id="4866" w:author="Raphael Malyankar" w:date="2025-08-10T22:33:00Z" w16du:dateUtc="2025-08-11T05:33:00Z">
              <w:r w:rsidRPr="0091765B">
                <w:rPr>
                  <w:rFonts w:eastAsia="Calibri" w:cs="Arial"/>
                  <w:sz w:val="18"/>
                  <w:szCs w:val="18"/>
                </w:rPr>
                <w:t>0..1</w:t>
              </w:r>
            </w:ins>
          </w:p>
        </w:tc>
        <w:tc>
          <w:tcPr>
            <w:tcW w:w="666" w:type="pct"/>
            <w:tcMar>
              <w:top w:w="0" w:type="dxa"/>
              <w:left w:w="29" w:type="dxa"/>
              <w:bottom w:w="0" w:type="dxa"/>
              <w:right w:w="108" w:type="dxa"/>
            </w:tcMar>
            <w:vAlign w:val="center"/>
          </w:tcPr>
          <w:p w14:paraId="0380AC92" w14:textId="77777777" w:rsidR="0091765B" w:rsidRPr="0091765B" w:rsidRDefault="0091765B" w:rsidP="0091765B">
            <w:pPr>
              <w:spacing w:before="60" w:after="60" w:line="240" w:lineRule="auto"/>
              <w:ind w:left="28"/>
              <w:rPr>
                <w:ins w:id="4867" w:author="Raphael Malyankar" w:date="2025-08-10T22:33:00Z" w16du:dateUtc="2025-08-11T05:33:00Z"/>
                <w:rFonts w:eastAsia="Calibri" w:cs="Arial"/>
                <w:color w:val="000000"/>
                <w:sz w:val="18"/>
                <w:szCs w:val="18"/>
              </w:rPr>
            </w:pPr>
            <w:ins w:id="4868" w:author="Raphael Malyankar" w:date="2025-08-10T22:33:00Z" w16du:dateUtc="2025-08-11T05:33:00Z">
              <w:r w:rsidRPr="0091765B">
                <w:rPr>
                  <w:rFonts w:eastAsia="Calibri" w:cs="Arial"/>
                  <w:color w:val="000000"/>
                  <w:sz w:val="18"/>
                  <w:szCs w:val="18"/>
                </w:rPr>
                <w:t>String</w:t>
              </w:r>
            </w:ins>
          </w:p>
        </w:tc>
        <w:tc>
          <w:tcPr>
            <w:tcW w:w="1584" w:type="pct"/>
            <w:tcMar>
              <w:top w:w="0" w:type="dxa"/>
              <w:left w:w="29" w:type="dxa"/>
              <w:bottom w:w="0" w:type="dxa"/>
              <w:right w:w="108" w:type="dxa"/>
            </w:tcMar>
            <w:vAlign w:val="center"/>
          </w:tcPr>
          <w:p w14:paraId="7A691049" w14:textId="77777777" w:rsidR="0091765B" w:rsidRPr="0091765B" w:rsidRDefault="0091765B" w:rsidP="0091765B">
            <w:pPr>
              <w:spacing w:before="60" w:after="60" w:line="240" w:lineRule="auto"/>
              <w:ind w:left="57"/>
              <w:jc w:val="left"/>
              <w:rPr>
                <w:ins w:id="4869" w:author="Raphael Malyankar" w:date="2025-08-10T22:33:00Z" w16du:dateUtc="2025-08-11T05:33:00Z"/>
                <w:rFonts w:eastAsia="Calibri" w:cs="Arial"/>
                <w:color w:val="000000"/>
                <w:sz w:val="18"/>
                <w:szCs w:val="18"/>
              </w:rPr>
            </w:pPr>
            <w:ins w:id="4870" w:author="Raphael Malyankar" w:date="2025-08-10T22:33:00Z" w16du:dateUtc="2025-08-11T05:33:00Z">
              <w:r w:rsidRPr="0091765B">
                <w:rPr>
                  <w:rFonts w:eastAsia="Calibri" w:cs="Arial"/>
                  <w:color w:val="000000"/>
                  <w:sz w:val="18"/>
                  <w:szCs w:val="18"/>
                </w:rPr>
                <w:t>The expected time interval between availability of successive datasets for time-varying data. Must be formatted as PnYnMnDTnHnMnS (ISO 8601 duration). See Note 8</w:t>
              </w:r>
            </w:ins>
          </w:p>
        </w:tc>
      </w:tr>
      <w:tr w:rsidR="0091765B" w:rsidRPr="0091765B" w14:paraId="31620CA1" w14:textId="77777777" w:rsidTr="00213E83">
        <w:trPr>
          <w:cantSplit/>
          <w:ins w:id="4871" w:author="Raphael Malyankar" w:date="2025-08-10T22:33:00Z"/>
        </w:trPr>
        <w:tc>
          <w:tcPr>
            <w:tcW w:w="234" w:type="pct"/>
            <w:vAlign w:val="center"/>
          </w:tcPr>
          <w:p w14:paraId="1F2CBAEB" w14:textId="77777777" w:rsidR="0091765B" w:rsidRPr="0091765B" w:rsidRDefault="0091765B" w:rsidP="0091765B">
            <w:pPr>
              <w:spacing w:before="60" w:after="60" w:line="240" w:lineRule="auto"/>
              <w:ind w:left="28"/>
              <w:jc w:val="center"/>
              <w:rPr>
                <w:ins w:id="4872" w:author="Raphael Malyankar" w:date="2025-08-10T22:33:00Z" w16du:dateUtc="2025-08-11T05:33:00Z"/>
                <w:rFonts w:eastAsia="Calibri" w:cs="Arial"/>
                <w:color w:val="000000"/>
                <w:sz w:val="18"/>
                <w:szCs w:val="18"/>
              </w:rPr>
            </w:pPr>
            <w:ins w:id="4873" w:author="Raphael Malyankar" w:date="2025-08-10T22:33:00Z" w16du:dateUtc="2025-08-11T05:33:00Z">
              <w:r w:rsidRPr="0091765B">
                <w:rPr>
                  <w:rFonts w:eastAsia="Calibri" w:cs="Arial"/>
                  <w:color w:val="000000"/>
                  <w:sz w:val="18"/>
                  <w:szCs w:val="18"/>
                </w:rPr>
                <w:t>27</w:t>
              </w:r>
            </w:ins>
          </w:p>
        </w:tc>
        <w:tc>
          <w:tcPr>
            <w:tcW w:w="1015" w:type="pct"/>
            <w:tcMar>
              <w:left w:w="29" w:type="dxa"/>
            </w:tcMar>
            <w:vAlign w:val="center"/>
          </w:tcPr>
          <w:p w14:paraId="120B9D72" w14:textId="77777777" w:rsidR="0091765B" w:rsidRPr="0091765B" w:rsidRDefault="0091765B" w:rsidP="0091765B">
            <w:pPr>
              <w:spacing w:before="60" w:after="60" w:line="240" w:lineRule="auto"/>
              <w:ind w:left="57"/>
              <w:jc w:val="left"/>
              <w:rPr>
                <w:ins w:id="4874" w:author="Raphael Malyankar" w:date="2025-08-10T22:33:00Z" w16du:dateUtc="2025-08-11T05:33:00Z"/>
                <w:rFonts w:cs="Arial"/>
                <w:sz w:val="18"/>
                <w:szCs w:val="18"/>
              </w:rPr>
            </w:pPr>
            <w:ins w:id="4875" w:author="Raphael Malyankar" w:date="2025-08-10T22:33:00Z" w16du:dateUtc="2025-08-11T05:33:00Z">
              <w:r w:rsidRPr="0091765B">
                <w:rPr>
                  <w:rFonts w:eastAsia="Calibri" w:cs="Arial"/>
                  <w:color w:val="000000"/>
                  <w:sz w:val="18"/>
                  <w:szCs w:val="18"/>
                </w:rPr>
                <w:t>Trend Interval</w:t>
              </w:r>
            </w:ins>
          </w:p>
        </w:tc>
        <w:tc>
          <w:tcPr>
            <w:tcW w:w="1225" w:type="pct"/>
            <w:tcMar>
              <w:left w:w="29" w:type="dxa"/>
            </w:tcMar>
            <w:vAlign w:val="center"/>
          </w:tcPr>
          <w:p w14:paraId="62A3CA3F" w14:textId="77777777" w:rsidR="0091765B" w:rsidRPr="0091765B" w:rsidRDefault="0091765B" w:rsidP="0091765B">
            <w:pPr>
              <w:spacing w:before="60" w:after="60" w:line="240" w:lineRule="auto"/>
              <w:ind w:left="28"/>
              <w:rPr>
                <w:ins w:id="4876" w:author="Raphael Malyankar" w:date="2025-08-10T22:33:00Z" w16du:dateUtc="2025-08-11T05:33:00Z"/>
                <w:rFonts w:eastAsia="Calibri" w:cs="Arial"/>
                <w:sz w:val="18"/>
                <w:szCs w:val="18"/>
              </w:rPr>
            </w:pPr>
            <w:ins w:id="4877" w:author="Raphael Malyankar" w:date="2025-08-10T22:33:00Z" w16du:dateUtc="2025-08-11T05:33:00Z">
              <w:r w:rsidRPr="0091765B">
                <w:rPr>
                  <w:rFonts w:eastAsia="Calibri" w:cs="Arial"/>
                  <w:color w:val="000000"/>
                  <w:sz w:val="18"/>
                  <w:szCs w:val="18"/>
                </w:rPr>
                <w:t>trendInterval</w:t>
              </w:r>
            </w:ins>
          </w:p>
        </w:tc>
        <w:tc>
          <w:tcPr>
            <w:tcW w:w="276" w:type="pct"/>
            <w:vAlign w:val="center"/>
          </w:tcPr>
          <w:p w14:paraId="4092B6B1" w14:textId="77777777" w:rsidR="0091765B" w:rsidRPr="0091765B" w:rsidRDefault="0091765B" w:rsidP="0091765B">
            <w:pPr>
              <w:spacing w:before="60" w:after="60" w:line="240" w:lineRule="auto"/>
              <w:ind w:left="28"/>
              <w:jc w:val="center"/>
              <w:rPr>
                <w:ins w:id="4878" w:author="Raphael Malyankar" w:date="2025-08-10T22:33:00Z" w16du:dateUtc="2025-08-11T05:33:00Z"/>
                <w:rFonts w:eastAsia="Calibri" w:cs="Arial"/>
                <w:sz w:val="18"/>
                <w:szCs w:val="18"/>
              </w:rPr>
            </w:pPr>
            <w:ins w:id="4879" w:author="Raphael Malyankar" w:date="2025-08-10T22:33:00Z" w16du:dateUtc="2025-08-11T05:33:00Z">
              <w:r w:rsidRPr="0091765B">
                <w:rPr>
                  <w:rFonts w:eastAsia="Calibri" w:cs="Arial"/>
                  <w:color w:val="000000"/>
                  <w:sz w:val="18"/>
                  <w:szCs w:val="18"/>
                </w:rPr>
                <w:t>0..1</w:t>
              </w:r>
            </w:ins>
          </w:p>
        </w:tc>
        <w:tc>
          <w:tcPr>
            <w:tcW w:w="666" w:type="pct"/>
            <w:tcMar>
              <w:top w:w="0" w:type="dxa"/>
              <w:left w:w="29" w:type="dxa"/>
              <w:bottom w:w="0" w:type="dxa"/>
              <w:right w:w="108" w:type="dxa"/>
            </w:tcMar>
            <w:vAlign w:val="center"/>
          </w:tcPr>
          <w:p w14:paraId="57777C0A" w14:textId="77777777" w:rsidR="0091765B" w:rsidRPr="0091765B" w:rsidRDefault="0091765B" w:rsidP="0091765B">
            <w:pPr>
              <w:spacing w:before="60" w:after="60" w:line="240" w:lineRule="auto"/>
              <w:ind w:left="28"/>
              <w:rPr>
                <w:ins w:id="4880" w:author="Raphael Malyankar" w:date="2025-08-10T22:33:00Z" w16du:dateUtc="2025-08-11T05:33:00Z"/>
                <w:rFonts w:eastAsia="Calibri" w:cs="Arial"/>
                <w:color w:val="000000"/>
                <w:sz w:val="18"/>
                <w:szCs w:val="18"/>
              </w:rPr>
            </w:pPr>
            <w:ins w:id="4881" w:author="Raphael Malyankar" w:date="2025-08-10T22:33:00Z" w16du:dateUtc="2025-08-11T05:33:00Z">
              <w:r w:rsidRPr="0091765B">
                <w:rPr>
                  <w:rFonts w:eastAsia="Calibri" w:cs="Arial"/>
                  <w:color w:val="000000"/>
                  <w:sz w:val="18"/>
                  <w:szCs w:val="18"/>
                </w:rPr>
                <w:t>Integer 32-bit unsigned</w:t>
              </w:r>
            </w:ins>
          </w:p>
        </w:tc>
        <w:tc>
          <w:tcPr>
            <w:tcW w:w="1584" w:type="pct"/>
            <w:tcMar>
              <w:top w:w="0" w:type="dxa"/>
              <w:left w:w="29" w:type="dxa"/>
              <w:bottom w:w="0" w:type="dxa"/>
              <w:right w:w="108" w:type="dxa"/>
            </w:tcMar>
            <w:vAlign w:val="center"/>
          </w:tcPr>
          <w:p w14:paraId="1DDE8060" w14:textId="77777777" w:rsidR="0091765B" w:rsidRPr="0091765B" w:rsidRDefault="0091765B" w:rsidP="0091765B">
            <w:pPr>
              <w:spacing w:before="60" w:after="60" w:line="240" w:lineRule="auto"/>
              <w:ind w:left="57"/>
              <w:jc w:val="left"/>
              <w:rPr>
                <w:ins w:id="4882" w:author="Raphael Malyankar" w:date="2025-08-10T22:33:00Z" w16du:dateUtc="2025-08-11T05:33:00Z"/>
                <w:rFonts w:eastAsia="Calibri" w:cs="Arial"/>
                <w:sz w:val="18"/>
                <w:szCs w:val="18"/>
              </w:rPr>
            </w:pPr>
            <w:ins w:id="4883" w:author="Raphael Malyankar" w:date="2025-08-10T22:33:00Z" w16du:dateUtc="2025-08-11T05:33:00Z">
              <w:r w:rsidRPr="0091765B">
                <w:rPr>
                  <w:rFonts w:eastAsia="Calibri" w:cs="Arial"/>
                  <w:sz w:val="18"/>
                  <w:szCs w:val="18"/>
                </w:rPr>
                <w:t>The interval over which trend at a particular time is calculated</w:t>
              </w:r>
            </w:ins>
          </w:p>
          <w:p w14:paraId="7BEF9633" w14:textId="77777777" w:rsidR="0091765B" w:rsidRPr="0091765B" w:rsidRDefault="0091765B" w:rsidP="0091765B">
            <w:pPr>
              <w:spacing w:before="60" w:after="60" w:line="240" w:lineRule="auto"/>
              <w:ind w:left="57"/>
              <w:jc w:val="left"/>
              <w:rPr>
                <w:ins w:id="4884" w:author="Raphael Malyankar" w:date="2025-08-10T22:33:00Z" w16du:dateUtc="2025-08-11T05:33:00Z"/>
                <w:rFonts w:eastAsia="Calibri" w:cs="Arial"/>
                <w:color w:val="000000"/>
                <w:sz w:val="18"/>
                <w:szCs w:val="18"/>
              </w:rPr>
            </w:pPr>
            <w:ins w:id="4885" w:author="Raphael Malyankar" w:date="2025-08-10T22:33:00Z" w16du:dateUtc="2025-08-11T05:33:00Z">
              <w:r w:rsidRPr="0091765B">
                <w:rPr>
                  <w:rFonts w:eastAsia="Calibri" w:cs="Arial"/>
                  <w:sz w:val="18"/>
                  <w:szCs w:val="18"/>
                </w:rPr>
                <w:t>Unit: minutes</w:t>
              </w:r>
            </w:ins>
          </w:p>
        </w:tc>
      </w:tr>
      <w:tr w:rsidR="0091765B" w:rsidRPr="0091765B" w14:paraId="0124776F" w14:textId="77777777" w:rsidTr="00213E83">
        <w:trPr>
          <w:cantSplit/>
          <w:ins w:id="4886" w:author="Raphael Malyankar" w:date="2025-08-10T22:33:00Z"/>
        </w:trPr>
        <w:tc>
          <w:tcPr>
            <w:tcW w:w="234" w:type="pct"/>
            <w:vAlign w:val="center"/>
          </w:tcPr>
          <w:p w14:paraId="198B37C2" w14:textId="77777777" w:rsidR="0091765B" w:rsidRPr="0091765B" w:rsidRDefault="0091765B" w:rsidP="0091765B">
            <w:pPr>
              <w:spacing w:before="60" w:after="60" w:line="240" w:lineRule="auto"/>
              <w:ind w:left="28"/>
              <w:jc w:val="center"/>
              <w:rPr>
                <w:ins w:id="4887" w:author="Raphael Malyankar" w:date="2025-08-10T22:33:00Z" w16du:dateUtc="2025-08-11T05:33:00Z"/>
                <w:rFonts w:eastAsia="Calibri" w:cs="Arial"/>
                <w:color w:val="000000"/>
                <w:sz w:val="18"/>
                <w:szCs w:val="18"/>
              </w:rPr>
            </w:pPr>
            <w:ins w:id="4888" w:author="Raphael Malyankar" w:date="2025-08-10T22:33:00Z" w16du:dateUtc="2025-08-11T05:33:00Z">
              <w:r w:rsidRPr="0091765B">
                <w:rPr>
                  <w:rFonts w:eastAsia="Calibri" w:cs="Arial"/>
                  <w:color w:val="000000"/>
                  <w:sz w:val="18"/>
                  <w:szCs w:val="18"/>
                </w:rPr>
                <w:t>28</w:t>
              </w:r>
            </w:ins>
          </w:p>
        </w:tc>
        <w:tc>
          <w:tcPr>
            <w:tcW w:w="1015" w:type="pct"/>
            <w:tcMar>
              <w:left w:w="29" w:type="dxa"/>
            </w:tcMar>
            <w:vAlign w:val="center"/>
          </w:tcPr>
          <w:p w14:paraId="0CE6DAF5" w14:textId="77777777" w:rsidR="0091765B" w:rsidRPr="0091765B" w:rsidRDefault="0091765B" w:rsidP="0091765B">
            <w:pPr>
              <w:spacing w:before="60" w:after="60" w:line="240" w:lineRule="auto"/>
              <w:ind w:left="57"/>
              <w:jc w:val="left"/>
              <w:rPr>
                <w:ins w:id="4889" w:author="Raphael Malyankar" w:date="2025-08-10T22:33:00Z" w16du:dateUtc="2025-08-11T05:33:00Z"/>
                <w:rFonts w:eastAsia="Calibri" w:cs="Arial"/>
                <w:color w:val="000000"/>
                <w:sz w:val="18"/>
                <w:szCs w:val="18"/>
              </w:rPr>
            </w:pPr>
            <w:ins w:id="4890" w:author="Raphael Malyankar" w:date="2025-08-10T22:33:00Z" w16du:dateUtc="2025-08-11T05:33:00Z">
              <w:r w:rsidRPr="0091765B">
                <w:rPr>
                  <w:rFonts w:eastAsia="Calibri" w:cs="Arial"/>
                  <w:color w:val="000000"/>
                  <w:sz w:val="18"/>
                  <w:szCs w:val="18"/>
                </w:rPr>
                <w:t>Vertical datum epoch</w:t>
              </w:r>
            </w:ins>
          </w:p>
        </w:tc>
        <w:tc>
          <w:tcPr>
            <w:tcW w:w="1225" w:type="pct"/>
            <w:tcMar>
              <w:left w:w="29" w:type="dxa"/>
            </w:tcMar>
            <w:vAlign w:val="center"/>
          </w:tcPr>
          <w:p w14:paraId="0F6A9571" w14:textId="77777777" w:rsidR="0091765B" w:rsidRPr="0091765B" w:rsidRDefault="0091765B" w:rsidP="0091765B">
            <w:pPr>
              <w:spacing w:before="60" w:after="60" w:line="240" w:lineRule="auto"/>
              <w:ind w:left="28"/>
              <w:rPr>
                <w:ins w:id="4891" w:author="Raphael Malyankar" w:date="2025-08-10T22:33:00Z" w16du:dateUtc="2025-08-11T05:33:00Z"/>
                <w:rFonts w:eastAsia="Calibri" w:cs="Arial"/>
                <w:color w:val="000000"/>
                <w:sz w:val="18"/>
                <w:szCs w:val="18"/>
              </w:rPr>
            </w:pPr>
            <w:ins w:id="4892" w:author="Raphael Malyankar" w:date="2025-08-10T22:33:00Z" w16du:dateUtc="2025-08-11T05:33:00Z">
              <w:r w:rsidRPr="0091765B">
                <w:rPr>
                  <w:rFonts w:eastAsia="Calibri" w:cs="Arial"/>
                  <w:color w:val="000000"/>
                  <w:sz w:val="18"/>
                  <w:szCs w:val="18"/>
                </w:rPr>
                <w:t>verticalDatumEpoch</w:t>
              </w:r>
            </w:ins>
          </w:p>
        </w:tc>
        <w:tc>
          <w:tcPr>
            <w:tcW w:w="276" w:type="pct"/>
            <w:vAlign w:val="center"/>
          </w:tcPr>
          <w:p w14:paraId="06F3B884" w14:textId="77777777" w:rsidR="0091765B" w:rsidRPr="0091765B" w:rsidRDefault="0091765B" w:rsidP="0091765B">
            <w:pPr>
              <w:spacing w:before="60" w:after="60" w:line="240" w:lineRule="auto"/>
              <w:ind w:left="28"/>
              <w:jc w:val="center"/>
              <w:rPr>
                <w:ins w:id="4893" w:author="Raphael Malyankar" w:date="2025-08-10T22:33:00Z" w16du:dateUtc="2025-08-11T05:33:00Z"/>
                <w:rFonts w:eastAsia="Calibri" w:cs="Arial"/>
                <w:color w:val="000000"/>
                <w:sz w:val="18"/>
                <w:szCs w:val="18"/>
              </w:rPr>
            </w:pPr>
            <w:ins w:id="4894" w:author="Raphael Malyankar" w:date="2025-08-10T22:33:00Z" w16du:dateUtc="2025-08-11T05:33:00Z">
              <w:r w:rsidRPr="0091765B">
                <w:rPr>
                  <w:rFonts w:eastAsia="Calibri" w:cs="Arial"/>
                  <w:color w:val="000000"/>
                  <w:sz w:val="18"/>
                  <w:szCs w:val="18"/>
                </w:rPr>
                <w:t>0..1</w:t>
              </w:r>
            </w:ins>
          </w:p>
        </w:tc>
        <w:tc>
          <w:tcPr>
            <w:tcW w:w="666" w:type="pct"/>
            <w:tcMar>
              <w:top w:w="0" w:type="dxa"/>
              <w:left w:w="29" w:type="dxa"/>
              <w:bottom w:w="0" w:type="dxa"/>
              <w:right w:w="108" w:type="dxa"/>
            </w:tcMar>
            <w:vAlign w:val="center"/>
          </w:tcPr>
          <w:p w14:paraId="4EFA56BA" w14:textId="77777777" w:rsidR="0091765B" w:rsidRPr="0091765B" w:rsidRDefault="0091765B" w:rsidP="0091765B">
            <w:pPr>
              <w:spacing w:before="60" w:after="60" w:line="240" w:lineRule="auto"/>
              <w:ind w:left="28"/>
              <w:rPr>
                <w:ins w:id="4895" w:author="Raphael Malyankar" w:date="2025-08-10T22:33:00Z" w16du:dateUtc="2025-08-11T05:33:00Z"/>
                <w:rFonts w:eastAsia="Calibri" w:cs="Arial"/>
                <w:color w:val="000000"/>
                <w:sz w:val="18"/>
                <w:szCs w:val="18"/>
              </w:rPr>
            </w:pPr>
            <w:ins w:id="4896" w:author="Raphael Malyankar" w:date="2025-08-10T22:33:00Z" w16du:dateUtc="2025-08-11T05:33:00Z">
              <w:r w:rsidRPr="0091765B">
                <w:rPr>
                  <w:rFonts w:eastAsia="Calibri" w:cs="Arial"/>
                  <w:color w:val="000000"/>
                  <w:sz w:val="18"/>
                  <w:szCs w:val="18"/>
                </w:rPr>
                <w:t>String</w:t>
              </w:r>
            </w:ins>
          </w:p>
        </w:tc>
        <w:tc>
          <w:tcPr>
            <w:tcW w:w="1584" w:type="pct"/>
            <w:tcMar>
              <w:top w:w="0" w:type="dxa"/>
              <w:left w:w="29" w:type="dxa"/>
              <w:bottom w:w="0" w:type="dxa"/>
              <w:right w:w="108" w:type="dxa"/>
            </w:tcMar>
            <w:vAlign w:val="center"/>
          </w:tcPr>
          <w:p w14:paraId="74DDEEF1" w14:textId="77777777" w:rsidR="0091765B" w:rsidRPr="0091765B" w:rsidRDefault="0091765B" w:rsidP="0091765B">
            <w:pPr>
              <w:spacing w:before="60" w:after="60" w:line="240" w:lineRule="auto"/>
              <w:ind w:left="57"/>
              <w:jc w:val="left"/>
              <w:rPr>
                <w:ins w:id="4897" w:author="Raphael Malyankar" w:date="2025-08-10T22:33:00Z" w16du:dateUtc="2025-08-11T05:33:00Z"/>
                <w:rFonts w:eastAsia="Calibri" w:cs="Arial"/>
                <w:sz w:val="18"/>
                <w:szCs w:val="18"/>
              </w:rPr>
            </w:pPr>
            <w:ins w:id="4898" w:author="Raphael Malyankar" w:date="2025-08-10T22:33:00Z" w16du:dateUtc="2025-08-11T05:33:00Z">
              <w:r w:rsidRPr="0091765B">
                <w:rPr>
                  <w:rFonts w:eastAsia="Calibri" w:cs="Arial"/>
                  <w:sz w:val="18"/>
                  <w:szCs w:val="18"/>
                </w:rPr>
                <w:t>The period / epoch when the vertical datum was computed</w:t>
              </w:r>
            </w:ins>
          </w:p>
        </w:tc>
      </w:tr>
      <w:tr w:rsidR="0091765B" w:rsidRPr="0091765B" w14:paraId="6AAB919C" w14:textId="77777777" w:rsidTr="00213E83">
        <w:trPr>
          <w:cantSplit/>
          <w:ins w:id="4899" w:author="Raphael Malyankar" w:date="2025-08-10T22:33:00Z"/>
        </w:trPr>
        <w:tc>
          <w:tcPr>
            <w:tcW w:w="5000" w:type="pct"/>
            <w:gridSpan w:val="6"/>
            <w:vAlign w:val="center"/>
          </w:tcPr>
          <w:p w14:paraId="6F0695BE" w14:textId="77777777" w:rsidR="0091765B" w:rsidRPr="00F54B34" w:rsidRDefault="0091765B" w:rsidP="0091765B">
            <w:pPr>
              <w:autoSpaceDE w:val="0"/>
              <w:autoSpaceDN w:val="0"/>
              <w:adjustRightInd w:val="0"/>
              <w:spacing w:before="60" w:after="60" w:line="240" w:lineRule="auto"/>
              <w:ind w:left="57"/>
              <w:jc w:val="left"/>
              <w:rPr>
                <w:ins w:id="4900" w:author="Raphael Malyankar" w:date="2025-08-10T22:33:00Z" w16du:dateUtc="2025-08-11T05:33:00Z"/>
                <w:rFonts w:eastAsia="Calibri" w:cs="Arial"/>
                <w:b/>
                <w:bCs/>
                <w:strike/>
                <w:color w:val="000000"/>
                <w:sz w:val="18"/>
                <w:szCs w:val="18"/>
              </w:rPr>
            </w:pPr>
            <w:ins w:id="4901" w:author="Raphael Malyankar" w:date="2025-08-10T22:33:00Z" w16du:dateUtc="2025-08-11T05:33:00Z">
              <w:r w:rsidRPr="00F54B34">
                <w:rPr>
                  <w:rFonts w:eastAsia="Calibri" w:cs="Arial"/>
                  <w:b/>
                  <w:bCs/>
                  <w:i/>
                  <w:color w:val="000000"/>
                  <w:sz w:val="18"/>
                  <w:szCs w:val="18"/>
                </w:rPr>
                <w:t xml:space="preserve">     Additional restrictions on core general metadata for S-104</w:t>
              </w:r>
            </w:ins>
          </w:p>
        </w:tc>
      </w:tr>
      <w:tr w:rsidR="0091765B" w:rsidRPr="0091765B" w14:paraId="4B58F3FF" w14:textId="77777777" w:rsidTr="00213E83">
        <w:trPr>
          <w:cantSplit/>
          <w:ins w:id="4902" w:author="Raphael Malyankar" w:date="2025-08-10T22:33:00Z"/>
        </w:trPr>
        <w:tc>
          <w:tcPr>
            <w:tcW w:w="234" w:type="pct"/>
            <w:vAlign w:val="center"/>
          </w:tcPr>
          <w:p w14:paraId="52FDEF27" w14:textId="77777777" w:rsidR="0091765B" w:rsidRPr="0091765B" w:rsidRDefault="0091765B" w:rsidP="0091765B">
            <w:pPr>
              <w:spacing w:before="60" w:after="60" w:line="240" w:lineRule="auto"/>
              <w:ind w:left="28"/>
              <w:jc w:val="center"/>
              <w:rPr>
                <w:ins w:id="4903" w:author="Raphael Malyankar" w:date="2025-08-10T22:33:00Z" w16du:dateUtc="2025-08-11T05:33:00Z"/>
                <w:rFonts w:eastAsia="Calibri" w:cs="Arial"/>
                <w:strike/>
                <w:color w:val="000000"/>
                <w:sz w:val="18"/>
                <w:szCs w:val="18"/>
              </w:rPr>
            </w:pPr>
            <w:ins w:id="4904" w:author="Raphael Malyankar" w:date="2025-08-10T22:33:00Z" w16du:dateUtc="2025-08-11T05:33:00Z">
              <w:r w:rsidRPr="0091765B">
                <w:rPr>
                  <w:rFonts w:eastAsia="Calibri" w:cs="Arial"/>
                  <w:color w:val="000000"/>
                  <w:sz w:val="18"/>
                  <w:szCs w:val="18"/>
                </w:rPr>
                <w:t>29</w:t>
              </w:r>
            </w:ins>
          </w:p>
        </w:tc>
        <w:tc>
          <w:tcPr>
            <w:tcW w:w="1015" w:type="pct"/>
            <w:tcMar>
              <w:left w:w="29" w:type="dxa"/>
            </w:tcMar>
            <w:vAlign w:val="center"/>
          </w:tcPr>
          <w:p w14:paraId="72CC9111" w14:textId="77777777" w:rsidR="0091765B" w:rsidRPr="0091765B" w:rsidRDefault="0091765B" w:rsidP="0091765B">
            <w:pPr>
              <w:spacing w:before="60" w:after="60" w:line="240" w:lineRule="auto"/>
              <w:ind w:left="57"/>
              <w:jc w:val="left"/>
              <w:rPr>
                <w:ins w:id="4905" w:author="Raphael Malyankar" w:date="2025-08-10T22:33:00Z" w16du:dateUtc="2025-08-11T05:33:00Z"/>
                <w:rFonts w:eastAsia="Calibri" w:cs="Arial"/>
                <w:strike/>
                <w:color w:val="000000"/>
                <w:sz w:val="18"/>
                <w:szCs w:val="18"/>
              </w:rPr>
            </w:pPr>
            <w:ins w:id="4906" w:author="Raphael Malyankar" w:date="2025-08-10T22:33:00Z" w16du:dateUtc="2025-08-11T05:33:00Z">
              <w:r w:rsidRPr="0091765B">
                <w:rPr>
                  <w:rFonts w:eastAsia="Calibri" w:cs="Arial"/>
                  <w:color w:val="000000"/>
                  <w:sz w:val="18"/>
                  <w:szCs w:val="18"/>
                </w:rPr>
                <w:t>Time of data product issue</w:t>
              </w:r>
            </w:ins>
          </w:p>
        </w:tc>
        <w:tc>
          <w:tcPr>
            <w:tcW w:w="1225" w:type="pct"/>
            <w:tcMar>
              <w:left w:w="29" w:type="dxa"/>
            </w:tcMar>
            <w:vAlign w:val="center"/>
          </w:tcPr>
          <w:p w14:paraId="2CE63A94" w14:textId="77777777" w:rsidR="0091765B" w:rsidRPr="0091765B" w:rsidRDefault="0091765B" w:rsidP="0091765B">
            <w:pPr>
              <w:spacing w:before="60" w:after="60" w:line="240" w:lineRule="auto"/>
              <w:ind w:left="28"/>
              <w:rPr>
                <w:ins w:id="4907" w:author="Raphael Malyankar" w:date="2025-08-10T22:33:00Z" w16du:dateUtc="2025-08-11T05:33:00Z"/>
                <w:rFonts w:eastAsia="Calibri" w:cs="Arial"/>
                <w:strike/>
                <w:color w:val="000000"/>
                <w:sz w:val="18"/>
                <w:szCs w:val="18"/>
              </w:rPr>
            </w:pPr>
            <w:ins w:id="4908" w:author="Raphael Malyankar" w:date="2025-08-10T22:33:00Z" w16du:dateUtc="2025-08-11T05:33:00Z">
              <w:r w:rsidRPr="0091765B">
                <w:rPr>
                  <w:rFonts w:eastAsia="Calibri" w:cs="Arial"/>
                  <w:color w:val="000000"/>
                  <w:sz w:val="18"/>
                  <w:szCs w:val="18"/>
                </w:rPr>
                <w:t>issueTime</w:t>
              </w:r>
            </w:ins>
          </w:p>
        </w:tc>
        <w:tc>
          <w:tcPr>
            <w:tcW w:w="276" w:type="pct"/>
            <w:vAlign w:val="center"/>
          </w:tcPr>
          <w:p w14:paraId="17620DEB" w14:textId="77777777" w:rsidR="0091765B" w:rsidRPr="0091765B" w:rsidRDefault="0091765B" w:rsidP="0091765B">
            <w:pPr>
              <w:spacing w:before="60" w:after="60" w:line="240" w:lineRule="auto"/>
              <w:ind w:left="28"/>
              <w:jc w:val="center"/>
              <w:rPr>
                <w:ins w:id="4909" w:author="Raphael Malyankar" w:date="2025-08-10T22:33:00Z" w16du:dateUtc="2025-08-11T05:33:00Z"/>
                <w:rFonts w:eastAsia="Calibri" w:cs="Arial"/>
                <w:b/>
                <w:bCs/>
                <w:strike/>
                <w:color w:val="000000"/>
                <w:sz w:val="18"/>
                <w:szCs w:val="18"/>
              </w:rPr>
            </w:pPr>
            <w:ins w:id="4910" w:author="Raphael Malyankar" w:date="2025-08-10T22:33:00Z" w16du:dateUtc="2025-08-11T05:33:00Z">
              <w:r w:rsidRPr="0091765B">
                <w:rPr>
                  <w:rFonts w:eastAsia="Calibri" w:cs="Arial"/>
                  <w:b/>
                  <w:bCs/>
                  <w:color w:val="000000"/>
                  <w:sz w:val="18"/>
                  <w:szCs w:val="18"/>
                </w:rPr>
                <w:t>1</w:t>
              </w:r>
            </w:ins>
          </w:p>
        </w:tc>
        <w:tc>
          <w:tcPr>
            <w:tcW w:w="666" w:type="pct"/>
            <w:tcMar>
              <w:top w:w="0" w:type="dxa"/>
              <w:left w:w="29" w:type="dxa"/>
              <w:bottom w:w="0" w:type="dxa"/>
              <w:right w:w="108" w:type="dxa"/>
            </w:tcMar>
            <w:vAlign w:val="center"/>
          </w:tcPr>
          <w:p w14:paraId="27BCB528" w14:textId="77777777" w:rsidR="0091765B" w:rsidRPr="0091765B" w:rsidRDefault="0091765B" w:rsidP="0091765B">
            <w:pPr>
              <w:spacing w:before="60" w:after="60" w:line="240" w:lineRule="auto"/>
              <w:ind w:left="28"/>
              <w:rPr>
                <w:ins w:id="4911" w:author="Raphael Malyankar" w:date="2025-08-10T22:33:00Z" w16du:dateUtc="2025-08-11T05:33:00Z"/>
                <w:rFonts w:eastAsia="Calibri" w:cs="Arial"/>
                <w:strike/>
                <w:color w:val="000000"/>
                <w:sz w:val="18"/>
                <w:szCs w:val="18"/>
              </w:rPr>
            </w:pPr>
            <w:ins w:id="4912" w:author="Raphael Malyankar" w:date="2025-08-10T22:33:00Z" w16du:dateUtc="2025-08-11T05:33:00Z">
              <w:r w:rsidRPr="0091765B">
                <w:rPr>
                  <w:rFonts w:eastAsia="Calibri" w:cs="Arial"/>
                  <w:color w:val="000000"/>
                  <w:sz w:val="18"/>
                  <w:szCs w:val="18"/>
                </w:rPr>
                <w:t>String</w:t>
              </w:r>
            </w:ins>
          </w:p>
        </w:tc>
        <w:tc>
          <w:tcPr>
            <w:tcW w:w="1584" w:type="pct"/>
            <w:tcMar>
              <w:top w:w="0" w:type="dxa"/>
              <w:left w:w="29" w:type="dxa"/>
              <w:bottom w:w="0" w:type="dxa"/>
              <w:right w:w="108" w:type="dxa"/>
            </w:tcMar>
            <w:vAlign w:val="center"/>
          </w:tcPr>
          <w:p w14:paraId="0D7E8FA2" w14:textId="77777777" w:rsidR="0091765B" w:rsidRPr="0091765B" w:rsidRDefault="0091765B" w:rsidP="0091765B">
            <w:pPr>
              <w:autoSpaceDE w:val="0"/>
              <w:autoSpaceDN w:val="0"/>
              <w:adjustRightInd w:val="0"/>
              <w:spacing w:before="60" w:after="60" w:line="240" w:lineRule="auto"/>
              <w:ind w:left="57"/>
              <w:jc w:val="left"/>
              <w:rPr>
                <w:ins w:id="4913" w:author="Raphael Malyankar" w:date="2025-08-10T22:33:00Z" w16du:dateUtc="2025-08-11T05:33:00Z"/>
                <w:rFonts w:eastAsia="Calibri" w:cs="Arial"/>
                <w:strike/>
                <w:color w:val="FF0000"/>
                <w:sz w:val="18"/>
                <w:szCs w:val="18"/>
              </w:rPr>
            </w:pPr>
            <w:ins w:id="4914" w:author="Raphael Malyankar" w:date="2025-08-10T22:33:00Z" w16du:dateUtc="2025-08-11T05:33:00Z">
              <w:r w:rsidRPr="0091765B">
                <w:rPr>
                  <w:rFonts w:eastAsia="Calibri" w:cs="Arial"/>
                  <w:b/>
                  <w:bCs/>
                  <w:color w:val="000000"/>
                  <w:sz w:val="18"/>
                  <w:szCs w:val="18"/>
                </w:rPr>
                <w:t>Mandatory for S-104</w:t>
              </w:r>
              <w:r w:rsidRPr="0091765B">
                <w:rPr>
                  <w:rFonts w:eastAsia="Calibri" w:cs="Arial"/>
                  <w:color w:val="000000"/>
                  <w:sz w:val="18"/>
                  <w:szCs w:val="18"/>
                </w:rPr>
                <w:t>. S-100 Time format. All times are in UTC. For example 123000Z</w:t>
              </w:r>
            </w:ins>
          </w:p>
        </w:tc>
      </w:tr>
      <w:tr w:rsidR="0091765B" w:rsidRPr="0091765B" w14:paraId="6DFD3426" w14:textId="77777777" w:rsidTr="0091765B">
        <w:trPr>
          <w:cantSplit/>
          <w:ins w:id="4915" w:author="Raphael Malyankar" w:date="2025-08-10T22:33:00Z"/>
        </w:trPr>
        <w:tc>
          <w:tcPr>
            <w:tcW w:w="5000" w:type="pct"/>
            <w:gridSpan w:val="6"/>
            <w:vAlign w:val="center"/>
          </w:tcPr>
          <w:p w14:paraId="2FEE8F53" w14:textId="4E57D3DB" w:rsidR="0091765B" w:rsidRPr="0091765B" w:rsidRDefault="0091765B" w:rsidP="0091765B">
            <w:pPr>
              <w:autoSpaceDE w:val="0"/>
              <w:autoSpaceDN w:val="0"/>
              <w:adjustRightInd w:val="0"/>
              <w:spacing w:before="60" w:after="60" w:line="240" w:lineRule="auto"/>
              <w:ind w:left="130" w:hanging="72"/>
              <w:jc w:val="center"/>
              <w:rPr>
                <w:ins w:id="4916" w:author="Raphael Malyankar" w:date="2025-08-10T22:33:00Z" w16du:dateUtc="2025-08-11T05:33:00Z"/>
                <w:rFonts w:eastAsia="Calibri" w:cs="Arial"/>
                <w:i/>
                <w:iCs/>
                <w:color w:val="000000"/>
                <w:sz w:val="18"/>
                <w:szCs w:val="18"/>
              </w:rPr>
            </w:pPr>
            <w:ins w:id="4917" w:author="Raphael Malyankar" w:date="2025-08-10T22:35:00Z" w16du:dateUtc="2025-08-11T05:35:00Z">
              <w:r w:rsidRPr="0091765B">
                <w:rPr>
                  <w:rFonts w:eastAsia="Calibri" w:cs="Arial"/>
                  <w:i/>
                  <w:iCs/>
                  <w:color w:val="EE0000"/>
                  <w:sz w:val="18"/>
                  <w:szCs w:val="18"/>
                </w:rPr>
                <w:t>&lt;Attributes elided&gt;</w:t>
              </w:r>
            </w:ins>
          </w:p>
        </w:tc>
      </w:tr>
    </w:tbl>
    <w:p w14:paraId="6620AD46" w14:textId="77777777" w:rsidR="00B254C8" w:rsidRDefault="00B254C8" w:rsidP="00585211">
      <w:pPr>
        <w:suppressAutoHyphens/>
        <w:spacing w:after="0" w:line="240" w:lineRule="auto"/>
        <w:rPr>
          <w:ins w:id="4918" w:author="Raphael Malyankar" w:date="2025-08-10T22:24:00Z" w16du:dateUtc="2025-08-11T05:24:00Z"/>
          <w:rFonts w:cs="Arial"/>
          <w:lang w:eastAsia="en-GB"/>
        </w:rPr>
      </w:pPr>
    </w:p>
    <w:p w14:paraId="7C4B3ED8" w14:textId="77777777" w:rsidR="00B254C8" w:rsidRDefault="00B254C8" w:rsidP="00585211">
      <w:pPr>
        <w:suppressAutoHyphens/>
        <w:spacing w:after="0" w:line="240" w:lineRule="auto"/>
        <w:rPr>
          <w:ins w:id="4919" w:author="Raphael Malyankar" w:date="2025-08-10T22:31:00Z" w16du:dateUtc="2025-08-11T05:31:00Z"/>
          <w:rFonts w:cs="Arial"/>
          <w:lang w:eastAsia="en-GB"/>
        </w:rPr>
      </w:pPr>
    </w:p>
    <w:p w14:paraId="2CF38AE0" w14:textId="18383194" w:rsidR="00151431" w:rsidRPr="00151431" w:rsidRDefault="00151431" w:rsidP="00151431">
      <w:pPr>
        <w:suppressAutoHyphens/>
        <w:spacing w:after="0" w:line="240" w:lineRule="auto"/>
        <w:rPr>
          <w:ins w:id="4920" w:author="Raphael Malyankar" w:date="2025-08-10T22:39:00Z" w16du:dateUtc="2025-08-11T05:39:00Z"/>
          <w:rFonts w:cs="Arial"/>
          <w:lang w:eastAsia="en-GB"/>
        </w:rPr>
      </w:pPr>
      <w:ins w:id="4921" w:author="Raphael Malyankar" w:date="2025-08-10T22:39:00Z" w16du:dateUtc="2025-08-11T05:39:00Z">
        <w:r w:rsidRPr="00151431">
          <w:rPr>
            <w:rFonts w:cs="Arial"/>
            <w:lang w:eastAsia="en-GB"/>
          </w:rPr>
          <w:lastRenderedPageBreak/>
          <w:t xml:space="preserve">NOTE </w:t>
        </w:r>
        <w:r>
          <w:rPr>
            <w:rFonts w:cs="Arial"/>
            <w:lang w:eastAsia="en-GB"/>
          </w:rPr>
          <w:t>1</w:t>
        </w:r>
        <w:r w:rsidRPr="00151431">
          <w:rPr>
            <w:rFonts w:cs="Arial"/>
            <w:lang w:eastAsia="en-GB"/>
          </w:rPr>
          <w:t>: The bounding box is the data set bounding box; the coverage data feature instances may or may not cover the entire bounding box. If there is only a single coverage feature, its extent may or may not be the same as the data set.</w:t>
        </w:r>
      </w:ins>
    </w:p>
    <w:p w14:paraId="17AF2160" w14:textId="3A328FF5" w:rsidR="0091765B" w:rsidRDefault="00151431" w:rsidP="00151431">
      <w:pPr>
        <w:suppressAutoHyphens/>
        <w:spacing w:after="0" w:line="240" w:lineRule="auto"/>
        <w:rPr>
          <w:ins w:id="4922" w:author="Raphael Malyankar" w:date="2025-08-10T22:09:00Z" w16du:dateUtc="2025-08-11T05:09:00Z"/>
          <w:rFonts w:cs="Arial"/>
          <w:lang w:eastAsia="en-GB"/>
        </w:rPr>
      </w:pPr>
      <w:ins w:id="4923" w:author="Raphael Malyankar" w:date="2025-08-10T22:39:00Z" w16du:dateUtc="2025-08-11T05:39:00Z">
        <w:r w:rsidRPr="00151431">
          <w:rPr>
            <w:rFonts w:cs="Arial"/>
            <w:lang w:eastAsia="en-GB"/>
          </w:rPr>
          <w:t xml:space="preserve">NOTE </w:t>
        </w:r>
        <w:r>
          <w:rPr>
            <w:rFonts w:cs="Arial"/>
            <w:lang w:eastAsia="en-GB"/>
          </w:rPr>
          <w:t>2</w:t>
        </w:r>
        <w:r w:rsidRPr="00151431">
          <w:rPr>
            <w:rFonts w:cs="Arial"/>
            <w:lang w:eastAsia="en-GB"/>
          </w:rPr>
          <w:t xml:space="preserve">: Beginning S-100 Edition 5.0.0, class S100_ProductSpecification (S-100 Part 17) contains a productIdentifier field whose value must be the Product ID value from the IHO Product Specification Register in the IHO Geospatial Information Registry. Attribute productSpecification in Table </w:t>
        </w:r>
      </w:ins>
      <w:ins w:id="4924" w:author="Raphael Malyankar" w:date="2025-08-10T22:40:00Z" w16du:dateUtc="2025-08-11T05:40:00Z">
        <w:r>
          <w:rPr>
            <w:rFonts w:cs="Arial"/>
            <w:lang w:eastAsia="en-GB"/>
          </w:rPr>
          <w:t>X</w:t>
        </w:r>
      </w:ins>
      <w:ins w:id="4925" w:author="Raphael Malyankar" w:date="2025-08-10T22:39:00Z" w16du:dateUtc="2025-08-11T05:39:00Z">
        <w:r w:rsidRPr="00151431">
          <w:rPr>
            <w:rFonts w:cs="Arial"/>
            <w:lang w:eastAsia="en-GB"/>
          </w:rPr>
          <w:t>-1 must use exactly the same value.</w:t>
        </w:r>
      </w:ins>
    </w:p>
    <w:p w14:paraId="5D835003" w14:textId="77777777" w:rsidR="001961C0" w:rsidRDefault="001961C0" w:rsidP="00585211">
      <w:pPr>
        <w:suppressAutoHyphens/>
        <w:spacing w:after="0" w:line="240" w:lineRule="auto"/>
        <w:rPr>
          <w:ins w:id="4926" w:author="Raphael Malyankar" w:date="2025-08-10T22:09:00Z" w16du:dateUtc="2025-08-11T05:09:00Z"/>
          <w:rFonts w:cs="Arial"/>
          <w:lang w:eastAsia="en-GB"/>
        </w:rPr>
      </w:pPr>
    </w:p>
    <w:p w14:paraId="39C8FFD5" w14:textId="126D20BC" w:rsidR="001961C0" w:rsidRDefault="001961C0" w:rsidP="0091765B">
      <w:pPr>
        <w:pStyle w:val="Heading2"/>
        <w:rPr>
          <w:ins w:id="4927" w:author="Raphael Malyankar" w:date="2025-08-10T22:10:00Z" w16du:dateUtc="2025-08-11T05:10:00Z"/>
          <w:lang w:eastAsia="en-GB"/>
        </w:rPr>
      </w:pPr>
      <w:bookmarkStart w:id="4928" w:name="_Toc205849915"/>
      <w:ins w:id="4929" w:author="Raphael Malyankar" w:date="2025-08-10T22:09:00Z" w16du:dateUtc="2025-08-11T05:09:00Z">
        <w:r>
          <w:rPr>
            <w:lang w:eastAsia="en-GB"/>
          </w:rPr>
          <w:t>Fe</w:t>
        </w:r>
      </w:ins>
      <w:ins w:id="4930" w:author="Raphael Malyankar" w:date="2025-08-10T22:10:00Z" w16du:dateUtc="2025-08-11T05:10:00Z">
        <w:r>
          <w:rPr>
            <w:lang w:eastAsia="en-GB"/>
          </w:rPr>
          <w:t>ature Type metadata</w:t>
        </w:r>
        <w:bookmarkEnd w:id="4928"/>
      </w:ins>
    </w:p>
    <w:tbl>
      <w:tblPr>
        <w:tblW w:w="5000" w:type="pct"/>
        <w:jc w:val="center"/>
        <w:tblBorders>
          <w:top w:val="single" w:sz="4" w:space="0" w:color="auto"/>
          <w:left w:val="single" w:sz="4" w:space="0" w:color="auto"/>
          <w:bottom w:val="single" w:sz="8" w:space="0" w:color="000000"/>
          <w:right w:val="single" w:sz="8" w:space="0" w:color="000000"/>
          <w:insideH w:val="single" w:sz="8" w:space="0" w:color="000000"/>
          <w:insideV w:val="single" w:sz="4" w:space="0" w:color="auto"/>
        </w:tblBorders>
        <w:tblLayout w:type="fixed"/>
        <w:tblCellMar>
          <w:left w:w="57" w:type="dxa"/>
          <w:right w:w="57" w:type="dxa"/>
        </w:tblCellMar>
        <w:tblLook w:val="0000" w:firstRow="0" w:lastRow="0" w:firstColumn="0" w:lastColumn="0" w:noHBand="0" w:noVBand="0"/>
      </w:tblPr>
      <w:tblGrid>
        <w:gridCol w:w="441"/>
        <w:gridCol w:w="1561"/>
        <w:gridCol w:w="2130"/>
        <w:gridCol w:w="566"/>
        <w:gridCol w:w="1253"/>
        <w:gridCol w:w="3060"/>
      </w:tblGrid>
      <w:tr w:rsidR="0091765B" w:rsidRPr="00B254C8" w14:paraId="133E3CA6" w14:textId="77777777" w:rsidTr="00213E83">
        <w:trPr>
          <w:cantSplit/>
          <w:tblHeader/>
          <w:jc w:val="center"/>
          <w:ins w:id="4931" w:author="Raphael Malyankar" w:date="2025-08-10T22:32:00Z"/>
        </w:trPr>
        <w:tc>
          <w:tcPr>
            <w:tcW w:w="245" w:type="pct"/>
            <w:shd w:val="clear" w:color="auto" w:fill="D9D9D9"/>
            <w:vAlign w:val="center"/>
          </w:tcPr>
          <w:p w14:paraId="020FF6F9" w14:textId="77777777" w:rsidR="0091765B" w:rsidRPr="00B254C8" w:rsidRDefault="0091765B" w:rsidP="00213E83">
            <w:pPr>
              <w:spacing w:before="60" w:after="60" w:line="240" w:lineRule="auto"/>
              <w:ind w:left="28" w:right="28"/>
              <w:jc w:val="center"/>
              <w:rPr>
                <w:ins w:id="4932" w:author="Raphael Malyankar" w:date="2025-08-10T22:32:00Z" w16du:dateUtc="2025-08-11T05:32:00Z"/>
                <w:rFonts w:eastAsia="Calibri" w:cs="Arial"/>
                <w:b/>
                <w:sz w:val="18"/>
                <w:szCs w:val="18"/>
              </w:rPr>
            </w:pPr>
            <w:ins w:id="4933" w:author="Raphael Malyankar" w:date="2025-08-10T22:32:00Z" w16du:dateUtc="2025-08-11T05:32:00Z">
              <w:r w:rsidRPr="00B254C8">
                <w:rPr>
                  <w:rFonts w:eastAsia="Calibri" w:cs="Arial"/>
                  <w:b/>
                  <w:sz w:val="18"/>
                  <w:szCs w:val="18"/>
                </w:rPr>
                <w:t>No</w:t>
              </w:r>
            </w:ins>
          </w:p>
        </w:tc>
        <w:tc>
          <w:tcPr>
            <w:tcW w:w="866" w:type="pct"/>
            <w:shd w:val="clear" w:color="auto" w:fill="D9D9D9"/>
            <w:tcMar>
              <w:left w:w="29" w:type="dxa"/>
            </w:tcMar>
            <w:vAlign w:val="center"/>
          </w:tcPr>
          <w:p w14:paraId="3982703F" w14:textId="77777777" w:rsidR="0091765B" w:rsidRPr="00B254C8" w:rsidRDefault="0091765B" w:rsidP="00213E83">
            <w:pPr>
              <w:spacing w:before="60" w:after="60" w:line="240" w:lineRule="auto"/>
              <w:ind w:left="28" w:right="28"/>
              <w:jc w:val="left"/>
              <w:rPr>
                <w:ins w:id="4934" w:author="Raphael Malyankar" w:date="2025-08-10T22:32:00Z" w16du:dateUtc="2025-08-11T05:32:00Z"/>
                <w:rFonts w:eastAsia="Calibri" w:cs="Arial"/>
                <w:b/>
                <w:bCs/>
                <w:sz w:val="18"/>
                <w:szCs w:val="18"/>
              </w:rPr>
            </w:pPr>
            <w:ins w:id="4935" w:author="Raphael Malyankar" w:date="2025-08-10T22:32:00Z" w16du:dateUtc="2025-08-11T05:32:00Z">
              <w:r w:rsidRPr="00B254C8">
                <w:rPr>
                  <w:rFonts w:eastAsia="Calibri" w:cs="Arial"/>
                  <w:b/>
                  <w:bCs/>
                  <w:sz w:val="18"/>
                  <w:szCs w:val="18"/>
                </w:rPr>
                <w:t>Name</w:t>
              </w:r>
            </w:ins>
          </w:p>
        </w:tc>
        <w:tc>
          <w:tcPr>
            <w:tcW w:w="1182" w:type="pct"/>
            <w:shd w:val="clear" w:color="auto" w:fill="D9D9D9"/>
            <w:tcMar>
              <w:left w:w="29" w:type="dxa"/>
            </w:tcMar>
            <w:vAlign w:val="center"/>
          </w:tcPr>
          <w:p w14:paraId="5C18E6CC" w14:textId="77777777" w:rsidR="0091765B" w:rsidRPr="00B254C8" w:rsidRDefault="0091765B" w:rsidP="00213E83">
            <w:pPr>
              <w:spacing w:before="60" w:after="60" w:line="240" w:lineRule="auto"/>
              <w:ind w:left="28" w:right="28"/>
              <w:jc w:val="left"/>
              <w:rPr>
                <w:ins w:id="4936" w:author="Raphael Malyankar" w:date="2025-08-10T22:32:00Z" w16du:dateUtc="2025-08-11T05:32:00Z"/>
                <w:rFonts w:eastAsia="Calibri" w:cs="Arial"/>
                <w:b/>
                <w:sz w:val="18"/>
                <w:szCs w:val="18"/>
              </w:rPr>
            </w:pPr>
            <w:ins w:id="4937" w:author="Raphael Malyankar" w:date="2025-08-10T22:32:00Z" w16du:dateUtc="2025-08-11T05:32:00Z">
              <w:r w:rsidRPr="00B254C8">
                <w:rPr>
                  <w:rFonts w:eastAsia="Calibri" w:cs="Arial"/>
                  <w:b/>
                  <w:bCs/>
                  <w:sz w:val="18"/>
                  <w:szCs w:val="18"/>
                </w:rPr>
                <w:t>Camel Case</w:t>
              </w:r>
            </w:ins>
          </w:p>
        </w:tc>
        <w:tc>
          <w:tcPr>
            <w:tcW w:w="314" w:type="pct"/>
            <w:shd w:val="clear" w:color="auto" w:fill="D9D9D9"/>
          </w:tcPr>
          <w:p w14:paraId="425AFCA5" w14:textId="77777777" w:rsidR="0091765B" w:rsidRPr="00B254C8" w:rsidRDefault="0091765B" w:rsidP="00213E83">
            <w:pPr>
              <w:spacing w:before="60" w:after="60" w:line="240" w:lineRule="auto"/>
              <w:ind w:left="28" w:right="28"/>
              <w:jc w:val="center"/>
              <w:rPr>
                <w:ins w:id="4938" w:author="Raphael Malyankar" w:date="2025-08-10T22:32:00Z" w16du:dateUtc="2025-08-11T05:32:00Z"/>
                <w:rFonts w:eastAsia="Calibri" w:cs="Arial"/>
                <w:b/>
                <w:bCs/>
                <w:sz w:val="18"/>
                <w:szCs w:val="18"/>
              </w:rPr>
            </w:pPr>
            <w:ins w:id="4939" w:author="Raphael Malyankar" w:date="2025-08-10T22:32:00Z" w16du:dateUtc="2025-08-11T05:32:00Z">
              <w:r w:rsidRPr="00B254C8">
                <w:rPr>
                  <w:rFonts w:eastAsia="Calibri" w:cs="Arial"/>
                  <w:b/>
                  <w:bCs/>
                  <w:sz w:val="18"/>
                  <w:szCs w:val="18"/>
                </w:rPr>
                <w:t>Mult</w:t>
              </w:r>
            </w:ins>
          </w:p>
        </w:tc>
        <w:tc>
          <w:tcPr>
            <w:tcW w:w="695" w:type="pct"/>
            <w:shd w:val="clear" w:color="auto" w:fill="D9D9D9"/>
            <w:tcMar>
              <w:top w:w="0" w:type="dxa"/>
              <w:left w:w="29" w:type="dxa"/>
              <w:bottom w:w="0" w:type="dxa"/>
              <w:right w:w="108" w:type="dxa"/>
            </w:tcMar>
            <w:vAlign w:val="center"/>
          </w:tcPr>
          <w:p w14:paraId="379B2C4B" w14:textId="77777777" w:rsidR="0091765B" w:rsidRPr="00B254C8" w:rsidRDefault="0091765B" w:rsidP="00213E83">
            <w:pPr>
              <w:spacing w:before="60" w:after="60" w:line="240" w:lineRule="auto"/>
              <w:ind w:left="28" w:right="28"/>
              <w:jc w:val="left"/>
              <w:rPr>
                <w:ins w:id="4940" w:author="Raphael Malyankar" w:date="2025-08-10T22:32:00Z" w16du:dateUtc="2025-08-11T05:32:00Z"/>
                <w:rFonts w:eastAsia="Calibri" w:cs="Arial"/>
                <w:b/>
                <w:sz w:val="18"/>
                <w:szCs w:val="18"/>
              </w:rPr>
            </w:pPr>
            <w:ins w:id="4941" w:author="Raphael Malyankar" w:date="2025-08-10T22:32:00Z" w16du:dateUtc="2025-08-11T05:32:00Z">
              <w:r w:rsidRPr="00B254C8">
                <w:rPr>
                  <w:rFonts w:eastAsia="Calibri" w:cs="Arial"/>
                  <w:b/>
                  <w:bCs/>
                  <w:sz w:val="18"/>
                  <w:szCs w:val="18"/>
                </w:rPr>
                <w:t>Data Type</w:t>
              </w:r>
            </w:ins>
          </w:p>
        </w:tc>
        <w:tc>
          <w:tcPr>
            <w:tcW w:w="1698" w:type="pct"/>
            <w:shd w:val="clear" w:color="auto" w:fill="D9D9D9"/>
            <w:tcMar>
              <w:top w:w="0" w:type="dxa"/>
              <w:left w:w="29" w:type="dxa"/>
              <w:bottom w:w="0" w:type="dxa"/>
              <w:right w:w="108" w:type="dxa"/>
            </w:tcMar>
            <w:vAlign w:val="center"/>
          </w:tcPr>
          <w:p w14:paraId="56FF17BB" w14:textId="77777777" w:rsidR="0091765B" w:rsidRPr="00B254C8" w:rsidRDefault="0091765B" w:rsidP="00213E83">
            <w:pPr>
              <w:spacing w:before="60" w:after="60" w:line="240" w:lineRule="auto"/>
              <w:ind w:left="28" w:right="28"/>
              <w:jc w:val="left"/>
              <w:rPr>
                <w:ins w:id="4942" w:author="Raphael Malyankar" w:date="2025-08-10T22:32:00Z" w16du:dateUtc="2025-08-11T05:32:00Z"/>
                <w:rFonts w:eastAsia="Calibri" w:cs="Arial"/>
                <w:b/>
                <w:sz w:val="18"/>
                <w:szCs w:val="18"/>
              </w:rPr>
            </w:pPr>
            <w:ins w:id="4943" w:author="Raphael Malyankar" w:date="2025-08-10T22:32:00Z" w16du:dateUtc="2025-08-11T05:32:00Z">
              <w:r w:rsidRPr="00B254C8">
                <w:rPr>
                  <w:rFonts w:eastAsia="Calibri" w:cs="Arial"/>
                  <w:b/>
                  <w:bCs/>
                  <w:sz w:val="18"/>
                  <w:szCs w:val="18"/>
                </w:rPr>
                <w:t>Remarks and/or Units</w:t>
              </w:r>
            </w:ins>
          </w:p>
        </w:tc>
      </w:tr>
      <w:tr w:rsidR="0091765B" w:rsidRPr="00B254C8" w14:paraId="58C5251A" w14:textId="77777777" w:rsidTr="00213E83">
        <w:trPr>
          <w:cantSplit/>
          <w:jc w:val="center"/>
          <w:ins w:id="4944" w:author="Raphael Malyankar" w:date="2025-08-10T22:32:00Z"/>
        </w:trPr>
        <w:tc>
          <w:tcPr>
            <w:tcW w:w="245" w:type="pct"/>
            <w:vAlign w:val="center"/>
          </w:tcPr>
          <w:p w14:paraId="55A96C5E" w14:textId="77777777" w:rsidR="0091765B" w:rsidRPr="00B254C8" w:rsidRDefault="0091765B" w:rsidP="00213E83">
            <w:pPr>
              <w:spacing w:before="60" w:after="60" w:line="240" w:lineRule="auto"/>
              <w:ind w:left="28" w:right="28"/>
              <w:jc w:val="center"/>
              <w:rPr>
                <w:ins w:id="4945" w:author="Raphael Malyankar" w:date="2025-08-10T22:32:00Z" w16du:dateUtc="2025-08-11T05:32:00Z"/>
                <w:rFonts w:eastAsia="Calibri" w:cs="Arial"/>
                <w:color w:val="000000"/>
                <w:sz w:val="18"/>
                <w:szCs w:val="18"/>
              </w:rPr>
            </w:pPr>
            <w:ins w:id="4946" w:author="Raphael Malyankar" w:date="2025-08-10T22:32:00Z" w16du:dateUtc="2025-08-11T05:32:00Z">
              <w:r w:rsidRPr="00B254C8">
                <w:rPr>
                  <w:rFonts w:eastAsia="Calibri" w:cs="Arial"/>
                  <w:color w:val="000000"/>
                  <w:sz w:val="18"/>
                  <w:szCs w:val="18"/>
                </w:rPr>
                <w:t>1</w:t>
              </w:r>
            </w:ins>
          </w:p>
        </w:tc>
        <w:tc>
          <w:tcPr>
            <w:tcW w:w="866" w:type="pct"/>
            <w:tcMar>
              <w:left w:w="29" w:type="dxa"/>
              <w:right w:w="29" w:type="dxa"/>
            </w:tcMar>
            <w:vAlign w:val="center"/>
          </w:tcPr>
          <w:p w14:paraId="5FAF379A" w14:textId="77777777" w:rsidR="0091765B" w:rsidRPr="00B254C8" w:rsidRDefault="0091765B" w:rsidP="00213E83">
            <w:pPr>
              <w:spacing w:before="60" w:after="60" w:line="240" w:lineRule="auto"/>
              <w:ind w:left="28" w:right="28"/>
              <w:jc w:val="left"/>
              <w:rPr>
                <w:ins w:id="4947" w:author="Raphael Malyankar" w:date="2025-08-10T22:32:00Z" w16du:dateUtc="2025-08-11T05:32:00Z"/>
                <w:rFonts w:eastAsia="Calibri" w:cs="Arial"/>
                <w:color w:val="000000"/>
                <w:sz w:val="18"/>
                <w:szCs w:val="18"/>
              </w:rPr>
            </w:pPr>
            <w:ins w:id="4948" w:author="Raphael Malyankar" w:date="2025-08-10T22:32:00Z" w16du:dateUtc="2025-08-11T05:32:00Z">
              <w:r w:rsidRPr="00B254C8">
                <w:rPr>
                  <w:rFonts w:eastAsia="Calibri" w:cs="Arial"/>
                  <w:color w:val="000000"/>
                  <w:sz w:val="18"/>
                  <w:szCs w:val="18"/>
                </w:rPr>
                <w:t xml:space="preserve">Data organization index </w:t>
              </w:r>
            </w:ins>
          </w:p>
          <w:p w14:paraId="5FF4E689" w14:textId="77777777" w:rsidR="0091765B" w:rsidRPr="00B254C8" w:rsidRDefault="0091765B" w:rsidP="00213E83">
            <w:pPr>
              <w:spacing w:before="60" w:after="60" w:line="240" w:lineRule="auto"/>
              <w:ind w:left="28" w:right="28"/>
              <w:jc w:val="left"/>
              <w:rPr>
                <w:ins w:id="4949" w:author="Raphael Malyankar" w:date="2025-08-10T22:32:00Z" w16du:dateUtc="2025-08-11T05:32:00Z"/>
                <w:rFonts w:eastAsia="Calibri" w:cs="Arial"/>
                <w:color w:val="000000"/>
                <w:sz w:val="18"/>
                <w:szCs w:val="18"/>
              </w:rPr>
            </w:pPr>
            <w:ins w:id="4950" w:author="Raphael Malyankar" w:date="2025-08-10T22:32:00Z" w16du:dateUtc="2025-08-11T05:32:00Z">
              <w:r w:rsidRPr="00B254C8">
                <w:rPr>
                  <w:rFonts w:eastAsia="Calibri" w:cs="Arial"/>
                  <w:color w:val="000000"/>
                  <w:sz w:val="18"/>
                  <w:szCs w:val="18"/>
                </w:rPr>
                <w:t>(Used to read the data.)</w:t>
              </w:r>
            </w:ins>
          </w:p>
          <w:p w14:paraId="513CFC92" w14:textId="77777777" w:rsidR="0091765B" w:rsidRPr="00B254C8" w:rsidRDefault="0091765B" w:rsidP="00213E83">
            <w:pPr>
              <w:spacing w:before="60" w:after="60" w:line="240" w:lineRule="auto"/>
              <w:ind w:left="28" w:right="28"/>
              <w:jc w:val="left"/>
              <w:rPr>
                <w:ins w:id="4951" w:author="Raphael Malyankar" w:date="2025-08-10T22:32:00Z" w16du:dateUtc="2025-08-11T05:32:00Z"/>
                <w:rFonts w:eastAsia="Calibri" w:cs="Arial"/>
                <w:color w:val="000000"/>
                <w:sz w:val="18"/>
                <w:szCs w:val="18"/>
              </w:rPr>
            </w:pPr>
            <w:ins w:id="4952" w:author="Raphael Malyankar" w:date="2025-08-10T22:32:00Z" w16du:dateUtc="2025-08-11T05:32:00Z">
              <w:r w:rsidRPr="00B254C8">
                <w:rPr>
                  <w:rFonts w:eastAsia="Calibri" w:cs="Arial"/>
                  <w:color w:val="000000"/>
                  <w:sz w:val="18"/>
                  <w:szCs w:val="18"/>
                </w:rPr>
                <w:t xml:space="preserve">    </w:t>
              </w:r>
            </w:ins>
          </w:p>
        </w:tc>
        <w:tc>
          <w:tcPr>
            <w:tcW w:w="1182" w:type="pct"/>
            <w:tcMar>
              <w:left w:w="29" w:type="dxa"/>
            </w:tcMar>
            <w:vAlign w:val="center"/>
          </w:tcPr>
          <w:p w14:paraId="2BB24EF9" w14:textId="77777777" w:rsidR="0091765B" w:rsidRPr="00B254C8" w:rsidRDefault="0091765B" w:rsidP="00213E83">
            <w:pPr>
              <w:spacing w:before="60" w:after="60" w:line="240" w:lineRule="auto"/>
              <w:ind w:left="28" w:right="28"/>
              <w:jc w:val="left"/>
              <w:rPr>
                <w:ins w:id="4953" w:author="Raphael Malyankar" w:date="2025-08-10T22:32:00Z" w16du:dateUtc="2025-08-11T05:32:00Z"/>
                <w:rFonts w:eastAsia="Calibri" w:cs="Arial"/>
                <w:color w:val="000000"/>
                <w:sz w:val="18"/>
                <w:szCs w:val="18"/>
              </w:rPr>
            </w:pPr>
            <w:ins w:id="4954" w:author="Raphael Malyankar" w:date="2025-08-10T22:32:00Z" w16du:dateUtc="2025-08-11T05:32:00Z">
              <w:r w:rsidRPr="00B254C8">
                <w:rPr>
                  <w:rFonts w:eastAsia="Calibri" w:cs="Arial"/>
                  <w:color w:val="000000"/>
                  <w:sz w:val="18"/>
                  <w:szCs w:val="18"/>
                </w:rPr>
                <w:t>dataCodingFormat</w:t>
              </w:r>
            </w:ins>
          </w:p>
        </w:tc>
        <w:tc>
          <w:tcPr>
            <w:tcW w:w="314" w:type="pct"/>
            <w:vAlign w:val="center"/>
          </w:tcPr>
          <w:p w14:paraId="728C6971" w14:textId="77777777" w:rsidR="0091765B" w:rsidRPr="00B254C8" w:rsidRDefault="0091765B" w:rsidP="00213E83">
            <w:pPr>
              <w:spacing w:before="60" w:after="60" w:line="240" w:lineRule="auto"/>
              <w:ind w:left="28" w:right="28"/>
              <w:jc w:val="center"/>
              <w:rPr>
                <w:ins w:id="4955" w:author="Raphael Malyankar" w:date="2025-08-10T22:32:00Z" w16du:dateUtc="2025-08-11T05:32:00Z"/>
                <w:rFonts w:eastAsia="Calibri" w:cs="Arial"/>
                <w:color w:val="000000"/>
                <w:sz w:val="18"/>
                <w:szCs w:val="18"/>
              </w:rPr>
            </w:pPr>
            <w:ins w:id="4956" w:author="Raphael Malyankar" w:date="2025-08-10T22:32:00Z" w16du:dateUtc="2025-08-11T05:32:00Z">
              <w:r w:rsidRPr="00B254C8">
                <w:rPr>
                  <w:rFonts w:eastAsia="Calibri" w:cs="Arial"/>
                  <w:color w:val="000000"/>
                  <w:sz w:val="18"/>
                  <w:szCs w:val="18"/>
                </w:rPr>
                <w:t>1</w:t>
              </w:r>
            </w:ins>
          </w:p>
        </w:tc>
        <w:tc>
          <w:tcPr>
            <w:tcW w:w="695" w:type="pct"/>
            <w:tcMar>
              <w:top w:w="0" w:type="dxa"/>
              <w:left w:w="29" w:type="dxa"/>
              <w:bottom w:w="0" w:type="dxa"/>
              <w:right w:w="108" w:type="dxa"/>
            </w:tcMar>
            <w:vAlign w:val="center"/>
          </w:tcPr>
          <w:p w14:paraId="0FB5FCBB" w14:textId="77777777" w:rsidR="0091765B" w:rsidRPr="00B254C8" w:rsidRDefault="0091765B" w:rsidP="00213E83">
            <w:pPr>
              <w:spacing w:before="60" w:after="60" w:line="240" w:lineRule="auto"/>
              <w:ind w:left="28" w:right="28"/>
              <w:jc w:val="left"/>
              <w:rPr>
                <w:ins w:id="4957" w:author="Raphael Malyankar" w:date="2025-08-10T22:32:00Z" w16du:dateUtc="2025-08-11T05:32:00Z"/>
                <w:rFonts w:eastAsia="Calibri" w:cs="Arial"/>
                <w:color w:val="000000"/>
                <w:sz w:val="18"/>
                <w:szCs w:val="18"/>
              </w:rPr>
            </w:pPr>
            <w:ins w:id="4958" w:author="Raphael Malyankar" w:date="2025-08-10T22:32:00Z" w16du:dateUtc="2025-08-11T05:32:00Z">
              <w:r w:rsidRPr="00B254C8">
                <w:rPr>
                  <w:rFonts w:eastAsia="Calibri" w:cs="Arial"/>
                  <w:color w:val="000000"/>
                  <w:sz w:val="18"/>
                  <w:szCs w:val="18"/>
                </w:rPr>
                <w:t>Enumeration</w:t>
              </w:r>
            </w:ins>
          </w:p>
        </w:tc>
        <w:tc>
          <w:tcPr>
            <w:tcW w:w="1698" w:type="pct"/>
            <w:tcMar>
              <w:top w:w="0" w:type="dxa"/>
              <w:left w:w="29" w:type="dxa"/>
              <w:bottom w:w="0" w:type="dxa"/>
              <w:right w:w="108" w:type="dxa"/>
            </w:tcMar>
            <w:vAlign w:val="center"/>
          </w:tcPr>
          <w:p w14:paraId="53AD3BF8" w14:textId="77777777" w:rsidR="0091765B" w:rsidRPr="00B254C8" w:rsidRDefault="0091765B" w:rsidP="00213E83">
            <w:pPr>
              <w:spacing w:before="60" w:after="0" w:line="240" w:lineRule="auto"/>
              <w:ind w:left="28" w:right="28"/>
              <w:jc w:val="left"/>
              <w:rPr>
                <w:ins w:id="4959" w:author="Raphael Malyankar" w:date="2025-08-10T22:32:00Z" w16du:dateUtc="2025-08-11T05:32:00Z"/>
                <w:rFonts w:eastAsia="Calibri" w:cs="Arial"/>
                <w:b/>
                <w:bCs/>
                <w:color w:val="000000"/>
                <w:sz w:val="18"/>
                <w:szCs w:val="18"/>
              </w:rPr>
            </w:pPr>
            <w:ins w:id="4960" w:author="Raphael Malyankar" w:date="2025-08-10T22:32:00Z" w16du:dateUtc="2025-08-11T05:32:00Z">
              <w:r w:rsidRPr="00B254C8">
                <w:rPr>
                  <w:rFonts w:eastAsia="Calibri" w:cs="Arial"/>
                  <w:b/>
                  <w:bCs/>
                  <w:color w:val="000000"/>
                  <w:sz w:val="18"/>
                  <w:szCs w:val="18"/>
                </w:rPr>
                <w:t>The allowed values are:</w:t>
              </w:r>
            </w:ins>
          </w:p>
          <w:p w14:paraId="37E26F1D" w14:textId="77777777" w:rsidR="0091765B" w:rsidRPr="00B254C8" w:rsidRDefault="0091765B" w:rsidP="00213E83">
            <w:pPr>
              <w:spacing w:after="0" w:line="240" w:lineRule="auto"/>
              <w:ind w:left="28" w:right="28"/>
              <w:jc w:val="left"/>
              <w:rPr>
                <w:ins w:id="4961" w:author="Raphael Malyankar" w:date="2025-08-10T22:32:00Z" w16du:dateUtc="2025-08-11T05:32:00Z"/>
                <w:rFonts w:eastAsia="Calibri" w:cs="Arial"/>
                <w:b/>
                <w:bCs/>
                <w:color w:val="000000"/>
                <w:sz w:val="18"/>
                <w:szCs w:val="18"/>
              </w:rPr>
            </w:pPr>
            <w:ins w:id="4962" w:author="Raphael Malyankar" w:date="2025-08-10T22:32:00Z" w16du:dateUtc="2025-08-11T05:32:00Z">
              <w:r w:rsidRPr="00B254C8">
                <w:rPr>
                  <w:rFonts w:eastAsia="Calibri" w:cs="Arial"/>
                  <w:b/>
                  <w:bCs/>
                  <w:color w:val="000000"/>
                  <w:sz w:val="18"/>
                  <w:szCs w:val="18"/>
                </w:rPr>
                <w:t>2: Regularly-gridded arrays</w:t>
              </w:r>
            </w:ins>
          </w:p>
          <w:p w14:paraId="04CD7318" w14:textId="77777777" w:rsidR="0091765B" w:rsidRPr="00B254C8" w:rsidRDefault="0091765B" w:rsidP="00213E83">
            <w:pPr>
              <w:spacing w:before="60" w:after="60" w:line="240" w:lineRule="auto"/>
              <w:ind w:left="28" w:right="28"/>
              <w:jc w:val="left"/>
              <w:rPr>
                <w:ins w:id="4963" w:author="Raphael Malyankar" w:date="2025-08-10T22:32:00Z" w16du:dateUtc="2025-08-11T05:32:00Z"/>
                <w:rFonts w:eastAsia="Calibri" w:cs="Arial"/>
                <w:b/>
                <w:bCs/>
                <w:color w:val="000000"/>
                <w:sz w:val="18"/>
                <w:szCs w:val="18"/>
              </w:rPr>
            </w:pPr>
            <w:ins w:id="4964" w:author="Raphael Malyankar" w:date="2025-08-10T22:32:00Z" w16du:dateUtc="2025-08-11T05:32:00Z">
              <w:r w:rsidRPr="00B254C8">
                <w:rPr>
                  <w:rFonts w:eastAsia="Calibri" w:cs="Arial"/>
                  <w:b/>
                  <w:bCs/>
                  <w:color w:val="000000"/>
                  <w:sz w:val="18"/>
                  <w:szCs w:val="18"/>
                </w:rPr>
                <w:t>This Product Specification allows the use of only value 2 from S-100</w:t>
              </w:r>
            </w:ins>
          </w:p>
        </w:tc>
      </w:tr>
      <w:tr w:rsidR="0091765B" w:rsidRPr="00B254C8" w14:paraId="5E9849B6" w14:textId="77777777" w:rsidTr="00213E83">
        <w:trPr>
          <w:cantSplit/>
          <w:jc w:val="center"/>
          <w:ins w:id="4965" w:author="Raphael Malyankar" w:date="2025-08-10T22:32:00Z"/>
        </w:trPr>
        <w:tc>
          <w:tcPr>
            <w:tcW w:w="245" w:type="pct"/>
            <w:vAlign w:val="center"/>
          </w:tcPr>
          <w:p w14:paraId="1E2D37EE" w14:textId="77777777" w:rsidR="0091765B" w:rsidRPr="00B254C8" w:rsidRDefault="0091765B" w:rsidP="00213E83">
            <w:pPr>
              <w:spacing w:before="60" w:after="60" w:line="240" w:lineRule="auto"/>
              <w:ind w:left="28" w:right="28"/>
              <w:jc w:val="center"/>
              <w:rPr>
                <w:ins w:id="4966" w:author="Raphael Malyankar" w:date="2025-08-10T22:32:00Z" w16du:dateUtc="2025-08-11T05:32:00Z"/>
                <w:rFonts w:eastAsia="Calibri" w:cs="Arial"/>
                <w:color w:val="000000"/>
                <w:sz w:val="18"/>
                <w:szCs w:val="18"/>
              </w:rPr>
            </w:pPr>
            <w:ins w:id="4967" w:author="Raphael Malyankar" w:date="2025-08-10T22:32:00Z" w16du:dateUtc="2025-08-11T05:32:00Z">
              <w:r w:rsidRPr="00B254C8">
                <w:rPr>
                  <w:rFonts w:eastAsia="Calibri" w:cs="Arial"/>
                  <w:color w:val="000000"/>
                  <w:sz w:val="18"/>
                  <w:szCs w:val="18"/>
                </w:rPr>
                <w:t>2</w:t>
              </w:r>
            </w:ins>
          </w:p>
        </w:tc>
        <w:tc>
          <w:tcPr>
            <w:tcW w:w="866" w:type="pct"/>
            <w:tcMar>
              <w:left w:w="29" w:type="dxa"/>
            </w:tcMar>
            <w:vAlign w:val="center"/>
          </w:tcPr>
          <w:p w14:paraId="47C76500" w14:textId="77777777" w:rsidR="0091765B" w:rsidRPr="00B254C8" w:rsidRDefault="0091765B" w:rsidP="00213E83">
            <w:pPr>
              <w:spacing w:before="60" w:after="60" w:line="240" w:lineRule="auto"/>
              <w:ind w:left="28" w:right="28"/>
              <w:jc w:val="left"/>
              <w:rPr>
                <w:ins w:id="4968" w:author="Raphael Malyankar" w:date="2025-08-10T22:32:00Z" w16du:dateUtc="2025-08-11T05:32:00Z"/>
                <w:rFonts w:eastAsia="Calibri" w:cs="Arial"/>
                <w:bCs/>
                <w:color w:val="000000"/>
                <w:sz w:val="18"/>
                <w:szCs w:val="18"/>
                <w:lang w:eastAsia="en-GB"/>
              </w:rPr>
            </w:pPr>
            <w:ins w:id="4969" w:author="Raphael Malyankar" w:date="2025-08-10T22:32:00Z" w16du:dateUtc="2025-08-11T05:32:00Z">
              <w:r w:rsidRPr="00B254C8">
                <w:rPr>
                  <w:rFonts w:eastAsia="Calibri" w:cs="Arial"/>
                  <w:bCs/>
                  <w:color w:val="000000"/>
                  <w:sz w:val="18"/>
                  <w:szCs w:val="18"/>
                  <w:lang w:eastAsia="en-GB"/>
                </w:rPr>
                <w:t>Dimension</w:t>
              </w:r>
            </w:ins>
          </w:p>
        </w:tc>
        <w:tc>
          <w:tcPr>
            <w:tcW w:w="1182" w:type="pct"/>
            <w:tcMar>
              <w:left w:w="29" w:type="dxa"/>
            </w:tcMar>
            <w:vAlign w:val="center"/>
          </w:tcPr>
          <w:p w14:paraId="477A8C0A" w14:textId="77777777" w:rsidR="0091765B" w:rsidRPr="00B254C8" w:rsidRDefault="0091765B" w:rsidP="00213E83">
            <w:pPr>
              <w:spacing w:before="60" w:after="60" w:line="240" w:lineRule="auto"/>
              <w:ind w:left="28" w:right="28"/>
              <w:jc w:val="left"/>
              <w:rPr>
                <w:ins w:id="4970" w:author="Raphael Malyankar" w:date="2025-08-10T22:32:00Z" w16du:dateUtc="2025-08-11T05:32:00Z"/>
                <w:rFonts w:eastAsia="Calibri" w:cs="Arial"/>
                <w:color w:val="000000"/>
                <w:sz w:val="18"/>
                <w:szCs w:val="18"/>
              </w:rPr>
            </w:pPr>
            <w:ins w:id="4971" w:author="Raphael Malyankar" w:date="2025-08-10T22:32:00Z" w16du:dateUtc="2025-08-11T05:32:00Z">
              <w:r w:rsidRPr="00B254C8">
                <w:rPr>
                  <w:rFonts w:eastAsia="Calibri" w:cs="Arial"/>
                  <w:color w:val="000000"/>
                  <w:sz w:val="18"/>
                  <w:szCs w:val="18"/>
                </w:rPr>
                <w:t>dimension</w:t>
              </w:r>
            </w:ins>
          </w:p>
        </w:tc>
        <w:tc>
          <w:tcPr>
            <w:tcW w:w="314" w:type="pct"/>
            <w:vAlign w:val="center"/>
          </w:tcPr>
          <w:p w14:paraId="435B29B5" w14:textId="77777777" w:rsidR="0091765B" w:rsidRPr="00B254C8" w:rsidRDefault="0091765B" w:rsidP="00213E83">
            <w:pPr>
              <w:spacing w:before="60" w:after="60" w:line="240" w:lineRule="auto"/>
              <w:ind w:left="28" w:right="28"/>
              <w:jc w:val="center"/>
              <w:rPr>
                <w:ins w:id="4972" w:author="Raphael Malyankar" w:date="2025-08-10T22:32:00Z" w16du:dateUtc="2025-08-11T05:32:00Z"/>
                <w:rFonts w:eastAsia="Calibri" w:cs="Arial"/>
                <w:color w:val="000000"/>
                <w:sz w:val="18"/>
                <w:szCs w:val="18"/>
              </w:rPr>
            </w:pPr>
            <w:ins w:id="4973" w:author="Raphael Malyankar" w:date="2025-08-10T22:32:00Z" w16du:dateUtc="2025-08-11T05:32:00Z">
              <w:r w:rsidRPr="00B254C8">
                <w:rPr>
                  <w:rFonts w:eastAsia="Calibri" w:cs="Arial"/>
                  <w:color w:val="000000"/>
                  <w:sz w:val="18"/>
                  <w:szCs w:val="18"/>
                </w:rPr>
                <w:t>1</w:t>
              </w:r>
            </w:ins>
          </w:p>
        </w:tc>
        <w:tc>
          <w:tcPr>
            <w:tcW w:w="695" w:type="pct"/>
            <w:tcMar>
              <w:top w:w="0" w:type="dxa"/>
              <w:left w:w="29" w:type="dxa"/>
              <w:bottom w:w="0" w:type="dxa"/>
              <w:right w:w="108" w:type="dxa"/>
            </w:tcMar>
            <w:vAlign w:val="center"/>
          </w:tcPr>
          <w:p w14:paraId="1B5BE8F0" w14:textId="77777777" w:rsidR="0091765B" w:rsidRPr="00B254C8" w:rsidRDefault="0091765B" w:rsidP="00213E83">
            <w:pPr>
              <w:spacing w:before="60" w:after="60" w:line="240" w:lineRule="auto"/>
              <w:ind w:left="28" w:right="28"/>
              <w:jc w:val="left"/>
              <w:rPr>
                <w:ins w:id="4974" w:author="Raphael Malyankar" w:date="2025-08-10T22:32:00Z" w16du:dateUtc="2025-08-11T05:32:00Z"/>
                <w:rFonts w:eastAsia="Calibri" w:cs="Arial"/>
                <w:color w:val="000000"/>
                <w:sz w:val="18"/>
                <w:szCs w:val="18"/>
              </w:rPr>
            </w:pPr>
            <w:ins w:id="4975" w:author="Raphael Malyankar" w:date="2025-08-10T22:32:00Z" w16du:dateUtc="2025-08-11T05:32:00Z">
              <w:r w:rsidRPr="00B254C8">
                <w:rPr>
                  <w:rFonts w:eastAsia="Calibri" w:cs="Arial"/>
                  <w:color w:val="000000"/>
                  <w:sz w:val="18"/>
                  <w:szCs w:val="18"/>
                </w:rPr>
                <w:t>Integer, 8-bit unsigned</w:t>
              </w:r>
            </w:ins>
          </w:p>
        </w:tc>
        <w:tc>
          <w:tcPr>
            <w:tcW w:w="1698" w:type="pct"/>
            <w:tcMar>
              <w:top w:w="0" w:type="dxa"/>
              <w:left w:w="29" w:type="dxa"/>
              <w:bottom w:w="0" w:type="dxa"/>
              <w:right w:w="108" w:type="dxa"/>
            </w:tcMar>
            <w:vAlign w:val="center"/>
          </w:tcPr>
          <w:p w14:paraId="3003ED0B" w14:textId="77777777" w:rsidR="0091765B" w:rsidRDefault="0091765B" w:rsidP="00213E83">
            <w:pPr>
              <w:spacing w:before="60" w:after="60" w:line="240" w:lineRule="auto"/>
              <w:ind w:left="28" w:right="28"/>
              <w:jc w:val="left"/>
              <w:rPr>
                <w:ins w:id="4976" w:author="Raphael Malyankar" w:date="2025-08-10T22:32:00Z" w16du:dateUtc="2025-08-11T05:32:00Z"/>
                <w:rFonts w:eastAsia="Calibri" w:cs="Arial"/>
                <w:color w:val="000000"/>
                <w:sz w:val="18"/>
                <w:szCs w:val="18"/>
              </w:rPr>
            </w:pPr>
            <w:ins w:id="4977" w:author="Raphael Malyankar" w:date="2025-08-10T22:32:00Z" w16du:dateUtc="2025-08-11T05:32:00Z">
              <w:r w:rsidRPr="00B254C8">
                <w:rPr>
                  <w:rFonts w:eastAsia="Calibri" w:cs="Arial"/>
                  <w:color w:val="000000"/>
                  <w:sz w:val="18"/>
                  <w:szCs w:val="18"/>
                </w:rPr>
                <w:t>The (spatial) dimension of the feature instances.</w:t>
              </w:r>
            </w:ins>
          </w:p>
          <w:p w14:paraId="21A99F22" w14:textId="77777777" w:rsidR="0091765B" w:rsidRPr="00B254C8" w:rsidRDefault="0091765B" w:rsidP="00213E83">
            <w:pPr>
              <w:spacing w:before="60" w:after="60" w:line="240" w:lineRule="auto"/>
              <w:ind w:left="28" w:right="28"/>
              <w:jc w:val="left"/>
              <w:rPr>
                <w:ins w:id="4978" w:author="Raphael Malyankar" w:date="2025-08-10T22:32:00Z" w16du:dateUtc="2025-08-11T05:32:00Z"/>
                <w:rFonts w:eastAsia="Calibri" w:cs="Arial"/>
                <w:b/>
                <w:bCs/>
                <w:color w:val="000000"/>
                <w:sz w:val="18"/>
                <w:szCs w:val="18"/>
              </w:rPr>
            </w:pPr>
            <w:ins w:id="4979" w:author="Raphael Malyankar" w:date="2025-08-10T22:32:00Z" w16du:dateUtc="2025-08-11T05:32:00Z">
              <w:r w:rsidRPr="00B254C8">
                <w:rPr>
                  <w:rFonts w:eastAsia="Calibri" w:cs="Arial"/>
                  <w:b/>
                  <w:bCs/>
                  <w:color w:val="000000"/>
                  <w:sz w:val="18"/>
                  <w:szCs w:val="18"/>
                </w:rPr>
                <w:t>Must be = 2</w:t>
              </w:r>
            </w:ins>
          </w:p>
          <w:p w14:paraId="034A908E" w14:textId="77777777" w:rsidR="0091765B" w:rsidRPr="00B254C8" w:rsidRDefault="0091765B" w:rsidP="00213E83">
            <w:pPr>
              <w:spacing w:before="60" w:after="60" w:line="240" w:lineRule="auto"/>
              <w:ind w:left="28" w:right="28"/>
              <w:jc w:val="left"/>
              <w:rPr>
                <w:ins w:id="4980" w:author="Raphael Malyankar" w:date="2025-08-10T22:32:00Z" w16du:dateUtc="2025-08-11T05:32:00Z"/>
                <w:rFonts w:eastAsia="Calibri" w:cs="Arial"/>
                <w:color w:val="000000"/>
                <w:sz w:val="18"/>
                <w:szCs w:val="18"/>
              </w:rPr>
            </w:pPr>
            <w:ins w:id="4981" w:author="Raphael Malyankar" w:date="2025-08-10T22:32:00Z" w16du:dateUtc="2025-08-11T05:32:00Z">
              <w:r w:rsidRPr="00B254C8">
                <w:rPr>
                  <w:rFonts w:eastAsia="Calibri" w:cs="Arial"/>
                  <w:color w:val="000000"/>
                  <w:sz w:val="18"/>
                  <w:szCs w:val="18"/>
                </w:rPr>
                <w:t>This is the number of coordinate axes, not the rank of the HDF5 arrays storing coordinates or values</w:t>
              </w:r>
            </w:ins>
          </w:p>
        </w:tc>
      </w:tr>
      <w:tr w:rsidR="0091765B" w:rsidRPr="00B254C8" w14:paraId="1ACEF169" w14:textId="77777777" w:rsidTr="00213E83">
        <w:trPr>
          <w:cantSplit/>
          <w:jc w:val="center"/>
          <w:ins w:id="4982" w:author="Raphael Malyankar" w:date="2025-08-10T22:32:00Z"/>
        </w:trPr>
        <w:tc>
          <w:tcPr>
            <w:tcW w:w="5000" w:type="pct"/>
            <w:gridSpan w:val="6"/>
            <w:vAlign w:val="center"/>
          </w:tcPr>
          <w:p w14:paraId="1350B8D1" w14:textId="77777777" w:rsidR="0091765B" w:rsidRPr="00B254C8" w:rsidRDefault="0091765B" w:rsidP="00213E83">
            <w:pPr>
              <w:autoSpaceDE w:val="0"/>
              <w:autoSpaceDN w:val="0"/>
              <w:adjustRightInd w:val="0"/>
              <w:spacing w:after="60" w:line="240" w:lineRule="auto"/>
              <w:ind w:left="28" w:right="28"/>
              <w:jc w:val="center"/>
              <w:rPr>
                <w:ins w:id="4983" w:author="Raphael Malyankar" w:date="2025-08-10T22:32:00Z" w16du:dateUtc="2025-08-11T05:32:00Z"/>
                <w:rFonts w:cs="Arial"/>
                <w:i/>
                <w:iCs/>
                <w:color w:val="000000"/>
                <w:sz w:val="18"/>
                <w:szCs w:val="18"/>
              </w:rPr>
            </w:pPr>
            <w:ins w:id="4984" w:author="Raphael Malyankar" w:date="2025-08-10T22:32:00Z" w16du:dateUtc="2025-08-11T05:32:00Z">
              <w:r w:rsidRPr="00B254C8">
                <w:rPr>
                  <w:rFonts w:cs="Arial"/>
                  <w:i/>
                  <w:iCs/>
                  <w:color w:val="000000"/>
                  <w:sz w:val="18"/>
                  <w:szCs w:val="18"/>
                </w:rPr>
                <w:t>&lt;Attributes elided for brevity&gt;</w:t>
              </w:r>
            </w:ins>
          </w:p>
        </w:tc>
      </w:tr>
      <w:tr w:rsidR="0091765B" w:rsidRPr="00B254C8" w14:paraId="51FEDE8D" w14:textId="77777777" w:rsidTr="00213E83">
        <w:trPr>
          <w:cantSplit/>
          <w:jc w:val="center"/>
          <w:ins w:id="4985" w:author="Raphael Malyankar" w:date="2025-08-10T22:32:00Z"/>
        </w:trPr>
        <w:tc>
          <w:tcPr>
            <w:tcW w:w="5000" w:type="pct"/>
            <w:gridSpan w:val="6"/>
            <w:vAlign w:val="center"/>
          </w:tcPr>
          <w:p w14:paraId="10100790" w14:textId="77777777" w:rsidR="0091765B" w:rsidRPr="00F54B34" w:rsidRDefault="0091765B" w:rsidP="00213E83">
            <w:pPr>
              <w:spacing w:before="60" w:after="60" w:line="240" w:lineRule="auto"/>
              <w:ind w:left="28" w:right="28"/>
              <w:jc w:val="left"/>
              <w:rPr>
                <w:ins w:id="4986" w:author="Raphael Malyankar" w:date="2025-08-10T22:32:00Z" w16du:dateUtc="2025-08-11T05:32:00Z"/>
                <w:rFonts w:eastAsia="Calibri" w:cs="Arial"/>
                <w:b/>
                <w:bCs/>
                <w:color w:val="000000"/>
                <w:sz w:val="18"/>
                <w:szCs w:val="18"/>
              </w:rPr>
            </w:pPr>
            <w:ins w:id="4987" w:author="Raphael Malyankar" w:date="2025-08-10T22:32:00Z" w16du:dateUtc="2025-08-11T05:32:00Z">
              <w:r w:rsidRPr="00F54B34">
                <w:rPr>
                  <w:rFonts w:eastAsia="Calibri" w:cs="Arial"/>
                  <w:b/>
                  <w:bCs/>
                  <w:i/>
                  <w:color w:val="000000"/>
                  <w:sz w:val="18"/>
                  <w:szCs w:val="18"/>
                </w:rPr>
                <w:t xml:space="preserve">     Additional metadata for S-104</w:t>
              </w:r>
            </w:ins>
          </w:p>
        </w:tc>
      </w:tr>
      <w:tr w:rsidR="0091765B" w:rsidRPr="00B254C8" w14:paraId="7E80DAE6" w14:textId="77777777" w:rsidTr="00213E83">
        <w:trPr>
          <w:cantSplit/>
          <w:jc w:val="center"/>
          <w:ins w:id="4988" w:author="Raphael Malyankar" w:date="2025-08-10T22:32:00Z"/>
        </w:trPr>
        <w:tc>
          <w:tcPr>
            <w:tcW w:w="245" w:type="pct"/>
            <w:vAlign w:val="center"/>
          </w:tcPr>
          <w:p w14:paraId="39ACACC0" w14:textId="77777777" w:rsidR="0091765B" w:rsidRPr="00B254C8" w:rsidRDefault="0091765B" w:rsidP="00213E83">
            <w:pPr>
              <w:spacing w:before="60" w:after="60" w:line="240" w:lineRule="auto"/>
              <w:ind w:left="28" w:right="28"/>
              <w:jc w:val="center"/>
              <w:rPr>
                <w:ins w:id="4989" w:author="Raphael Malyankar" w:date="2025-08-10T22:32:00Z" w16du:dateUtc="2025-08-11T05:32:00Z"/>
                <w:rFonts w:eastAsia="Calibri" w:cs="Arial"/>
                <w:sz w:val="18"/>
                <w:szCs w:val="18"/>
              </w:rPr>
            </w:pPr>
            <w:ins w:id="4990" w:author="Raphael Malyankar" w:date="2025-08-10T22:32:00Z" w16du:dateUtc="2025-08-11T05:32:00Z">
              <w:r w:rsidRPr="00B254C8">
                <w:rPr>
                  <w:rFonts w:eastAsia="Calibri" w:cs="Arial"/>
                  <w:sz w:val="18"/>
                  <w:szCs w:val="18"/>
                </w:rPr>
                <w:t>8</w:t>
              </w:r>
            </w:ins>
          </w:p>
        </w:tc>
        <w:tc>
          <w:tcPr>
            <w:tcW w:w="866" w:type="pct"/>
            <w:tcMar>
              <w:left w:w="29" w:type="dxa"/>
            </w:tcMar>
            <w:vAlign w:val="center"/>
          </w:tcPr>
          <w:p w14:paraId="306C2050" w14:textId="77777777" w:rsidR="0091765B" w:rsidRPr="00B254C8" w:rsidRDefault="0091765B" w:rsidP="00213E83">
            <w:pPr>
              <w:spacing w:before="60" w:after="60" w:line="240" w:lineRule="auto"/>
              <w:ind w:left="28" w:right="28"/>
              <w:jc w:val="left"/>
              <w:rPr>
                <w:ins w:id="4991" w:author="Raphael Malyankar" w:date="2025-08-10T22:32:00Z" w16du:dateUtc="2025-08-11T05:32:00Z"/>
                <w:rFonts w:eastAsia="Calibri" w:cs="Arial"/>
                <w:sz w:val="18"/>
                <w:szCs w:val="18"/>
              </w:rPr>
            </w:pPr>
            <w:ins w:id="4992" w:author="Raphael Malyankar" w:date="2025-08-10T22:32:00Z" w16du:dateUtc="2025-08-11T05:32:00Z">
              <w:r w:rsidRPr="00B254C8">
                <w:rPr>
                  <w:rFonts w:eastAsia="Calibri" w:cs="Arial"/>
                  <w:sz w:val="18"/>
                  <w:szCs w:val="18"/>
                </w:rPr>
                <w:t>Methodology</w:t>
              </w:r>
            </w:ins>
          </w:p>
        </w:tc>
        <w:tc>
          <w:tcPr>
            <w:tcW w:w="1182" w:type="pct"/>
            <w:tcMar>
              <w:left w:w="29" w:type="dxa"/>
            </w:tcMar>
            <w:vAlign w:val="center"/>
          </w:tcPr>
          <w:p w14:paraId="3F205961" w14:textId="77777777" w:rsidR="0091765B" w:rsidRPr="00B254C8" w:rsidRDefault="0091765B" w:rsidP="00213E83">
            <w:pPr>
              <w:spacing w:before="60" w:after="60" w:line="240" w:lineRule="auto"/>
              <w:ind w:left="28" w:right="28"/>
              <w:jc w:val="left"/>
              <w:rPr>
                <w:ins w:id="4993" w:author="Raphael Malyankar" w:date="2025-08-10T22:32:00Z" w16du:dateUtc="2025-08-11T05:32:00Z"/>
                <w:rFonts w:eastAsia="Calibri" w:cs="Arial"/>
                <w:color w:val="000000"/>
                <w:sz w:val="18"/>
                <w:szCs w:val="18"/>
              </w:rPr>
            </w:pPr>
            <w:ins w:id="4994" w:author="Raphael Malyankar" w:date="2025-08-10T22:32:00Z" w16du:dateUtc="2025-08-11T05:32:00Z">
              <w:r w:rsidRPr="00B254C8">
                <w:rPr>
                  <w:rFonts w:eastAsia="Calibri" w:cs="Arial"/>
                  <w:color w:val="000000"/>
                  <w:sz w:val="18"/>
                  <w:szCs w:val="18"/>
                </w:rPr>
                <w:t>methodWaterLevelProduct</w:t>
              </w:r>
            </w:ins>
          </w:p>
        </w:tc>
        <w:tc>
          <w:tcPr>
            <w:tcW w:w="314" w:type="pct"/>
            <w:vAlign w:val="center"/>
          </w:tcPr>
          <w:p w14:paraId="5711C08B" w14:textId="77777777" w:rsidR="0091765B" w:rsidRPr="00B254C8" w:rsidRDefault="0091765B" w:rsidP="00213E83">
            <w:pPr>
              <w:spacing w:before="60" w:after="60" w:line="240" w:lineRule="auto"/>
              <w:ind w:left="28" w:right="28"/>
              <w:jc w:val="center"/>
              <w:rPr>
                <w:ins w:id="4995" w:author="Raphael Malyankar" w:date="2025-08-10T22:32:00Z" w16du:dateUtc="2025-08-11T05:32:00Z"/>
                <w:rFonts w:eastAsia="Calibri" w:cs="Arial"/>
                <w:color w:val="000000"/>
                <w:sz w:val="18"/>
                <w:szCs w:val="18"/>
              </w:rPr>
            </w:pPr>
            <w:ins w:id="4996" w:author="Raphael Malyankar" w:date="2025-08-10T22:32:00Z" w16du:dateUtc="2025-08-11T05:32:00Z">
              <w:r w:rsidRPr="00B254C8">
                <w:rPr>
                  <w:rFonts w:eastAsia="Calibri" w:cs="Arial"/>
                  <w:color w:val="000000"/>
                  <w:sz w:val="18"/>
                  <w:szCs w:val="18"/>
                </w:rPr>
                <w:t>0..1</w:t>
              </w:r>
            </w:ins>
          </w:p>
        </w:tc>
        <w:tc>
          <w:tcPr>
            <w:tcW w:w="695" w:type="pct"/>
            <w:tcMar>
              <w:top w:w="0" w:type="dxa"/>
              <w:left w:w="29" w:type="dxa"/>
              <w:bottom w:w="0" w:type="dxa"/>
              <w:right w:w="108" w:type="dxa"/>
            </w:tcMar>
            <w:vAlign w:val="center"/>
          </w:tcPr>
          <w:p w14:paraId="5F147A52" w14:textId="77777777" w:rsidR="0091765B" w:rsidRPr="00B254C8" w:rsidRDefault="0091765B" w:rsidP="00213E83">
            <w:pPr>
              <w:spacing w:before="60" w:after="60" w:line="240" w:lineRule="auto"/>
              <w:ind w:left="28" w:right="28"/>
              <w:jc w:val="left"/>
              <w:rPr>
                <w:ins w:id="4997" w:author="Raphael Malyankar" w:date="2025-08-10T22:32:00Z" w16du:dateUtc="2025-08-11T05:32:00Z"/>
                <w:rFonts w:eastAsia="Calibri" w:cs="Arial"/>
                <w:color w:val="000000"/>
                <w:sz w:val="18"/>
                <w:szCs w:val="18"/>
              </w:rPr>
            </w:pPr>
            <w:ins w:id="4998" w:author="Raphael Malyankar" w:date="2025-08-10T22:32:00Z" w16du:dateUtc="2025-08-11T05:32:00Z">
              <w:r w:rsidRPr="00B254C8">
                <w:rPr>
                  <w:rFonts w:eastAsia="Calibri" w:cs="Arial"/>
                  <w:color w:val="000000"/>
                  <w:sz w:val="18"/>
                  <w:szCs w:val="18"/>
                </w:rPr>
                <w:t>String</w:t>
              </w:r>
            </w:ins>
          </w:p>
        </w:tc>
        <w:tc>
          <w:tcPr>
            <w:tcW w:w="1698" w:type="pct"/>
            <w:tcMar>
              <w:top w:w="0" w:type="dxa"/>
              <w:left w:w="29" w:type="dxa"/>
              <w:bottom w:w="0" w:type="dxa"/>
              <w:right w:w="108" w:type="dxa"/>
            </w:tcMar>
            <w:vAlign w:val="center"/>
          </w:tcPr>
          <w:p w14:paraId="2FA59639" w14:textId="77777777" w:rsidR="0091765B" w:rsidRPr="00B254C8" w:rsidRDefault="0091765B" w:rsidP="00213E83">
            <w:pPr>
              <w:spacing w:before="60" w:after="60" w:line="240" w:lineRule="auto"/>
              <w:ind w:left="28" w:right="28"/>
              <w:jc w:val="left"/>
              <w:rPr>
                <w:ins w:id="4999" w:author="Raphael Malyankar" w:date="2025-08-10T22:32:00Z" w16du:dateUtc="2025-08-11T05:32:00Z"/>
                <w:rFonts w:eastAsia="Calibri" w:cs="Arial"/>
                <w:color w:val="000000"/>
                <w:sz w:val="18"/>
                <w:szCs w:val="18"/>
              </w:rPr>
            </w:pPr>
            <w:ins w:id="5000" w:author="Raphael Malyankar" w:date="2025-08-10T22:32:00Z" w16du:dateUtc="2025-08-11T05:32:00Z">
              <w:r w:rsidRPr="00B254C8">
                <w:rPr>
                  <w:rFonts w:eastAsia="Calibri" w:cs="Arial"/>
                  <w:color w:val="000000"/>
                  <w:sz w:val="18"/>
                  <w:szCs w:val="18"/>
                </w:rPr>
                <w:t>Brief description of tide gauge type, forecast method or model, etc</w:t>
              </w:r>
            </w:ins>
          </w:p>
        </w:tc>
      </w:tr>
      <w:tr w:rsidR="0091765B" w:rsidRPr="0091765B" w14:paraId="22AD97F3" w14:textId="77777777" w:rsidTr="00213E83">
        <w:trPr>
          <w:cantSplit/>
          <w:jc w:val="center"/>
          <w:ins w:id="5001" w:author="Raphael Malyankar" w:date="2025-08-10T22:32:00Z"/>
        </w:trPr>
        <w:tc>
          <w:tcPr>
            <w:tcW w:w="5000" w:type="pct"/>
            <w:gridSpan w:val="6"/>
            <w:vAlign w:val="center"/>
          </w:tcPr>
          <w:p w14:paraId="305AB3B9" w14:textId="77777777" w:rsidR="0091765B" w:rsidRPr="0091765B" w:rsidRDefault="0091765B" w:rsidP="00213E83">
            <w:pPr>
              <w:spacing w:before="60" w:after="60" w:line="240" w:lineRule="auto"/>
              <w:ind w:left="28" w:right="28"/>
              <w:jc w:val="center"/>
              <w:rPr>
                <w:ins w:id="5002" w:author="Raphael Malyankar" w:date="2025-08-10T22:32:00Z" w16du:dateUtc="2025-08-11T05:32:00Z"/>
                <w:rFonts w:eastAsia="Calibri" w:cs="Arial"/>
                <w:i/>
                <w:iCs/>
                <w:color w:val="EE0000"/>
                <w:sz w:val="18"/>
                <w:szCs w:val="18"/>
              </w:rPr>
            </w:pPr>
            <w:ins w:id="5003" w:author="Raphael Malyankar" w:date="2025-08-10T22:32:00Z" w16du:dateUtc="2025-08-11T05:32:00Z">
              <w:r w:rsidRPr="0091765B">
                <w:rPr>
                  <w:rFonts w:eastAsia="Calibri" w:cs="Arial"/>
                  <w:i/>
                  <w:iCs/>
                  <w:color w:val="EE0000"/>
                  <w:sz w:val="18"/>
                  <w:szCs w:val="18"/>
                </w:rPr>
                <w:t>&lt;Attributes elided&gt;</w:t>
              </w:r>
            </w:ins>
          </w:p>
        </w:tc>
      </w:tr>
      <w:tr w:rsidR="0091765B" w:rsidRPr="00B254C8" w14:paraId="561DC75B" w14:textId="77777777" w:rsidTr="00213E83">
        <w:trPr>
          <w:cantSplit/>
          <w:jc w:val="center"/>
          <w:ins w:id="5004" w:author="Raphael Malyankar" w:date="2025-08-10T22:32:00Z"/>
        </w:trPr>
        <w:tc>
          <w:tcPr>
            <w:tcW w:w="5000" w:type="pct"/>
            <w:gridSpan w:val="6"/>
            <w:vAlign w:val="center"/>
          </w:tcPr>
          <w:p w14:paraId="78AB13A6" w14:textId="28044987" w:rsidR="0091765B" w:rsidRPr="00B254C8" w:rsidRDefault="00F54B34" w:rsidP="00213E83">
            <w:pPr>
              <w:spacing w:before="60" w:after="60" w:line="240" w:lineRule="auto"/>
              <w:ind w:left="28" w:right="28"/>
              <w:jc w:val="center"/>
              <w:rPr>
                <w:ins w:id="5005" w:author="Raphael Malyankar" w:date="2025-08-10T22:32:00Z" w16du:dateUtc="2025-08-11T05:32:00Z"/>
                <w:rFonts w:eastAsia="Calibri" w:cs="Arial"/>
                <w:b/>
                <w:color w:val="FF0000"/>
                <w:sz w:val="18"/>
                <w:szCs w:val="18"/>
              </w:rPr>
            </w:pPr>
            <w:ins w:id="5006" w:author="Raphael Malyankar" w:date="2025-08-10T22:38:00Z" w16du:dateUtc="2025-08-11T05:38:00Z">
              <w:r>
                <w:rPr>
                  <w:rFonts w:eastAsia="Calibri" w:cs="Arial"/>
                  <w:b/>
                  <w:color w:val="000000"/>
                  <w:sz w:val="18"/>
                  <w:szCs w:val="18"/>
                </w:rPr>
                <w:t xml:space="preserve">Attributes for </w:t>
              </w:r>
            </w:ins>
            <w:ins w:id="5007" w:author="Raphael Malyankar" w:date="2025-08-10T22:32:00Z" w16du:dateUtc="2025-08-11T05:32:00Z">
              <w:r w:rsidR="0091765B" w:rsidRPr="00B254C8">
                <w:rPr>
                  <w:rFonts w:eastAsia="Calibri" w:cs="Arial"/>
                  <w:b/>
                  <w:color w:val="000000"/>
                  <w:sz w:val="18"/>
                  <w:szCs w:val="18"/>
                </w:rPr>
                <w:t>dataCodingFormat = 2 (regular Grid)</w:t>
              </w:r>
            </w:ins>
          </w:p>
        </w:tc>
      </w:tr>
      <w:tr w:rsidR="0091765B" w:rsidRPr="00B254C8" w14:paraId="283F7EE8" w14:textId="77777777" w:rsidTr="00213E83">
        <w:trPr>
          <w:cantSplit/>
          <w:jc w:val="center"/>
          <w:ins w:id="5008" w:author="Raphael Malyankar" w:date="2025-08-10T22:32:00Z"/>
        </w:trPr>
        <w:tc>
          <w:tcPr>
            <w:tcW w:w="245" w:type="pct"/>
            <w:vAlign w:val="center"/>
          </w:tcPr>
          <w:p w14:paraId="4F75D83B" w14:textId="77777777" w:rsidR="0091765B" w:rsidRPr="00B254C8" w:rsidRDefault="0091765B" w:rsidP="00213E83">
            <w:pPr>
              <w:spacing w:before="60" w:after="60" w:line="240" w:lineRule="auto"/>
              <w:ind w:left="28" w:right="28"/>
              <w:jc w:val="center"/>
              <w:rPr>
                <w:ins w:id="5009" w:author="Raphael Malyankar" w:date="2025-08-10T22:32:00Z" w16du:dateUtc="2025-08-11T05:32:00Z"/>
                <w:rFonts w:eastAsia="Calibri" w:cs="Arial"/>
                <w:sz w:val="18"/>
                <w:szCs w:val="18"/>
              </w:rPr>
            </w:pPr>
            <w:ins w:id="5010" w:author="Raphael Malyankar" w:date="2025-08-10T22:32:00Z" w16du:dateUtc="2025-08-11T05:32:00Z">
              <w:r w:rsidRPr="00B254C8">
                <w:rPr>
                  <w:rFonts w:eastAsia="Calibri" w:cs="Arial"/>
                  <w:sz w:val="18"/>
                  <w:szCs w:val="18"/>
                </w:rPr>
                <w:t>11</w:t>
              </w:r>
            </w:ins>
          </w:p>
        </w:tc>
        <w:tc>
          <w:tcPr>
            <w:tcW w:w="866" w:type="pct"/>
            <w:vMerge w:val="restart"/>
            <w:tcMar>
              <w:left w:w="29" w:type="dxa"/>
            </w:tcMar>
            <w:vAlign w:val="center"/>
          </w:tcPr>
          <w:p w14:paraId="76F53808" w14:textId="77777777" w:rsidR="0091765B" w:rsidRPr="00B254C8" w:rsidRDefault="0091765B" w:rsidP="00213E83">
            <w:pPr>
              <w:spacing w:before="60" w:after="60" w:line="240" w:lineRule="auto"/>
              <w:ind w:left="28" w:right="28"/>
              <w:rPr>
                <w:ins w:id="5011" w:author="Raphael Malyankar" w:date="2025-08-10T22:32:00Z" w16du:dateUtc="2025-08-11T05:32:00Z"/>
                <w:rFonts w:eastAsia="Calibri" w:cs="Arial"/>
                <w:sz w:val="18"/>
                <w:szCs w:val="18"/>
              </w:rPr>
            </w:pPr>
            <w:ins w:id="5012" w:author="Raphael Malyankar" w:date="2025-08-10T22:32:00Z" w16du:dateUtc="2025-08-11T05:32:00Z">
              <w:r w:rsidRPr="00B254C8">
                <w:rPr>
                  <w:rFonts w:eastAsia="Calibri" w:cs="Arial"/>
                  <w:sz w:val="18"/>
                  <w:szCs w:val="18"/>
                </w:rPr>
                <w:t>Sequencing Rule</w:t>
              </w:r>
            </w:ins>
          </w:p>
        </w:tc>
        <w:tc>
          <w:tcPr>
            <w:tcW w:w="1182" w:type="pct"/>
            <w:tcMar>
              <w:left w:w="29" w:type="dxa"/>
            </w:tcMar>
            <w:vAlign w:val="center"/>
          </w:tcPr>
          <w:p w14:paraId="38737AA0" w14:textId="77777777" w:rsidR="0091765B" w:rsidRPr="00B254C8" w:rsidRDefault="0091765B" w:rsidP="00213E83">
            <w:pPr>
              <w:spacing w:before="60" w:after="60" w:line="240" w:lineRule="auto"/>
              <w:ind w:left="28" w:right="28"/>
              <w:rPr>
                <w:ins w:id="5013" w:author="Raphael Malyankar" w:date="2025-08-10T22:32:00Z" w16du:dateUtc="2025-08-11T05:32:00Z"/>
                <w:rFonts w:eastAsia="Calibri" w:cs="Arial"/>
                <w:color w:val="000000"/>
                <w:sz w:val="18"/>
                <w:szCs w:val="18"/>
              </w:rPr>
            </w:pPr>
            <w:ins w:id="5014" w:author="Raphael Malyankar" w:date="2025-08-10T22:32:00Z" w16du:dateUtc="2025-08-11T05:32:00Z">
              <w:r w:rsidRPr="00B254C8">
                <w:rPr>
                  <w:rFonts w:eastAsia="Calibri" w:cs="Arial"/>
                  <w:color w:val="000000"/>
                  <w:sz w:val="18"/>
                  <w:szCs w:val="18"/>
                </w:rPr>
                <w:t>sequencingRule.type</w:t>
              </w:r>
            </w:ins>
          </w:p>
        </w:tc>
        <w:tc>
          <w:tcPr>
            <w:tcW w:w="314" w:type="pct"/>
            <w:vAlign w:val="center"/>
          </w:tcPr>
          <w:p w14:paraId="41341F5F" w14:textId="77777777" w:rsidR="0091765B" w:rsidRPr="00B254C8" w:rsidRDefault="0091765B" w:rsidP="00213E83">
            <w:pPr>
              <w:spacing w:before="60" w:after="60" w:line="240" w:lineRule="auto"/>
              <w:ind w:left="28" w:right="28"/>
              <w:jc w:val="center"/>
              <w:rPr>
                <w:ins w:id="5015" w:author="Raphael Malyankar" w:date="2025-08-10T22:32:00Z" w16du:dateUtc="2025-08-11T05:32:00Z"/>
                <w:rFonts w:eastAsia="Calibri" w:cs="Arial"/>
                <w:color w:val="000000"/>
                <w:sz w:val="18"/>
                <w:szCs w:val="18"/>
              </w:rPr>
            </w:pPr>
            <w:ins w:id="5016" w:author="Raphael Malyankar" w:date="2025-08-10T22:32:00Z" w16du:dateUtc="2025-08-11T05:32:00Z">
              <w:r w:rsidRPr="00B254C8">
                <w:rPr>
                  <w:rFonts w:eastAsia="Calibri" w:cs="Arial"/>
                  <w:color w:val="000000"/>
                  <w:sz w:val="18"/>
                  <w:szCs w:val="18"/>
                </w:rPr>
                <w:t>1</w:t>
              </w:r>
            </w:ins>
          </w:p>
        </w:tc>
        <w:tc>
          <w:tcPr>
            <w:tcW w:w="695" w:type="pct"/>
            <w:tcMar>
              <w:top w:w="0" w:type="dxa"/>
              <w:left w:w="29" w:type="dxa"/>
              <w:bottom w:w="0" w:type="dxa"/>
              <w:right w:w="108" w:type="dxa"/>
            </w:tcMar>
            <w:vAlign w:val="center"/>
          </w:tcPr>
          <w:p w14:paraId="07A451C9" w14:textId="77777777" w:rsidR="0091765B" w:rsidRPr="00B254C8" w:rsidRDefault="0091765B" w:rsidP="00213E83">
            <w:pPr>
              <w:spacing w:before="60" w:after="60" w:line="240" w:lineRule="auto"/>
              <w:ind w:left="28" w:right="28"/>
              <w:rPr>
                <w:ins w:id="5017" w:author="Raphael Malyankar" w:date="2025-08-10T22:32:00Z" w16du:dateUtc="2025-08-11T05:32:00Z"/>
                <w:rFonts w:eastAsia="Calibri" w:cs="Arial"/>
                <w:color w:val="000000"/>
                <w:sz w:val="18"/>
                <w:szCs w:val="18"/>
              </w:rPr>
            </w:pPr>
            <w:ins w:id="5018" w:author="Raphael Malyankar" w:date="2025-08-10T22:32:00Z" w16du:dateUtc="2025-08-11T05:32:00Z">
              <w:r w:rsidRPr="00B254C8">
                <w:rPr>
                  <w:rFonts w:eastAsia="Calibri" w:cs="Arial"/>
                  <w:color w:val="000000"/>
                  <w:sz w:val="18"/>
                  <w:szCs w:val="18"/>
                </w:rPr>
                <w:t>Enumeration</w:t>
              </w:r>
            </w:ins>
          </w:p>
        </w:tc>
        <w:tc>
          <w:tcPr>
            <w:tcW w:w="1698" w:type="pct"/>
            <w:tcMar>
              <w:top w:w="0" w:type="dxa"/>
              <w:left w:w="29" w:type="dxa"/>
              <w:bottom w:w="0" w:type="dxa"/>
              <w:right w:w="108" w:type="dxa"/>
            </w:tcMar>
            <w:vAlign w:val="center"/>
          </w:tcPr>
          <w:p w14:paraId="45E2506E" w14:textId="77777777" w:rsidR="0091765B" w:rsidRPr="00B254C8" w:rsidRDefault="0091765B" w:rsidP="00213E83">
            <w:pPr>
              <w:spacing w:before="60" w:after="60" w:line="240" w:lineRule="auto"/>
              <w:ind w:left="28" w:right="28"/>
              <w:jc w:val="left"/>
              <w:rPr>
                <w:ins w:id="5019" w:author="Raphael Malyankar" w:date="2025-08-10T22:32:00Z" w16du:dateUtc="2025-08-11T05:32:00Z"/>
                <w:rFonts w:eastAsia="Calibri" w:cs="Arial"/>
                <w:sz w:val="18"/>
                <w:szCs w:val="18"/>
              </w:rPr>
            </w:pPr>
            <w:ins w:id="5020" w:author="Raphael Malyankar" w:date="2025-08-10T22:32:00Z" w16du:dateUtc="2025-08-11T05:32:00Z">
              <w:r w:rsidRPr="00B254C8">
                <w:rPr>
                  <w:rFonts w:eastAsia="Calibri" w:cs="Arial"/>
                  <w:sz w:val="18"/>
                  <w:szCs w:val="18"/>
                </w:rPr>
                <w:t>Method to be used to assign values from the sequence of values to the grid coordinates.   Components:</w:t>
              </w:r>
            </w:ins>
          </w:p>
          <w:p w14:paraId="16345F95" w14:textId="77777777" w:rsidR="0091765B" w:rsidRPr="00B254C8" w:rsidRDefault="0091765B" w:rsidP="00213E83">
            <w:pPr>
              <w:spacing w:before="60" w:after="60" w:line="240" w:lineRule="auto"/>
              <w:ind w:left="28" w:right="28"/>
              <w:jc w:val="left"/>
              <w:rPr>
                <w:ins w:id="5021" w:author="Raphael Malyankar" w:date="2025-08-10T22:32:00Z" w16du:dateUtc="2025-08-11T05:32:00Z"/>
                <w:rFonts w:eastAsia="Calibri" w:cs="Arial"/>
                <w:sz w:val="18"/>
                <w:szCs w:val="18"/>
              </w:rPr>
            </w:pPr>
            <w:ins w:id="5022" w:author="Raphael Malyankar" w:date="2025-08-10T22:32:00Z" w16du:dateUtc="2025-08-11T05:32:00Z">
              <w:r w:rsidRPr="00B254C8">
                <w:rPr>
                  <w:rFonts w:eastAsia="Calibri" w:cs="Arial"/>
                  <w:sz w:val="18"/>
                  <w:szCs w:val="18"/>
                </w:rPr>
                <w:t>type: Enumeration CV_SequenceType</w:t>
              </w:r>
            </w:ins>
          </w:p>
          <w:p w14:paraId="7243A5E0" w14:textId="77777777" w:rsidR="0091765B" w:rsidRPr="00B254C8" w:rsidRDefault="0091765B" w:rsidP="00213E83">
            <w:pPr>
              <w:spacing w:before="60" w:after="60" w:line="240" w:lineRule="auto"/>
              <w:ind w:left="28" w:right="28"/>
              <w:jc w:val="left"/>
              <w:rPr>
                <w:ins w:id="5023" w:author="Raphael Malyankar" w:date="2025-08-10T22:32:00Z" w16du:dateUtc="2025-08-11T05:32:00Z"/>
                <w:rFonts w:eastAsia="Calibri" w:cs="Arial"/>
                <w:b/>
                <w:bCs/>
                <w:sz w:val="18"/>
                <w:szCs w:val="18"/>
              </w:rPr>
            </w:pPr>
            <w:ins w:id="5024" w:author="Raphael Malyankar" w:date="2025-08-10T22:32:00Z" w16du:dateUtc="2025-08-11T05:32:00Z">
              <w:r w:rsidRPr="00B254C8">
                <w:rPr>
                  <w:rFonts w:eastAsia="Calibri" w:cs="Arial"/>
                  <w:b/>
                  <w:bCs/>
                  <w:sz w:val="18"/>
                  <w:szCs w:val="18"/>
                </w:rPr>
                <w:t>Must be 1 (for ‘linear’)</w:t>
              </w:r>
            </w:ins>
          </w:p>
        </w:tc>
      </w:tr>
      <w:tr w:rsidR="0091765B" w:rsidRPr="00B254C8" w14:paraId="11F42155" w14:textId="77777777" w:rsidTr="00213E83">
        <w:trPr>
          <w:cantSplit/>
          <w:jc w:val="center"/>
          <w:ins w:id="5025" w:author="Raphael Malyankar" w:date="2025-08-10T22:32:00Z"/>
        </w:trPr>
        <w:tc>
          <w:tcPr>
            <w:tcW w:w="245" w:type="pct"/>
            <w:vAlign w:val="center"/>
          </w:tcPr>
          <w:p w14:paraId="26F45FED" w14:textId="77777777" w:rsidR="0091765B" w:rsidRPr="00B254C8" w:rsidRDefault="0091765B" w:rsidP="00213E83">
            <w:pPr>
              <w:spacing w:before="60" w:after="60" w:line="240" w:lineRule="auto"/>
              <w:ind w:left="28" w:right="28"/>
              <w:jc w:val="center"/>
              <w:rPr>
                <w:ins w:id="5026" w:author="Raphael Malyankar" w:date="2025-08-10T22:32:00Z" w16du:dateUtc="2025-08-11T05:32:00Z"/>
                <w:rFonts w:eastAsia="Calibri" w:cs="Arial"/>
                <w:sz w:val="18"/>
                <w:szCs w:val="18"/>
              </w:rPr>
            </w:pPr>
            <w:ins w:id="5027" w:author="Raphael Malyankar" w:date="2025-08-10T22:32:00Z" w16du:dateUtc="2025-08-11T05:32:00Z">
              <w:r w:rsidRPr="00B254C8">
                <w:rPr>
                  <w:rFonts w:eastAsia="Calibri" w:cs="Arial"/>
                  <w:sz w:val="18"/>
                  <w:szCs w:val="18"/>
                </w:rPr>
                <w:t>12</w:t>
              </w:r>
            </w:ins>
          </w:p>
        </w:tc>
        <w:tc>
          <w:tcPr>
            <w:tcW w:w="866" w:type="pct"/>
            <w:vMerge/>
            <w:tcMar>
              <w:left w:w="29" w:type="dxa"/>
            </w:tcMar>
            <w:vAlign w:val="center"/>
          </w:tcPr>
          <w:p w14:paraId="0810D22E" w14:textId="77777777" w:rsidR="0091765B" w:rsidRPr="00B254C8" w:rsidRDefault="0091765B" w:rsidP="00213E83">
            <w:pPr>
              <w:spacing w:before="60" w:after="60" w:line="240" w:lineRule="auto"/>
              <w:ind w:left="28" w:right="28"/>
              <w:rPr>
                <w:ins w:id="5028" w:author="Raphael Malyankar" w:date="2025-08-10T22:32:00Z" w16du:dateUtc="2025-08-11T05:32:00Z"/>
                <w:rFonts w:eastAsia="Calibri" w:cs="Arial"/>
                <w:sz w:val="18"/>
                <w:szCs w:val="18"/>
              </w:rPr>
            </w:pPr>
          </w:p>
        </w:tc>
        <w:tc>
          <w:tcPr>
            <w:tcW w:w="1182" w:type="pct"/>
            <w:tcMar>
              <w:left w:w="29" w:type="dxa"/>
            </w:tcMar>
            <w:vAlign w:val="center"/>
          </w:tcPr>
          <w:p w14:paraId="085BE257" w14:textId="77777777" w:rsidR="0091765B" w:rsidRPr="00B254C8" w:rsidRDefault="0091765B" w:rsidP="00213E83">
            <w:pPr>
              <w:spacing w:before="60" w:after="60" w:line="240" w:lineRule="auto"/>
              <w:ind w:left="28" w:right="28"/>
              <w:rPr>
                <w:ins w:id="5029" w:author="Raphael Malyankar" w:date="2025-08-10T22:32:00Z" w16du:dateUtc="2025-08-11T05:32:00Z"/>
                <w:rFonts w:eastAsia="Calibri" w:cs="Arial"/>
                <w:color w:val="000000"/>
                <w:sz w:val="18"/>
                <w:szCs w:val="18"/>
              </w:rPr>
            </w:pPr>
            <w:ins w:id="5030" w:author="Raphael Malyankar" w:date="2025-08-10T22:32:00Z" w16du:dateUtc="2025-08-11T05:32:00Z">
              <w:r w:rsidRPr="00B254C8">
                <w:rPr>
                  <w:rFonts w:eastAsia="Calibri" w:cs="Arial"/>
                  <w:color w:val="000000"/>
                  <w:sz w:val="18"/>
                  <w:szCs w:val="18"/>
                </w:rPr>
                <w:t>sequencingRule.scanDirection</w:t>
              </w:r>
            </w:ins>
          </w:p>
        </w:tc>
        <w:tc>
          <w:tcPr>
            <w:tcW w:w="314" w:type="pct"/>
            <w:vAlign w:val="center"/>
          </w:tcPr>
          <w:p w14:paraId="4806DCDA" w14:textId="77777777" w:rsidR="0091765B" w:rsidRPr="00B254C8" w:rsidRDefault="0091765B" w:rsidP="00213E83">
            <w:pPr>
              <w:spacing w:before="60" w:after="60" w:line="240" w:lineRule="auto"/>
              <w:ind w:left="28" w:right="28"/>
              <w:jc w:val="center"/>
              <w:rPr>
                <w:ins w:id="5031" w:author="Raphael Malyankar" w:date="2025-08-10T22:32:00Z" w16du:dateUtc="2025-08-11T05:32:00Z"/>
                <w:rFonts w:eastAsia="Calibri" w:cs="Arial"/>
                <w:color w:val="000000"/>
                <w:sz w:val="18"/>
                <w:szCs w:val="18"/>
              </w:rPr>
            </w:pPr>
            <w:ins w:id="5032" w:author="Raphael Malyankar" w:date="2025-08-10T22:32:00Z" w16du:dateUtc="2025-08-11T05:32:00Z">
              <w:r w:rsidRPr="00B254C8">
                <w:rPr>
                  <w:rFonts w:eastAsia="Calibri" w:cs="Arial"/>
                  <w:color w:val="000000"/>
                  <w:sz w:val="18"/>
                  <w:szCs w:val="18"/>
                </w:rPr>
                <w:t>1</w:t>
              </w:r>
            </w:ins>
          </w:p>
        </w:tc>
        <w:tc>
          <w:tcPr>
            <w:tcW w:w="695" w:type="pct"/>
            <w:tcMar>
              <w:top w:w="0" w:type="dxa"/>
              <w:left w:w="29" w:type="dxa"/>
              <w:bottom w:w="0" w:type="dxa"/>
              <w:right w:w="108" w:type="dxa"/>
            </w:tcMar>
            <w:vAlign w:val="center"/>
          </w:tcPr>
          <w:p w14:paraId="4A536858" w14:textId="77777777" w:rsidR="0091765B" w:rsidRPr="00B254C8" w:rsidRDefault="0091765B" w:rsidP="00213E83">
            <w:pPr>
              <w:spacing w:before="60" w:after="60" w:line="240" w:lineRule="auto"/>
              <w:ind w:left="28" w:right="28"/>
              <w:rPr>
                <w:ins w:id="5033" w:author="Raphael Malyankar" w:date="2025-08-10T22:32:00Z" w16du:dateUtc="2025-08-11T05:32:00Z"/>
                <w:rFonts w:eastAsia="Calibri" w:cs="Arial"/>
                <w:color w:val="000000"/>
                <w:sz w:val="18"/>
                <w:szCs w:val="18"/>
              </w:rPr>
            </w:pPr>
            <w:ins w:id="5034" w:author="Raphael Malyankar" w:date="2025-08-10T22:32:00Z" w16du:dateUtc="2025-08-11T05:32:00Z">
              <w:r w:rsidRPr="00B254C8">
                <w:rPr>
                  <w:rFonts w:eastAsia="Calibri" w:cs="Arial"/>
                  <w:color w:val="000000"/>
                  <w:sz w:val="18"/>
                  <w:szCs w:val="18"/>
                </w:rPr>
                <w:t>String</w:t>
              </w:r>
            </w:ins>
          </w:p>
        </w:tc>
        <w:tc>
          <w:tcPr>
            <w:tcW w:w="1698" w:type="pct"/>
            <w:tcMar>
              <w:top w:w="0" w:type="dxa"/>
              <w:left w:w="29" w:type="dxa"/>
              <w:bottom w:w="0" w:type="dxa"/>
              <w:right w:w="108" w:type="dxa"/>
            </w:tcMar>
            <w:vAlign w:val="center"/>
          </w:tcPr>
          <w:p w14:paraId="7CD6C6F1" w14:textId="77777777" w:rsidR="0091765B" w:rsidRPr="00B254C8" w:rsidRDefault="0091765B" w:rsidP="00213E83">
            <w:pPr>
              <w:spacing w:before="60" w:after="60" w:line="240" w:lineRule="auto"/>
              <w:ind w:left="28" w:right="28"/>
              <w:jc w:val="left"/>
              <w:rPr>
                <w:ins w:id="5035" w:author="Raphael Malyankar" w:date="2025-08-10T22:32:00Z" w16du:dateUtc="2025-08-11T05:32:00Z"/>
                <w:rFonts w:eastAsia="Calibri" w:cs="Arial"/>
                <w:sz w:val="18"/>
                <w:szCs w:val="18"/>
              </w:rPr>
            </w:pPr>
            <w:ins w:id="5036" w:author="Raphael Malyankar" w:date="2025-08-10T22:32:00Z" w16du:dateUtc="2025-08-11T05:32:00Z">
              <w:r w:rsidRPr="00B254C8">
                <w:rPr>
                  <w:rFonts w:eastAsia="Calibri" w:cs="Arial"/>
                  <w:sz w:val="18"/>
                  <w:szCs w:val="18"/>
                </w:rPr>
                <w:t xml:space="preserve">scanDirection: String &lt;axisNames entry&gt; (comma-separated). </w:t>
              </w:r>
            </w:ins>
          </w:p>
          <w:p w14:paraId="569AF69F" w14:textId="77777777" w:rsidR="0091765B" w:rsidRPr="00B254C8" w:rsidRDefault="0091765B" w:rsidP="00213E83">
            <w:pPr>
              <w:spacing w:before="60" w:after="60" w:line="240" w:lineRule="auto"/>
              <w:ind w:left="28" w:right="28"/>
              <w:jc w:val="left"/>
              <w:rPr>
                <w:ins w:id="5037" w:author="Raphael Malyankar" w:date="2025-08-10T22:32:00Z" w16du:dateUtc="2025-08-11T05:32:00Z"/>
                <w:rFonts w:eastAsia="Calibri" w:cs="Arial"/>
                <w:sz w:val="18"/>
                <w:szCs w:val="18"/>
              </w:rPr>
            </w:pPr>
            <w:ins w:id="5038" w:author="Raphael Malyankar" w:date="2025-08-10T22:32:00Z" w16du:dateUtc="2025-08-11T05:32:00Z">
              <w:r w:rsidRPr="00B254C8">
                <w:rPr>
                  <w:rFonts w:eastAsia="Calibri" w:cs="Arial"/>
                  <w:sz w:val="18"/>
                  <w:szCs w:val="18"/>
                </w:rPr>
                <w:t>For example “latitude,longitude”</w:t>
              </w:r>
            </w:ins>
          </w:p>
        </w:tc>
      </w:tr>
      <w:tr w:rsidR="0091765B" w:rsidRPr="00B254C8" w14:paraId="754710BD" w14:textId="77777777" w:rsidTr="00213E83">
        <w:trPr>
          <w:cantSplit/>
          <w:jc w:val="center"/>
          <w:ins w:id="5039" w:author="Raphael Malyankar" w:date="2025-08-10T22:32:00Z"/>
        </w:trPr>
        <w:tc>
          <w:tcPr>
            <w:tcW w:w="245" w:type="pct"/>
            <w:vAlign w:val="center"/>
          </w:tcPr>
          <w:p w14:paraId="5DAF7F1C" w14:textId="77777777" w:rsidR="0091765B" w:rsidRPr="00B254C8" w:rsidRDefault="0091765B" w:rsidP="00213E83">
            <w:pPr>
              <w:spacing w:before="60" w:after="60" w:line="240" w:lineRule="auto"/>
              <w:ind w:left="28" w:right="28"/>
              <w:jc w:val="center"/>
              <w:rPr>
                <w:ins w:id="5040" w:author="Raphael Malyankar" w:date="2025-08-10T22:32:00Z" w16du:dateUtc="2025-08-11T05:32:00Z"/>
                <w:rFonts w:eastAsia="Calibri" w:cs="Arial"/>
                <w:sz w:val="18"/>
                <w:szCs w:val="18"/>
              </w:rPr>
            </w:pPr>
            <w:ins w:id="5041" w:author="Raphael Malyankar" w:date="2025-08-10T22:32:00Z" w16du:dateUtc="2025-08-11T05:32:00Z">
              <w:r w:rsidRPr="00B254C8">
                <w:rPr>
                  <w:rFonts w:eastAsia="Calibri" w:cs="Arial"/>
                  <w:sz w:val="18"/>
                  <w:szCs w:val="18"/>
                </w:rPr>
                <w:t>13</w:t>
              </w:r>
            </w:ins>
          </w:p>
        </w:tc>
        <w:tc>
          <w:tcPr>
            <w:tcW w:w="866" w:type="pct"/>
            <w:tcMar>
              <w:left w:w="29" w:type="dxa"/>
            </w:tcMar>
            <w:vAlign w:val="center"/>
          </w:tcPr>
          <w:p w14:paraId="30AC4F15" w14:textId="77777777" w:rsidR="0091765B" w:rsidRPr="00B254C8" w:rsidRDefault="0091765B" w:rsidP="00213E83">
            <w:pPr>
              <w:spacing w:before="60" w:after="60" w:line="240" w:lineRule="auto"/>
              <w:ind w:left="28" w:right="28"/>
              <w:rPr>
                <w:ins w:id="5042" w:author="Raphael Malyankar" w:date="2025-08-10T22:32:00Z" w16du:dateUtc="2025-08-11T05:32:00Z"/>
                <w:rFonts w:eastAsia="Calibri" w:cs="Arial"/>
                <w:sz w:val="18"/>
                <w:szCs w:val="18"/>
              </w:rPr>
            </w:pPr>
            <w:ins w:id="5043" w:author="Raphael Malyankar" w:date="2025-08-10T22:32:00Z" w16du:dateUtc="2025-08-11T05:32:00Z">
              <w:r w:rsidRPr="00B254C8">
                <w:rPr>
                  <w:rFonts w:eastAsia="Calibri" w:cs="Arial"/>
                  <w:sz w:val="18"/>
                  <w:szCs w:val="18"/>
                </w:rPr>
                <w:t>Interpolation Type</w:t>
              </w:r>
            </w:ins>
          </w:p>
        </w:tc>
        <w:tc>
          <w:tcPr>
            <w:tcW w:w="1182" w:type="pct"/>
            <w:tcMar>
              <w:left w:w="29" w:type="dxa"/>
            </w:tcMar>
            <w:vAlign w:val="center"/>
          </w:tcPr>
          <w:p w14:paraId="5D62A069" w14:textId="77777777" w:rsidR="0091765B" w:rsidRPr="00B254C8" w:rsidRDefault="0091765B" w:rsidP="00213E83">
            <w:pPr>
              <w:spacing w:before="60" w:after="60" w:line="240" w:lineRule="auto"/>
              <w:ind w:left="28" w:right="28"/>
              <w:rPr>
                <w:ins w:id="5044" w:author="Raphael Malyankar" w:date="2025-08-10T22:32:00Z" w16du:dateUtc="2025-08-11T05:32:00Z"/>
                <w:rFonts w:eastAsia="Calibri" w:cs="Arial"/>
                <w:color w:val="000000"/>
                <w:sz w:val="18"/>
                <w:szCs w:val="18"/>
              </w:rPr>
            </w:pPr>
            <w:ins w:id="5045" w:author="Raphael Malyankar" w:date="2025-08-10T22:32:00Z" w16du:dateUtc="2025-08-11T05:32:00Z">
              <w:r w:rsidRPr="00B254C8">
                <w:rPr>
                  <w:rFonts w:eastAsia="Calibri" w:cs="Arial"/>
                  <w:color w:val="000000"/>
                  <w:sz w:val="18"/>
                  <w:szCs w:val="18"/>
                </w:rPr>
                <w:t>interpolationType</w:t>
              </w:r>
            </w:ins>
          </w:p>
        </w:tc>
        <w:tc>
          <w:tcPr>
            <w:tcW w:w="314" w:type="pct"/>
            <w:vAlign w:val="center"/>
          </w:tcPr>
          <w:p w14:paraId="2BB0B66F" w14:textId="77777777" w:rsidR="0091765B" w:rsidRPr="00B254C8" w:rsidRDefault="0091765B" w:rsidP="00213E83">
            <w:pPr>
              <w:spacing w:before="60" w:after="60" w:line="240" w:lineRule="auto"/>
              <w:ind w:left="28" w:right="28"/>
              <w:jc w:val="center"/>
              <w:rPr>
                <w:ins w:id="5046" w:author="Raphael Malyankar" w:date="2025-08-10T22:32:00Z" w16du:dateUtc="2025-08-11T05:32:00Z"/>
                <w:rFonts w:eastAsia="Calibri" w:cs="Arial"/>
                <w:color w:val="000000"/>
                <w:sz w:val="18"/>
                <w:szCs w:val="18"/>
              </w:rPr>
            </w:pPr>
            <w:ins w:id="5047" w:author="Raphael Malyankar" w:date="2025-08-10T22:32:00Z" w16du:dateUtc="2025-08-11T05:32:00Z">
              <w:r w:rsidRPr="00B254C8">
                <w:rPr>
                  <w:rFonts w:eastAsia="Calibri" w:cs="Arial"/>
                  <w:color w:val="000000"/>
                  <w:sz w:val="18"/>
                  <w:szCs w:val="18"/>
                </w:rPr>
                <w:t>1</w:t>
              </w:r>
            </w:ins>
          </w:p>
        </w:tc>
        <w:tc>
          <w:tcPr>
            <w:tcW w:w="695" w:type="pct"/>
            <w:tcMar>
              <w:top w:w="0" w:type="dxa"/>
              <w:left w:w="29" w:type="dxa"/>
              <w:bottom w:w="0" w:type="dxa"/>
              <w:right w:w="108" w:type="dxa"/>
            </w:tcMar>
            <w:vAlign w:val="center"/>
          </w:tcPr>
          <w:p w14:paraId="35539572" w14:textId="77777777" w:rsidR="0091765B" w:rsidRPr="00B254C8" w:rsidRDefault="0091765B" w:rsidP="00213E83">
            <w:pPr>
              <w:spacing w:before="60" w:after="60" w:line="240" w:lineRule="auto"/>
              <w:ind w:left="28" w:right="28"/>
              <w:rPr>
                <w:ins w:id="5048" w:author="Raphael Malyankar" w:date="2025-08-10T22:32:00Z" w16du:dateUtc="2025-08-11T05:32:00Z"/>
                <w:rFonts w:eastAsia="Calibri" w:cs="Arial"/>
                <w:color w:val="000000"/>
                <w:sz w:val="18"/>
                <w:szCs w:val="18"/>
              </w:rPr>
            </w:pPr>
            <w:ins w:id="5049" w:author="Raphael Malyankar" w:date="2025-08-10T22:32:00Z" w16du:dateUtc="2025-08-11T05:32:00Z">
              <w:r w:rsidRPr="00B254C8">
                <w:rPr>
                  <w:rFonts w:eastAsia="Calibri" w:cs="Arial"/>
                  <w:color w:val="000000"/>
                  <w:sz w:val="18"/>
                  <w:szCs w:val="18"/>
                </w:rPr>
                <w:t>Enumeration</w:t>
              </w:r>
            </w:ins>
          </w:p>
        </w:tc>
        <w:tc>
          <w:tcPr>
            <w:tcW w:w="1698" w:type="pct"/>
            <w:tcMar>
              <w:top w:w="0" w:type="dxa"/>
              <w:left w:w="29" w:type="dxa"/>
              <w:bottom w:w="0" w:type="dxa"/>
              <w:right w:w="108" w:type="dxa"/>
            </w:tcMar>
            <w:vAlign w:val="center"/>
          </w:tcPr>
          <w:p w14:paraId="6298F713" w14:textId="77777777" w:rsidR="0091765B" w:rsidRPr="00B254C8" w:rsidRDefault="0091765B" w:rsidP="00213E83">
            <w:pPr>
              <w:spacing w:before="60" w:after="60" w:line="240" w:lineRule="auto"/>
              <w:ind w:left="28" w:right="28"/>
              <w:jc w:val="left"/>
              <w:rPr>
                <w:ins w:id="5050" w:author="Raphael Malyankar" w:date="2025-08-10T22:32:00Z" w16du:dateUtc="2025-08-11T05:32:00Z"/>
                <w:rFonts w:eastAsia="Calibri" w:cs="Arial"/>
                <w:color w:val="000000"/>
                <w:sz w:val="18"/>
                <w:szCs w:val="18"/>
              </w:rPr>
            </w:pPr>
            <w:ins w:id="5051" w:author="Raphael Malyankar" w:date="2025-08-10T22:32:00Z" w16du:dateUtc="2025-08-11T05:32:00Z">
              <w:r w:rsidRPr="00B254C8">
                <w:rPr>
                  <w:rFonts w:eastAsia="Calibri" w:cs="Arial"/>
                  <w:color w:val="000000"/>
                  <w:sz w:val="18"/>
                  <w:szCs w:val="18"/>
                </w:rPr>
                <w:t>Interpolation method recommended for evaluation of the S100_GridCoverage</w:t>
              </w:r>
            </w:ins>
          </w:p>
          <w:p w14:paraId="214B8ABE" w14:textId="77777777" w:rsidR="0091765B" w:rsidRPr="00B254C8" w:rsidRDefault="0091765B" w:rsidP="00213E83">
            <w:pPr>
              <w:spacing w:before="60" w:after="60" w:line="240" w:lineRule="auto"/>
              <w:ind w:left="28" w:right="28"/>
              <w:jc w:val="left"/>
              <w:rPr>
                <w:ins w:id="5052" w:author="Raphael Malyankar" w:date="2025-08-10T22:32:00Z" w16du:dateUtc="2025-08-11T05:32:00Z"/>
                <w:rFonts w:eastAsia="Calibri" w:cs="Arial"/>
                <w:color w:val="000000"/>
                <w:sz w:val="18"/>
                <w:szCs w:val="18"/>
              </w:rPr>
            </w:pPr>
            <w:ins w:id="5053" w:author="Raphael Malyankar" w:date="2025-08-10T22:32:00Z" w16du:dateUtc="2025-08-11T05:32:00Z">
              <w:r w:rsidRPr="00B254C8">
                <w:rPr>
                  <w:rFonts w:eastAsia="Calibri" w:cs="Arial"/>
                  <w:color w:val="000000"/>
                  <w:sz w:val="18"/>
                  <w:szCs w:val="18"/>
                </w:rPr>
                <w:t xml:space="preserve">Values: Only </w:t>
              </w:r>
              <w:r w:rsidRPr="00B254C8">
                <w:rPr>
                  <w:rFonts w:eastAsia="Calibri" w:cs="Arial"/>
                  <w:i/>
                  <w:iCs/>
                  <w:color w:val="000000"/>
                  <w:sz w:val="18"/>
                  <w:szCs w:val="18"/>
                </w:rPr>
                <w:t>nearestneighbor</w:t>
              </w:r>
              <w:r w:rsidRPr="00B254C8">
                <w:rPr>
                  <w:rFonts w:eastAsia="Calibri" w:cs="Arial"/>
                  <w:color w:val="000000"/>
                  <w:sz w:val="18"/>
                  <w:szCs w:val="18"/>
                </w:rPr>
                <w:t xml:space="preserve"> is allowed from the values in the S-100 Part 8 enumeration S100_CV_InterpolationMethod.</w:t>
              </w:r>
            </w:ins>
          </w:p>
          <w:p w14:paraId="6A1651A5" w14:textId="77777777" w:rsidR="0091765B" w:rsidRPr="00B254C8" w:rsidRDefault="0091765B" w:rsidP="00213E83">
            <w:pPr>
              <w:spacing w:before="60" w:after="60" w:line="240" w:lineRule="auto"/>
              <w:ind w:left="28" w:right="28"/>
              <w:jc w:val="left"/>
              <w:rPr>
                <w:ins w:id="5054" w:author="Raphael Malyankar" w:date="2025-08-10T22:32:00Z" w16du:dateUtc="2025-08-11T05:32:00Z"/>
                <w:rFonts w:eastAsia="Calibri" w:cs="Arial"/>
                <w:color w:val="000000"/>
                <w:sz w:val="18"/>
                <w:szCs w:val="18"/>
              </w:rPr>
            </w:pPr>
            <w:ins w:id="5055" w:author="Raphael Malyankar" w:date="2025-08-10T22:32:00Z" w16du:dateUtc="2025-08-11T05:32:00Z">
              <w:r w:rsidRPr="00B254C8">
                <w:rPr>
                  <w:rFonts w:eastAsia="Calibri" w:cs="Arial"/>
                  <w:color w:val="000000"/>
                  <w:sz w:val="18"/>
                  <w:szCs w:val="18"/>
                </w:rPr>
                <w:t>Note: This is not a recommendation for interpolation to be used by the data producer, but rather by an application reading S-104 data</w:t>
              </w:r>
            </w:ins>
          </w:p>
        </w:tc>
      </w:tr>
      <w:tr w:rsidR="0091765B" w:rsidRPr="00B254C8" w14:paraId="6B05FD4F" w14:textId="77777777" w:rsidTr="00213E83">
        <w:trPr>
          <w:cantSplit/>
          <w:jc w:val="center"/>
          <w:ins w:id="5056" w:author="Raphael Malyankar" w:date="2025-08-10T22:32:00Z"/>
        </w:trPr>
        <w:tc>
          <w:tcPr>
            <w:tcW w:w="245" w:type="pct"/>
            <w:vAlign w:val="center"/>
          </w:tcPr>
          <w:p w14:paraId="425A0EC8" w14:textId="77777777" w:rsidR="0091765B" w:rsidRPr="00B254C8" w:rsidRDefault="0091765B" w:rsidP="00213E83">
            <w:pPr>
              <w:spacing w:before="60" w:after="60" w:line="240" w:lineRule="auto"/>
              <w:ind w:left="28" w:right="28"/>
              <w:jc w:val="center"/>
              <w:rPr>
                <w:ins w:id="5057" w:author="Raphael Malyankar" w:date="2025-08-10T22:32:00Z" w16du:dateUtc="2025-08-11T05:32:00Z"/>
                <w:rFonts w:eastAsia="Calibri" w:cs="Arial"/>
                <w:sz w:val="18"/>
                <w:szCs w:val="18"/>
              </w:rPr>
            </w:pPr>
            <w:ins w:id="5058" w:author="Raphael Malyankar" w:date="2025-08-10T22:32:00Z" w16du:dateUtc="2025-08-11T05:32:00Z">
              <w:r w:rsidRPr="00B254C8">
                <w:rPr>
                  <w:rFonts w:eastAsia="Calibri" w:cs="Arial"/>
                  <w:sz w:val="18"/>
                  <w:szCs w:val="18"/>
                </w:rPr>
                <w:lastRenderedPageBreak/>
                <w:t>14</w:t>
              </w:r>
            </w:ins>
          </w:p>
        </w:tc>
        <w:tc>
          <w:tcPr>
            <w:tcW w:w="866" w:type="pct"/>
            <w:tcMar>
              <w:left w:w="29" w:type="dxa"/>
            </w:tcMar>
            <w:vAlign w:val="center"/>
          </w:tcPr>
          <w:p w14:paraId="13F5ECB2" w14:textId="77777777" w:rsidR="0091765B" w:rsidRPr="00B254C8" w:rsidRDefault="0091765B" w:rsidP="00213E83">
            <w:pPr>
              <w:spacing w:before="60" w:after="60" w:line="240" w:lineRule="auto"/>
              <w:ind w:left="28" w:right="28"/>
              <w:jc w:val="left"/>
              <w:rPr>
                <w:ins w:id="5059" w:author="Raphael Malyankar" w:date="2025-08-10T22:32:00Z" w16du:dateUtc="2025-08-11T05:32:00Z"/>
                <w:rFonts w:eastAsia="Calibri" w:cs="Arial"/>
                <w:sz w:val="18"/>
                <w:szCs w:val="18"/>
              </w:rPr>
            </w:pPr>
            <w:ins w:id="5060" w:author="Raphael Malyankar" w:date="2025-08-10T22:32:00Z" w16du:dateUtc="2025-08-11T05:32:00Z">
              <w:r w:rsidRPr="00B254C8">
                <w:rPr>
                  <w:rFonts w:eastAsia="Calibri" w:cs="Arial"/>
                  <w:sz w:val="18"/>
                  <w:szCs w:val="18"/>
                </w:rPr>
                <w:t>Offset of data point in cell</w:t>
              </w:r>
            </w:ins>
          </w:p>
        </w:tc>
        <w:tc>
          <w:tcPr>
            <w:tcW w:w="1182" w:type="pct"/>
            <w:tcMar>
              <w:left w:w="29" w:type="dxa"/>
            </w:tcMar>
            <w:vAlign w:val="center"/>
          </w:tcPr>
          <w:p w14:paraId="5C861A91" w14:textId="77777777" w:rsidR="0091765B" w:rsidRPr="00B254C8" w:rsidRDefault="0091765B" w:rsidP="00213E83">
            <w:pPr>
              <w:spacing w:before="60" w:after="60" w:line="240" w:lineRule="auto"/>
              <w:ind w:left="28" w:right="28"/>
              <w:rPr>
                <w:ins w:id="5061" w:author="Raphael Malyankar" w:date="2025-08-10T22:32:00Z" w16du:dateUtc="2025-08-11T05:32:00Z"/>
                <w:rFonts w:eastAsia="Calibri" w:cs="Arial"/>
                <w:color w:val="000000"/>
                <w:sz w:val="18"/>
                <w:szCs w:val="18"/>
              </w:rPr>
            </w:pPr>
            <w:ins w:id="5062" w:author="Raphael Malyankar" w:date="2025-08-10T22:32:00Z" w16du:dateUtc="2025-08-11T05:32:00Z">
              <w:r w:rsidRPr="00B254C8">
                <w:rPr>
                  <w:rFonts w:eastAsia="Calibri" w:cs="Arial"/>
                  <w:color w:val="000000"/>
                  <w:sz w:val="18"/>
                  <w:szCs w:val="18"/>
                </w:rPr>
                <w:t>dataOffsetCode</w:t>
              </w:r>
            </w:ins>
          </w:p>
        </w:tc>
        <w:tc>
          <w:tcPr>
            <w:tcW w:w="314" w:type="pct"/>
            <w:vAlign w:val="center"/>
          </w:tcPr>
          <w:p w14:paraId="1FB60578" w14:textId="77777777" w:rsidR="0091765B" w:rsidRPr="00B254C8" w:rsidRDefault="0091765B" w:rsidP="00213E83">
            <w:pPr>
              <w:spacing w:before="60" w:after="60" w:line="240" w:lineRule="auto"/>
              <w:ind w:left="28" w:right="28"/>
              <w:jc w:val="center"/>
              <w:rPr>
                <w:ins w:id="5063" w:author="Raphael Malyankar" w:date="2025-08-10T22:32:00Z" w16du:dateUtc="2025-08-11T05:32:00Z"/>
                <w:rFonts w:eastAsia="Calibri" w:cs="Arial"/>
                <w:color w:val="000000"/>
                <w:sz w:val="18"/>
                <w:szCs w:val="18"/>
              </w:rPr>
            </w:pPr>
            <w:ins w:id="5064" w:author="Raphael Malyankar" w:date="2025-08-10T22:32:00Z" w16du:dateUtc="2025-08-11T05:32:00Z">
              <w:r w:rsidRPr="00B254C8">
                <w:rPr>
                  <w:rFonts w:eastAsia="Calibri" w:cs="Arial"/>
                  <w:color w:val="000000"/>
                  <w:sz w:val="18"/>
                  <w:szCs w:val="18"/>
                </w:rPr>
                <w:t>0..1</w:t>
              </w:r>
            </w:ins>
          </w:p>
        </w:tc>
        <w:tc>
          <w:tcPr>
            <w:tcW w:w="695" w:type="pct"/>
            <w:tcMar>
              <w:top w:w="0" w:type="dxa"/>
              <w:left w:w="29" w:type="dxa"/>
              <w:bottom w:w="0" w:type="dxa"/>
              <w:right w:w="108" w:type="dxa"/>
            </w:tcMar>
            <w:vAlign w:val="center"/>
          </w:tcPr>
          <w:p w14:paraId="24FC8970" w14:textId="77777777" w:rsidR="0091765B" w:rsidRPr="00B254C8" w:rsidRDefault="0091765B" w:rsidP="00213E83">
            <w:pPr>
              <w:spacing w:before="60" w:after="60" w:line="240" w:lineRule="auto"/>
              <w:ind w:left="28" w:right="28"/>
              <w:rPr>
                <w:ins w:id="5065" w:author="Raphael Malyankar" w:date="2025-08-10T22:32:00Z" w16du:dateUtc="2025-08-11T05:32:00Z"/>
                <w:rFonts w:eastAsia="Calibri" w:cs="Arial"/>
                <w:color w:val="000000"/>
                <w:sz w:val="18"/>
                <w:szCs w:val="18"/>
              </w:rPr>
            </w:pPr>
            <w:ins w:id="5066" w:author="Raphael Malyankar" w:date="2025-08-10T22:32:00Z" w16du:dateUtc="2025-08-11T05:32:00Z">
              <w:r w:rsidRPr="00B254C8">
                <w:rPr>
                  <w:rFonts w:eastAsia="Calibri" w:cs="Arial"/>
                  <w:color w:val="000000"/>
                  <w:sz w:val="18"/>
                  <w:szCs w:val="18"/>
                </w:rPr>
                <w:t>Enumeration</w:t>
              </w:r>
            </w:ins>
          </w:p>
        </w:tc>
        <w:tc>
          <w:tcPr>
            <w:tcW w:w="1698" w:type="pct"/>
            <w:tcMar>
              <w:top w:w="0" w:type="dxa"/>
              <w:left w:w="29" w:type="dxa"/>
              <w:bottom w:w="0" w:type="dxa"/>
              <w:right w:w="108" w:type="dxa"/>
            </w:tcMar>
            <w:vAlign w:val="center"/>
          </w:tcPr>
          <w:p w14:paraId="0731540D" w14:textId="77777777" w:rsidR="0091765B" w:rsidRPr="00B254C8" w:rsidRDefault="0091765B" w:rsidP="00213E83">
            <w:pPr>
              <w:spacing w:before="60" w:after="60" w:line="240" w:lineRule="auto"/>
              <w:ind w:left="28" w:right="28"/>
              <w:jc w:val="left"/>
              <w:rPr>
                <w:ins w:id="5067" w:author="Raphael Malyankar" w:date="2025-08-10T22:32:00Z" w16du:dateUtc="2025-08-11T05:32:00Z"/>
                <w:rFonts w:eastAsia="Calibri" w:cs="Arial"/>
                <w:b/>
                <w:bCs/>
                <w:color w:val="000000"/>
                <w:sz w:val="18"/>
                <w:szCs w:val="18"/>
              </w:rPr>
            </w:pPr>
            <w:ins w:id="5068" w:author="Raphael Malyankar" w:date="2025-08-10T22:32:00Z" w16du:dateUtc="2025-08-11T05:32:00Z">
              <w:r w:rsidRPr="00B254C8">
                <w:rPr>
                  <w:rFonts w:eastAsia="Calibri" w:cs="Arial"/>
                  <w:b/>
                  <w:bCs/>
                  <w:color w:val="000000"/>
                  <w:sz w:val="18"/>
                  <w:szCs w:val="18"/>
                </w:rPr>
                <w:t xml:space="preserve">Mandatory if data points are at grid cell centres. </w:t>
              </w:r>
              <w:r w:rsidRPr="00B254C8">
                <w:rPr>
                  <w:rFonts w:eastAsia="Calibri" w:cs="Arial"/>
                  <w:color w:val="000000"/>
                  <w:sz w:val="18"/>
                  <w:szCs w:val="18"/>
                </w:rPr>
                <w:t>See S-100 clauses 10c</w:t>
              </w:r>
              <w:r w:rsidRPr="00B254C8">
                <w:rPr>
                  <w:rFonts w:eastAsia="Calibri" w:cs="Arial"/>
                  <w:color w:val="000000"/>
                  <w:sz w:val="18"/>
                  <w:szCs w:val="18"/>
                </w:rPr>
                <w:noBreakHyphen/>
                <w:t>9.6 and 8</w:t>
              </w:r>
              <w:r w:rsidRPr="00B254C8">
                <w:rPr>
                  <w:rFonts w:eastAsia="Calibri" w:cs="Arial"/>
                  <w:color w:val="000000"/>
                  <w:sz w:val="18"/>
                  <w:szCs w:val="18"/>
                </w:rPr>
                <w:noBreakHyphen/>
                <w:t>5.2.8.</w:t>
              </w:r>
            </w:ins>
          </w:p>
          <w:p w14:paraId="0A721958" w14:textId="77777777" w:rsidR="0091765B" w:rsidRPr="00B254C8" w:rsidRDefault="0091765B" w:rsidP="00213E83">
            <w:pPr>
              <w:spacing w:before="60" w:after="60" w:line="240" w:lineRule="auto"/>
              <w:ind w:left="28" w:right="28"/>
              <w:jc w:val="left"/>
              <w:rPr>
                <w:ins w:id="5069" w:author="Raphael Malyankar" w:date="2025-08-10T22:32:00Z" w16du:dateUtc="2025-08-11T05:32:00Z"/>
                <w:rFonts w:eastAsia="Calibri" w:cs="Arial"/>
                <w:color w:val="000000"/>
                <w:sz w:val="18"/>
                <w:szCs w:val="18"/>
              </w:rPr>
            </w:pPr>
            <w:ins w:id="5070" w:author="Raphael Malyankar" w:date="2025-08-10T22:32:00Z" w16du:dateUtc="2025-08-11T05:32:00Z">
              <w:r w:rsidRPr="00B254C8">
                <w:rPr>
                  <w:rFonts w:eastAsia="Calibri" w:cs="Arial"/>
                  <w:color w:val="000000"/>
                  <w:sz w:val="18"/>
                  <w:szCs w:val="18"/>
                </w:rPr>
                <w:t>The allowed values in S-104 are:</w:t>
              </w:r>
            </w:ins>
          </w:p>
          <w:p w14:paraId="5642F54C" w14:textId="77777777" w:rsidR="0091765B" w:rsidRPr="00B254C8" w:rsidRDefault="0091765B" w:rsidP="00213E83">
            <w:pPr>
              <w:spacing w:before="60" w:after="0" w:line="240" w:lineRule="auto"/>
              <w:ind w:left="29" w:right="29"/>
              <w:jc w:val="left"/>
              <w:rPr>
                <w:ins w:id="5071" w:author="Raphael Malyankar" w:date="2025-08-10T22:32:00Z" w16du:dateUtc="2025-08-11T05:32:00Z"/>
                <w:rFonts w:eastAsia="Calibri" w:cs="Arial"/>
                <w:color w:val="000000"/>
                <w:sz w:val="18"/>
                <w:szCs w:val="18"/>
              </w:rPr>
            </w:pPr>
            <w:ins w:id="5072" w:author="Raphael Malyankar" w:date="2025-08-10T22:32:00Z" w16du:dateUtc="2025-08-11T05:32:00Z">
              <w:r w:rsidRPr="00B254C8">
                <w:rPr>
                  <w:rFonts w:eastAsia="Calibri" w:cs="Arial"/>
                  <w:color w:val="000000"/>
                  <w:sz w:val="18"/>
                  <w:szCs w:val="18"/>
                </w:rPr>
                <w:t>1: XMin, YMin (“Lower left”)</w:t>
              </w:r>
            </w:ins>
          </w:p>
          <w:p w14:paraId="61C94484" w14:textId="77777777" w:rsidR="0091765B" w:rsidRPr="00B254C8" w:rsidRDefault="0091765B" w:rsidP="00213E83">
            <w:pPr>
              <w:spacing w:after="60" w:line="240" w:lineRule="auto"/>
              <w:ind w:left="29" w:right="29"/>
              <w:jc w:val="left"/>
              <w:rPr>
                <w:ins w:id="5073" w:author="Raphael Malyankar" w:date="2025-08-10T22:32:00Z" w16du:dateUtc="2025-08-11T05:32:00Z"/>
                <w:rFonts w:eastAsia="Calibri" w:cs="Arial"/>
                <w:color w:val="000000"/>
                <w:sz w:val="18"/>
                <w:szCs w:val="18"/>
              </w:rPr>
            </w:pPr>
            <w:ins w:id="5074" w:author="Raphael Malyankar" w:date="2025-08-10T22:32:00Z" w16du:dateUtc="2025-08-11T05:32:00Z">
              <w:r w:rsidRPr="00B254C8">
                <w:rPr>
                  <w:rFonts w:eastAsia="Calibri" w:cs="Arial"/>
                  <w:color w:val="000000"/>
                  <w:sz w:val="18"/>
                  <w:szCs w:val="18"/>
                </w:rPr>
                <w:t>5: Barycenter (centroid) of cell</w:t>
              </w:r>
            </w:ins>
          </w:p>
          <w:p w14:paraId="015668FA" w14:textId="77777777" w:rsidR="0091765B" w:rsidRPr="00B254C8" w:rsidRDefault="0091765B" w:rsidP="00213E83">
            <w:pPr>
              <w:spacing w:after="60" w:line="240" w:lineRule="auto"/>
              <w:ind w:left="29" w:right="29"/>
              <w:jc w:val="left"/>
              <w:rPr>
                <w:ins w:id="5075" w:author="Raphael Malyankar" w:date="2025-08-10T22:32:00Z" w16du:dateUtc="2025-08-11T05:32:00Z"/>
                <w:rFonts w:eastAsia="Calibri" w:cs="Arial"/>
                <w:color w:val="000000"/>
                <w:sz w:val="18"/>
                <w:szCs w:val="18"/>
              </w:rPr>
            </w:pPr>
            <w:ins w:id="5076" w:author="Raphael Malyankar" w:date="2025-08-10T22:32:00Z" w16du:dateUtc="2025-08-11T05:32:00Z">
              <w:r w:rsidRPr="00B254C8">
                <w:rPr>
                  <w:rFonts w:eastAsia="Calibri" w:cs="Arial"/>
                  <w:color w:val="000000"/>
                  <w:sz w:val="18"/>
                  <w:szCs w:val="18"/>
                </w:rPr>
                <w:t>The default is “Lower left” and this attribute may be omitted if data points are at cell lower-left corners. Other cell corners are not allowed.</w:t>
              </w:r>
            </w:ins>
          </w:p>
        </w:tc>
      </w:tr>
    </w:tbl>
    <w:p w14:paraId="7D1061E8" w14:textId="77777777" w:rsidR="001961C0" w:rsidRDefault="001961C0" w:rsidP="00585211">
      <w:pPr>
        <w:suppressAutoHyphens/>
        <w:spacing w:after="0" w:line="240" w:lineRule="auto"/>
        <w:rPr>
          <w:ins w:id="5077" w:author="Raphael Malyankar" w:date="2025-08-10T22:32:00Z" w16du:dateUtc="2025-08-11T05:32:00Z"/>
          <w:rFonts w:cs="Arial"/>
          <w:lang w:eastAsia="en-GB"/>
        </w:rPr>
      </w:pPr>
    </w:p>
    <w:p w14:paraId="3200AE96" w14:textId="77777777" w:rsidR="0091765B" w:rsidRDefault="0091765B" w:rsidP="00585211">
      <w:pPr>
        <w:suppressAutoHyphens/>
        <w:spacing w:after="0" w:line="240" w:lineRule="auto"/>
        <w:rPr>
          <w:ins w:id="5078" w:author="Raphael Malyankar" w:date="2025-08-10T22:10:00Z" w16du:dateUtc="2025-08-11T05:10:00Z"/>
          <w:rFonts w:cs="Arial"/>
          <w:lang w:eastAsia="en-GB"/>
        </w:rPr>
      </w:pPr>
    </w:p>
    <w:p w14:paraId="7875DA24" w14:textId="77777777" w:rsidR="001961C0" w:rsidRDefault="001961C0" w:rsidP="00585211">
      <w:pPr>
        <w:suppressAutoHyphens/>
        <w:spacing w:after="0" w:line="240" w:lineRule="auto"/>
        <w:rPr>
          <w:ins w:id="5079" w:author="Raphael Malyankar" w:date="2025-08-10T22:10:00Z" w16du:dateUtc="2025-08-11T05:10:00Z"/>
          <w:rFonts w:cs="Arial"/>
          <w:lang w:eastAsia="en-GB"/>
        </w:rPr>
      </w:pPr>
    </w:p>
    <w:p w14:paraId="2CE26829" w14:textId="4036F141" w:rsidR="001961C0" w:rsidRDefault="001961C0" w:rsidP="00EF1090">
      <w:pPr>
        <w:pStyle w:val="Heading2"/>
        <w:rPr>
          <w:ins w:id="5080" w:author="Raphael Malyankar" w:date="2025-08-10T22:10:00Z" w16du:dateUtc="2025-08-11T05:10:00Z"/>
          <w:lang w:eastAsia="en-GB"/>
        </w:rPr>
      </w:pPr>
      <w:bookmarkStart w:id="5081" w:name="_Toc205849916"/>
      <w:ins w:id="5082" w:author="Raphael Malyankar" w:date="2025-08-10T22:10:00Z" w16du:dateUtc="2025-08-11T05:10:00Z">
        <w:r>
          <w:rPr>
            <w:lang w:eastAsia="en-GB"/>
          </w:rPr>
          <w:t>Feature instance metadata</w:t>
        </w:r>
        <w:bookmarkEnd w:id="5081"/>
      </w:ins>
    </w:p>
    <w:p w14:paraId="103780F4" w14:textId="1A07B988" w:rsidR="001961C0" w:rsidRPr="00EF1090" w:rsidRDefault="00EF1090" w:rsidP="00585211">
      <w:pPr>
        <w:suppressAutoHyphens/>
        <w:spacing w:after="0" w:line="240" w:lineRule="auto"/>
        <w:rPr>
          <w:ins w:id="5083" w:author="Raphael Malyankar" w:date="2025-08-10T22:10:00Z" w16du:dateUtc="2025-08-11T05:10:00Z"/>
          <w:rFonts w:cs="Arial"/>
          <w:i/>
          <w:iCs/>
          <w:color w:val="EE0000"/>
          <w:lang w:eastAsia="en-GB"/>
        </w:rPr>
      </w:pPr>
      <w:ins w:id="5084" w:author="Raphael Malyankar" w:date="2025-08-10T22:41:00Z" w16du:dateUtc="2025-08-11T05:41:00Z">
        <w:r w:rsidRPr="00EF1090">
          <w:rPr>
            <w:rFonts w:cs="Arial"/>
            <w:i/>
            <w:iCs/>
            <w:color w:val="EE0000"/>
            <w:lang w:eastAsia="en-GB"/>
          </w:rPr>
          <w:t>&lt;Include similar table and notes for feature instance metadata&gt;</w:t>
        </w:r>
      </w:ins>
    </w:p>
    <w:p w14:paraId="17693816" w14:textId="77777777" w:rsidR="001961C0" w:rsidRDefault="001961C0" w:rsidP="00585211">
      <w:pPr>
        <w:suppressAutoHyphens/>
        <w:spacing w:after="0" w:line="240" w:lineRule="auto"/>
        <w:rPr>
          <w:ins w:id="5085" w:author="Raphael Malyankar" w:date="2025-08-10T22:10:00Z" w16du:dateUtc="2025-08-11T05:10:00Z"/>
          <w:rFonts w:cs="Arial"/>
          <w:lang w:eastAsia="en-GB"/>
        </w:rPr>
      </w:pPr>
    </w:p>
    <w:p w14:paraId="161F6C53" w14:textId="650996F5" w:rsidR="001961C0" w:rsidRDefault="001961C0" w:rsidP="00EF1090">
      <w:pPr>
        <w:pStyle w:val="Heading2"/>
        <w:rPr>
          <w:ins w:id="5086" w:author="Raphael Malyankar" w:date="2025-08-10T22:10:00Z" w16du:dateUtc="2025-08-11T05:10:00Z"/>
          <w:lang w:eastAsia="en-GB"/>
        </w:rPr>
      </w:pPr>
      <w:bookmarkStart w:id="5087" w:name="_Toc205849917"/>
      <w:ins w:id="5088" w:author="Raphael Malyankar" w:date="2025-08-10T22:10:00Z" w16du:dateUtc="2025-08-11T05:10:00Z">
        <w:r>
          <w:rPr>
            <w:lang w:eastAsia="en-GB"/>
          </w:rPr>
          <w:t>Values group metadata</w:t>
        </w:r>
        <w:bookmarkEnd w:id="5087"/>
      </w:ins>
    </w:p>
    <w:p w14:paraId="2E968F2D" w14:textId="6641D00E" w:rsidR="001961C0" w:rsidRPr="00EF1090" w:rsidRDefault="00EF1090" w:rsidP="00585211">
      <w:pPr>
        <w:suppressAutoHyphens/>
        <w:spacing w:after="0" w:line="240" w:lineRule="auto"/>
        <w:rPr>
          <w:ins w:id="5089" w:author="Raphael Malyankar" w:date="2025-08-10T22:10:00Z" w16du:dateUtc="2025-08-11T05:10:00Z"/>
          <w:rFonts w:cs="Arial"/>
          <w:i/>
          <w:iCs/>
          <w:color w:val="EE0000"/>
          <w:lang w:eastAsia="en-GB"/>
        </w:rPr>
      </w:pPr>
      <w:ins w:id="5090" w:author="Raphael Malyankar" w:date="2025-08-10T22:41:00Z" w16du:dateUtc="2025-08-11T05:41:00Z">
        <w:r w:rsidRPr="00EF1090">
          <w:rPr>
            <w:rFonts w:cs="Arial"/>
            <w:i/>
            <w:iCs/>
            <w:color w:val="EE0000"/>
            <w:lang w:eastAsia="en-GB"/>
          </w:rPr>
          <w:t>&lt;Include similar table and notes for values group metadata&gt;</w:t>
        </w:r>
      </w:ins>
    </w:p>
    <w:p w14:paraId="2A0205CF" w14:textId="77777777" w:rsidR="001961C0" w:rsidRDefault="001961C0" w:rsidP="00585211">
      <w:pPr>
        <w:suppressAutoHyphens/>
        <w:spacing w:after="0" w:line="240" w:lineRule="auto"/>
        <w:rPr>
          <w:ins w:id="5091" w:author="Raphael Malyankar" w:date="2025-08-10T22:10:00Z" w16du:dateUtc="2025-08-11T05:10:00Z"/>
          <w:rFonts w:cs="Arial"/>
          <w:lang w:eastAsia="en-GB"/>
        </w:rPr>
      </w:pPr>
    </w:p>
    <w:p w14:paraId="6039F76B" w14:textId="71EAD060" w:rsidR="001961C0" w:rsidRDefault="001961C0" w:rsidP="00EF1090">
      <w:pPr>
        <w:pStyle w:val="Heading2"/>
        <w:rPr>
          <w:ins w:id="5092" w:author="Raphael Malyankar" w:date="2025-08-10T22:10:00Z" w16du:dateUtc="2025-08-11T05:10:00Z"/>
          <w:lang w:eastAsia="en-GB"/>
        </w:rPr>
      </w:pPr>
      <w:bookmarkStart w:id="5093" w:name="_Toc205849918"/>
      <w:ins w:id="5094" w:author="Raphael Malyankar" w:date="2025-08-10T22:10:00Z" w16du:dateUtc="2025-08-11T05:10:00Z">
        <w:r>
          <w:rPr>
            <w:lang w:eastAsia="en-GB"/>
          </w:rPr>
          <w:t>Additional enumerations</w:t>
        </w:r>
        <w:bookmarkEnd w:id="5093"/>
      </w:ins>
    </w:p>
    <w:p w14:paraId="4093250E" w14:textId="53735279" w:rsidR="001961C0" w:rsidRPr="00EF1090" w:rsidRDefault="00EF1090" w:rsidP="00585211">
      <w:pPr>
        <w:suppressAutoHyphens/>
        <w:spacing w:after="0" w:line="240" w:lineRule="auto"/>
        <w:rPr>
          <w:ins w:id="5095" w:author="Raphael Malyankar" w:date="2025-08-10T22:44:00Z" w16du:dateUtc="2025-08-11T05:44:00Z"/>
          <w:rFonts w:cs="Arial"/>
          <w:i/>
          <w:iCs/>
          <w:color w:val="EE0000"/>
          <w:lang w:eastAsia="en-GB"/>
        </w:rPr>
      </w:pPr>
      <w:ins w:id="5096" w:author="Raphael Malyankar" w:date="2025-08-10T22:42:00Z" w16du:dateUtc="2025-08-11T05:42:00Z">
        <w:r w:rsidRPr="00EF1090">
          <w:rPr>
            <w:rFonts w:cs="Arial"/>
            <w:i/>
            <w:iCs/>
            <w:color w:val="EE0000"/>
            <w:lang w:eastAsia="en-GB"/>
          </w:rPr>
          <w:t>&lt;Any enumerations used in general, feature type, feature instance</w:t>
        </w:r>
      </w:ins>
      <w:ins w:id="5097" w:author="Raphael Malyankar" w:date="2025-08-10T22:43:00Z" w16du:dateUtc="2025-08-11T05:43:00Z">
        <w:r w:rsidRPr="00EF1090">
          <w:rPr>
            <w:rFonts w:cs="Arial"/>
            <w:i/>
            <w:iCs/>
            <w:color w:val="EE0000"/>
            <w:lang w:eastAsia="en-GB"/>
          </w:rPr>
          <w:t>, or values group metadata in the tables above must be specified here. Any restrictions on enumeration tables which are defined in S-100 Part 10c should also be describe</w:t>
        </w:r>
      </w:ins>
      <w:ins w:id="5098" w:author="Raphael Malyankar" w:date="2025-08-10T22:44:00Z" w16du:dateUtc="2025-08-11T05:44:00Z">
        <w:r w:rsidRPr="00EF1090">
          <w:rPr>
            <w:rFonts w:cs="Arial"/>
            <w:i/>
            <w:iCs/>
            <w:color w:val="EE0000"/>
            <w:lang w:eastAsia="en-GB"/>
          </w:rPr>
          <w:t>d.&gt;</w:t>
        </w:r>
      </w:ins>
    </w:p>
    <w:p w14:paraId="0FE658D9" w14:textId="77777777" w:rsidR="00EF1090" w:rsidRPr="001961C0" w:rsidRDefault="00EF1090" w:rsidP="00585211">
      <w:pPr>
        <w:suppressAutoHyphens/>
        <w:spacing w:after="0" w:line="240" w:lineRule="auto"/>
        <w:rPr>
          <w:ins w:id="5099" w:author="Raphael Malyankar" w:date="2025-08-10T22:00:00Z" w16du:dateUtc="2025-08-11T05:00:00Z"/>
          <w:rFonts w:cs="Arial"/>
          <w:lang w:eastAsia="en-GB"/>
        </w:rPr>
      </w:pPr>
    </w:p>
    <w:p w14:paraId="2C75F496" w14:textId="77777777" w:rsidR="00E776DD" w:rsidRPr="001961C0" w:rsidRDefault="00E776DD" w:rsidP="00585211">
      <w:pPr>
        <w:suppressAutoHyphens/>
        <w:spacing w:after="0" w:line="240" w:lineRule="auto"/>
        <w:rPr>
          <w:ins w:id="5100" w:author="Raphael Malyankar" w:date="2025-08-10T21:45:00Z" w16du:dateUtc="2025-08-11T04:45:00Z"/>
          <w:rFonts w:cs="Arial"/>
          <w:lang w:eastAsia="en-GB"/>
        </w:rPr>
      </w:pPr>
    </w:p>
    <w:p w14:paraId="3745DF81" w14:textId="77777777" w:rsidR="001C20AE" w:rsidRPr="001961C0" w:rsidRDefault="001C20AE" w:rsidP="00585211">
      <w:pPr>
        <w:suppressAutoHyphens/>
        <w:spacing w:after="0" w:line="240" w:lineRule="auto"/>
        <w:rPr>
          <w:ins w:id="5101" w:author="Raphael Malyankar" w:date="2025-08-10T21:46:00Z" w16du:dateUtc="2025-08-11T04:46:00Z"/>
          <w:rFonts w:cs="Arial"/>
          <w:lang w:eastAsia="en-GB"/>
        </w:rPr>
      </w:pPr>
    </w:p>
    <w:p w14:paraId="7623CA9F" w14:textId="77777777" w:rsidR="001C20AE" w:rsidRPr="001961C0" w:rsidRDefault="001C20AE" w:rsidP="00585211">
      <w:pPr>
        <w:suppressAutoHyphens/>
        <w:spacing w:after="0" w:line="240" w:lineRule="auto"/>
        <w:rPr>
          <w:ins w:id="5102" w:author="Raphael Malyankar" w:date="2025-08-10T18:35:00Z" w16du:dateUtc="2025-08-11T01:35:00Z"/>
          <w:rFonts w:cs="Arial"/>
          <w:lang w:eastAsia="en-GB"/>
        </w:rPr>
      </w:pPr>
    </w:p>
    <w:p w14:paraId="6CDD5B89" w14:textId="77777777" w:rsidR="00585211" w:rsidRPr="0079419A" w:rsidRDefault="00585211" w:rsidP="00585211">
      <w:pPr>
        <w:suppressAutoHyphens/>
        <w:spacing w:after="0" w:line="240" w:lineRule="auto"/>
        <w:rPr>
          <w:ins w:id="5103" w:author="Raphael Malyankar" w:date="2025-08-10T18:34:00Z" w16du:dateUtc="2025-08-11T01:34:00Z"/>
          <w:rFonts w:ascii="Arial Narrow" w:hAnsi="Arial Narrow"/>
          <w:lang w:eastAsia="en-GB"/>
        </w:rPr>
      </w:pPr>
    </w:p>
    <w:p w14:paraId="16401B38" w14:textId="77777777" w:rsidR="006F742F" w:rsidRDefault="006F742F" w:rsidP="00C53B69">
      <w:pPr>
        <w:autoSpaceDE w:val="0"/>
        <w:autoSpaceDN w:val="0"/>
        <w:adjustRightInd w:val="0"/>
        <w:spacing w:line="240" w:lineRule="auto"/>
        <w:rPr>
          <w:ins w:id="5104" w:author="Raphael Malyankar" w:date="2025-08-10T18:35:00Z" w16du:dateUtc="2025-08-11T01:35:00Z"/>
          <w:lang w:eastAsia="en-GB"/>
        </w:rPr>
      </w:pPr>
    </w:p>
    <w:p w14:paraId="50BA974B" w14:textId="77777777" w:rsidR="00585211" w:rsidRPr="00FF6266" w:rsidRDefault="00585211" w:rsidP="00C53B69">
      <w:pPr>
        <w:autoSpaceDE w:val="0"/>
        <w:autoSpaceDN w:val="0"/>
        <w:adjustRightInd w:val="0"/>
        <w:spacing w:line="240" w:lineRule="auto"/>
        <w:rPr>
          <w:lang w:eastAsia="en-GB"/>
        </w:rPr>
        <w:sectPr w:rsidR="00585211" w:rsidRPr="00FF6266" w:rsidSect="00460EEF">
          <w:pgSz w:w="11906" w:h="16838" w:orient="portrait"/>
          <w:pgMar w:top="1440" w:right="1440" w:bottom="1440" w:left="1440" w:header="709" w:footer="709" w:gutter="0"/>
          <w:cols w:space="720"/>
          <w:docGrid w:linePitch="272"/>
          <w:sectPrChange w:id="5105" w:author="Raphael Malyankar" w:date="2025-08-10T21:39:00Z" w16du:dateUtc="2025-08-11T04:39:00Z">
            <w:sectPr w:rsidR="00585211" w:rsidRPr="00FF6266" w:rsidSect="00460EEF">
              <w:pgSz w:w="16838" w:h="11906" w:orient="landscape"/>
              <w:pgMar w:top="1440" w:right="1440" w:bottom="1440" w:left="1440" w:header="709" w:footer="709" w:gutter="0"/>
            </w:sectPr>
          </w:sectPrChange>
        </w:sectPr>
      </w:pPr>
    </w:p>
    <w:p w14:paraId="214AF0E3" w14:textId="77777777" w:rsidR="00561650" w:rsidRDefault="006E4207" w:rsidP="00DD4107">
      <w:pPr>
        <w:pStyle w:val="Annex0"/>
      </w:pPr>
      <w:bookmarkStart w:id="5106" w:name="_Toc454280208"/>
      <w:bookmarkStart w:id="5107" w:name="_Toc205849919"/>
      <w:r>
        <w:lastRenderedPageBreak/>
        <w:t>Data Classification and Encoding Guide</w:t>
      </w:r>
      <w:bookmarkEnd w:id="5106"/>
      <w:bookmarkEnd w:id="5107"/>
    </w:p>
    <w:p w14:paraId="530809BB" w14:textId="50971608" w:rsidR="00EF70CB" w:rsidRDefault="00907226" w:rsidP="00907226">
      <w:pPr>
        <w:rPr>
          <w:ins w:id="5108" w:author="Raphael Malyankar" w:date="2025-08-11T21:53:00Z" w16du:dateUtc="2025-08-12T04:53:00Z"/>
          <w:i/>
          <w:iCs/>
          <w:color w:val="EE0000"/>
          <w:lang w:val="en-US"/>
        </w:rPr>
      </w:pPr>
      <w:ins w:id="5109" w:author="Raphael Malyankar" w:date="2025-08-10T02:25:00Z" w16du:dateUtc="2025-08-10T09:25:00Z">
        <w:r w:rsidRPr="00297128">
          <w:rPr>
            <w:i/>
            <w:iCs/>
            <w:color w:val="EE0000"/>
            <w:lang w:val="en-US"/>
          </w:rPr>
          <w:t>&lt;</w:t>
        </w:r>
      </w:ins>
      <w:ins w:id="5110" w:author="Raphael Malyankar" w:date="2025-08-10T02:26:00Z" w16du:dateUtc="2025-08-10T09:26:00Z">
        <w:r w:rsidRPr="00297128">
          <w:rPr>
            <w:i/>
            <w:iCs/>
            <w:color w:val="EE0000"/>
            <w:lang w:val="en-US"/>
          </w:rPr>
          <w:t xml:space="preserve">If the Application Schema </w:t>
        </w:r>
      </w:ins>
      <w:ins w:id="5111" w:author="Raphael Malyankar" w:date="2025-08-10T02:30:00Z" w16du:dateUtc="2025-08-10T09:30:00Z">
        <w:r w:rsidR="00426F8B" w:rsidRPr="00297128">
          <w:rPr>
            <w:i/>
            <w:iCs/>
            <w:color w:val="EE0000"/>
            <w:lang w:val="en-US"/>
          </w:rPr>
          <w:t>consists of</w:t>
        </w:r>
      </w:ins>
      <w:ins w:id="5112" w:author="Raphael Malyankar" w:date="2025-08-10T02:26:00Z" w16du:dateUtc="2025-08-10T09:26:00Z">
        <w:r w:rsidRPr="00297128">
          <w:rPr>
            <w:i/>
            <w:iCs/>
            <w:color w:val="EE0000"/>
            <w:lang w:val="en-US"/>
          </w:rPr>
          <w:t xml:space="preserve"> only a few features and attributes the</w:t>
        </w:r>
      </w:ins>
      <w:ins w:id="5113" w:author="Raphael Malyankar" w:date="2025-08-10T02:25:00Z" w16du:dateUtc="2025-08-10T09:25:00Z">
        <w:r w:rsidRPr="00297128">
          <w:rPr>
            <w:i/>
            <w:iCs/>
            <w:color w:val="EE0000"/>
            <w:lang w:val="en-US"/>
          </w:rPr>
          <w:t xml:space="preserve"> DCEG may be an Annex to</w:t>
        </w:r>
      </w:ins>
      <w:ins w:id="5114" w:author="Raphael Malyankar" w:date="2025-08-10T02:26:00Z" w16du:dateUtc="2025-08-10T09:26:00Z">
        <w:r w:rsidRPr="00297128">
          <w:rPr>
            <w:i/>
            <w:iCs/>
            <w:color w:val="EE0000"/>
            <w:lang w:val="en-US"/>
          </w:rPr>
          <w:t xml:space="preserve"> </w:t>
        </w:r>
      </w:ins>
      <w:ins w:id="5115" w:author="Raphael Malyankar" w:date="2025-08-10T02:25:00Z" w16du:dateUtc="2025-08-10T09:25:00Z">
        <w:r w:rsidRPr="00297128">
          <w:rPr>
            <w:i/>
            <w:iCs/>
            <w:color w:val="EE0000"/>
            <w:lang w:val="en-US"/>
          </w:rPr>
          <w:t xml:space="preserve">the Product Specification </w:t>
        </w:r>
      </w:ins>
      <w:ins w:id="5116" w:author="Raphael Malyankar" w:date="2025-08-10T02:27:00Z" w16du:dateUtc="2025-08-10T09:27:00Z">
        <w:r w:rsidRPr="00297128">
          <w:rPr>
            <w:i/>
            <w:iCs/>
            <w:color w:val="EE0000"/>
            <w:lang w:val="en-US"/>
          </w:rPr>
          <w:t>consisting of o</w:t>
        </w:r>
      </w:ins>
      <w:ins w:id="5117" w:author="Raphael Malyankar" w:date="2025-08-10T02:28:00Z" w16du:dateUtc="2025-08-10T09:28:00Z">
        <w:r w:rsidRPr="00297128">
          <w:rPr>
            <w:i/>
            <w:iCs/>
            <w:color w:val="EE0000"/>
            <w:lang w:val="en-US"/>
          </w:rPr>
          <w:t xml:space="preserve">nly </w:t>
        </w:r>
      </w:ins>
      <w:ins w:id="5118" w:author="Raphael Malyankar" w:date="2025-08-11T16:25:00Z" w16du:dateUtc="2025-08-11T23:25:00Z">
        <w:r w:rsidR="008B6A16" w:rsidRPr="00297128">
          <w:rPr>
            <w:i/>
            <w:iCs/>
            <w:color w:val="EE0000"/>
            <w:lang w:val="en-US"/>
          </w:rPr>
          <w:t xml:space="preserve">the </w:t>
        </w:r>
      </w:ins>
      <w:ins w:id="5119" w:author="Raphael Malyankar" w:date="2025-08-11T16:26:00Z" w16du:dateUtc="2025-08-11T23:26:00Z">
        <w:r w:rsidR="008B6A16" w:rsidRPr="00297128">
          <w:rPr>
            <w:i/>
            <w:iCs/>
            <w:color w:val="EE0000"/>
            <w:lang w:val="en-US"/>
          </w:rPr>
          <w:t>tables</w:t>
        </w:r>
      </w:ins>
      <w:ins w:id="5120" w:author="Raphael Malyankar" w:date="2025-08-10T02:25:00Z" w16du:dateUtc="2025-08-10T09:25:00Z">
        <w:r w:rsidRPr="00297128">
          <w:rPr>
            <w:i/>
            <w:iCs/>
            <w:color w:val="EE0000"/>
            <w:lang w:val="en-US"/>
          </w:rPr>
          <w:t xml:space="preserve"> </w:t>
        </w:r>
      </w:ins>
      <w:ins w:id="5121" w:author="Raphael Malyankar" w:date="2025-08-10T02:28:00Z" w16du:dateUtc="2025-08-10T09:28:00Z">
        <w:r w:rsidRPr="00297128">
          <w:rPr>
            <w:i/>
            <w:iCs/>
            <w:color w:val="EE0000"/>
            <w:lang w:val="en-US"/>
          </w:rPr>
          <w:t>defining feature and information typ</w:t>
        </w:r>
      </w:ins>
      <w:ins w:id="5122" w:author="Raphael Malyankar" w:date="2025-08-10T02:29:00Z" w16du:dateUtc="2025-08-10T09:29:00Z">
        <w:r w:rsidRPr="00297128">
          <w:rPr>
            <w:i/>
            <w:iCs/>
            <w:color w:val="EE0000"/>
            <w:lang w:val="en-US"/>
          </w:rPr>
          <w:t xml:space="preserve">es, attributes, and associations. </w:t>
        </w:r>
      </w:ins>
      <w:ins w:id="5123" w:author="Raphael Malyankar" w:date="2025-08-10T02:30:00Z" w16du:dateUtc="2025-08-10T09:30:00Z">
        <w:r w:rsidR="00426F8B" w:rsidRPr="00297128">
          <w:rPr>
            <w:i/>
            <w:iCs/>
            <w:color w:val="EE0000"/>
            <w:lang w:val="en-US"/>
          </w:rPr>
          <w:t>General practice to date</w:t>
        </w:r>
      </w:ins>
      <w:ins w:id="5124" w:author="Raphael Malyankar" w:date="2025-08-10T02:31:00Z" w16du:dateUtc="2025-08-10T09:31:00Z">
        <w:r w:rsidR="00426F8B" w:rsidRPr="00297128">
          <w:rPr>
            <w:i/>
            <w:iCs/>
            <w:color w:val="EE0000"/>
            <w:lang w:val="en-US"/>
          </w:rPr>
          <w:t xml:space="preserve"> (August 2025)</w:t>
        </w:r>
      </w:ins>
      <w:ins w:id="5125" w:author="Raphael Malyankar" w:date="2025-08-10T02:30:00Z" w16du:dateUtc="2025-08-10T09:30:00Z">
        <w:r w:rsidR="00426F8B" w:rsidRPr="00297128">
          <w:rPr>
            <w:i/>
            <w:iCs/>
            <w:color w:val="EE0000"/>
            <w:lang w:val="en-US"/>
          </w:rPr>
          <w:t xml:space="preserve"> has been to make the DCEG an Annex only for </w:t>
        </w:r>
      </w:ins>
      <w:ins w:id="5126" w:author="Raphael Malyankar" w:date="2025-08-10T02:31:00Z" w16du:dateUtc="2025-08-10T09:31:00Z">
        <w:r w:rsidR="00426F8B" w:rsidRPr="00297128">
          <w:rPr>
            <w:i/>
            <w:iCs/>
            <w:color w:val="EE0000"/>
            <w:lang w:val="en-US"/>
          </w:rPr>
          <w:t>coverage data products (S-102, S-104, and S</w:t>
        </w:r>
      </w:ins>
      <w:ins w:id="5127" w:author="Raphael Malyankar" w:date="2025-08-10T02:32:00Z" w16du:dateUtc="2025-08-10T09:32:00Z">
        <w:r w:rsidR="00426F8B" w:rsidRPr="00297128">
          <w:rPr>
            <w:i/>
            <w:iCs/>
            <w:color w:val="EE0000"/>
            <w:lang w:val="en-US"/>
          </w:rPr>
          <w:t>-111)</w:t>
        </w:r>
      </w:ins>
      <w:ins w:id="5128" w:author="Raphael Malyankar" w:date="2025-08-10T02:31:00Z" w16du:dateUtc="2025-08-10T09:31:00Z">
        <w:r w:rsidR="00426F8B" w:rsidRPr="00297128">
          <w:rPr>
            <w:i/>
            <w:iCs/>
            <w:color w:val="EE0000"/>
            <w:lang w:val="en-US"/>
          </w:rPr>
          <w:t xml:space="preserve">, since they generally define only one or two </w:t>
        </w:r>
      </w:ins>
      <w:ins w:id="5129" w:author="Raphael Malyankar" w:date="2025-08-10T02:32:00Z" w16du:dateUtc="2025-08-10T09:32:00Z">
        <w:r w:rsidR="00426F8B" w:rsidRPr="00297128">
          <w:rPr>
            <w:i/>
            <w:iCs/>
            <w:color w:val="EE0000"/>
            <w:lang w:val="en-US"/>
          </w:rPr>
          <w:t xml:space="preserve">feature types and do not (as of August 2025) include </w:t>
        </w:r>
      </w:ins>
      <w:ins w:id="5130" w:author="Raphael Malyankar" w:date="2025-08-10T02:33:00Z" w16du:dateUtc="2025-08-10T09:33:00Z">
        <w:r w:rsidR="00426F8B" w:rsidRPr="00297128">
          <w:rPr>
            <w:i/>
            <w:iCs/>
            <w:color w:val="EE0000"/>
            <w:lang w:val="en-US"/>
          </w:rPr>
          <w:t xml:space="preserve">associations or </w:t>
        </w:r>
      </w:ins>
      <w:ins w:id="5131" w:author="Raphael Malyankar" w:date="2025-08-10T02:32:00Z" w16du:dateUtc="2025-08-10T09:32:00Z">
        <w:r w:rsidR="00426F8B" w:rsidRPr="00297128">
          <w:rPr>
            <w:i/>
            <w:iCs/>
            <w:color w:val="EE0000"/>
            <w:lang w:val="en-US"/>
          </w:rPr>
          <w:t>vector meta</w:t>
        </w:r>
      </w:ins>
      <w:ins w:id="5132" w:author="Raphael Malyankar" w:date="2025-08-10T02:33:00Z" w16du:dateUtc="2025-08-10T09:33:00Z">
        <w:r w:rsidR="00426F8B" w:rsidRPr="00297128">
          <w:rPr>
            <w:i/>
            <w:iCs/>
            <w:color w:val="EE0000"/>
            <w:lang w:val="en-US"/>
          </w:rPr>
          <w:t>-</w:t>
        </w:r>
      </w:ins>
      <w:ins w:id="5133" w:author="Raphael Malyankar" w:date="2025-08-10T02:32:00Z" w16du:dateUtc="2025-08-10T09:32:00Z">
        <w:r w:rsidR="00426F8B" w:rsidRPr="00297128">
          <w:rPr>
            <w:i/>
            <w:iCs/>
            <w:color w:val="EE0000"/>
            <w:lang w:val="en-US"/>
          </w:rPr>
          <w:t>features.</w:t>
        </w:r>
      </w:ins>
      <w:ins w:id="5134" w:author="Raphael Malyankar" w:date="2025-08-10T02:29:00Z" w16du:dateUtc="2025-08-10T09:29:00Z">
        <w:r w:rsidRPr="00297128">
          <w:rPr>
            <w:i/>
            <w:iCs/>
            <w:color w:val="EE0000"/>
            <w:lang w:val="en-US"/>
          </w:rPr>
          <w:t>&gt;</w:t>
        </w:r>
      </w:ins>
    </w:p>
    <w:p w14:paraId="67307032" w14:textId="4E06173E" w:rsidR="00AB5FBB" w:rsidRPr="00297128" w:rsidRDefault="00AB5FBB" w:rsidP="00907226">
      <w:pPr>
        <w:rPr>
          <w:ins w:id="5135" w:author="Raphael Malyankar" w:date="2025-08-10T02:25:00Z" w16du:dateUtc="2025-08-10T09:25:00Z"/>
          <w:i/>
          <w:iCs/>
          <w:color w:val="EE0000"/>
          <w:lang w:val="en-US"/>
        </w:rPr>
      </w:pPr>
      <w:ins w:id="5136" w:author="Raphael Malyankar" w:date="2025-08-11T21:53:00Z" w16du:dateUtc="2025-08-12T04:53:00Z">
        <w:r>
          <w:rPr>
            <w:i/>
            <w:iCs/>
            <w:color w:val="EE0000"/>
            <w:lang w:val="en-US"/>
          </w:rPr>
          <w:t xml:space="preserve">&lt;Much of the DCEG can be generated from </w:t>
        </w:r>
      </w:ins>
      <w:ins w:id="5137" w:author="Raphael Malyankar" w:date="2025-08-11T21:54:00Z" w16du:dateUtc="2025-08-12T04:54:00Z">
        <w:r>
          <w:rPr>
            <w:i/>
            <w:iCs/>
            <w:color w:val="EE0000"/>
            <w:lang w:val="en-US"/>
          </w:rPr>
          <w:t xml:space="preserve">the </w:t>
        </w:r>
      </w:ins>
      <w:ins w:id="5138" w:author="Raphael Malyankar" w:date="2025-08-11T21:53:00Z" w16du:dateUtc="2025-08-12T04:53:00Z">
        <w:r>
          <w:rPr>
            <w:i/>
            <w:iCs/>
            <w:color w:val="EE0000"/>
            <w:lang w:val="en-US"/>
          </w:rPr>
          <w:t>XML Feature</w:t>
        </w:r>
      </w:ins>
      <w:ins w:id="5139" w:author="Raphael Malyankar" w:date="2025-08-11T21:54:00Z" w16du:dateUtc="2025-08-12T04:54:00Z">
        <w:r>
          <w:rPr>
            <w:i/>
            <w:iCs/>
            <w:color w:val="EE0000"/>
            <w:lang w:val="en-US"/>
          </w:rPr>
          <w:t xml:space="preserve"> Catalogue by the DCEG builder. Product Specification authors are cautioned to check </w:t>
        </w:r>
      </w:ins>
      <w:ins w:id="5140" w:author="Raphael Malyankar" w:date="2025-08-11T21:55:00Z" w16du:dateUtc="2025-08-12T04:55:00Z">
        <w:r>
          <w:rPr>
            <w:i/>
            <w:iCs/>
            <w:color w:val="EE0000"/>
            <w:lang w:val="en-US"/>
          </w:rPr>
          <w:t xml:space="preserve">such </w:t>
        </w:r>
      </w:ins>
      <w:ins w:id="5141" w:author="Raphael Malyankar" w:date="2025-08-11T21:54:00Z" w16du:dateUtc="2025-08-12T04:54:00Z">
        <w:r>
          <w:rPr>
            <w:i/>
            <w:iCs/>
            <w:color w:val="EE0000"/>
            <w:lang w:val="en-US"/>
          </w:rPr>
          <w:t xml:space="preserve">generated results for correctness and apply </w:t>
        </w:r>
      </w:ins>
      <w:ins w:id="5142" w:author="Raphael Malyankar" w:date="2025-08-11T21:55:00Z" w16du:dateUtc="2025-08-12T04:55:00Z">
        <w:r>
          <w:rPr>
            <w:i/>
            <w:iCs/>
            <w:color w:val="EE0000"/>
            <w:lang w:val="en-US"/>
          </w:rPr>
          <w:t>any necessary fixes manually before releasing a DCEG.&gt;</w:t>
        </w:r>
      </w:ins>
    </w:p>
    <w:p w14:paraId="06B5C7DB" w14:textId="07F5CAB9" w:rsidR="00907226" w:rsidRPr="00DD4107" w:rsidRDefault="008B6A16" w:rsidP="005F5A6F">
      <w:pPr>
        <w:rPr>
          <w:ins w:id="5143" w:author="Raphael Malyankar" w:date="2025-08-11T16:19:00Z" w16du:dateUtc="2025-08-11T23:19:00Z"/>
          <w:b/>
          <w:bCs/>
          <w:sz w:val="24"/>
          <w:szCs w:val="24"/>
          <w:lang w:val="en-US"/>
        </w:rPr>
      </w:pPr>
      <w:bookmarkStart w:id="5144" w:name="_Hlk205821886"/>
      <w:ins w:id="5145" w:author="Raphael Malyankar" w:date="2025-08-11T16:24:00Z" w16du:dateUtc="2025-08-11T23:24:00Z">
        <w:r w:rsidRPr="00DD4107">
          <w:rPr>
            <w:b/>
            <w:bCs/>
            <w:sz w:val="24"/>
            <w:szCs w:val="24"/>
            <w:lang w:val="en-US"/>
          </w:rPr>
          <w:t>1</w:t>
        </w:r>
        <w:r w:rsidRPr="00DD4107">
          <w:rPr>
            <w:b/>
            <w:bCs/>
            <w:sz w:val="24"/>
            <w:szCs w:val="24"/>
            <w:lang w:val="en-US"/>
          </w:rPr>
          <w:tab/>
        </w:r>
      </w:ins>
      <w:ins w:id="5146" w:author="Raphael Malyankar" w:date="2025-08-11T16:18:00Z" w16du:dateUtc="2025-08-11T23:18:00Z">
        <w:r w:rsidR="00A7510E" w:rsidRPr="00DD4107">
          <w:rPr>
            <w:b/>
            <w:bCs/>
            <w:sz w:val="24"/>
            <w:szCs w:val="24"/>
            <w:lang w:val="en-US"/>
          </w:rPr>
          <w:t>Overview</w:t>
        </w:r>
      </w:ins>
    </w:p>
    <w:p w14:paraId="6070BA34" w14:textId="3461077C" w:rsidR="008B6A16" w:rsidRPr="00DD4107" w:rsidRDefault="008B6A16" w:rsidP="008B6A16">
      <w:pPr>
        <w:rPr>
          <w:ins w:id="5147" w:author="Raphael Malyankar" w:date="2025-08-11T16:22:00Z" w16du:dateUtc="2025-08-11T23:22:00Z"/>
          <w:i/>
          <w:iCs/>
          <w:color w:val="EE0000"/>
          <w:lang w:val="en-US"/>
        </w:rPr>
      </w:pPr>
      <w:ins w:id="5148" w:author="Raphael Malyankar" w:date="2025-08-11T16:19:00Z" w16du:dateUtc="2025-08-11T23:19:00Z">
        <w:r w:rsidRPr="00DD4107">
          <w:rPr>
            <w:i/>
            <w:iCs/>
            <w:color w:val="EE0000"/>
            <w:lang w:val="en-US"/>
          </w:rPr>
          <w:t>&lt;The Overview section is needed only if the DCEG is a sep</w:t>
        </w:r>
      </w:ins>
      <w:ins w:id="5149" w:author="Raphael Malyankar" w:date="2025-08-11T16:25:00Z" w16du:dateUtc="2025-08-11T23:25:00Z">
        <w:r w:rsidRPr="00DD4107">
          <w:rPr>
            <w:i/>
            <w:iCs/>
            <w:color w:val="EE0000"/>
            <w:lang w:val="en-US"/>
          </w:rPr>
          <w:t>a</w:t>
        </w:r>
      </w:ins>
      <w:ins w:id="5150" w:author="Raphael Malyankar" w:date="2025-08-11T16:19:00Z" w16du:dateUtc="2025-08-11T23:19:00Z">
        <w:r w:rsidRPr="00DD4107">
          <w:rPr>
            <w:i/>
            <w:iCs/>
            <w:color w:val="EE0000"/>
            <w:lang w:val="en-US"/>
          </w:rPr>
          <w:t>rate document.</w:t>
        </w:r>
      </w:ins>
      <w:ins w:id="5151" w:author="Raphael Malyankar" w:date="2025-08-11T16:21:00Z" w16du:dateUtc="2025-08-11T23:21:00Z">
        <w:r w:rsidRPr="00DD4107">
          <w:rPr>
            <w:i/>
            <w:iCs/>
            <w:color w:val="EE0000"/>
            <w:lang w:val="en-US"/>
          </w:rPr>
          <w:t xml:space="preserve"> The structure of the Overview section is given </w:t>
        </w:r>
      </w:ins>
      <w:ins w:id="5152" w:author="Raphael Malyankar" w:date="2025-08-11T16:22:00Z" w16du:dateUtc="2025-08-11T23:22:00Z">
        <w:r w:rsidRPr="00DD4107">
          <w:rPr>
            <w:i/>
            <w:iCs/>
            <w:color w:val="EE0000"/>
            <w:lang w:val="en-US"/>
          </w:rPr>
          <w:t>below</w:t>
        </w:r>
      </w:ins>
      <w:ins w:id="5153" w:author="Raphael Malyankar" w:date="2025-08-11T16:28:00Z" w16du:dateUtc="2025-08-11T23:28:00Z">
        <w:r w:rsidR="00FC3CF9" w:rsidRPr="00DD4107">
          <w:rPr>
            <w:i/>
            <w:iCs/>
            <w:color w:val="EE0000"/>
            <w:lang w:val="en-US"/>
          </w:rPr>
          <w:t>.</w:t>
        </w:r>
      </w:ins>
      <w:ins w:id="5154" w:author="Raphael Malyankar" w:date="2025-08-11T16:22:00Z" w16du:dateUtc="2025-08-11T23:22:00Z">
        <w:r w:rsidRPr="00DD4107">
          <w:rPr>
            <w:i/>
            <w:iCs/>
            <w:color w:val="EE0000"/>
            <w:lang w:val="en-US"/>
          </w:rPr>
          <w:t>&gt;</w:t>
        </w:r>
      </w:ins>
    </w:p>
    <w:bookmarkEnd w:id="5144"/>
    <w:p w14:paraId="0790461F" w14:textId="0690E351" w:rsidR="008B6A16" w:rsidRPr="005F5A6F" w:rsidRDefault="00FC3CF9" w:rsidP="005F5A6F">
      <w:pPr>
        <w:ind w:left="346"/>
        <w:rPr>
          <w:ins w:id="5155" w:author="Raphael Malyankar" w:date="2025-08-11T16:22:00Z" w16du:dateUtc="2025-08-11T23:22:00Z"/>
          <w:b/>
          <w:bCs/>
          <w:lang w:val="en-US"/>
        </w:rPr>
      </w:pPr>
      <w:ins w:id="5156" w:author="Raphael Malyankar" w:date="2025-08-11T16:29:00Z" w16du:dateUtc="2025-08-11T23:29:00Z">
        <w:r w:rsidRPr="005F5A6F">
          <w:rPr>
            <w:b/>
            <w:bCs/>
            <w:lang w:val="en-US"/>
          </w:rPr>
          <w:t>1.1</w:t>
        </w:r>
        <w:r w:rsidRPr="005F5A6F">
          <w:rPr>
            <w:b/>
            <w:bCs/>
            <w:lang w:val="en-US"/>
          </w:rPr>
          <w:tab/>
        </w:r>
      </w:ins>
      <w:ins w:id="5157" w:author="Raphael Malyankar" w:date="2025-08-11T16:22:00Z" w16du:dateUtc="2025-08-11T23:22:00Z">
        <w:r w:rsidR="008B6A16" w:rsidRPr="005F5A6F">
          <w:rPr>
            <w:b/>
            <w:bCs/>
            <w:lang w:val="en-US"/>
          </w:rPr>
          <w:t>Preface (optonal)</w:t>
        </w:r>
      </w:ins>
    </w:p>
    <w:p w14:paraId="4242BA1F" w14:textId="38DDE7E6" w:rsidR="008B6A16" w:rsidRPr="005F5A6F" w:rsidRDefault="00FC3CF9" w:rsidP="005F5A6F">
      <w:pPr>
        <w:ind w:left="346"/>
        <w:rPr>
          <w:ins w:id="5158" w:author="Raphael Malyankar" w:date="2025-08-11T16:22:00Z" w16du:dateUtc="2025-08-11T23:22:00Z"/>
          <w:b/>
          <w:bCs/>
          <w:lang w:val="en-US"/>
        </w:rPr>
      </w:pPr>
      <w:ins w:id="5159" w:author="Raphael Malyankar" w:date="2025-08-11T16:29:00Z" w16du:dateUtc="2025-08-11T23:29:00Z">
        <w:r w:rsidRPr="005F5A6F">
          <w:rPr>
            <w:b/>
            <w:bCs/>
            <w:lang w:val="en-US"/>
          </w:rPr>
          <w:t>1.2</w:t>
        </w:r>
        <w:r w:rsidRPr="005F5A6F">
          <w:rPr>
            <w:b/>
            <w:bCs/>
            <w:lang w:val="en-US"/>
          </w:rPr>
          <w:tab/>
        </w:r>
      </w:ins>
      <w:ins w:id="5160" w:author="Raphael Malyankar" w:date="2025-08-11T16:22:00Z" w16du:dateUtc="2025-08-11T23:22:00Z">
        <w:r w:rsidR="008B6A16" w:rsidRPr="005F5A6F">
          <w:rPr>
            <w:b/>
            <w:bCs/>
            <w:lang w:val="en-US"/>
          </w:rPr>
          <w:t>Metadata that uniquely identifies the DCEG</w:t>
        </w:r>
      </w:ins>
    </w:p>
    <w:p w14:paraId="2494EC7B" w14:textId="503761F7" w:rsidR="008B6A16" w:rsidRPr="005F5A6F" w:rsidRDefault="00FC3CF9" w:rsidP="005F5A6F">
      <w:pPr>
        <w:ind w:left="346"/>
        <w:rPr>
          <w:ins w:id="5161" w:author="Raphael Malyankar" w:date="2025-08-11T16:23:00Z" w16du:dateUtc="2025-08-11T23:23:00Z"/>
          <w:b/>
          <w:bCs/>
          <w:lang w:val="en-US"/>
        </w:rPr>
      </w:pPr>
      <w:ins w:id="5162" w:author="Raphael Malyankar" w:date="2025-08-11T16:29:00Z" w16du:dateUtc="2025-08-11T23:29:00Z">
        <w:r w:rsidRPr="005F5A6F">
          <w:rPr>
            <w:b/>
            <w:bCs/>
            <w:lang w:val="en-US"/>
          </w:rPr>
          <w:t>1.3</w:t>
        </w:r>
        <w:r w:rsidRPr="005F5A6F">
          <w:rPr>
            <w:b/>
            <w:bCs/>
            <w:lang w:val="en-US"/>
          </w:rPr>
          <w:tab/>
        </w:r>
      </w:ins>
      <w:ins w:id="5163" w:author="Raphael Malyankar" w:date="2025-08-11T16:23:00Z" w16du:dateUtc="2025-08-11T23:23:00Z">
        <w:r w:rsidR="008B6A16" w:rsidRPr="005F5A6F">
          <w:rPr>
            <w:b/>
            <w:bCs/>
            <w:lang w:val="en-US"/>
          </w:rPr>
          <w:t>Terms, definitions, and abbreviations</w:t>
        </w:r>
      </w:ins>
    </w:p>
    <w:p w14:paraId="7215A854" w14:textId="431BAF32" w:rsidR="008B6A16" w:rsidRPr="005F5A6F" w:rsidRDefault="00FC3CF9" w:rsidP="005F5A6F">
      <w:pPr>
        <w:ind w:left="346"/>
        <w:rPr>
          <w:ins w:id="5164" w:author="Raphael Malyankar" w:date="2025-08-11T16:23:00Z" w16du:dateUtc="2025-08-11T23:23:00Z"/>
          <w:b/>
          <w:bCs/>
          <w:lang w:val="en-US"/>
        </w:rPr>
      </w:pPr>
      <w:ins w:id="5165" w:author="Raphael Malyankar" w:date="2025-08-11T16:29:00Z" w16du:dateUtc="2025-08-11T23:29:00Z">
        <w:r w:rsidRPr="005F5A6F">
          <w:rPr>
            <w:b/>
            <w:bCs/>
            <w:lang w:val="en-US"/>
          </w:rPr>
          <w:t>1.4</w:t>
        </w:r>
        <w:r w:rsidRPr="005F5A6F">
          <w:rPr>
            <w:b/>
            <w:bCs/>
            <w:lang w:val="en-US"/>
          </w:rPr>
          <w:tab/>
        </w:r>
      </w:ins>
      <w:ins w:id="5166" w:author="Raphael Malyankar" w:date="2025-08-11T16:23:00Z" w16du:dateUtc="2025-08-11T23:23:00Z">
        <w:r w:rsidR="008B6A16" w:rsidRPr="005F5A6F">
          <w:rPr>
            <w:b/>
            <w:bCs/>
            <w:lang w:val="en-US"/>
          </w:rPr>
          <w:t>Use of language</w:t>
        </w:r>
      </w:ins>
    </w:p>
    <w:p w14:paraId="2014D984" w14:textId="01FEA976" w:rsidR="008B6A16" w:rsidRDefault="00FC3CF9" w:rsidP="00FC3CF9">
      <w:pPr>
        <w:ind w:left="346"/>
        <w:rPr>
          <w:ins w:id="5167" w:author="Raphael Malyankar" w:date="2025-08-11T16:30:00Z" w16du:dateUtc="2025-08-11T23:30:00Z"/>
          <w:b/>
          <w:bCs/>
          <w:lang w:val="en-US"/>
        </w:rPr>
      </w:pPr>
      <w:ins w:id="5168" w:author="Raphael Malyankar" w:date="2025-08-11T16:29:00Z" w16du:dateUtc="2025-08-11T23:29:00Z">
        <w:r w:rsidRPr="005F5A6F">
          <w:rPr>
            <w:b/>
            <w:bCs/>
            <w:lang w:val="en-US"/>
          </w:rPr>
          <w:t>1.</w:t>
        </w:r>
      </w:ins>
      <w:ins w:id="5169" w:author="Raphael Malyankar" w:date="2025-08-11T16:30:00Z" w16du:dateUtc="2025-08-11T23:30:00Z">
        <w:r w:rsidRPr="005F5A6F">
          <w:rPr>
            <w:b/>
            <w:bCs/>
            <w:lang w:val="en-US"/>
          </w:rPr>
          <w:t>5</w:t>
        </w:r>
        <w:r w:rsidRPr="005F5A6F">
          <w:rPr>
            <w:b/>
            <w:bCs/>
            <w:lang w:val="en-US"/>
          </w:rPr>
          <w:tab/>
        </w:r>
      </w:ins>
      <w:ins w:id="5170" w:author="Raphael Malyankar" w:date="2025-08-11T16:23:00Z" w16du:dateUtc="2025-08-11T23:23:00Z">
        <w:r w:rsidR="008B6A16" w:rsidRPr="005F5A6F">
          <w:rPr>
            <w:b/>
            <w:bCs/>
            <w:lang w:val="en-US"/>
          </w:rPr>
          <w:t>Maintenance</w:t>
        </w:r>
      </w:ins>
    </w:p>
    <w:p w14:paraId="78CE13E0" w14:textId="452C2C79" w:rsidR="00FC3CF9" w:rsidRPr="00DD4107" w:rsidRDefault="00FC3CF9" w:rsidP="005F5A6F">
      <w:pPr>
        <w:ind w:left="346"/>
        <w:rPr>
          <w:ins w:id="5171" w:author="Raphael Malyankar" w:date="2025-08-11T16:23:00Z" w16du:dateUtc="2025-08-11T23:23:00Z"/>
          <w:i/>
          <w:iCs/>
          <w:color w:val="EE0000"/>
          <w:lang w:val="en-US"/>
        </w:rPr>
      </w:pPr>
      <w:ins w:id="5172" w:author="Raphael Malyankar" w:date="2025-08-11T16:30:00Z" w16du:dateUtc="2025-08-11T23:30:00Z">
        <w:r w:rsidRPr="00DD4107">
          <w:rPr>
            <w:i/>
            <w:iCs/>
            <w:color w:val="EE0000"/>
            <w:lang w:val="en-US"/>
          </w:rPr>
          <w:t>&lt;Describing the maintenance of the DCEG.&gt;</w:t>
        </w:r>
      </w:ins>
    </w:p>
    <w:p w14:paraId="08DC7470" w14:textId="2DB21C3F" w:rsidR="008B6A16" w:rsidRPr="00DD4107" w:rsidRDefault="008B6A16" w:rsidP="008B6A16">
      <w:pPr>
        <w:rPr>
          <w:ins w:id="5173" w:author="Raphael Malyankar" w:date="2025-08-11T16:24:00Z" w16du:dateUtc="2025-08-11T23:24:00Z"/>
          <w:b/>
          <w:bCs/>
          <w:sz w:val="24"/>
          <w:szCs w:val="24"/>
          <w:lang w:val="en-US"/>
        </w:rPr>
      </w:pPr>
      <w:ins w:id="5174" w:author="Raphael Malyankar" w:date="2025-08-11T16:24:00Z" w16du:dateUtc="2025-08-11T23:24:00Z">
        <w:r w:rsidRPr="00DD4107">
          <w:rPr>
            <w:b/>
            <w:bCs/>
            <w:sz w:val="24"/>
            <w:szCs w:val="24"/>
            <w:lang w:val="en-US"/>
          </w:rPr>
          <w:t>2</w:t>
        </w:r>
        <w:r w:rsidRPr="00DD4107">
          <w:rPr>
            <w:b/>
            <w:bCs/>
            <w:sz w:val="24"/>
            <w:szCs w:val="24"/>
            <w:lang w:val="en-US"/>
          </w:rPr>
          <w:tab/>
          <w:t>General</w:t>
        </w:r>
      </w:ins>
    </w:p>
    <w:p w14:paraId="41E6D73A" w14:textId="5864A2E1" w:rsidR="00FC3CF9" w:rsidRPr="00DD4107" w:rsidRDefault="008B6A16" w:rsidP="00FC3CF9">
      <w:pPr>
        <w:rPr>
          <w:ins w:id="5175" w:author="Raphael Malyankar" w:date="2025-08-11T16:28:00Z" w16du:dateUtc="2025-08-11T23:28:00Z"/>
          <w:i/>
          <w:iCs/>
          <w:color w:val="EE0000"/>
          <w:lang w:val="en-US"/>
        </w:rPr>
      </w:pPr>
      <w:ins w:id="5176" w:author="Raphael Malyankar" w:date="2025-08-11T16:24:00Z" w16du:dateUtc="2025-08-11T23:24:00Z">
        <w:r w:rsidRPr="00DD4107">
          <w:rPr>
            <w:i/>
            <w:iCs/>
            <w:color w:val="EE0000"/>
            <w:lang w:val="en-US"/>
          </w:rPr>
          <w:t>&lt;The Gen</w:t>
        </w:r>
      </w:ins>
      <w:ins w:id="5177" w:author="Raphael Malyankar" w:date="2025-08-11T16:25:00Z" w16du:dateUtc="2025-08-11T23:25:00Z">
        <w:r w:rsidRPr="00DD4107">
          <w:rPr>
            <w:i/>
            <w:iCs/>
            <w:color w:val="EE0000"/>
            <w:lang w:val="en-US"/>
          </w:rPr>
          <w:t>eral</w:t>
        </w:r>
      </w:ins>
      <w:ins w:id="5178" w:author="Raphael Malyankar" w:date="2025-08-11T16:24:00Z" w16du:dateUtc="2025-08-11T23:24:00Z">
        <w:r w:rsidRPr="00DD4107">
          <w:rPr>
            <w:i/>
            <w:iCs/>
            <w:color w:val="EE0000"/>
            <w:lang w:val="en-US"/>
          </w:rPr>
          <w:t xml:space="preserve"> section is needed only if the DCEG is a sep</w:t>
        </w:r>
      </w:ins>
      <w:ins w:id="5179" w:author="Raphael Malyankar" w:date="2025-08-11T16:25:00Z" w16du:dateUtc="2025-08-11T23:25:00Z">
        <w:r w:rsidRPr="00DD4107">
          <w:rPr>
            <w:i/>
            <w:iCs/>
            <w:color w:val="EE0000"/>
            <w:lang w:val="en-US"/>
          </w:rPr>
          <w:t>a</w:t>
        </w:r>
      </w:ins>
      <w:ins w:id="5180" w:author="Raphael Malyankar" w:date="2025-08-11T16:24:00Z" w16du:dateUtc="2025-08-11T23:24:00Z">
        <w:r w:rsidRPr="00DD4107">
          <w:rPr>
            <w:i/>
            <w:iCs/>
            <w:color w:val="EE0000"/>
            <w:lang w:val="en-US"/>
          </w:rPr>
          <w:t xml:space="preserve">rate document. The structure of the </w:t>
        </w:r>
      </w:ins>
      <w:ins w:id="5181" w:author="Raphael Malyankar" w:date="2025-08-11T16:25:00Z" w16du:dateUtc="2025-08-11T23:25:00Z">
        <w:r w:rsidRPr="00DD4107">
          <w:rPr>
            <w:i/>
            <w:iCs/>
            <w:color w:val="EE0000"/>
            <w:lang w:val="en-US"/>
          </w:rPr>
          <w:t>General</w:t>
        </w:r>
      </w:ins>
      <w:ins w:id="5182" w:author="Raphael Malyankar" w:date="2025-08-11T16:24:00Z" w16du:dateUtc="2025-08-11T23:24:00Z">
        <w:r w:rsidRPr="00DD4107">
          <w:rPr>
            <w:i/>
            <w:iCs/>
            <w:color w:val="EE0000"/>
            <w:lang w:val="en-US"/>
          </w:rPr>
          <w:t xml:space="preserve"> section is given below.&gt;</w:t>
        </w:r>
      </w:ins>
    </w:p>
    <w:p w14:paraId="4FDB94FA" w14:textId="0D6979C2" w:rsidR="00FC3CF9" w:rsidRPr="005F5A6F" w:rsidRDefault="00FC3CF9" w:rsidP="005F5A6F">
      <w:pPr>
        <w:ind w:left="346"/>
        <w:rPr>
          <w:ins w:id="5183" w:author="Raphael Malyankar" w:date="2025-08-11T16:28:00Z" w16du:dateUtc="2025-08-11T23:28:00Z"/>
          <w:b/>
          <w:bCs/>
          <w:lang w:val="en-US"/>
        </w:rPr>
      </w:pPr>
      <w:ins w:id="5184" w:author="Raphael Malyankar" w:date="2025-08-11T16:28:00Z" w16du:dateUtc="2025-08-11T23:28:00Z">
        <w:r w:rsidRPr="005F5A6F">
          <w:rPr>
            <w:b/>
            <w:bCs/>
            <w:lang w:val="en-US"/>
          </w:rPr>
          <w:t>2.1</w:t>
        </w:r>
        <w:r w:rsidRPr="005F5A6F">
          <w:rPr>
            <w:b/>
            <w:bCs/>
            <w:lang w:val="en-US"/>
          </w:rPr>
          <w:tab/>
        </w:r>
        <w:r w:rsidR="008A23F2" w:rsidRPr="005F5A6F">
          <w:rPr>
            <w:b/>
            <w:bCs/>
            <w:lang w:val="en-US"/>
          </w:rPr>
          <w:t>introduction</w:t>
        </w:r>
      </w:ins>
    </w:p>
    <w:p w14:paraId="2E745A87" w14:textId="4969890E" w:rsidR="00FC3CF9" w:rsidRPr="005F5A6F" w:rsidRDefault="00FC3CF9" w:rsidP="005F5A6F">
      <w:pPr>
        <w:ind w:left="346"/>
        <w:rPr>
          <w:ins w:id="5185" w:author="Raphael Malyankar" w:date="2025-08-11T16:28:00Z" w16du:dateUtc="2025-08-11T23:28:00Z"/>
          <w:b/>
          <w:bCs/>
          <w:lang w:val="en-US"/>
        </w:rPr>
      </w:pPr>
      <w:ins w:id="5186" w:author="Raphael Malyankar" w:date="2025-08-11T16:28:00Z" w16du:dateUtc="2025-08-11T23:28:00Z">
        <w:r w:rsidRPr="005F5A6F">
          <w:rPr>
            <w:b/>
            <w:bCs/>
            <w:lang w:val="en-US"/>
          </w:rPr>
          <w:t>2.2</w:t>
        </w:r>
        <w:r w:rsidRPr="005F5A6F">
          <w:rPr>
            <w:b/>
            <w:bCs/>
            <w:lang w:val="en-US"/>
          </w:rPr>
          <w:tab/>
          <w:t>Feature</w:t>
        </w:r>
        <w:r w:rsidRPr="005F5A6F">
          <w:rPr>
            <w:b/>
            <w:bCs/>
            <w:lang w:val="en-US"/>
          </w:rPr>
          <w:tab/>
        </w:r>
      </w:ins>
      <w:ins w:id="5187" w:author="Raphael Malyankar" w:date="2025-08-11T16:33:00Z" w16du:dateUtc="2025-08-11T23:33:00Z">
        <w:r w:rsidRPr="005F5A6F">
          <w:rPr>
            <w:b/>
            <w:bCs/>
            <w:lang w:val="en-US"/>
          </w:rPr>
          <w:t xml:space="preserve"> types</w:t>
        </w:r>
      </w:ins>
    </w:p>
    <w:p w14:paraId="40C1B353" w14:textId="57A2F928" w:rsidR="00FC3CF9" w:rsidRPr="005F5A6F" w:rsidRDefault="00FC3CF9" w:rsidP="00297128">
      <w:pPr>
        <w:ind w:left="692"/>
        <w:rPr>
          <w:ins w:id="5188" w:author="Raphael Malyankar" w:date="2025-08-11T16:28:00Z" w16du:dateUtc="2025-08-11T23:28:00Z"/>
          <w:b/>
          <w:bCs/>
          <w:lang w:val="en-US"/>
        </w:rPr>
      </w:pPr>
      <w:ins w:id="5189" w:author="Raphael Malyankar" w:date="2025-08-11T16:28:00Z" w16du:dateUtc="2025-08-11T23:28:00Z">
        <w:r w:rsidRPr="005F5A6F">
          <w:rPr>
            <w:b/>
            <w:bCs/>
            <w:lang w:val="en-US"/>
          </w:rPr>
          <w:t>2.2.1</w:t>
        </w:r>
        <w:r w:rsidRPr="005F5A6F">
          <w:rPr>
            <w:b/>
            <w:bCs/>
            <w:lang w:val="en-US"/>
          </w:rPr>
          <w:tab/>
          <w:t>Geographic feature class</w:t>
        </w:r>
      </w:ins>
    </w:p>
    <w:p w14:paraId="62095F87" w14:textId="578DCBCB" w:rsidR="00FC3CF9" w:rsidRPr="005F5A6F" w:rsidRDefault="00FC3CF9" w:rsidP="00297128">
      <w:pPr>
        <w:ind w:left="692"/>
        <w:rPr>
          <w:ins w:id="5190" w:author="Raphael Malyankar" w:date="2025-08-11T16:28:00Z" w16du:dateUtc="2025-08-11T23:28:00Z"/>
          <w:b/>
          <w:bCs/>
          <w:lang w:val="en-US"/>
        </w:rPr>
      </w:pPr>
      <w:ins w:id="5191" w:author="Raphael Malyankar" w:date="2025-08-11T16:28:00Z" w16du:dateUtc="2025-08-11T23:28:00Z">
        <w:r w:rsidRPr="005F5A6F">
          <w:rPr>
            <w:b/>
            <w:bCs/>
            <w:lang w:val="en-US"/>
          </w:rPr>
          <w:t>2.2.</w:t>
        </w:r>
      </w:ins>
      <w:ins w:id="5192" w:author="Raphael Malyankar" w:date="2025-08-11T18:53:00Z" w16du:dateUtc="2025-08-12T01:53:00Z">
        <w:r w:rsidR="00297128">
          <w:rPr>
            <w:b/>
            <w:bCs/>
            <w:lang w:val="en-US"/>
          </w:rPr>
          <w:t>2</w:t>
        </w:r>
      </w:ins>
      <w:ins w:id="5193" w:author="Raphael Malyankar" w:date="2025-08-11T16:28:00Z" w16du:dateUtc="2025-08-11T23:28:00Z">
        <w:r w:rsidRPr="005F5A6F">
          <w:rPr>
            <w:b/>
            <w:bCs/>
            <w:lang w:val="en-US"/>
          </w:rPr>
          <w:tab/>
          <w:t>Meta feature class</w:t>
        </w:r>
      </w:ins>
    </w:p>
    <w:p w14:paraId="1CA298DC" w14:textId="650696E6" w:rsidR="00FC3CF9" w:rsidRPr="005F5A6F" w:rsidRDefault="00FC3CF9" w:rsidP="005F5A6F">
      <w:pPr>
        <w:ind w:left="346"/>
        <w:rPr>
          <w:ins w:id="5194" w:author="Raphael Malyankar" w:date="2025-08-11T16:28:00Z" w16du:dateUtc="2025-08-11T23:28:00Z"/>
          <w:b/>
          <w:bCs/>
          <w:lang w:val="en-US"/>
        </w:rPr>
      </w:pPr>
      <w:ins w:id="5195" w:author="Raphael Malyankar" w:date="2025-08-11T16:28:00Z" w16du:dateUtc="2025-08-11T23:28:00Z">
        <w:r w:rsidRPr="005F5A6F">
          <w:rPr>
            <w:b/>
            <w:bCs/>
            <w:lang w:val="en-US"/>
          </w:rPr>
          <w:t>2.2</w:t>
        </w:r>
        <w:r w:rsidRPr="005F5A6F">
          <w:rPr>
            <w:b/>
            <w:bCs/>
            <w:lang w:val="en-US"/>
          </w:rPr>
          <w:tab/>
          <w:t>Information type</w:t>
        </w:r>
      </w:ins>
      <w:ins w:id="5196" w:author="Raphael Malyankar" w:date="2025-08-11T16:33:00Z" w16du:dateUtc="2025-08-11T23:33:00Z">
        <w:r w:rsidRPr="005F5A6F">
          <w:rPr>
            <w:b/>
            <w:bCs/>
            <w:lang w:val="en-US"/>
          </w:rPr>
          <w:t>s</w:t>
        </w:r>
      </w:ins>
    </w:p>
    <w:p w14:paraId="30D107E6" w14:textId="2D0C70D1" w:rsidR="00FC3CF9" w:rsidRPr="005F5A6F" w:rsidRDefault="00FC3CF9" w:rsidP="005F5A6F">
      <w:pPr>
        <w:ind w:left="346"/>
        <w:rPr>
          <w:ins w:id="5197" w:author="Raphael Malyankar" w:date="2025-08-11T16:28:00Z" w16du:dateUtc="2025-08-11T23:28:00Z"/>
          <w:b/>
          <w:bCs/>
          <w:lang w:val="en-US"/>
        </w:rPr>
      </w:pPr>
      <w:ins w:id="5198" w:author="Raphael Malyankar" w:date="2025-08-11T16:28:00Z" w16du:dateUtc="2025-08-11T23:28:00Z">
        <w:r w:rsidRPr="005F5A6F">
          <w:rPr>
            <w:b/>
            <w:bCs/>
            <w:lang w:val="en-US"/>
          </w:rPr>
          <w:t>2.3</w:t>
        </w:r>
        <w:r w:rsidRPr="005F5A6F">
          <w:rPr>
            <w:b/>
            <w:bCs/>
            <w:lang w:val="en-US"/>
          </w:rPr>
          <w:tab/>
          <w:t>Spatial primitives</w:t>
        </w:r>
      </w:ins>
    </w:p>
    <w:p w14:paraId="5E28D5A6" w14:textId="3D32C8FC" w:rsidR="00FC3CF9" w:rsidRPr="005F5A6F" w:rsidRDefault="00FC3CF9" w:rsidP="00297128">
      <w:pPr>
        <w:ind w:left="692"/>
        <w:rPr>
          <w:ins w:id="5199" w:author="Raphael Malyankar" w:date="2025-08-11T16:28:00Z" w16du:dateUtc="2025-08-11T23:28:00Z"/>
          <w:b/>
          <w:bCs/>
          <w:lang w:val="en-US"/>
        </w:rPr>
      </w:pPr>
      <w:ins w:id="5200" w:author="Raphael Malyankar" w:date="2025-08-11T16:28:00Z" w16du:dateUtc="2025-08-11T23:28:00Z">
        <w:r w:rsidRPr="005F5A6F">
          <w:rPr>
            <w:b/>
            <w:bCs/>
            <w:lang w:val="en-US"/>
          </w:rPr>
          <w:t>2.3.</w:t>
        </w:r>
      </w:ins>
      <w:ins w:id="5201" w:author="Raphael Malyankar" w:date="2025-08-11T18:52:00Z" w16du:dateUtc="2025-08-12T01:52:00Z">
        <w:r w:rsidR="005F5A6F">
          <w:rPr>
            <w:b/>
            <w:bCs/>
            <w:lang w:val="en-US"/>
          </w:rPr>
          <w:t>1</w:t>
        </w:r>
      </w:ins>
      <w:ins w:id="5202" w:author="Raphael Malyankar" w:date="2025-08-11T16:28:00Z" w16du:dateUtc="2025-08-11T23:28:00Z">
        <w:r w:rsidRPr="005F5A6F">
          <w:rPr>
            <w:b/>
            <w:bCs/>
            <w:lang w:val="en-US"/>
          </w:rPr>
          <w:tab/>
          <w:t>Capture density guideline</w:t>
        </w:r>
      </w:ins>
    </w:p>
    <w:p w14:paraId="5F992C00" w14:textId="7A75E1C3" w:rsidR="00FC3CF9" w:rsidRPr="005F5A6F" w:rsidRDefault="00FC3CF9" w:rsidP="005F5A6F">
      <w:pPr>
        <w:ind w:left="346"/>
        <w:rPr>
          <w:ins w:id="5203" w:author="Raphael Malyankar" w:date="2025-08-11T16:28:00Z" w16du:dateUtc="2025-08-11T23:28:00Z"/>
          <w:b/>
          <w:bCs/>
          <w:lang w:val="en-US"/>
        </w:rPr>
      </w:pPr>
      <w:ins w:id="5204" w:author="Raphael Malyankar" w:date="2025-08-11T16:28:00Z" w16du:dateUtc="2025-08-11T23:28:00Z">
        <w:r w:rsidRPr="005F5A6F">
          <w:rPr>
            <w:b/>
            <w:bCs/>
            <w:lang w:val="en-US"/>
          </w:rPr>
          <w:t>2.4</w:t>
        </w:r>
        <w:r w:rsidRPr="005F5A6F">
          <w:rPr>
            <w:b/>
            <w:bCs/>
            <w:lang w:val="en-US"/>
          </w:rPr>
          <w:tab/>
        </w:r>
        <w:r w:rsidR="005F5A6F" w:rsidRPr="005F5A6F">
          <w:rPr>
            <w:b/>
            <w:bCs/>
            <w:lang w:val="en-US"/>
          </w:rPr>
          <w:t>Attributes</w:t>
        </w:r>
      </w:ins>
    </w:p>
    <w:p w14:paraId="1239EF05" w14:textId="26E5CD9D" w:rsidR="00FC3CF9" w:rsidRPr="005F5A6F" w:rsidRDefault="00FC3CF9" w:rsidP="00297128">
      <w:pPr>
        <w:ind w:left="692"/>
        <w:rPr>
          <w:ins w:id="5205" w:author="Raphael Malyankar" w:date="2025-08-11T16:28:00Z" w16du:dateUtc="2025-08-11T23:28:00Z"/>
          <w:b/>
          <w:bCs/>
          <w:lang w:val="en-US"/>
        </w:rPr>
      </w:pPr>
      <w:ins w:id="5206" w:author="Raphael Malyankar" w:date="2025-08-11T16:28:00Z" w16du:dateUtc="2025-08-11T23:28:00Z">
        <w:r w:rsidRPr="005F5A6F">
          <w:rPr>
            <w:b/>
            <w:bCs/>
            <w:lang w:val="en-US"/>
          </w:rPr>
          <w:t>2.4.1</w:t>
        </w:r>
        <w:r w:rsidRPr="005F5A6F">
          <w:rPr>
            <w:b/>
            <w:bCs/>
            <w:lang w:val="en-US"/>
          </w:rPr>
          <w:tab/>
          <w:t>Multiplicity</w:t>
        </w:r>
      </w:ins>
    </w:p>
    <w:p w14:paraId="53933F53" w14:textId="3CE86515" w:rsidR="00FC3CF9" w:rsidRPr="005F5A6F" w:rsidRDefault="00FC3CF9" w:rsidP="00297128">
      <w:pPr>
        <w:ind w:left="692"/>
        <w:rPr>
          <w:ins w:id="5207" w:author="Raphael Malyankar" w:date="2025-08-11T16:28:00Z" w16du:dateUtc="2025-08-11T23:28:00Z"/>
          <w:b/>
          <w:bCs/>
          <w:lang w:val="en-US"/>
        </w:rPr>
      </w:pPr>
      <w:ins w:id="5208" w:author="Raphael Malyankar" w:date="2025-08-11T16:28:00Z" w16du:dateUtc="2025-08-11T23:28:00Z">
        <w:r w:rsidRPr="005F5A6F">
          <w:rPr>
            <w:b/>
            <w:bCs/>
            <w:lang w:val="en-US"/>
          </w:rPr>
          <w:t>2.4.2</w:t>
        </w:r>
        <w:r w:rsidRPr="005F5A6F">
          <w:rPr>
            <w:b/>
            <w:bCs/>
            <w:lang w:val="en-US"/>
          </w:rPr>
          <w:tab/>
          <w:t>Simple attribute types</w:t>
        </w:r>
      </w:ins>
    </w:p>
    <w:p w14:paraId="52F128F2" w14:textId="364A1DA7" w:rsidR="00FC3CF9" w:rsidRPr="005F5A6F" w:rsidRDefault="00FC3CF9" w:rsidP="00297128">
      <w:pPr>
        <w:ind w:left="692"/>
        <w:rPr>
          <w:ins w:id="5209" w:author="Raphael Malyankar" w:date="2025-08-11T16:28:00Z" w16du:dateUtc="2025-08-11T23:28:00Z"/>
          <w:b/>
          <w:bCs/>
          <w:lang w:val="en-US"/>
        </w:rPr>
      </w:pPr>
      <w:ins w:id="5210" w:author="Raphael Malyankar" w:date="2025-08-11T16:28:00Z" w16du:dateUtc="2025-08-11T23:28:00Z">
        <w:r w:rsidRPr="005F5A6F">
          <w:rPr>
            <w:b/>
            <w:bCs/>
            <w:lang w:val="en-US"/>
          </w:rPr>
          <w:t>2.4.3</w:t>
        </w:r>
        <w:r w:rsidRPr="005F5A6F">
          <w:rPr>
            <w:b/>
            <w:bCs/>
            <w:lang w:val="en-US"/>
          </w:rPr>
          <w:tab/>
          <w:t>Mandatory and conditional attributes</w:t>
        </w:r>
      </w:ins>
    </w:p>
    <w:p w14:paraId="08BCA4EF" w14:textId="17BC5524" w:rsidR="00FC3CF9" w:rsidRPr="005F5A6F" w:rsidRDefault="00FC3CF9" w:rsidP="00297128">
      <w:pPr>
        <w:ind w:left="692"/>
        <w:rPr>
          <w:ins w:id="5211" w:author="Raphael Malyankar" w:date="2025-08-11T16:34:00Z" w16du:dateUtc="2025-08-11T23:34:00Z"/>
          <w:b/>
          <w:bCs/>
          <w:lang w:val="en-US"/>
        </w:rPr>
      </w:pPr>
      <w:ins w:id="5212" w:author="Raphael Malyankar" w:date="2025-08-11T16:28:00Z" w16du:dateUtc="2025-08-11T23:28:00Z">
        <w:r w:rsidRPr="005F5A6F">
          <w:rPr>
            <w:b/>
            <w:bCs/>
            <w:lang w:val="en-US"/>
          </w:rPr>
          <w:t>2.4.4</w:t>
        </w:r>
        <w:r w:rsidRPr="005F5A6F">
          <w:rPr>
            <w:b/>
            <w:bCs/>
            <w:lang w:val="en-US"/>
          </w:rPr>
          <w:tab/>
          <w:t>Missing attribute values</w:t>
        </w:r>
      </w:ins>
    </w:p>
    <w:p w14:paraId="3972D865" w14:textId="0A822828" w:rsidR="008A23F2" w:rsidRPr="005F5A6F" w:rsidRDefault="005F5A6F" w:rsidP="00297128">
      <w:pPr>
        <w:ind w:left="692"/>
        <w:rPr>
          <w:ins w:id="5213" w:author="Raphael Malyankar" w:date="2025-08-11T16:28:00Z" w16du:dateUtc="2025-08-11T23:28:00Z"/>
          <w:b/>
          <w:bCs/>
          <w:lang w:val="en-US"/>
        </w:rPr>
      </w:pPr>
      <w:ins w:id="5214" w:author="Raphael Malyankar" w:date="2025-08-11T18:52:00Z" w16du:dateUtc="2025-08-12T01:52:00Z">
        <w:r>
          <w:rPr>
            <w:b/>
            <w:bCs/>
            <w:lang w:val="en-US"/>
          </w:rPr>
          <w:lastRenderedPageBreak/>
          <w:t>2.4.</w:t>
        </w:r>
        <w:r w:rsidR="00297128">
          <w:rPr>
            <w:b/>
            <w:bCs/>
            <w:lang w:val="en-US"/>
          </w:rPr>
          <w:t>5</w:t>
        </w:r>
        <w:r w:rsidR="00297128">
          <w:rPr>
            <w:b/>
            <w:bCs/>
            <w:lang w:val="en-US"/>
          </w:rPr>
          <w:tab/>
        </w:r>
      </w:ins>
      <w:ins w:id="5215" w:author="Raphael Malyankar" w:date="2025-08-11T16:34:00Z" w16du:dateUtc="2025-08-11T23:34:00Z">
        <w:r w:rsidR="008A23F2" w:rsidRPr="005F5A6F">
          <w:rPr>
            <w:b/>
            <w:bCs/>
            <w:lang w:val="en-US"/>
          </w:rPr>
          <w:t>Portrayal feature attributes</w:t>
        </w:r>
      </w:ins>
    </w:p>
    <w:p w14:paraId="48101035" w14:textId="4B26D08D" w:rsidR="00FC3CF9" w:rsidRPr="005F5A6F" w:rsidRDefault="00FC3CF9" w:rsidP="00297128">
      <w:pPr>
        <w:ind w:left="692"/>
        <w:rPr>
          <w:ins w:id="5216" w:author="Raphael Malyankar" w:date="2025-08-11T16:28:00Z" w16du:dateUtc="2025-08-11T23:28:00Z"/>
          <w:b/>
          <w:bCs/>
          <w:lang w:val="en-US"/>
        </w:rPr>
      </w:pPr>
      <w:ins w:id="5217" w:author="Raphael Malyankar" w:date="2025-08-11T16:28:00Z" w16du:dateUtc="2025-08-11T23:28:00Z">
        <w:r w:rsidRPr="005F5A6F">
          <w:rPr>
            <w:b/>
            <w:bCs/>
            <w:lang w:val="en-US"/>
          </w:rPr>
          <w:t>2.4.</w:t>
        </w:r>
      </w:ins>
      <w:ins w:id="5218" w:author="Raphael Malyankar" w:date="2025-08-11T18:52:00Z" w16du:dateUtc="2025-08-12T01:52:00Z">
        <w:r w:rsidR="00297128">
          <w:rPr>
            <w:b/>
            <w:bCs/>
            <w:lang w:val="en-US"/>
          </w:rPr>
          <w:t>6</w:t>
        </w:r>
      </w:ins>
      <w:ins w:id="5219" w:author="Raphael Malyankar" w:date="2025-08-11T16:28:00Z" w16du:dateUtc="2025-08-11T23:28:00Z">
        <w:r w:rsidRPr="005F5A6F">
          <w:rPr>
            <w:b/>
            <w:bCs/>
            <w:lang w:val="en-US"/>
          </w:rPr>
          <w:tab/>
          <w:t>Text attribute types</w:t>
        </w:r>
        <w:r w:rsidRPr="005F5A6F">
          <w:rPr>
            <w:b/>
            <w:bCs/>
            <w:lang w:val="en-US"/>
          </w:rPr>
          <w:tab/>
        </w:r>
      </w:ins>
    </w:p>
    <w:p w14:paraId="2B4AA19D" w14:textId="1CAE1511" w:rsidR="00FC3CF9" w:rsidRPr="005F5A6F" w:rsidRDefault="00FC3CF9" w:rsidP="00297128">
      <w:pPr>
        <w:ind w:left="692"/>
        <w:rPr>
          <w:ins w:id="5220" w:author="Raphael Malyankar" w:date="2025-08-11T16:28:00Z" w16du:dateUtc="2025-08-11T23:28:00Z"/>
          <w:b/>
          <w:bCs/>
          <w:lang w:val="en-US"/>
        </w:rPr>
      </w:pPr>
      <w:ins w:id="5221" w:author="Raphael Malyankar" w:date="2025-08-11T16:28:00Z" w16du:dateUtc="2025-08-11T23:28:00Z">
        <w:r w:rsidRPr="005F5A6F">
          <w:rPr>
            <w:b/>
            <w:bCs/>
            <w:lang w:val="en-US"/>
          </w:rPr>
          <w:t>2.4.</w:t>
        </w:r>
      </w:ins>
      <w:ins w:id="5222" w:author="Raphael Malyankar" w:date="2025-08-11T18:52:00Z" w16du:dateUtc="2025-08-12T01:52:00Z">
        <w:r w:rsidR="00297128">
          <w:rPr>
            <w:b/>
            <w:bCs/>
            <w:lang w:val="en-US"/>
          </w:rPr>
          <w:t>7</w:t>
        </w:r>
      </w:ins>
      <w:ins w:id="5223" w:author="Raphael Malyankar" w:date="2025-08-11T16:28:00Z" w16du:dateUtc="2025-08-11T23:28:00Z">
        <w:r w:rsidRPr="005F5A6F">
          <w:rPr>
            <w:b/>
            <w:bCs/>
            <w:lang w:val="en-US"/>
          </w:rPr>
          <w:tab/>
          <w:t>Spatial attribute types</w:t>
        </w:r>
      </w:ins>
    </w:p>
    <w:p w14:paraId="6926CE23" w14:textId="6644EE55" w:rsidR="00FC3CF9" w:rsidRDefault="00FC3CF9" w:rsidP="00297128">
      <w:pPr>
        <w:ind w:left="692"/>
        <w:rPr>
          <w:ins w:id="5224" w:author="Raphael Malyankar" w:date="2025-08-11T21:39:00Z" w16du:dateUtc="2025-08-12T04:39:00Z"/>
          <w:b/>
          <w:bCs/>
          <w:lang w:val="en-US"/>
        </w:rPr>
      </w:pPr>
      <w:ins w:id="5225" w:author="Raphael Malyankar" w:date="2025-08-11T16:28:00Z" w16du:dateUtc="2025-08-11T23:28:00Z">
        <w:r w:rsidRPr="005F5A6F">
          <w:rPr>
            <w:b/>
            <w:bCs/>
            <w:lang w:val="en-US"/>
          </w:rPr>
          <w:t>2.4.</w:t>
        </w:r>
      </w:ins>
      <w:ins w:id="5226" w:author="Raphael Malyankar" w:date="2025-08-11T18:52:00Z" w16du:dateUtc="2025-08-12T01:52:00Z">
        <w:r w:rsidR="00297128">
          <w:rPr>
            <w:b/>
            <w:bCs/>
            <w:lang w:val="en-US"/>
          </w:rPr>
          <w:t>8</w:t>
        </w:r>
      </w:ins>
      <w:ins w:id="5227" w:author="Raphael Malyankar" w:date="2025-08-11T16:28:00Z" w16du:dateUtc="2025-08-11T23:28:00Z">
        <w:r w:rsidRPr="005F5A6F">
          <w:rPr>
            <w:b/>
            <w:bCs/>
            <w:lang w:val="en-US"/>
          </w:rPr>
          <w:tab/>
          <w:t>Dates</w:t>
        </w:r>
      </w:ins>
      <w:ins w:id="5228" w:author="Raphael Malyankar" w:date="2025-08-11T16:35:00Z" w16du:dateUtc="2025-08-11T23:35:00Z">
        <w:r w:rsidR="008A23F2" w:rsidRPr="005F5A6F">
          <w:rPr>
            <w:b/>
            <w:bCs/>
            <w:lang w:val="en-US"/>
          </w:rPr>
          <w:t xml:space="preserve"> and Times</w:t>
        </w:r>
      </w:ins>
    </w:p>
    <w:p w14:paraId="00C57ACA" w14:textId="69FDA716" w:rsidR="005060CE" w:rsidRPr="005060CE" w:rsidRDefault="005060CE" w:rsidP="00297128">
      <w:pPr>
        <w:ind w:left="692"/>
        <w:rPr>
          <w:ins w:id="5229" w:author="Raphael Malyankar" w:date="2025-08-11T16:28:00Z" w16du:dateUtc="2025-08-11T23:28:00Z"/>
          <w:i/>
          <w:iCs/>
          <w:color w:val="EE0000"/>
          <w:lang w:val="en-US"/>
        </w:rPr>
      </w:pPr>
      <w:ins w:id="5230" w:author="Raphael Malyankar" w:date="2025-08-11T21:39:00Z" w16du:dateUtc="2025-08-12T04:39:00Z">
        <w:r w:rsidRPr="005060CE">
          <w:rPr>
            <w:i/>
            <w:iCs/>
            <w:color w:val="EE0000"/>
            <w:lang w:val="en-US"/>
          </w:rPr>
          <w:t>&lt;Rules for encoding dates and times</w:t>
        </w:r>
      </w:ins>
      <w:ins w:id="5231" w:author="Raphael Malyankar" w:date="2025-08-11T21:40:00Z" w16du:dateUtc="2025-08-12T04:40:00Z">
        <w:r w:rsidRPr="005060CE">
          <w:rPr>
            <w:i/>
            <w:iCs/>
            <w:color w:val="EE0000"/>
            <w:lang w:val="en-US"/>
          </w:rPr>
          <w:t>, seasonal and time-dependent features, schedules, and other information involving dates and times.&gt;</w:t>
        </w:r>
      </w:ins>
    </w:p>
    <w:p w14:paraId="4145EE1C" w14:textId="77DE8A9A" w:rsidR="008A23F2" w:rsidRDefault="00FC3CF9" w:rsidP="00297128">
      <w:pPr>
        <w:ind w:left="692"/>
        <w:rPr>
          <w:ins w:id="5232" w:author="Raphael Malyankar" w:date="2025-08-11T21:41:00Z" w16du:dateUtc="2025-08-12T04:41:00Z"/>
          <w:b/>
          <w:bCs/>
          <w:lang w:val="en-US"/>
        </w:rPr>
      </w:pPr>
      <w:ins w:id="5233" w:author="Raphael Malyankar" w:date="2025-08-11T16:28:00Z" w16du:dateUtc="2025-08-11T23:28:00Z">
        <w:r w:rsidRPr="005F5A6F">
          <w:rPr>
            <w:b/>
            <w:bCs/>
            <w:lang w:val="en-US"/>
          </w:rPr>
          <w:t>2.4.</w:t>
        </w:r>
      </w:ins>
      <w:ins w:id="5234" w:author="Raphael Malyankar" w:date="2025-08-11T18:52:00Z" w16du:dateUtc="2025-08-12T01:52:00Z">
        <w:r w:rsidR="00297128">
          <w:rPr>
            <w:b/>
            <w:bCs/>
            <w:lang w:val="en-US"/>
          </w:rPr>
          <w:t>9</w:t>
        </w:r>
      </w:ins>
      <w:ins w:id="5235" w:author="Raphael Malyankar" w:date="2025-08-11T16:28:00Z" w16du:dateUtc="2025-08-11T23:28:00Z">
        <w:r w:rsidRPr="005F5A6F">
          <w:rPr>
            <w:b/>
            <w:bCs/>
            <w:lang w:val="en-US"/>
          </w:rPr>
          <w:tab/>
          <w:t>Feature identifier</w:t>
        </w:r>
      </w:ins>
    </w:p>
    <w:p w14:paraId="3F67444E" w14:textId="53826AC5" w:rsidR="005060CE" w:rsidRPr="005060CE" w:rsidRDefault="005060CE" w:rsidP="00297128">
      <w:pPr>
        <w:ind w:left="692"/>
        <w:rPr>
          <w:ins w:id="5236" w:author="Raphael Malyankar" w:date="2025-08-11T21:38:00Z" w16du:dateUtc="2025-08-12T04:38:00Z"/>
          <w:i/>
          <w:iCs/>
          <w:color w:val="EE0000"/>
          <w:lang w:val="en-US"/>
        </w:rPr>
      </w:pPr>
      <w:ins w:id="5237" w:author="Raphael Malyankar" w:date="2025-08-11T21:41:00Z" w16du:dateUtc="2025-08-12T04:41:00Z">
        <w:r w:rsidRPr="005060CE">
          <w:rPr>
            <w:i/>
            <w:iCs/>
            <w:color w:val="EE0000"/>
            <w:lang w:val="en-US"/>
          </w:rPr>
          <w:t>&lt;Principles</w:t>
        </w:r>
      </w:ins>
      <w:ins w:id="5238" w:author="Raphael Malyankar" w:date="2025-08-11T21:42:00Z" w16du:dateUtc="2025-08-12T04:42:00Z">
        <w:r>
          <w:rPr>
            <w:i/>
            <w:iCs/>
            <w:color w:val="EE0000"/>
            <w:lang w:val="en-US"/>
          </w:rPr>
          <w:t xml:space="preserve">, rules, and conventions </w:t>
        </w:r>
      </w:ins>
      <w:ins w:id="5239" w:author="Raphael Malyankar" w:date="2025-08-11T21:41:00Z" w16du:dateUtc="2025-08-12T04:41:00Z">
        <w:r w:rsidRPr="005060CE">
          <w:rPr>
            <w:i/>
            <w:iCs/>
            <w:color w:val="EE0000"/>
            <w:lang w:val="en-US"/>
          </w:rPr>
          <w:t>for</w:t>
        </w:r>
      </w:ins>
      <w:ins w:id="5240" w:author="Raphael Malyankar" w:date="2025-08-11T21:43:00Z" w16du:dateUtc="2025-08-12T04:43:00Z">
        <w:r>
          <w:rPr>
            <w:i/>
            <w:iCs/>
            <w:color w:val="EE0000"/>
            <w:lang w:val="en-US"/>
          </w:rPr>
          <w:t xml:space="preserve"> the</w:t>
        </w:r>
      </w:ins>
      <w:ins w:id="5241" w:author="Raphael Malyankar" w:date="2025-08-11T21:41:00Z" w16du:dateUtc="2025-08-12T04:41:00Z">
        <w:r w:rsidRPr="005060CE">
          <w:rPr>
            <w:i/>
            <w:iCs/>
            <w:color w:val="EE0000"/>
            <w:lang w:val="en-US"/>
          </w:rPr>
          <w:t xml:space="preserve"> </w:t>
        </w:r>
      </w:ins>
      <w:ins w:id="5242" w:author="Raphael Malyankar" w:date="2025-08-11T21:42:00Z" w16du:dateUtc="2025-08-12T04:42:00Z">
        <w:r w:rsidRPr="005060CE">
          <w:rPr>
            <w:i/>
            <w:iCs/>
            <w:color w:val="EE0000"/>
            <w:lang w:val="en-US"/>
          </w:rPr>
          <w:t xml:space="preserve">structure, </w:t>
        </w:r>
      </w:ins>
      <w:ins w:id="5243" w:author="Raphael Malyankar" w:date="2025-08-11T21:41:00Z" w16du:dateUtc="2025-08-12T04:41:00Z">
        <w:r w:rsidRPr="005060CE">
          <w:rPr>
            <w:i/>
            <w:iCs/>
            <w:color w:val="EE0000"/>
            <w:lang w:val="en-US"/>
          </w:rPr>
          <w:t>generati</w:t>
        </w:r>
      </w:ins>
      <w:ins w:id="5244" w:author="Raphael Malyankar" w:date="2025-08-11T21:42:00Z" w16du:dateUtc="2025-08-12T04:42:00Z">
        <w:r w:rsidRPr="005060CE">
          <w:rPr>
            <w:i/>
            <w:iCs/>
            <w:color w:val="EE0000"/>
            <w:lang w:val="en-US"/>
          </w:rPr>
          <w:t xml:space="preserve">on </w:t>
        </w:r>
      </w:ins>
      <w:ins w:id="5245" w:author="Raphael Malyankar" w:date="2025-08-11T21:43:00Z" w16du:dateUtc="2025-08-12T04:43:00Z">
        <w:r>
          <w:rPr>
            <w:i/>
            <w:iCs/>
            <w:color w:val="EE0000"/>
            <w:lang w:val="en-US"/>
          </w:rPr>
          <w:t>and</w:t>
        </w:r>
      </w:ins>
      <w:ins w:id="5246" w:author="Raphael Malyankar" w:date="2025-08-11T21:42:00Z" w16du:dateUtc="2025-08-12T04:42:00Z">
        <w:r w:rsidRPr="005060CE">
          <w:rPr>
            <w:i/>
            <w:iCs/>
            <w:color w:val="EE0000"/>
            <w:lang w:val="en-US"/>
          </w:rPr>
          <w:t xml:space="preserve"> use of</w:t>
        </w:r>
      </w:ins>
      <w:ins w:id="5247" w:author="Raphael Malyankar" w:date="2025-08-11T21:41:00Z" w16du:dateUtc="2025-08-12T04:41:00Z">
        <w:r w:rsidRPr="005060CE">
          <w:rPr>
            <w:i/>
            <w:iCs/>
            <w:color w:val="EE0000"/>
            <w:lang w:val="en-US"/>
          </w:rPr>
          <w:t xml:space="preserve"> feature identifiers</w:t>
        </w:r>
      </w:ins>
      <w:ins w:id="5248" w:author="Raphael Malyankar" w:date="2025-08-11T21:42:00Z" w16du:dateUtc="2025-08-12T04:42:00Z">
        <w:r w:rsidRPr="005060CE">
          <w:rPr>
            <w:i/>
            <w:iCs/>
            <w:color w:val="EE0000"/>
            <w:lang w:val="en-US"/>
          </w:rPr>
          <w:t>.&gt;</w:t>
        </w:r>
      </w:ins>
    </w:p>
    <w:p w14:paraId="0F7C0801" w14:textId="683F9F2D" w:rsidR="0069694D" w:rsidRDefault="0069694D" w:rsidP="00297128">
      <w:pPr>
        <w:ind w:left="692"/>
        <w:rPr>
          <w:ins w:id="5249" w:author="Raphael Malyankar" w:date="2025-08-11T22:06:00Z" w16du:dateUtc="2025-08-12T05:06:00Z"/>
          <w:b/>
          <w:bCs/>
          <w:lang w:val="en-US"/>
        </w:rPr>
      </w:pPr>
      <w:ins w:id="5250" w:author="Raphael Malyankar" w:date="2025-08-11T21:38:00Z" w16du:dateUtc="2025-08-12T04:38:00Z">
        <w:r>
          <w:rPr>
            <w:b/>
            <w:bCs/>
            <w:lang w:val="en-US"/>
          </w:rPr>
          <w:t>2.4.10</w:t>
        </w:r>
        <w:r>
          <w:rPr>
            <w:b/>
            <w:bCs/>
            <w:lang w:val="en-US"/>
          </w:rPr>
          <w:tab/>
          <w:t>Interoperability identifier (if used in data product)</w:t>
        </w:r>
      </w:ins>
    </w:p>
    <w:p w14:paraId="7720EFF0" w14:textId="3C7A23E1" w:rsidR="004C405F" w:rsidRDefault="004C405F" w:rsidP="00297128">
      <w:pPr>
        <w:ind w:left="692"/>
        <w:rPr>
          <w:ins w:id="5251" w:author="Raphael Malyankar" w:date="2025-08-11T22:09:00Z" w16du:dateUtc="2025-08-12T05:09:00Z"/>
          <w:b/>
          <w:bCs/>
          <w:lang w:val="en-US"/>
        </w:rPr>
      </w:pPr>
      <w:ins w:id="5252" w:author="Raphael Malyankar" w:date="2025-08-11T22:06:00Z" w16du:dateUtc="2025-08-12T05:06:00Z">
        <w:r>
          <w:rPr>
            <w:b/>
            <w:bCs/>
            <w:lang w:val="en-US"/>
          </w:rPr>
          <w:t>2.4.11</w:t>
        </w:r>
        <w:r>
          <w:rPr>
            <w:b/>
            <w:bCs/>
            <w:lang w:val="en-US"/>
          </w:rPr>
          <w:tab/>
        </w:r>
      </w:ins>
      <w:ins w:id="5253" w:author="Raphael Malyankar" w:date="2025-08-11T22:07:00Z" w16du:dateUtc="2025-08-12T05:07:00Z">
        <w:r>
          <w:rPr>
            <w:b/>
            <w:bCs/>
            <w:lang w:val="en-US"/>
          </w:rPr>
          <w:t>Encoding of codelist attributes</w:t>
        </w:r>
      </w:ins>
      <w:ins w:id="5254" w:author="Raphael Malyankar" w:date="2025-08-11T22:11:00Z" w16du:dateUtc="2025-08-12T05:11:00Z">
        <w:r>
          <w:rPr>
            <w:b/>
            <w:bCs/>
            <w:lang w:val="en-US"/>
          </w:rPr>
          <w:t xml:space="preserve"> (if used in data product)</w:t>
        </w:r>
      </w:ins>
    </w:p>
    <w:p w14:paraId="33FD6895" w14:textId="24249041" w:rsidR="004C405F" w:rsidRPr="00593050" w:rsidRDefault="004C405F" w:rsidP="00297128">
      <w:pPr>
        <w:ind w:left="692"/>
        <w:rPr>
          <w:ins w:id="5255" w:author="Raphael Malyankar" w:date="2025-08-11T16:28:00Z" w16du:dateUtc="2025-08-11T23:28:00Z"/>
          <w:i/>
          <w:iCs/>
          <w:color w:val="EE0000"/>
          <w:lang w:val="en-US"/>
        </w:rPr>
      </w:pPr>
      <w:ins w:id="5256" w:author="Raphael Malyankar" w:date="2025-08-11T22:09:00Z" w16du:dateUtc="2025-08-12T05:09:00Z">
        <w:r w:rsidRPr="00593050">
          <w:rPr>
            <w:i/>
            <w:iCs/>
            <w:color w:val="EE0000"/>
            <w:lang w:val="en-US"/>
          </w:rPr>
          <w:t>&lt;If the data product uses codelist attributes, explain how the codelist att</w:t>
        </w:r>
      </w:ins>
      <w:ins w:id="5257" w:author="Raphael Malyankar" w:date="2025-08-11T22:10:00Z" w16du:dateUtc="2025-08-12T05:10:00Z">
        <w:r w:rsidRPr="00593050">
          <w:rPr>
            <w:i/>
            <w:iCs/>
            <w:color w:val="EE0000"/>
            <w:lang w:val="en-US"/>
          </w:rPr>
          <w:t>ributes must be encoded.</w:t>
        </w:r>
      </w:ins>
      <w:ins w:id="5258" w:author="Raphael Malyankar" w:date="2025-08-11T22:11:00Z" w16du:dateUtc="2025-08-12T05:11:00Z">
        <w:r>
          <w:rPr>
            <w:i/>
            <w:iCs/>
            <w:color w:val="EE0000"/>
            <w:lang w:val="en-US"/>
          </w:rPr>
          <w:t xml:space="preserve"> G</w:t>
        </w:r>
      </w:ins>
      <w:ins w:id="5259" w:author="Raphael Malyankar" w:date="2025-08-11T22:12:00Z" w16du:dateUtc="2025-08-12T05:12:00Z">
        <w:r>
          <w:rPr>
            <w:i/>
            <w:iCs/>
            <w:color w:val="EE0000"/>
            <w:lang w:val="en-US"/>
          </w:rPr>
          <w:t>eneral g</w:t>
        </w:r>
      </w:ins>
      <w:ins w:id="5260" w:author="Raphael Malyankar" w:date="2025-08-11T22:11:00Z" w16du:dateUtc="2025-08-12T05:11:00Z">
        <w:r>
          <w:rPr>
            <w:i/>
            <w:iCs/>
            <w:color w:val="EE0000"/>
            <w:lang w:val="en-US"/>
          </w:rPr>
          <w:t xml:space="preserve">uidance </w:t>
        </w:r>
      </w:ins>
      <w:ins w:id="5261" w:author="Raphael Malyankar" w:date="2025-08-11T22:12:00Z" w16du:dateUtc="2025-08-12T05:12:00Z">
        <w:r>
          <w:rPr>
            <w:i/>
            <w:iCs/>
            <w:color w:val="EE0000"/>
            <w:lang w:val="en-US"/>
          </w:rPr>
          <w:t>is currently provided in S-100 5.2.0 Appendix 11-C, whic</w:t>
        </w:r>
      </w:ins>
      <w:ins w:id="5262" w:author="Raphael Malyankar" w:date="2025-08-11T22:13:00Z" w16du:dateUtc="2025-08-12T05:13:00Z">
        <w:r>
          <w:rPr>
            <w:i/>
            <w:iCs/>
            <w:color w:val="EE0000"/>
            <w:lang w:val="en-US"/>
          </w:rPr>
          <w:t>h is expected to be transferred to S-97 Edition 2.0.0 in the future.</w:t>
        </w:r>
      </w:ins>
      <w:ins w:id="5263" w:author="Raphael Malyankar" w:date="2025-08-11T22:10:00Z" w16du:dateUtc="2025-08-12T05:10:00Z">
        <w:r w:rsidRPr="00593050">
          <w:rPr>
            <w:i/>
            <w:iCs/>
            <w:color w:val="EE0000"/>
            <w:lang w:val="en-US"/>
          </w:rPr>
          <w:t>&gt;</w:t>
        </w:r>
      </w:ins>
    </w:p>
    <w:p w14:paraId="0B8444B7" w14:textId="4FC7C1EF" w:rsidR="00FC3CF9" w:rsidRPr="005F5A6F" w:rsidRDefault="00FC3CF9" w:rsidP="005F5A6F">
      <w:pPr>
        <w:ind w:left="346"/>
        <w:rPr>
          <w:ins w:id="5264" w:author="Raphael Malyankar" w:date="2025-08-11T16:28:00Z" w16du:dateUtc="2025-08-11T23:28:00Z"/>
          <w:b/>
          <w:bCs/>
          <w:lang w:val="en-US"/>
        </w:rPr>
      </w:pPr>
      <w:ins w:id="5265" w:author="Raphael Malyankar" w:date="2025-08-11T16:28:00Z" w16du:dateUtc="2025-08-11T23:28:00Z">
        <w:r w:rsidRPr="005F5A6F">
          <w:rPr>
            <w:b/>
            <w:bCs/>
            <w:lang w:val="en-US"/>
          </w:rPr>
          <w:t>2.5</w:t>
        </w:r>
        <w:r w:rsidRPr="005F5A6F">
          <w:rPr>
            <w:b/>
            <w:bCs/>
            <w:lang w:val="en-US"/>
          </w:rPr>
          <w:tab/>
        </w:r>
        <w:r w:rsidR="005F5A6F" w:rsidRPr="005F5A6F">
          <w:rPr>
            <w:b/>
            <w:bCs/>
            <w:lang w:val="en-US"/>
          </w:rPr>
          <w:t>Datasets</w:t>
        </w:r>
      </w:ins>
    </w:p>
    <w:p w14:paraId="6C4CC664" w14:textId="02E63521" w:rsidR="00FC3CF9" w:rsidRPr="005F5A6F" w:rsidRDefault="00FC3CF9" w:rsidP="00297128">
      <w:pPr>
        <w:ind w:left="692"/>
        <w:rPr>
          <w:ins w:id="5266" w:author="Raphael Malyankar" w:date="2025-08-11T18:48:00Z" w16du:dateUtc="2025-08-12T01:48:00Z"/>
          <w:b/>
          <w:bCs/>
          <w:lang w:val="en-US"/>
        </w:rPr>
      </w:pPr>
      <w:ins w:id="5267" w:author="Raphael Malyankar" w:date="2025-08-11T16:28:00Z" w16du:dateUtc="2025-08-11T23:28:00Z">
        <w:r w:rsidRPr="005F5A6F">
          <w:rPr>
            <w:b/>
            <w:bCs/>
            <w:lang w:val="en-US"/>
          </w:rPr>
          <w:t>2.5.1</w:t>
        </w:r>
        <w:r w:rsidRPr="005F5A6F">
          <w:rPr>
            <w:b/>
            <w:bCs/>
            <w:lang w:val="en-US"/>
          </w:rPr>
          <w:tab/>
          <w:t>Data coverage</w:t>
        </w:r>
      </w:ins>
    </w:p>
    <w:p w14:paraId="5530AE71" w14:textId="1E64584F" w:rsidR="005F5A6F" w:rsidRDefault="00297128" w:rsidP="00297128">
      <w:pPr>
        <w:ind w:left="692"/>
        <w:rPr>
          <w:ins w:id="5268" w:author="Raphael Malyankar" w:date="2025-08-11T21:36:00Z" w16du:dateUtc="2025-08-12T04:36:00Z"/>
          <w:b/>
          <w:bCs/>
          <w:lang w:val="en-US"/>
        </w:rPr>
      </w:pPr>
      <w:ins w:id="5269" w:author="Raphael Malyankar" w:date="2025-08-11T18:53:00Z" w16du:dateUtc="2025-08-12T01:53:00Z">
        <w:r>
          <w:rPr>
            <w:b/>
            <w:bCs/>
            <w:lang w:val="en-US"/>
          </w:rPr>
          <w:t>2.5.X</w:t>
        </w:r>
        <w:r>
          <w:rPr>
            <w:b/>
            <w:bCs/>
            <w:lang w:val="en-US"/>
          </w:rPr>
          <w:tab/>
        </w:r>
      </w:ins>
      <w:ins w:id="5270" w:author="Raphael Malyankar" w:date="2025-08-11T18:48:00Z" w16du:dateUtc="2025-08-12T01:48:00Z">
        <w:r w:rsidR="005F5A6F" w:rsidRPr="00593050">
          <w:rPr>
            <w:b/>
            <w:bCs/>
            <w:i/>
            <w:iCs/>
            <w:color w:val="EE0000"/>
            <w:lang w:val="en-US"/>
          </w:rPr>
          <w:t xml:space="preserve">&lt;Other general </w:t>
        </w:r>
      </w:ins>
      <w:ins w:id="5271" w:author="Raphael Malyankar" w:date="2025-08-11T22:13:00Z" w16du:dateUtc="2025-08-12T05:13:00Z">
        <w:r w:rsidR="00593050" w:rsidRPr="00593050">
          <w:rPr>
            <w:b/>
            <w:bCs/>
            <w:i/>
            <w:iCs/>
            <w:color w:val="EE0000"/>
            <w:lang w:val="en-US"/>
          </w:rPr>
          <w:t xml:space="preserve">or product-specific </w:t>
        </w:r>
      </w:ins>
      <w:ins w:id="5272" w:author="Raphael Malyankar" w:date="2025-08-11T18:48:00Z" w16du:dateUtc="2025-08-12T01:48:00Z">
        <w:r w:rsidR="005F5A6F" w:rsidRPr="00593050">
          <w:rPr>
            <w:b/>
            <w:bCs/>
            <w:i/>
            <w:iCs/>
            <w:color w:val="EE0000"/>
            <w:lang w:val="en-US"/>
          </w:rPr>
          <w:t>inform</w:t>
        </w:r>
      </w:ins>
      <w:ins w:id="5273" w:author="Raphael Malyankar" w:date="2025-08-11T18:49:00Z" w16du:dateUtc="2025-08-12T01:49:00Z">
        <w:r w:rsidR="005F5A6F" w:rsidRPr="00593050">
          <w:rPr>
            <w:b/>
            <w:bCs/>
            <w:i/>
            <w:iCs/>
            <w:color w:val="EE0000"/>
            <w:lang w:val="en-US"/>
          </w:rPr>
          <w:t xml:space="preserve">ation </w:t>
        </w:r>
      </w:ins>
      <w:ins w:id="5274" w:author="Raphael Malyankar" w:date="2025-08-11T18:50:00Z" w16du:dateUtc="2025-08-12T01:50:00Z">
        <w:r w:rsidR="005F5A6F" w:rsidRPr="00593050">
          <w:rPr>
            <w:b/>
            <w:bCs/>
            <w:i/>
            <w:iCs/>
            <w:color w:val="EE0000"/>
            <w:lang w:val="en-US"/>
          </w:rPr>
          <w:t>for encoding data objects</w:t>
        </w:r>
      </w:ins>
      <w:ins w:id="5275" w:author="Raphael Malyankar" w:date="2025-08-11T22:13:00Z" w16du:dateUtc="2025-08-12T05:13:00Z">
        <w:r w:rsidR="00593050" w:rsidRPr="00593050">
          <w:rPr>
            <w:b/>
            <w:bCs/>
            <w:i/>
            <w:iCs/>
            <w:color w:val="EE0000"/>
            <w:lang w:val="en-US"/>
          </w:rPr>
          <w:t xml:space="preserve"> in datasets</w:t>
        </w:r>
      </w:ins>
      <w:ins w:id="5276" w:author="Raphael Malyankar" w:date="2025-08-11T18:49:00Z" w16du:dateUtc="2025-08-12T01:49:00Z">
        <w:r w:rsidR="005F5A6F" w:rsidRPr="00593050">
          <w:rPr>
            <w:b/>
            <w:bCs/>
            <w:i/>
            <w:iCs/>
            <w:color w:val="EE0000"/>
            <w:lang w:val="en-US"/>
          </w:rPr>
          <w:t>&gt;</w:t>
        </w:r>
      </w:ins>
    </w:p>
    <w:p w14:paraId="56010A84" w14:textId="2CAD76A5" w:rsidR="004C405F" w:rsidRDefault="004C405F" w:rsidP="00180CD5">
      <w:pPr>
        <w:ind w:left="346"/>
        <w:rPr>
          <w:ins w:id="5277" w:author="Raphael Malyankar" w:date="2025-08-11T22:08:00Z" w16du:dateUtc="2025-08-12T05:08:00Z"/>
          <w:b/>
          <w:bCs/>
          <w:lang w:val="en-US"/>
        </w:rPr>
      </w:pPr>
      <w:ins w:id="5278" w:author="Raphael Malyankar" w:date="2025-08-11T22:07:00Z" w16du:dateUtc="2025-08-12T05:07:00Z">
        <w:r>
          <w:rPr>
            <w:b/>
            <w:bCs/>
            <w:lang w:val="en-US"/>
          </w:rPr>
          <w:t>2.X</w:t>
        </w:r>
        <w:r>
          <w:rPr>
            <w:b/>
            <w:bCs/>
            <w:lang w:val="en-US"/>
          </w:rPr>
          <w:tab/>
        </w:r>
      </w:ins>
      <w:ins w:id="5279" w:author="Raphael Malyankar" w:date="2025-08-11T22:08:00Z" w16du:dateUtc="2025-08-12T05:08:00Z">
        <w:r>
          <w:rPr>
            <w:b/>
            <w:bCs/>
            <w:lang w:val="en-US"/>
          </w:rPr>
          <w:t>Associations</w:t>
        </w:r>
      </w:ins>
    </w:p>
    <w:p w14:paraId="3DAA08B6" w14:textId="4FF0B73D" w:rsidR="004C405F" w:rsidRPr="00593050" w:rsidRDefault="004C405F" w:rsidP="00180CD5">
      <w:pPr>
        <w:ind w:left="346"/>
        <w:rPr>
          <w:ins w:id="5280" w:author="Raphael Malyankar" w:date="2025-08-11T22:07:00Z" w16du:dateUtc="2025-08-12T05:07:00Z"/>
          <w:i/>
          <w:iCs/>
          <w:color w:val="EE0000"/>
          <w:lang w:val="en-US"/>
        </w:rPr>
      </w:pPr>
      <w:ins w:id="5281" w:author="Raphael Malyankar" w:date="2025-08-11T22:08:00Z" w16du:dateUtc="2025-08-12T05:08:00Z">
        <w:r w:rsidRPr="00593050">
          <w:rPr>
            <w:i/>
            <w:iCs/>
            <w:color w:val="EE0000"/>
            <w:lang w:val="en-US"/>
          </w:rPr>
          <w:t>&lt;Principles and rules for encoding associations; principles for encoding associations with attrib</w:t>
        </w:r>
      </w:ins>
      <w:ins w:id="5282" w:author="Raphael Malyankar" w:date="2025-08-11T22:09:00Z" w16du:dateUtc="2025-08-12T05:09:00Z">
        <w:r w:rsidRPr="00593050">
          <w:rPr>
            <w:i/>
            <w:iCs/>
            <w:color w:val="EE0000"/>
            <w:lang w:val="en-US"/>
          </w:rPr>
          <w:t>utes.&gt;</w:t>
        </w:r>
      </w:ins>
    </w:p>
    <w:p w14:paraId="75888418" w14:textId="2DA60B02" w:rsidR="00180CD5" w:rsidRPr="005F5A6F" w:rsidRDefault="00180CD5" w:rsidP="00180CD5">
      <w:pPr>
        <w:ind w:left="346"/>
        <w:rPr>
          <w:ins w:id="5283" w:author="Raphael Malyankar" w:date="2025-08-11T16:28:00Z" w16du:dateUtc="2025-08-11T23:28:00Z"/>
          <w:b/>
          <w:bCs/>
          <w:lang w:val="en-US"/>
        </w:rPr>
      </w:pPr>
      <w:ins w:id="5284" w:author="Raphael Malyankar" w:date="2025-08-11T21:37:00Z" w16du:dateUtc="2025-08-12T04:37:00Z">
        <w:r>
          <w:rPr>
            <w:b/>
            <w:bCs/>
            <w:lang w:val="en-US"/>
          </w:rPr>
          <w:t>2.X</w:t>
        </w:r>
        <w:r>
          <w:rPr>
            <w:b/>
            <w:bCs/>
            <w:lang w:val="en-US"/>
          </w:rPr>
          <w:tab/>
          <w:t>&lt;Other types of general information&gt;</w:t>
        </w:r>
      </w:ins>
    </w:p>
    <w:p w14:paraId="5FD5F223" w14:textId="36559087" w:rsidR="00A7510E" w:rsidRDefault="00FC3CF9" w:rsidP="005F5A6F">
      <w:pPr>
        <w:ind w:left="346"/>
        <w:rPr>
          <w:ins w:id="5285" w:author="Raphael Malyankar" w:date="2025-08-11T20:24:00Z" w16du:dateUtc="2025-08-12T03:24:00Z"/>
          <w:b/>
          <w:bCs/>
          <w:lang w:val="en-US"/>
        </w:rPr>
      </w:pPr>
      <w:ins w:id="5286" w:author="Raphael Malyankar" w:date="2025-08-11T16:28:00Z" w16du:dateUtc="2025-08-11T23:28:00Z">
        <w:r w:rsidRPr="005F5A6F">
          <w:rPr>
            <w:b/>
            <w:bCs/>
            <w:lang w:val="en-US"/>
          </w:rPr>
          <w:t>2.6</w:t>
        </w:r>
        <w:r w:rsidRPr="005F5A6F">
          <w:rPr>
            <w:b/>
            <w:bCs/>
            <w:lang w:val="en-US"/>
          </w:rPr>
          <w:tab/>
        </w:r>
      </w:ins>
      <w:ins w:id="5287" w:author="Raphael Malyankar" w:date="2025-08-11T18:47:00Z" w16du:dateUtc="2025-08-12T01:47:00Z">
        <w:r w:rsidR="005F5A6F" w:rsidRPr="005F5A6F">
          <w:rPr>
            <w:b/>
            <w:bCs/>
            <w:lang w:val="en-US"/>
          </w:rPr>
          <w:t>D</w:t>
        </w:r>
      </w:ins>
      <w:ins w:id="5288" w:author="Raphael Malyankar" w:date="2025-08-11T16:28:00Z" w16du:dateUtc="2025-08-11T23:28:00Z">
        <w:r w:rsidR="005F5A6F" w:rsidRPr="005F5A6F">
          <w:rPr>
            <w:b/>
            <w:bCs/>
            <w:lang w:val="en-US"/>
          </w:rPr>
          <w:t>escription of table format for geo features and information types</w:t>
        </w:r>
      </w:ins>
    </w:p>
    <w:p w14:paraId="652A6EBF" w14:textId="7D54E0E3" w:rsidR="00ED4976" w:rsidRDefault="00ED4976" w:rsidP="005F5A6F">
      <w:pPr>
        <w:ind w:left="346"/>
        <w:rPr>
          <w:ins w:id="5289" w:author="Raphael Malyankar" w:date="2025-08-11T20:33:00Z" w16du:dateUtc="2025-08-12T03:33:00Z"/>
          <w:i/>
          <w:iCs/>
          <w:color w:val="EE0000"/>
          <w:lang w:val="en-US"/>
        </w:rPr>
      </w:pPr>
      <w:ins w:id="5290" w:author="Raphael Malyankar" w:date="2025-08-11T20:24:00Z" w16du:dateUtc="2025-08-12T03:24:00Z">
        <w:r w:rsidRPr="004D6CD8">
          <w:rPr>
            <w:i/>
            <w:iCs/>
            <w:color w:val="EE0000"/>
            <w:lang w:val="en-US"/>
          </w:rPr>
          <w:t xml:space="preserve">&lt;The S-57 Acronym column </w:t>
        </w:r>
      </w:ins>
      <w:ins w:id="5291" w:author="Raphael Malyankar" w:date="2025-08-11T20:26:00Z" w16du:dateUtc="2025-08-12T03:26:00Z">
        <w:r w:rsidRPr="004D6CD8">
          <w:rPr>
            <w:i/>
            <w:iCs/>
            <w:color w:val="EE0000"/>
            <w:lang w:val="en-US"/>
          </w:rPr>
          <w:t xml:space="preserve">and </w:t>
        </w:r>
      </w:ins>
      <w:ins w:id="5292" w:author="Raphael Malyankar" w:date="2025-08-11T20:24:00Z" w16du:dateUtc="2025-08-12T03:24:00Z">
        <w:r w:rsidRPr="004D6CD8">
          <w:rPr>
            <w:i/>
            <w:iCs/>
            <w:color w:val="EE0000"/>
            <w:lang w:val="en-US"/>
          </w:rPr>
          <w:t xml:space="preserve">may be omitted at </w:t>
        </w:r>
      </w:ins>
      <w:ins w:id="5293" w:author="Raphael Malyankar" w:date="2025-08-11T20:25:00Z" w16du:dateUtc="2025-08-12T03:25:00Z">
        <w:r w:rsidRPr="004D6CD8">
          <w:rPr>
            <w:i/>
            <w:iCs/>
            <w:color w:val="EE0000"/>
            <w:lang w:val="en-US"/>
          </w:rPr>
          <w:t>Product Specifcation author discretion</w:t>
        </w:r>
      </w:ins>
      <w:ins w:id="5294" w:author="Raphael Malyankar" w:date="2025-08-11T20:26:00Z" w16du:dateUtc="2025-08-12T03:26:00Z">
        <w:r w:rsidRPr="004D6CD8">
          <w:rPr>
            <w:i/>
            <w:iCs/>
            <w:color w:val="EE0000"/>
            <w:lang w:val="en-US"/>
          </w:rPr>
          <w:t>. H</w:t>
        </w:r>
      </w:ins>
      <w:ins w:id="5295" w:author="Raphael Malyankar" w:date="2025-08-11T20:25:00Z" w16du:dateUtc="2025-08-12T03:25:00Z">
        <w:r w:rsidRPr="004D6CD8">
          <w:rPr>
            <w:i/>
            <w:iCs/>
            <w:color w:val="EE0000"/>
            <w:lang w:val="en-US"/>
          </w:rPr>
          <w:t>owever automatically generated tables may include it by default</w:t>
        </w:r>
      </w:ins>
      <w:ins w:id="5296" w:author="Raphael Malyankar" w:date="2025-08-11T20:32:00Z" w16du:dateUtc="2025-08-12T03:32:00Z">
        <w:r w:rsidR="004D6CD8" w:rsidRPr="004D6CD8">
          <w:rPr>
            <w:i/>
            <w:iCs/>
            <w:color w:val="EE0000"/>
            <w:lang w:val="en-US"/>
          </w:rPr>
          <w:t xml:space="preserve"> and authors may find it more convenient to retain it.&gt;</w:t>
        </w:r>
      </w:ins>
    </w:p>
    <w:p w14:paraId="2D2BE503" w14:textId="528F0CEF" w:rsidR="004D6CD8" w:rsidRDefault="004D6CD8" w:rsidP="005F5A6F">
      <w:pPr>
        <w:ind w:left="346"/>
        <w:rPr>
          <w:ins w:id="5297" w:author="Raphael Malyankar" w:date="2025-08-11T21:43:00Z" w16du:dateUtc="2025-08-12T04:43:00Z"/>
          <w:i/>
          <w:iCs/>
          <w:color w:val="EE0000"/>
          <w:lang w:val="en-US"/>
        </w:rPr>
      </w:pPr>
      <w:ins w:id="5298" w:author="Raphael Malyankar" w:date="2025-08-11T20:33:00Z" w16du:dateUtc="2025-08-12T03:33:00Z">
        <w:r>
          <w:rPr>
            <w:i/>
            <w:iCs/>
            <w:color w:val="EE0000"/>
            <w:lang w:val="en-US"/>
          </w:rPr>
          <w:t>&lt;The same table format should be used to describe information types, with appropriate changes (replace “</w:t>
        </w:r>
        <w:r w:rsidRPr="004D6CD8">
          <w:rPr>
            <w:b/>
            <w:bCs/>
            <w:i/>
            <w:iCs/>
            <w:color w:val="EE0000"/>
            <w:lang w:val="en-US"/>
          </w:rPr>
          <w:t>FEATURE</w:t>
        </w:r>
        <w:r>
          <w:rPr>
            <w:i/>
            <w:iCs/>
            <w:color w:val="EE0000"/>
            <w:lang w:val="en-US"/>
          </w:rPr>
          <w:t xml:space="preserve">” with </w:t>
        </w:r>
      </w:ins>
      <w:ins w:id="5299" w:author="Raphael Malyankar" w:date="2025-08-11T20:34:00Z" w16du:dateUtc="2025-08-12T03:34:00Z">
        <w:r>
          <w:rPr>
            <w:i/>
            <w:iCs/>
            <w:color w:val="EE0000"/>
            <w:lang w:val="en-US"/>
          </w:rPr>
          <w:t>“</w:t>
        </w:r>
        <w:r w:rsidRPr="004D6CD8">
          <w:rPr>
            <w:b/>
            <w:bCs/>
            <w:i/>
            <w:iCs/>
            <w:color w:val="EE0000"/>
            <w:lang w:val="en-US"/>
          </w:rPr>
          <w:t>INFORMATION TYPE</w:t>
        </w:r>
        <w:r>
          <w:rPr>
            <w:i/>
            <w:iCs/>
            <w:color w:val="EE0000"/>
            <w:lang w:val="en-US"/>
          </w:rPr>
          <w:t>”, etc.&gt;</w:t>
        </w:r>
      </w:ins>
      <w:ins w:id="5300" w:author="Raphael Malyankar" w:date="2025-08-11T20:33:00Z" w16du:dateUtc="2025-08-12T03:33:00Z">
        <w:r>
          <w:rPr>
            <w:i/>
            <w:iCs/>
            <w:color w:val="EE0000"/>
            <w:lang w:val="en-US"/>
          </w:rPr>
          <w:t xml:space="preserve"> </w:t>
        </w:r>
      </w:ins>
    </w:p>
    <w:p w14:paraId="7AEDE447" w14:textId="5AC71EA4" w:rsidR="00536FA9" w:rsidRPr="00593050" w:rsidRDefault="00536FA9" w:rsidP="005F5A6F">
      <w:pPr>
        <w:ind w:left="346"/>
        <w:rPr>
          <w:ins w:id="5301" w:author="Raphael Malyankar" w:date="2025-08-11T16:14:00Z" w16du:dateUtc="2025-08-11T23:14:00Z"/>
          <w:b/>
          <w:bCs/>
          <w:i/>
          <w:iCs/>
          <w:color w:val="EE0000"/>
          <w:lang w:val="en-US"/>
        </w:rPr>
      </w:pPr>
      <w:ins w:id="5302" w:author="Raphael Malyankar" w:date="2025-08-11T21:43:00Z" w16du:dateUtc="2025-08-12T04:43:00Z">
        <w:r w:rsidRPr="00593050">
          <w:rPr>
            <w:b/>
            <w:bCs/>
            <w:i/>
            <w:iCs/>
            <w:color w:val="EE0000"/>
            <w:lang w:val="en-US"/>
          </w:rPr>
          <w:t xml:space="preserve">&lt;Product </w:t>
        </w:r>
      </w:ins>
      <w:ins w:id="5303" w:author="Raphael Malyankar" w:date="2025-08-11T21:44:00Z" w16du:dateUtc="2025-08-12T04:44:00Z">
        <w:r w:rsidRPr="00593050">
          <w:rPr>
            <w:b/>
            <w:bCs/>
            <w:i/>
            <w:iCs/>
            <w:color w:val="EE0000"/>
            <w:lang w:val="en-US"/>
          </w:rPr>
          <w:t>Specification authors should note that the DCEG builder will generate tables</w:t>
        </w:r>
      </w:ins>
      <w:ins w:id="5304" w:author="Raphael Malyankar" w:date="2025-08-11T21:50:00Z" w16du:dateUtc="2025-08-12T04:50:00Z">
        <w:r w:rsidR="00AB5FBB">
          <w:rPr>
            <w:b/>
            <w:bCs/>
            <w:i/>
            <w:iCs/>
            <w:color w:val="EE0000"/>
            <w:lang w:val="en-US"/>
          </w:rPr>
          <w:t xml:space="preserve"> for features, information types, attributes, associations, from the XML Feature Catalogue</w:t>
        </w:r>
      </w:ins>
      <w:ins w:id="5305" w:author="Raphael Malyankar" w:date="2025-08-11T21:44:00Z" w16du:dateUtc="2025-08-12T04:44:00Z">
        <w:r w:rsidRPr="00593050">
          <w:rPr>
            <w:b/>
            <w:bCs/>
            <w:i/>
            <w:iCs/>
            <w:color w:val="EE0000"/>
            <w:lang w:val="en-US"/>
          </w:rPr>
          <w:t xml:space="preserve">, and the </w:t>
        </w:r>
      </w:ins>
      <w:ins w:id="5306" w:author="Raphael Malyankar" w:date="2025-08-11T21:51:00Z" w16du:dateUtc="2025-08-12T04:51:00Z">
        <w:r w:rsidR="00AB5FBB">
          <w:rPr>
            <w:b/>
            <w:bCs/>
            <w:i/>
            <w:iCs/>
            <w:color w:val="EE0000"/>
            <w:lang w:val="en-US"/>
          </w:rPr>
          <w:t xml:space="preserve">generated </w:t>
        </w:r>
      </w:ins>
      <w:ins w:id="5307" w:author="Raphael Malyankar" w:date="2025-08-11T21:45:00Z" w16du:dateUtc="2025-08-12T04:45:00Z">
        <w:r w:rsidRPr="00593050">
          <w:rPr>
            <w:b/>
            <w:bCs/>
            <w:i/>
            <w:iCs/>
            <w:color w:val="EE0000"/>
            <w:lang w:val="en-US"/>
          </w:rPr>
          <w:t xml:space="preserve">structure </w:t>
        </w:r>
      </w:ins>
      <w:ins w:id="5308" w:author="Raphael Malyankar" w:date="2025-08-11T21:46:00Z" w16du:dateUtc="2025-08-12T04:46:00Z">
        <w:r w:rsidRPr="00593050">
          <w:rPr>
            <w:b/>
            <w:bCs/>
            <w:i/>
            <w:iCs/>
            <w:color w:val="EE0000"/>
            <w:lang w:val="en-US"/>
          </w:rPr>
          <w:t>may be different from the structures below</w:t>
        </w:r>
      </w:ins>
      <w:ins w:id="5309" w:author="Raphael Malyankar" w:date="2025-08-11T21:49:00Z" w16du:dateUtc="2025-08-12T04:49:00Z">
        <w:r>
          <w:rPr>
            <w:b/>
            <w:bCs/>
            <w:i/>
            <w:iCs/>
            <w:color w:val="EE0000"/>
            <w:lang w:val="en-US"/>
          </w:rPr>
          <w:t>,</w:t>
        </w:r>
      </w:ins>
      <w:ins w:id="5310" w:author="Raphael Malyankar" w:date="2025-08-11T21:46:00Z" w16du:dateUtc="2025-08-12T04:46:00Z">
        <w:r w:rsidRPr="00593050">
          <w:rPr>
            <w:b/>
            <w:bCs/>
            <w:i/>
            <w:iCs/>
            <w:color w:val="EE0000"/>
            <w:lang w:val="en-US"/>
          </w:rPr>
          <w:t xml:space="preserve"> and furthermore</w:t>
        </w:r>
      </w:ins>
      <w:ins w:id="5311" w:author="Raphael Malyankar" w:date="2025-08-11T21:49:00Z" w16du:dateUtc="2025-08-12T04:49:00Z">
        <w:r>
          <w:rPr>
            <w:b/>
            <w:bCs/>
            <w:i/>
            <w:iCs/>
            <w:color w:val="EE0000"/>
            <w:lang w:val="en-US"/>
          </w:rPr>
          <w:t>,</w:t>
        </w:r>
      </w:ins>
      <w:ins w:id="5312" w:author="Raphael Malyankar" w:date="2025-08-11T21:46:00Z" w16du:dateUtc="2025-08-12T04:46:00Z">
        <w:r w:rsidRPr="00593050">
          <w:rPr>
            <w:b/>
            <w:bCs/>
            <w:i/>
            <w:iCs/>
            <w:color w:val="EE0000"/>
            <w:lang w:val="en-US"/>
          </w:rPr>
          <w:t xml:space="preserve"> may evolve as the DCEG builder is updated</w:t>
        </w:r>
      </w:ins>
      <w:ins w:id="5313" w:author="Raphael Malyankar" w:date="2025-08-11T21:49:00Z" w16du:dateUtc="2025-08-12T04:49:00Z">
        <w:r>
          <w:rPr>
            <w:b/>
            <w:bCs/>
            <w:i/>
            <w:iCs/>
            <w:color w:val="EE0000"/>
            <w:lang w:val="en-US"/>
          </w:rPr>
          <w:t xml:space="preserve"> and common conventions are developed</w:t>
        </w:r>
      </w:ins>
      <w:ins w:id="5314" w:author="Raphael Malyankar" w:date="2025-08-11T21:46:00Z" w16du:dateUtc="2025-08-12T04:46:00Z">
        <w:r w:rsidRPr="00593050">
          <w:rPr>
            <w:b/>
            <w:bCs/>
            <w:i/>
            <w:iCs/>
            <w:color w:val="EE0000"/>
            <w:lang w:val="en-US"/>
          </w:rPr>
          <w:t>. Separate information w</w:t>
        </w:r>
      </w:ins>
      <w:ins w:id="5315" w:author="Raphael Malyankar" w:date="2025-08-11T21:47:00Z" w16du:dateUtc="2025-08-12T04:47:00Z">
        <w:r w:rsidRPr="00593050">
          <w:rPr>
            <w:b/>
            <w:bCs/>
            <w:i/>
            <w:iCs/>
            <w:color w:val="EE0000"/>
            <w:lang w:val="en-US"/>
          </w:rPr>
          <w:t xml:space="preserve">ill be provided by the IHO Secretariat regarding the stability of the </w:t>
        </w:r>
      </w:ins>
      <w:ins w:id="5316" w:author="Raphael Malyankar" w:date="2025-08-11T21:49:00Z" w16du:dateUtc="2025-08-12T04:49:00Z">
        <w:r>
          <w:rPr>
            <w:b/>
            <w:bCs/>
            <w:i/>
            <w:iCs/>
            <w:color w:val="EE0000"/>
            <w:lang w:val="en-US"/>
          </w:rPr>
          <w:t xml:space="preserve">table </w:t>
        </w:r>
      </w:ins>
      <w:ins w:id="5317" w:author="Raphael Malyankar" w:date="2025-08-11T21:47:00Z" w16du:dateUtc="2025-08-12T04:47:00Z">
        <w:r w:rsidRPr="00593050">
          <w:rPr>
            <w:b/>
            <w:bCs/>
            <w:i/>
            <w:iCs/>
            <w:color w:val="EE0000"/>
            <w:lang w:val="en-US"/>
          </w:rPr>
          <w:t>format.</w:t>
        </w:r>
      </w:ins>
      <w:ins w:id="5318" w:author="Raphael Malyankar" w:date="2025-08-11T21:48:00Z" w16du:dateUtc="2025-08-12T04:48:00Z">
        <w:r>
          <w:rPr>
            <w:b/>
            <w:bCs/>
            <w:i/>
            <w:iCs/>
            <w:color w:val="EE0000"/>
            <w:lang w:val="en-US"/>
          </w:rPr>
          <w:t xml:space="preserve"> In the interim, improvisations by Product Specification authors are permitted within reasonable limits.</w:t>
        </w:r>
      </w:ins>
      <w:ins w:id="5319" w:author="Raphael Malyankar" w:date="2025-08-11T21:51:00Z" w16du:dateUtc="2025-08-12T04:51:00Z">
        <w:r w:rsidR="00AB5FBB">
          <w:rPr>
            <w:b/>
            <w:bCs/>
            <w:i/>
            <w:iCs/>
            <w:color w:val="EE0000"/>
            <w:lang w:val="en-US"/>
          </w:rPr>
          <w:t xml:space="preserve"> Product Specification authors are also cautioned to check </w:t>
        </w:r>
      </w:ins>
      <w:ins w:id="5320" w:author="Raphael Malyankar" w:date="2025-08-11T21:52:00Z" w16du:dateUtc="2025-08-12T04:52:00Z">
        <w:r w:rsidR="00AB5FBB">
          <w:rPr>
            <w:b/>
            <w:bCs/>
            <w:i/>
            <w:iCs/>
            <w:color w:val="EE0000"/>
            <w:lang w:val="en-US"/>
          </w:rPr>
          <w:t xml:space="preserve">generated tables for correctness, readability, and stylistic consistency and apply corrections as </w:t>
        </w:r>
      </w:ins>
      <w:ins w:id="5321" w:author="Raphael Malyankar" w:date="2025-08-11T21:53:00Z" w16du:dateUtc="2025-08-12T04:53:00Z">
        <w:r w:rsidR="00AB5FBB">
          <w:rPr>
            <w:b/>
            <w:bCs/>
            <w:i/>
            <w:iCs/>
            <w:color w:val="EE0000"/>
            <w:lang w:val="en-US"/>
          </w:rPr>
          <w:t>needed before publication of the DCEG</w:t>
        </w:r>
      </w:ins>
      <w:ins w:id="5322" w:author="Raphael Malyankar" w:date="2025-08-11T21:47:00Z" w16du:dateUtc="2025-08-12T04:47:00Z">
        <w:r w:rsidRPr="00593050">
          <w:rPr>
            <w:b/>
            <w:bCs/>
            <w:i/>
            <w:iCs/>
            <w:color w:val="EE0000"/>
            <w:lang w:val="en-US"/>
          </w:rPr>
          <w:t>&gt;</w:t>
        </w:r>
      </w:ins>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1259"/>
        <w:gridCol w:w="720"/>
        <w:gridCol w:w="540"/>
        <w:gridCol w:w="1800"/>
        <w:gridCol w:w="450"/>
        <w:gridCol w:w="1137"/>
        <w:gridCol w:w="213"/>
        <w:gridCol w:w="1350"/>
      </w:tblGrid>
      <w:tr w:rsidR="00C545F9" w:rsidRPr="001412FC" w14:paraId="503EBA2D" w14:textId="77777777" w:rsidTr="00ED4976">
        <w:trPr>
          <w:trHeight w:val="545"/>
          <w:ins w:id="5323" w:author="Raphael Malyankar" w:date="2025-08-11T18:59:00Z"/>
        </w:trPr>
        <w:tc>
          <w:tcPr>
            <w:tcW w:w="8995" w:type="dxa"/>
            <w:gridSpan w:val="9"/>
          </w:tcPr>
          <w:p w14:paraId="210176FE" w14:textId="5C887D92" w:rsidR="00C545F9" w:rsidRPr="001412FC" w:rsidRDefault="00C545F9" w:rsidP="00086A24">
            <w:pPr>
              <w:spacing w:before="120" w:after="120" w:line="240" w:lineRule="auto"/>
              <w:rPr>
                <w:ins w:id="5324" w:author="Raphael Malyankar" w:date="2025-08-11T18:59:00Z" w16du:dateUtc="2025-08-12T01:59:00Z"/>
                <w:rFonts w:eastAsia="Times New Roman" w:cs="Arial"/>
              </w:rPr>
            </w:pPr>
            <w:ins w:id="5325" w:author="Raphael Malyankar" w:date="2025-08-11T18:59:00Z" w16du:dateUtc="2025-08-12T01:59:00Z">
              <w:r w:rsidRPr="001412FC">
                <w:rPr>
                  <w:rFonts w:eastAsia="Times New Roman" w:cs="Arial"/>
                  <w:szCs w:val="24"/>
                  <w:u w:val="single"/>
                </w:rPr>
                <w:t>IHO Definition:</w:t>
              </w:r>
              <w:r w:rsidRPr="001412FC">
                <w:rPr>
                  <w:rFonts w:eastAsia="Times New Roman" w:cs="Arial"/>
                  <w:szCs w:val="24"/>
                </w:rPr>
                <w:t xml:space="preserve"> </w:t>
              </w:r>
              <w:r w:rsidRPr="001412FC">
                <w:rPr>
                  <w:rFonts w:eastAsia="Times New Roman" w:cs="Arial"/>
                  <w:b/>
                  <w:szCs w:val="24"/>
                </w:rPr>
                <w:t>FEATURE:</w:t>
              </w:r>
              <w:r w:rsidRPr="001412FC">
                <w:rPr>
                  <w:rFonts w:eastAsia="Times New Roman" w:cs="Arial"/>
                  <w:szCs w:val="24"/>
                </w:rPr>
                <w:t xml:space="preserve"> Definition. (Authority for definition).</w:t>
              </w:r>
            </w:ins>
            <w:ins w:id="5326" w:author="Raphael Malyankar" w:date="2025-08-11T20:30:00Z" w16du:dateUtc="2025-08-12T03:30:00Z">
              <w:r w:rsidR="00ED4976">
                <w:rPr>
                  <w:rFonts w:eastAsia="Times New Roman" w:cs="Arial"/>
                  <w:szCs w:val="24"/>
                </w:rPr>
                <w:t xml:space="preserve"> </w:t>
              </w:r>
              <w:r w:rsidR="00ED4976" w:rsidRPr="00ED4976">
                <w:rPr>
                  <w:rFonts w:eastAsia="Times New Roman" w:cs="Arial"/>
                  <w:i/>
                  <w:iCs/>
                  <w:color w:val="EE0000"/>
                  <w:szCs w:val="24"/>
                </w:rPr>
                <w:t>&lt;Authority is optional&gt;</w:t>
              </w:r>
            </w:ins>
          </w:p>
        </w:tc>
      </w:tr>
      <w:tr w:rsidR="00C545F9" w:rsidRPr="001412FC" w14:paraId="705724FA" w14:textId="77777777" w:rsidTr="00ED4976">
        <w:trPr>
          <w:trHeight w:val="485"/>
          <w:ins w:id="5327" w:author="Raphael Malyankar" w:date="2025-08-11T18:59:00Z"/>
        </w:trPr>
        <w:tc>
          <w:tcPr>
            <w:tcW w:w="8995" w:type="dxa"/>
            <w:gridSpan w:val="9"/>
            <w:vAlign w:val="center"/>
          </w:tcPr>
          <w:p w14:paraId="11792A44" w14:textId="68D84161" w:rsidR="00C545F9" w:rsidRPr="001412FC" w:rsidRDefault="00C545F9" w:rsidP="00086A24">
            <w:pPr>
              <w:spacing w:after="0" w:line="240" w:lineRule="auto"/>
              <w:rPr>
                <w:ins w:id="5328" w:author="Raphael Malyankar" w:date="2025-08-11T18:59:00Z" w16du:dateUtc="2025-08-12T01:59:00Z"/>
                <w:rFonts w:eastAsia="Times New Roman" w:cs="Arial"/>
                <w:b/>
                <w:color w:val="FF0000"/>
              </w:rPr>
            </w:pPr>
            <w:ins w:id="5329" w:author="Raphael Malyankar" w:date="2025-08-11T18:59:00Z" w16du:dateUtc="2025-08-12T01:59:00Z">
              <w:r w:rsidRPr="001412FC">
                <w:rPr>
                  <w:rFonts w:eastAsia="Times New Roman" w:cs="Arial"/>
                  <w:b/>
                  <w:u w:val="single"/>
                </w:rPr>
                <w:lastRenderedPageBreak/>
                <w:t>S-1</w:t>
              </w:r>
            </w:ins>
            <w:ins w:id="5330" w:author="Raphael Malyankar" w:date="2025-08-11T19:02:00Z" w16du:dateUtc="2025-08-12T02:02:00Z">
              <w:r>
                <w:rPr>
                  <w:rFonts w:eastAsia="Times New Roman" w:cs="Arial"/>
                  <w:b/>
                  <w:u w:val="single"/>
                </w:rPr>
                <w:t>XX</w:t>
              </w:r>
            </w:ins>
            <w:ins w:id="5331" w:author="Raphael Malyankar" w:date="2025-08-11T18:59:00Z" w16du:dateUtc="2025-08-12T01:59:00Z">
              <w:r w:rsidRPr="001412FC">
                <w:rPr>
                  <w:rFonts w:eastAsia="Times New Roman" w:cs="Arial"/>
                  <w:b/>
                  <w:u w:val="single"/>
                </w:rPr>
                <w:t xml:space="preserve"> Geo Feature:</w:t>
              </w:r>
              <w:r w:rsidRPr="001412FC">
                <w:rPr>
                  <w:rFonts w:eastAsia="Times New Roman" w:cs="Arial"/>
                  <w:b/>
                </w:rPr>
                <w:t xml:space="preserve"> Feature </w:t>
              </w:r>
            </w:ins>
            <w:ins w:id="5332" w:author="Raphael Malyankar" w:date="2025-08-11T19:02:00Z" w16du:dateUtc="2025-08-12T02:02:00Z">
              <w:r>
                <w:rPr>
                  <w:rFonts w:eastAsia="Times New Roman" w:cs="Arial"/>
                  <w:color w:val="FF0000"/>
                </w:rPr>
                <w:t>F</w:t>
              </w:r>
            </w:ins>
            <w:ins w:id="5333" w:author="Raphael Malyankar" w:date="2025-08-11T18:59:00Z" w16du:dateUtc="2025-08-12T01:59:00Z">
              <w:r w:rsidRPr="001412FC">
                <w:rPr>
                  <w:rFonts w:eastAsia="Times New Roman" w:cs="Arial"/>
                  <w:color w:val="FF0000"/>
                </w:rPr>
                <w:t>eature type name</w:t>
              </w:r>
            </w:ins>
          </w:p>
        </w:tc>
      </w:tr>
      <w:tr w:rsidR="00C545F9" w:rsidRPr="001412FC" w14:paraId="5F5CDEE4" w14:textId="77777777" w:rsidTr="00ED4976">
        <w:trPr>
          <w:trHeight w:val="485"/>
          <w:ins w:id="5334" w:author="Raphael Malyankar" w:date="2025-08-11T18:59:00Z"/>
        </w:trPr>
        <w:tc>
          <w:tcPr>
            <w:tcW w:w="8995" w:type="dxa"/>
            <w:gridSpan w:val="9"/>
            <w:vAlign w:val="center"/>
          </w:tcPr>
          <w:p w14:paraId="5A328673" w14:textId="2D04A601" w:rsidR="00C545F9" w:rsidRPr="001412FC" w:rsidRDefault="00C545F9" w:rsidP="00086A24">
            <w:pPr>
              <w:spacing w:after="0" w:line="240" w:lineRule="auto"/>
              <w:rPr>
                <w:ins w:id="5335" w:author="Raphael Malyankar" w:date="2025-08-11T18:59:00Z" w16du:dateUtc="2025-08-12T01:59:00Z"/>
                <w:rFonts w:eastAsia="Times New Roman" w:cs="Arial"/>
                <w:color w:val="FF0000"/>
                <w:szCs w:val="24"/>
              </w:rPr>
            </w:pPr>
            <w:ins w:id="5336" w:author="Raphael Malyankar" w:date="2025-08-11T18:59:00Z" w16du:dateUtc="2025-08-12T01:59:00Z">
              <w:r w:rsidRPr="001412FC">
                <w:rPr>
                  <w:rFonts w:eastAsia="Times New Roman" w:cs="Arial"/>
                  <w:b/>
                  <w:u w:val="single"/>
                </w:rPr>
                <w:t>Primitives:</w:t>
              </w:r>
              <w:r w:rsidRPr="001412FC">
                <w:rPr>
                  <w:rFonts w:eastAsia="Times New Roman" w:cs="Arial"/>
                  <w:b/>
                </w:rPr>
                <w:t xml:space="preserve"> Point, Curve, Surface, </w:t>
              </w:r>
            </w:ins>
            <w:ins w:id="5337" w:author="Raphael Malyankar" w:date="2025-08-11T19:03:00Z" w16du:dateUtc="2025-08-12T02:03:00Z">
              <w:r>
                <w:rPr>
                  <w:rFonts w:eastAsia="Times New Roman" w:cs="Arial"/>
                  <w:b/>
                </w:rPr>
                <w:t xml:space="preserve">Coverage, </w:t>
              </w:r>
            </w:ins>
            <w:ins w:id="5338" w:author="Raphael Malyankar" w:date="2025-08-11T18:59:00Z" w16du:dateUtc="2025-08-12T01:59:00Z">
              <w:r w:rsidRPr="001412FC">
                <w:rPr>
                  <w:rFonts w:eastAsia="Times New Roman" w:cs="Arial"/>
                  <w:b/>
                </w:rPr>
                <w:t xml:space="preserve">None </w:t>
              </w:r>
              <w:r w:rsidRPr="001412FC">
                <w:rPr>
                  <w:rFonts w:eastAsia="Times New Roman" w:cs="Arial"/>
                  <w:color w:val="FF0000"/>
                </w:rPr>
                <w:t xml:space="preserve">Allowable </w:t>
              </w:r>
              <w:r w:rsidRPr="001412FC">
                <w:rPr>
                  <w:rFonts w:eastAsia="Times New Roman" w:cs="Arial"/>
                  <w:color w:val="FF0000"/>
                  <w:szCs w:val="24"/>
                </w:rPr>
                <w:t>geometric primitive(s)</w:t>
              </w:r>
            </w:ins>
          </w:p>
        </w:tc>
      </w:tr>
      <w:tr w:rsidR="00C545F9" w:rsidRPr="001412FC" w14:paraId="230A56EF" w14:textId="77777777" w:rsidTr="00C545F9">
        <w:trPr>
          <w:trHeight w:val="485"/>
          <w:ins w:id="5339" w:author="Raphael Malyankar" w:date="2025-08-11T19:04:00Z"/>
        </w:trPr>
        <w:tc>
          <w:tcPr>
            <w:tcW w:w="8995" w:type="dxa"/>
            <w:gridSpan w:val="9"/>
            <w:vAlign w:val="center"/>
          </w:tcPr>
          <w:p w14:paraId="2C2F061D" w14:textId="45531B2E" w:rsidR="00C545F9" w:rsidRPr="001412FC" w:rsidRDefault="00C545F9" w:rsidP="00086A24">
            <w:pPr>
              <w:spacing w:after="0" w:line="240" w:lineRule="auto"/>
              <w:rPr>
                <w:ins w:id="5340" w:author="Raphael Malyankar" w:date="2025-08-11T19:04:00Z" w16du:dateUtc="2025-08-12T02:04:00Z"/>
                <w:rFonts w:eastAsia="Times New Roman" w:cs="Arial"/>
                <w:b/>
                <w:u w:val="single"/>
              </w:rPr>
            </w:pPr>
            <w:ins w:id="5341" w:author="Raphael Malyankar" w:date="2025-08-11T19:04:00Z" w16du:dateUtc="2025-08-12T02:04:00Z">
              <w:r>
                <w:rPr>
                  <w:rFonts w:eastAsia="Times New Roman" w:cs="Arial"/>
                  <w:b/>
                  <w:u w:val="single"/>
                </w:rPr>
                <w:t>Super-type</w:t>
              </w:r>
            </w:ins>
            <w:ins w:id="5342" w:author="Raphael Malyankar" w:date="2025-08-11T19:05:00Z" w16du:dateUtc="2025-08-12T02:05:00Z">
              <w:r>
                <w:rPr>
                  <w:rFonts w:eastAsia="Times New Roman" w:cs="Arial"/>
                  <w:b/>
                  <w:u w:val="single"/>
                </w:rPr>
                <w:t>:</w:t>
              </w:r>
            </w:ins>
            <w:ins w:id="5343" w:author="Raphael Malyankar" w:date="2025-08-11T20:26:00Z" w16du:dateUtc="2025-08-12T03:26:00Z">
              <w:r w:rsidR="00ED4976">
                <w:rPr>
                  <w:rFonts w:eastAsia="Times New Roman" w:cs="Arial"/>
                  <w:b/>
                  <w:u w:val="single"/>
                </w:rPr>
                <w:t xml:space="preserve"> </w:t>
              </w:r>
              <w:r w:rsidR="00ED4976" w:rsidRPr="00ED4976">
                <w:rPr>
                  <w:rFonts w:eastAsia="Times New Roman" w:cs="Arial"/>
                  <w:bCs/>
                  <w:i/>
                  <w:iCs/>
                  <w:color w:val="EE0000"/>
                </w:rPr>
                <w:t>&lt;Super-type, if any.</w:t>
              </w:r>
            </w:ins>
            <w:ins w:id="5344" w:author="Raphael Malyankar" w:date="2025-08-11T20:29:00Z" w16du:dateUtc="2025-08-12T03:29:00Z">
              <w:r w:rsidR="00ED4976">
                <w:rPr>
                  <w:rFonts w:eastAsia="Times New Roman" w:cs="Arial"/>
                  <w:bCs/>
                  <w:i/>
                  <w:iCs/>
                  <w:color w:val="EE0000"/>
                </w:rPr>
                <w:t xml:space="preserve"> Should be populated if the feature catalogue includes super-type relationships.</w:t>
              </w:r>
            </w:ins>
            <w:ins w:id="5345" w:author="Raphael Malyankar" w:date="2025-08-11T20:27:00Z" w16du:dateUtc="2025-08-12T03:27:00Z">
              <w:r w:rsidR="00ED4976" w:rsidRPr="00ED4976">
                <w:rPr>
                  <w:rFonts w:eastAsia="Times New Roman" w:cs="Arial"/>
                  <w:bCs/>
                  <w:i/>
                  <w:iCs/>
                  <w:color w:val="EE0000"/>
                </w:rPr>
                <w:t>&gt;</w:t>
              </w:r>
            </w:ins>
          </w:p>
        </w:tc>
      </w:tr>
      <w:tr w:rsidR="00C545F9" w:rsidRPr="001412FC" w14:paraId="5DC78816" w14:textId="77777777" w:rsidTr="00C545F9">
        <w:trPr>
          <w:trHeight w:val="485"/>
          <w:ins w:id="5346" w:author="Raphael Malyankar" w:date="2025-08-11T19:04:00Z"/>
        </w:trPr>
        <w:tc>
          <w:tcPr>
            <w:tcW w:w="8995" w:type="dxa"/>
            <w:gridSpan w:val="9"/>
            <w:vAlign w:val="center"/>
          </w:tcPr>
          <w:p w14:paraId="3A294EF9" w14:textId="7DB8181D" w:rsidR="00C545F9" w:rsidRPr="001412FC" w:rsidRDefault="00C545F9" w:rsidP="00086A24">
            <w:pPr>
              <w:spacing w:after="0" w:line="240" w:lineRule="auto"/>
              <w:rPr>
                <w:ins w:id="5347" w:author="Raphael Malyankar" w:date="2025-08-11T19:04:00Z" w16du:dateUtc="2025-08-12T02:04:00Z"/>
                <w:rFonts w:eastAsia="Times New Roman" w:cs="Arial"/>
                <w:b/>
                <w:u w:val="single"/>
              </w:rPr>
            </w:pPr>
            <w:ins w:id="5348" w:author="Raphael Malyankar" w:date="2025-08-11T19:04:00Z" w16du:dateUtc="2025-08-12T02:04:00Z">
              <w:r>
                <w:rPr>
                  <w:rFonts w:eastAsia="Times New Roman" w:cs="Arial"/>
                  <w:b/>
                  <w:u w:val="single"/>
                </w:rPr>
                <w:t>Sub-types</w:t>
              </w:r>
            </w:ins>
            <w:ins w:id="5349" w:author="Raphael Malyankar" w:date="2025-08-11T19:05:00Z" w16du:dateUtc="2025-08-12T02:05:00Z">
              <w:r>
                <w:rPr>
                  <w:rFonts w:eastAsia="Times New Roman" w:cs="Arial"/>
                  <w:b/>
                  <w:u w:val="single"/>
                </w:rPr>
                <w:t xml:space="preserve">: </w:t>
              </w:r>
            </w:ins>
            <w:ins w:id="5350" w:author="Raphael Malyankar" w:date="2025-08-11T20:27:00Z" w16du:dateUtc="2025-08-12T03:27:00Z">
              <w:r w:rsidR="00ED4976" w:rsidRPr="00ED4976">
                <w:rPr>
                  <w:rFonts w:eastAsia="Times New Roman" w:cs="Arial"/>
                  <w:bCs/>
                  <w:i/>
                  <w:iCs/>
                  <w:color w:val="EE0000"/>
                </w:rPr>
                <w:t xml:space="preserve">&lt;Optional list of sub-types. This row may be omitted or left blank, but the treatment should be consistent </w:t>
              </w:r>
            </w:ins>
            <w:ins w:id="5351" w:author="Raphael Malyankar" w:date="2025-08-11T20:28:00Z" w16du:dateUtc="2025-08-12T03:28:00Z">
              <w:r w:rsidR="00ED4976" w:rsidRPr="00ED4976">
                <w:rPr>
                  <w:rFonts w:eastAsia="Times New Roman" w:cs="Arial"/>
                  <w:bCs/>
                  <w:i/>
                  <w:iCs/>
                  <w:color w:val="EE0000"/>
                </w:rPr>
                <w:t>throughout the Product Specification&gt;</w:t>
              </w:r>
            </w:ins>
          </w:p>
        </w:tc>
      </w:tr>
      <w:tr w:rsidR="00C545F9" w:rsidRPr="001412FC" w14:paraId="07D607B4" w14:textId="77777777" w:rsidTr="00C545F9">
        <w:trPr>
          <w:trHeight w:val="1059"/>
          <w:ins w:id="5352" w:author="Raphael Malyankar" w:date="2025-08-11T18:59:00Z"/>
        </w:trPr>
        <w:tc>
          <w:tcPr>
            <w:tcW w:w="2785" w:type="dxa"/>
            <w:gridSpan w:val="2"/>
          </w:tcPr>
          <w:p w14:paraId="08DFA700" w14:textId="77777777" w:rsidR="00C545F9" w:rsidRPr="001412FC" w:rsidRDefault="00C545F9" w:rsidP="00086A24">
            <w:pPr>
              <w:spacing w:before="120" w:after="120" w:line="240" w:lineRule="auto"/>
              <w:rPr>
                <w:ins w:id="5353" w:author="Raphael Malyankar" w:date="2025-08-11T18:59:00Z" w16du:dateUtc="2025-08-12T01:59:00Z"/>
                <w:rFonts w:eastAsia="Times New Roman" w:cs="Arial"/>
                <w:color w:val="0000FF"/>
                <w:sz w:val="18"/>
                <w:szCs w:val="18"/>
              </w:rPr>
            </w:pPr>
            <w:ins w:id="5354" w:author="Raphael Malyankar" w:date="2025-08-11T18:59:00Z" w16du:dateUtc="2025-08-12T01:59:00Z">
              <w:r w:rsidRPr="001412FC">
                <w:rPr>
                  <w:rFonts w:eastAsia="Times New Roman" w:cs="Arial"/>
                  <w:i/>
                  <w:color w:val="0000FF"/>
                  <w:sz w:val="18"/>
                  <w:szCs w:val="18"/>
                </w:rPr>
                <w:t>Real World</w:t>
              </w:r>
            </w:ins>
          </w:p>
          <w:p w14:paraId="07165A22" w14:textId="77777777" w:rsidR="00C545F9" w:rsidRPr="001412FC" w:rsidRDefault="00C545F9" w:rsidP="00086A24">
            <w:pPr>
              <w:spacing w:after="0" w:line="240" w:lineRule="auto"/>
              <w:rPr>
                <w:ins w:id="5355" w:author="Raphael Malyankar" w:date="2025-08-11T18:59:00Z" w16du:dateUtc="2025-08-12T01:59:00Z"/>
                <w:rFonts w:eastAsia="Times New Roman" w:cs="Arial"/>
                <w:b/>
              </w:rPr>
            </w:pPr>
            <w:ins w:id="5356" w:author="Raphael Malyankar" w:date="2025-08-11T18:59:00Z" w16du:dateUtc="2025-08-12T01:59:00Z">
              <w:r w:rsidRPr="001412FC">
                <w:rPr>
                  <w:rFonts w:eastAsia="Times New Roman" w:cs="Arial"/>
                  <w:color w:val="FF0000"/>
                </w:rPr>
                <w:t>Example(s) of real-world instance(s) of the Feature.</w:t>
              </w:r>
            </w:ins>
          </w:p>
        </w:tc>
        <w:tc>
          <w:tcPr>
            <w:tcW w:w="3510" w:type="dxa"/>
            <w:gridSpan w:val="4"/>
          </w:tcPr>
          <w:p w14:paraId="7F8C877D" w14:textId="77777777" w:rsidR="00C545F9" w:rsidRPr="001412FC" w:rsidRDefault="00C545F9" w:rsidP="00086A24">
            <w:pPr>
              <w:spacing w:before="120" w:after="120" w:line="240" w:lineRule="auto"/>
              <w:rPr>
                <w:ins w:id="5357" w:author="Raphael Malyankar" w:date="2025-08-11T18:59:00Z" w16du:dateUtc="2025-08-12T01:59:00Z"/>
                <w:rFonts w:eastAsia="Times New Roman" w:cs="Arial"/>
                <w:i/>
                <w:color w:val="0000FF"/>
                <w:sz w:val="18"/>
                <w:szCs w:val="18"/>
              </w:rPr>
            </w:pPr>
            <w:ins w:id="5358" w:author="Raphael Malyankar" w:date="2025-08-11T18:59:00Z" w16du:dateUtc="2025-08-12T01:59:00Z">
              <w:r w:rsidRPr="001412FC">
                <w:rPr>
                  <w:rFonts w:eastAsia="Times New Roman" w:cs="Arial"/>
                  <w:i/>
                  <w:color w:val="0000FF"/>
                  <w:sz w:val="18"/>
                  <w:szCs w:val="18"/>
                </w:rPr>
                <w:t>Paper Chart Symbol</w:t>
              </w:r>
            </w:ins>
          </w:p>
          <w:p w14:paraId="4D36CF01" w14:textId="77777777" w:rsidR="00C545F9" w:rsidRPr="001412FC" w:rsidRDefault="00C545F9" w:rsidP="00086A24">
            <w:pPr>
              <w:spacing w:before="120" w:after="0" w:line="240" w:lineRule="auto"/>
              <w:rPr>
                <w:ins w:id="5359" w:author="Raphael Malyankar" w:date="2025-08-11T18:59:00Z" w16du:dateUtc="2025-08-12T01:59:00Z"/>
                <w:rFonts w:eastAsia="Times New Roman" w:cs="Arial"/>
                <w:b/>
              </w:rPr>
            </w:pPr>
            <w:ins w:id="5360" w:author="Raphael Malyankar" w:date="2025-08-11T18:59:00Z" w16du:dateUtc="2025-08-12T01:59:00Z">
              <w:r w:rsidRPr="001412FC">
                <w:rPr>
                  <w:rFonts w:eastAsia="Times New Roman" w:cs="Arial"/>
                  <w:color w:val="FF0000"/>
                </w:rPr>
                <w:t>Example(s) of paper chart equivalent symbology for the Feature.</w:t>
              </w:r>
            </w:ins>
          </w:p>
        </w:tc>
        <w:tc>
          <w:tcPr>
            <w:tcW w:w="2700" w:type="dxa"/>
            <w:gridSpan w:val="3"/>
          </w:tcPr>
          <w:p w14:paraId="4AB0384C" w14:textId="77777777" w:rsidR="00C545F9" w:rsidRPr="001412FC" w:rsidRDefault="00C545F9" w:rsidP="00086A24">
            <w:pPr>
              <w:spacing w:before="120" w:after="120" w:line="240" w:lineRule="auto"/>
              <w:rPr>
                <w:ins w:id="5361" w:author="Raphael Malyankar" w:date="2025-08-11T18:59:00Z" w16du:dateUtc="2025-08-12T01:59:00Z"/>
                <w:rFonts w:eastAsia="Times New Roman" w:cs="Arial"/>
                <w:i/>
                <w:color w:val="0000FF"/>
                <w:sz w:val="18"/>
                <w:szCs w:val="18"/>
              </w:rPr>
            </w:pPr>
            <w:ins w:id="5362" w:author="Raphael Malyankar" w:date="2025-08-11T18:59:00Z" w16du:dateUtc="2025-08-12T01:59:00Z">
              <w:r w:rsidRPr="001412FC">
                <w:rPr>
                  <w:rFonts w:eastAsia="Times New Roman" w:cs="Arial"/>
                  <w:i/>
                  <w:color w:val="0000FF"/>
                  <w:sz w:val="18"/>
                  <w:szCs w:val="18"/>
                </w:rPr>
                <w:t>ECDIS Symbol</w:t>
              </w:r>
            </w:ins>
          </w:p>
          <w:p w14:paraId="656C9AC4" w14:textId="77777777" w:rsidR="00C545F9" w:rsidRPr="001412FC" w:rsidRDefault="00C545F9" w:rsidP="00086A24">
            <w:pPr>
              <w:spacing w:after="0" w:line="240" w:lineRule="auto"/>
              <w:rPr>
                <w:ins w:id="5363" w:author="Raphael Malyankar" w:date="2025-08-11T18:59:00Z" w16du:dateUtc="2025-08-12T01:59:00Z"/>
                <w:rFonts w:eastAsia="Times New Roman" w:cs="Arial"/>
                <w:b/>
              </w:rPr>
            </w:pPr>
            <w:ins w:id="5364" w:author="Raphael Malyankar" w:date="2025-08-11T18:59:00Z" w16du:dateUtc="2025-08-12T01:59:00Z">
              <w:r w:rsidRPr="001412FC">
                <w:rPr>
                  <w:rFonts w:eastAsia="Times New Roman" w:cs="Arial"/>
                  <w:color w:val="FF0000"/>
                </w:rPr>
                <w:t>Example(s) of ECDIS symbology for the Feature.</w:t>
              </w:r>
            </w:ins>
          </w:p>
        </w:tc>
      </w:tr>
      <w:tr w:rsidR="00ED52C7" w:rsidRPr="001412FC" w14:paraId="16286132" w14:textId="77777777" w:rsidTr="00ED52C7">
        <w:trPr>
          <w:trHeight w:val="545"/>
          <w:ins w:id="5365" w:author="Raphael Malyankar" w:date="2025-08-11T18:59:00Z"/>
        </w:trPr>
        <w:tc>
          <w:tcPr>
            <w:tcW w:w="2785" w:type="dxa"/>
            <w:gridSpan w:val="2"/>
            <w:vAlign w:val="center"/>
          </w:tcPr>
          <w:p w14:paraId="77C02967" w14:textId="58BC2152" w:rsidR="00C545F9" w:rsidRPr="001412FC" w:rsidRDefault="00C545F9" w:rsidP="00086A24">
            <w:pPr>
              <w:spacing w:after="0" w:line="240" w:lineRule="auto"/>
              <w:rPr>
                <w:ins w:id="5366" w:author="Raphael Malyankar" w:date="2025-08-11T18:59:00Z" w16du:dateUtc="2025-08-12T01:59:00Z"/>
                <w:rFonts w:eastAsia="Times New Roman" w:cs="Arial"/>
                <w:b/>
              </w:rPr>
            </w:pPr>
            <w:ins w:id="5367" w:author="Raphael Malyankar" w:date="2025-08-11T18:59:00Z" w16du:dateUtc="2025-08-12T01:59:00Z">
              <w:r w:rsidRPr="001412FC">
                <w:rPr>
                  <w:rFonts w:eastAsia="Times New Roman" w:cs="Arial"/>
                  <w:b/>
                </w:rPr>
                <w:t>S-1</w:t>
              </w:r>
            </w:ins>
            <w:ins w:id="5368" w:author="Raphael Malyankar" w:date="2025-08-11T19:03:00Z" w16du:dateUtc="2025-08-12T02:03:00Z">
              <w:r>
                <w:rPr>
                  <w:rFonts w:eastAsia="Times New Roman" w:cs="Arial"/>
                  <w:b/>
                </w:rPr>
                <w:t>XX</w:t>
              </w:r>
            </w:ins>
            <w:ins w:id="5369" w:author="Raphael Malyankar" w:date="2025-08-11T18:59:00Z" w16du:dateUtc="2025-08-12T01:59:00Z">
              <w:r w:rsidRPr="001412FC">
                <w:rPr>
                  <w:rFonts w:eastAsia="Times New Roman" w:cs="Arial"/>
                  <w:b/>
                </w:rPr>
                <w:t xml:space="preserve"> Attribute</w:t>
              </w:r>
            </w:ins>
          </w:p>
        </w:tc>
        <w:tc>
          <w:tcPr>
            <w:tcW w:w="1260" w:type="dxa"/>
            <w:gridSpan w:val="2"/>
            <w:vAlign w:val="center"/>
          </w:tcPr>
          <w:p w14:paraId="22013D3F" w14:textId="77777777" w:rsidR="00C545F9" w:rsidRPr="001412FC" w:rsidRDefault="00C545F9" w:rsidP="00086A24">
            <w:pPr>
              <w:spacing w:after="0" w:line="240" w:lineRule="auto"/>
              <w:rPr>
                <w:ins w:id="5370" w:author="Raphael Malyankar" w:date="2025-08-11T18:59:00Z" w16du:dateUtc="2025-08-12T01:59:00Z"/>
                <w:rFonts w:eastAsia="Times New Roman" w:cs="Arial"/>
                <w:b/>
              </w:rPr>
            </w:pPr>
            <w:ins w:id="5371" w:author="Raphael Malyankar" w:date="2025-08-11T18:59:00Z" w16du:dateUtc="2025-08-12T01:59:00Z">
              <w:r w:rsidRPr="001412FC">
                <w:rPr>
                  <w:rFonts w:eastAsia="Times New Roman" w:cs="Arial"/>
                  <w:b/>
                </w:rPr>
                <w:t>S-57 Acronym</w:t>
              </w:r>
            </w:ins>
          </w:p>
        </w:tc>
        <w:tc>
          <w:tcPr>
            <w:tcW w:w="2250" w:type="dxa"/>
            <w:gridSpan w:val="2"/>
            <w:vAlign w:val="center"/>
          </w:tcPr>
          <w:p w14:paraId="249751DC" w14:textId="77777777" w:rsidR="00C545F9" w:rsidRPr="001412FC" w:rsidRDefault="00C545F9" w:rsidP="00086A24">
            <w:pPr>
              <w:spacing w:after="0" w:line="240" w:lineRule="auto"/>
              <w:rPr>
                <w:ins w:id="5372" w:author="Raphael Malyankar" w:date="2025-08-11T18:59:00Z" w16du:dateUtc="2025-08-12T01:59:00Z"/>
                <w:rFonts w:eastAsia="Times New Roman" w:cs="Arial"/>
                <w:b/>
                <w:color w:val="FF0000"/>
              </w:rPr>
            </w:pPr>
            <w:ins w:id="5373" w:author="Raphael Malyankar" w:date="2025-08-11T18:59:00Z" w16du:dateUtc="2025-08-12T01:59:00Z">
              <w:r w:rsidRPr="001412FC">
                <w:rPr>
                  <w:rFonts w:eastAsia="Times New Roman" w:cs="Arial"/>
                  <w:b/>
                </w:rPr>
                <w:t xml:space="preserve">Allowable Encoding Value </w:t>
              </w:r>
            </w:ins>
          </w:p>
        </w:tc>
        <w:tc>
          <w:tcPr>
            <w:tcW w:w="1350" w:type="dxa"/>
            <w:gridSpan w:val="2"/>
            <w:vAlign w:val="center"/>
          </w:tcPr>
          <w:p w14:paraId="5C2C32B2" w14:textId="77777777" w:rsidR="00C545F9" w:rsidRPr="001412FC" w:rsidRDefault="00C545F9" w:rsidP="00086A24">
            <w:pPr>
              <w:spacing w:after="0" w:line="240" w:lineRule="auto"/>
              <w:rPr>
                <w:ins w:id="5374" w:author="Raphael Malyankar" w:date="2025-08-11T18:59:00Z" w16du:dateUtc="2025-08-12T01:59:00Z"/>
                <w:rFonts w:eastAsia="Times New Roman" w:cs="Arial"/>
                <w:b/>
              </w:rPr>
            </w:pPr>
            <w:ins w:id="5375" w:author="Raphael Malyankar" w:date="2025-08-11T18:59:00Z" w16du:dateUtc="2025-08-12T01:59:00Z">
              <w:r w:rsidRPr="001412FC">
                <w:rPr>
                  <w:rFonts w:eastAsia="Times New Roman" w:cs="Arial"/>
                  <w:b/>
                </w:rPr>
                <w:t>Type</w:t>
              </w:r>
            </w:ins>
          </w:p>
        </w:tc>
        <w:tc>
          <w:tcPr>
            <w:tcW w:w="1350" w:type="dxa"/>
            <w:vAlign w:val="center"/>
          </w:tcPr>
          <w:p w14:paraId="26A1C556" w14:textId="77777777" w:rsidR="00C545F9" w:rsidRPr="001412FC" w:rsidRDefault="00C545F9" w:rsidP="00086A24">
            <w:pPr>
              <w:spacing w:after="0" w:line="240" w:lineRule="auto"/>
              <w:rPr>
                <w:ins w:id="5376" w:author="Raphael Malyankar" w:date="2025-08-11T18:59:00Z" w16du:dateUtc="2025-08-12T01:59:00Z"/>
                <w:rFonts w:eastAsia="Times New Roman" w:cs="Arial"/>
                <w:b/>
              </w:rPr>
            </w:pPr>
            <w:ins w:id="5377" w:author="Raphael Malyankar" w:date="2025-08-11T18:59:00Z" w16du:dateUtc="2025-08-12T01:59:00Z">
              <w:r w:rsidRPr="001412FC">
                <w:rPr>
                  <w:rFonts w:eastAsia="Times New Roman" w:cs="Arial"/>
                  <w:b/>
                </w:rPr>
                <w:t>Multiplicity</w:t>
              </w:r>
            </w:ins>
          </w:p>
        </w:tc>
      </w:tr>
      <w:tr w:rsidR="00ED52C7" w:rsidRPr="001412FC" w14:paraId="23E68B56" w14:textId="77777777" w:rsidTr="00ED52C7">
        <w:trPr>
          <w:trHeight w:val="20"/>
          <w:ins w:id="5378" w:author="Raphael Malyankar" w:date="2025-08-11T18:59:00Z"/>
        </w:trPr>
        <w:tc>
          <w:tcPr>
            <w:tcW w:w="2785" w:type="dxa"/>
            <w:gridSpan w:val="2"/>
          </w:tcPr>
          <w:p w14:paraId="7FCD5CC3" w14:textId="77777777" w:rsidR="00C545F9" w:rsidRPr="001412FC" w:rsidRDefault="00C545F9" w:rsidP="00086A24">
            <w:pPr>
              <w:spacing w:before="60" w:after="60" w:line="240" w:lineRule="auto"/>
              <w:rPr>
                <w:ins w:id="5379" w:author="Raphael Malyankar" w:date="2025-08-11T18:59:00Z" w16du:dateUtc="2025-08-12T01:59:00Z"/>
                <w:rFonts w:eastAsia="Times New Roman" w:cs="Arial"/>
                <w:sz w:val="18"/>
                <w:szCs w:val="18"/>
              </w:rPr>
            </w:pPr>
            <w:ins w:id="5380" w:author="Raphael Malyankar" w:date="2025-08-11T18:59:00Z" w16du:dateUtc="2025-08-12T01:59:00Z">
              <w:r w:rsidRPr="001412FC">
                <w:rPr>
                  <w:rFonts w:eastAsia="Times New Roman" w:cs="Arial"/>
                  <w:sz w:val="18"/>
                  <w:szCs w:val="18"/>
                </w:rPr>
                <w:t xml:space="preserve">category of beer </w:t>
              </w:r>
            </w:ins>
          </w:p>
        </w:tc>
        <w:tc>
          <w:tcPr>
            <w:tcW w:w="1260" w:type="dxa"/>
            <w:gridSpan w:val="2"/>
          </w:tcPr>
          <w:p w14:paraId="046C8E7E" w14:textId="77777777" w:rsidR="00C545F9" w:rsidRPr="001412FC" w:rsidRDefault="00C545F9" w:rsidP="00086A24">
            <w:pPr>
              <w:spacing w:before="60" w:after="60" w:line="240" w:lineRule="auto"/>
              <w:rPr>
                <w:ins w:id="5381" w:author="Raphael Malyankar" w:date="2025-08-11T18:59:00Z" w16du:dateUtc="2025-08-12T01:59:00Z"/>
                <w:rFonts w:eastAsia="Times New Roman" w:cs="Arial"/>
                <w:sz w:val="18"/>
                <w:szCs w:val="18"/>
              </w:rPr>
            </w:pPr>
          </w:p>
        </w:tc>
        <w:tc>
          <w:tcPr>
            <w:tcW w:w="2250" w:type="dxa"/>
            <w:gridSpan w:val="2"/>
          </w:tcPr>
          <w:p w14:paraId="53A32FBE" w14:textId="77777777" w:rsidR="00C545F9" w:rsidRPr="001412FC" w:rsidRDefault="00C545F9" w:rsidP="00086A24">
            <w:pPr>
              <w:autoSpaceDE w:val="0"/>
              <w:autoSpaceDN w:val="0"/>
              <w:adjustRightInd w:val="0"/>
              <w:spacing w:before="60" w:after="0" w:line="240" w:lineRule="auto"/>
              <w:ind w:left="375" w:hanging="301"/>
              <w:rPr>
                <w:ins w:id="5382" w:author="Raphael Malyankar" w:date="2025-08-11T18:59:00Z" w16du:dateUtc="2025-08-12T01:59:00Z"/>
                <w:rFonts w:eastAsia="Times New Roman" w:cs="Arial"/>
                <w:sz w:val="18"/>
                <w:szCs w:val="18"/>
              </w:rPr>
            </w:pPr>
            <w:ins w:id="5383" w:author="Raphael Malyankar" w:date="2025-08-11T18:59:00Z" w16du:dateUtc="2025-08-12T01:59:00Z">
              <w:r w:rsidRPr="001412FC">
                <w:rPr>
                  <w:rFonts w:eastAsia="Times New Roman" w:cs="Arial"/>
                  <w:sz w:val="18"/>
                  <w:szCs w:val="18"/>
                </w:rPr>
                <w:t>1 : ale</w:t>
              </w:r>
            </w:ins>
          </w:p>
          <w:p w14:paraId="366B802A" w14:textId="77777777" w:rsidR="00C545F9" w:rsidRPr="001412FC" w:rsidRDefault="00C545F9" w:rsidP="00086A24">
            <w:pPr>
              <w:autoSpaceDE w:val="0"/>
              <w:autoSpaceDN w:val="0"/>
              <w:adjustRightInd w:val="0"/>
              <w:spacing w:after="0" w:line="240" w:lineRule="auto"/>
              <w:ind w:left="375" w:hanging="301"/>
              <w:rPr>
                <w:ins w:id="5384" w:author="Raphael Malyankar" w:date="2025-08-11T18:59:00Z" w16du:dateUtc="2025-08-12T01:59:00Z"/>
                <w:rFonts w:eastAsia="Times New Roman" w:cs="Arial"/>
                <w:sz w:val="18"/>
                <w:szCs w:val="18"/>
              </w:rPr>
            </w:pPr>
            <w:ins w:id="5385" w:author="Raphael Malyankar" w:date="2025-08-11T18:59:00Z" w16du:dateUtc="2025-08-12T01:59:00Z">
              <w:r w:rsidRPr="001412FC">
                <w:rPr>
                  <w:rFonts w:eastAsia="Times New Roman" w:cs="Arial"/>
                  <w:sz w:val="18"/>
                  <w:szCs w:val="18"/>
                </w:rPr>
                <w:t>2 : lager</w:t>
              </w:r>
            </w:ins>
          </w:p>
          <w:p w14:paraId="55209390" w14:textId="77777777" w:rsidR="00C545F9" w:rsidRPr="001412FC" w:rsidRDefault="00C545F9" w:rsidP="00086A24">
            <w:pPr>
              <w:autoSpaceDE w:val="0"/>
              <w:autoSpaceDN w:val="0"/>
              <w:adjustRightInd w:val="0"/>
              <w:spacing w:after="0" w:line="240" w:lineRule="auto"/>
              <w:ind w:left="375" w:hanging="301"/>
              <w:rPr>
                <w:ins w:id="5386" w:author="Raphael Malyankar" w:date="2025-08-11T18:59:00Z" w16du:dateUtc="2025-08-12T01:59:00Z"/>
                <w:rFonts w:eastAsia="Times New Roman" w:cs="Arial"/>
                <w:sz w:val="18"/>
                <w:szCs w:val="18"/>
              </w:rPr>
            </w:pPr>
            <w:ins w:id="5387" w:author="Raphael Malyankar" w:date="2025-08-11T18:59:00Z" w16du:dateUtc="2025-08-12T01:59:00Z">
              <w:r w:rsidRPr="001412FC">
                <w:rPr>
                  <w:rFonts w:eastAsia="Times New Roman" w:cs="Arial"/>
                  <w:sz w:val="18"/>
                  <w:szCs w:val="18"/>
                </w:rPr>
                <w:t>3 : porter</w:t>
              </w:r>
            </w:ins>
          </w:p>
          <w:p w14:paraId="5DC9E004" w14:textId="77777777" w:rsidR="00C545F9" w:rsidRPr="001412FC" w:rsidRDefault="00C545F9" w:rsidP="00086A24">
            <w:pPr>
              <w:autoSpaceDE w:val="0"/>
              <w:autoSpaceDN w:val="0"/>
              <w:adjustRightInd w:val="0"/>
              <w:spacing w:after="0" w:line="240" w:lineRule="auto"/>
              <w:ind w:left="375" w:hanging="301"/>
              <w:rPr>
                <w:ins w:id="5388" w:author="Raphael Malyankar" w:date="2025-08-11T18:59:00Z" w16du:dateUtc="2025-08-12T01:59:00Z"/>
                <w:rFonts w:eastAsia="Times New Roman" w:cs="Arial"/>
                <w:sz w:val="18"/>
                <w:szCs w:val="18"/>
              </w:rPr>
            </w:pPr>
            <w:ins w:id="5389" w:author="Raphael Malyankar" w:date="2025-08-11T18:59:00Z" w16du:dateUtc="2025-08-12T01:59:00Z">
              <w:r w:rsidRPr="001412FC">
                <w:rPr>
                  <w:rFonts w:eastAsia="Times New Roman" w:cs="Arial"/>
                  <w:sz w:val="18"/>
                  <w:szCs w:val="18"/>
                </w:rPr>
                <w:t>4 : stout</w:t>
              </w:r>
            </w:ins>
          </w:p>
          <w:p w14:paraId="24A3D817" w14:textId="77777777" w:rsidR="00C545F9" w:rsidRPr="001412FC" w:rsidRDefault="00C545F9" w:rsidP="00086A24">
            <w:pPr>
              <w:autoSpaceDE w:val="0"/>
              <w:autoSpaceDN w:val="0"/>
              <w:adjustRightInd w:val="0"/>
              <w:spacing w:after="0" w:line="240" w:lineRule="auto"/>
              <w:ind w:left="375" w:hanging="301"/>
              <w:rPr>
                <w:ins w:id="5390" w:author="Raphael Malyankar" w:date="2025-08-11T18:59:00Z" w16du:dateUtc="2025-08-12T01:59:00Z"/>
                <w:rFonts w:eastAsia="Times New Roman" w:cs="Arial"/>
                <w:sz w:val="18"/>
                <w:szCs w:val="18"/>
              </w:rPr>
            </w:pPr>
            <w:ins w:id="5391" w:author="Raphael Malyankar" w:date="2025-08-11T18:59:00Z" w16du:dateUtc="2025-08-12T01:59:00Z">
              <w:r w:rsidRPr="001412FC">
                <w:rPr>
                  <w:rFonts w:eastAsia="Times New Roman" w:cs="Arial"/>
                  <w:sz w:val="18"/>
                  <w:szCs w:val="18"/>
                </w:rPr>
                <w:t>5 : pilsener</w:t>
              </w:r>
            </w:ins>
          </w:p>
          <w:p w14:paraId="3CA5ADA4" w14:textId="77777777" w:rsidR="00C545F9" w:rsidRPr="001412FC" w:rsidRDefault="00C545F9" w:rsidP="00086A24">
            <w:pPr>
              <w:autoSpaceDE w:val="0"/>
              <w:autoSpaceDN w:val="0"/>
              <w:adjustRightInd w:val="0"/>
              <w:spacing w:after="0" w:line="240" w:lineRule="auto"/>
              <w:ind w:left="375" w:hanging="301"/>
              <w:rPr>
                <w:ins w:id="5392" w:author="Raphael Malyankar" w:date="2025-08-11T18:59:00Z" w16du:dateUtc="2025-08-12T01:59:00Z"/>
                <w:rFonts w:eastAsia="Times New Roman" w:cs="Arial"/>
                <w:sz w:val="18"/>
                <w:szCs w:val="18"/>
              </w:rPr>
            </w:pPr>
            <w:ins w:id="5393" w:author="Raphael Malyankar" w:date="2025-08-11T18:59:00Z" w16du:dateUtc="2025-08-12T01:59:00Z">
              <w:r w:rsidRPr="001412FC">
                <w:rPr>
                  <w:rFonts w:eastAsia="Times New Roman" w:cs="Arial"/>
                  <w:sz w:val="18"/>
                  <w:szCs w:val="18"/>
                </w:rPr>
                <w:t>6 : bock beer</w:t>
              </w:r>
            </w:ins>
          </w:p>
          <w:p w14:paraId="3B034AC3" w14:textId="77777777" w:rsidR="00C545F9" w:rsidRPr="001412FC" w:rsidRDefault="00C545F9" w:rsidP="00086A24">
            <w:pPr>
              <w:autoSpaceDE w:val="0"/>
              <w:autoSpaceDN w:val="0"/>
              <w:adjustRightInd w:val="0"/>
              <w:spacing w:after="0" w:line="240" w:lineRule="auto"/>
              <w:ind w:left="375" w:hanging="301"/>
              <w:rPr>
                <w:ins w:id="5394" w:author="Raphael Malyankar" w:date="2025-08-11T18:59:00Z" w16du:dateUtc="2025-08-12T01:59:00Z"/>
                <w:rFonts w:eastAsia="Times New Roman" w:cs="Arial"/>
                <w:sz w:val="18"/>
                <w:szCs w:val="18"/>
              </w:rPr>
            </w:pPr>
            <w:ins w:id="5395" w:author="Raphael Malyankar" w:date="2025-08-11T18:59:00Z" w16du:dateUtc="2025-08-12T01:59:00Z">
              <w:r w:rsidRPr="001412FC">
                <w:rPr>
                  <w:rFonts w:eastAsia="Times New Roman" w:cs="Arial"/>
                  <w:sz w:val="18"/>
                  <w:szCs w:val="18"/>
                </w:rPr>
                <w:t>7 : wheat beer</w:t>
              </w:r>
            </w:ins>
          </w:p>
          <w:p w14:paraId="0858010C" w14:textId="77777777" w:rsidR="00C545F9" w:rsidRPr="001412FC" w:rsidRDefault="00C545F9" w:rsidP="00086A24">
            <w:pPr>
              <w:autoSpaceDE w:val="0"/>
              <w:autoSpaceDN w:val="0"/>
              <w:adjustRightInd w:val="0"/>
              <w:spacing w:after="0" w:line="240" w:lineRule="auto"/>
              <w:ind w:left="375" w:hanging="301"/>
              <w:rPr>
                <w:ins w:id="5396" w:author="Raphael Malyankar" w:date="2025-08-11T18:59:00Z" w16du:dateUtc="2025-08-12T01:59:00Z"/>
                <w:rFonts w:eastAsia="Times New Roman" w:cs="Arial"/>
                <w:sz w:val="18"/>
                <w:szCs w:val="18"/>
              </w:rPr>
            </w:pPr>
            <w:ins w:id="5397" w:author="Raphael Malyankar" w:date="2025-08-11T18:59:00Z" w16du:dateUtc="2025-08-12T01:59:00Z">
              <w:r w:rsidRPr="001412FC">
                <w:rPr>
                  <w:rFonts w:eastAsia="Times New Roman" w:cs="Arial"/>
                  <w:sz w:val="18"/>
                  <w:szCs w:val="18"/>
                </w:rPr>
                <w:t>8 : pale ale</w:t>
              </w:r>
            </w:ins>
          </w:p>
          <w:p w14:paraId="332CD38C" w14:textId="77777777" w:rsidR="00C545F9" w:rsidRPr="001412FC" w:rsidRDefault="00C545F9" w:rsidP="00086A24">
            <w:pPr>
              <w:autoSpaceDE w:val="0"/>
              <w:autoSpaceDN w:val="0"/>
              <w:adjustRightInd w:val="0"/>
              <w:spacing w:after="60" w:line="240" w:lineRule="auto"/>
              <w:ind w:left="375" w:hanging="301"/>
              <w:rPr>
                <w:ins w:id="5398" w:author="Raphael Malyankar" w:date="2025-08-11T18:59:00Z" w16du:dateUtc="2025-08-12T01:59:00Z"/>
                <w:rFonts w:eastAsia="Times New Roman" w:cs="Arial"/>
                <w:sz w:val="18"/>
                <w:szCs w:val="18"/>
              </w:rPr>
            </w:pPr>
            <w:ins w:id="5399" w:author="Raphael Malyankar" w:date="2025-08-11T18:59:00Z" w16du:dateUtc="2025-08-12T01:59:00Z">
              <w:r w:rsidRPr="001412FC">
                <w:rPr>
                  <w:rFonts w:eastAsia="Times New Roman" w:cs="Arial"/>
                  <w:sz w:val="18"/>
                  <w:szCs w:val="18"/>
                </w:rPr>
                <w:t>9 : indian pale ale</w:t>
              </w:r>
            </w:ins>
          </w:p>
        </w:tc>
        <w:tc>
          <w:tcPr>
            <w:tcW w:w="1350" w:type="dxa"/>
            <w:gridSpan w:val="2"/>
          </w:tcPr>
          <w:p w14:paraId="59BC5F73" w14:textId="77777777" w:rsidR="00C545F9" w:rsidRPr="001412FC" w:rsidRDefault="00C545F9" w:rsidP="00086A24">
            <w:pPr>
              <w:spacing w:before="60" w:after="60" w:line="240" w:lineRule="auto"/>
              <w:rPr>
                <w:ins w:id="5400" w:author="Raphael Malyankar" w:date="2025-08-11T18:59:00Z" w16du:dateUtc="2025-08-12T01:59:00Z"/>
                <w:rFonts w:eastAsia="Times New Roman" w:cs="Arial"/>
                <w:sz w:val="18"/>
                <w:szCs w:val="18"/>
              </w:rPr>
            </w:pPr>
            <w:ins w:id="5401" w:author="Raphael Malyankar" w:date="2025-08-11T18:59:00Z" w16du:dateUtc="2025-08-12T01:59:00Z">
              <w:r w:rsidRPr="001412FC">
                <w:rPr>
                  <w:rFonts w:eastAsia="Times New Roman" w:cs="Arial"/>
                  <w:sz w:val="18"/>
                  <w:szCs w:val="18"/>
                </w:rPr>
                <w:t>EN</w:t>
              </w:r>
            </w:ins>
          </w:p>
        </w:tc>
        <w:tc>
          <w:tcPr>
            <w:tcW w:w="1350" w:type="dxa"/>
          </w:tcPr>
          <w:p w14:paraId="2AA6A475" w14:textId="77777777" w:rsidR="00C545F9" w:rsidRPr="001412FC" w:rsidRDefault="00C545F9" w:rsidP="00086A24">
            <w:pPr>
              <w:spacing w:before="60" w:after="60" w:line="240" w:lineRule="auto"/>
              <w:rPr>
                <w:ins w:id="5402" w:author="Raphael Malyankar" w:date="2025-08-11T18:59:00Z" w16du:dateUtc="2025-08-12T01:59:00Z"/>
                <w:rFonts w:eastAsia="Times New Roman" w:cs="Arial"/>
                <w:sz w:val="18"/>
                <w:szCs w:val="18"/>
              </w:rPr>
            </w:pPr>
            <w:ins w:id="5403" w:author="Raphael Malyankar" w:date="2025-08-11T18:59:00Z" w16du:dateUtc="2025-08-12T01:59:00Z">
              <w:r w:rsidRPr="001412FC">
                <w:rPr>
                  <w:rFonts w:eastAsia="Times New Roman" w:cs="Arial"/>
                  <w:sz w:val="18"/>
                  <w:szCs w:val="18"/>
                </w:rPr>
                <w:t>1,1</w:t>
              </w:r>
            </w:ins>
          </w:p>
        </w:tc>
      </w:tr>
      <w:tr w:rsidR="00ED52C7" w:rsidRPr="001412FC" w14:paraId="6D82C9DD" w14:textId="77777777" w:rsidTr="00ED52C7">
        <w:trPr>
          <w:trHeight w:val="20"/>
          <w:ins w:id="5404" w:author="Raphael Malyankar" w:date="2025-08-11T18:59:00Z"/>
        </w:trPr>
        <w:tc>
          <w:tcPr>
            <w:tcW w:w="2785" w:type="dxa"/>
            <w:gridSpan w:val="2"/>
          </w:tcPr>
          <w:p w14:paraId="54A661A7" w14:textId="77777777" w:rsidR="00C545F9" w:rsidRPr="001412FC" w:rsidRDefault="00C545F9" w:rsidP="00086A24">
            <w:pPr>
              <w:autoSpaceDE w:val="0"/>
              <w:autoSpaceDN w:val="0"/>
              <w:adjustRightInd w:val="0"/>
              <w:spacing w:before="60" w:after="60" w:line="240" w:lineRule="auto"/>
              <w:rPr>
                <w:ins w:id="5405" w:author="Raphael Malyankar" w:date="2025-08-11T18:59:00Z" w16du:dateUtc="2025-08-12T01:59:00Z"/>
                <w:rFonts w:eastAsia="Times New Roman" w:cs="Arial"/>
                <w:color w:val="FF0000"/>
                <w:sz w:val="18"/>
                <w:szCs w:val="18"/>
              </w:rPr>
            </w:pPr>
            <w:ins w:id="5406" w:author="Raphael Malyankar" w:date="2025-08-11T18:59:00Z" w16du:dateUtc="2025-08-12T01:59:00Z">
              <w:r w:rsidRPr="001412FC">
                <w:rPr>
                  <w:rFonts w:eastAsia="Times New Roman" w:cs="Arial"/>
                  <w:color w:val="FF0000"/>
                  <w:sz w:val="18"/>
                  <w:szCs w:val="18"/>
                </w:rPr>
                <w:t>This section lists</w:t>
              </w:r>
              <w:r w:rsidRPr="001412FC">
                <w:rPr>
                  <w:rFonts w:eastAsia="Times New Roman" w:cs="Arial"/>
                  <w:b/>
                  <w:color w:val="FF0000"/>
                  <w:sz w:val="18"/>
                  <w:szCs w:val="18"/>
                </w:rPr>
                <w:t xml:space="preserve"> </w:t>
              </w:r>
              <w:r w:rsidRPr="001412FC">
                <w:rPr>
                  <w:rFonts w:eastAsia="Times New Roman" w:cs="Arial"/>
                  <w:color w:val="FF0000"/>
                  <w:sz w:val="18"/>
                  <w:szCs w:val="18"/>
                </w:rPr>
                <w:t>the full list of allowable attributes for the feature.  Attributes are listed in alphabetical order. Sub-attributes (Type prefix (S)) of complex (Type C) attributes are listed in alphabetical order and indented directly under the entry for the complex attribute (see below for example). Note that a complex attribute may have simple or complex attributes as sub-complex attributes.</w:t>
              </w:r>
            </w:ins>
          </w:p>
        </w:tc>
        <w:tc>
          <w:tcPr>
            <w:tcW w:w="1260" w:type="dxa"/>
            <w:gridSpan w:val="2"/>
          </w:tcPr>
          <w:p w14:paraId="0DFD26BA" w14:textId="5C492926" w:rsidR="00C545F9" w:rsidRPr="001412FC" w:rsidRDefault="00C545F9" w:rsidP="00086A24">
            <w:pPr>
              <w:autoSpaceDE w:val="0"/>
              <w:autoSpaceDN w:val="0"/>
              <w:adjustRightInd w:val="0"/>
              <w:spacing w:before="60" w:after="60" w:line="240" w:lineRule="auto"/>
              <w:ind w:left="27"/>
              <w:rPr>
                <w:ins w:id="5407" w:author="Raphael Malyankar" w:date="2025-08-11T18:59:00Z" w16du:dateUtc="2025-08-12T01:59:00Z"/>
                <w:rFonts w:eastAsia="Times New Roman" w:cs="Arial"/>
                <w:color w:val="FF0000"/>
                <w:sz w:val="18"/>
                <w:szCs w:val="18"/>
              </w:rPr>
            </w:pPr>
            <w:ins w:id="5408" w:author="Raphael Malyankar" w:date="2025-08-11T18:59:00Z" w16du:dateUtc="2025-08-12T01:59:00Z">
              <w:r w:rsidRPr="001412FC">
                <w:rPr>
                  <w:rFonts w:eastAsia="Times New Roman" w:cs="Arial"/>
                  <w:color w:val="FF0000"/>
                  <w:sz w:val="18"/>
                  <w:szCs w:val="18"/>
                </w:rPr>
                <w:t>This section lists</w:t>
              </w:r>
              <w:r w:rsidRPr="001412FC">
                <w:rPr>
                  <w:rFonts w:eastAsia="Times New Roman" w:cs="Arial"/>
                  <w:b/>
                  <w:color w:val="FF0000"/>
                  <w:sz w:val="18"/>
                  <w:szCs w:val="18"/>
                </w:rPr>
                <w:t xml:space="preserve"> </w:t>
              </w:r>
              <w:r w:rsidRPr="001412FC">
                <w:rPr>
                  <w:rFonts w:eastAsia="Times New Roman" w:cs="Arial"/>
                  <w:color w:val="FF0000"/>
                  <w:sz w:val="18"/>
                  <w:szCs w:val="18"/>
                </w:rPr>
                <w:t>the corresponding S-57 attribute acronym. A blank cell indicates no corresponding S-57 acronym.</w:t>
              </w:r>
            </w:ins>
          </w:p>
        </w:tc>
        <w:tc>
          <w:tcPr>
            <w:tcW w:w="2250" w:type="dxa"/>
            <w:gridSpan w:val="2"/>
          </w:tcPr>
          <w:p w14:paraId="43C365FE" w14:textId="77777777" w:rsidR="00C545F9" w:rsidRPr="001412FC" w:rsidRDefault="00C545F9" w:rsidP="00086A24">
            <w:pPr>
              <w:autoSpaceDE w:val="0"/>
              <w:autoSpaceDN w:val="0"/>
              <w:adjustRightInd w:val="0"/>
              <w:spacing w:before="60" w:after="60" w:line="240" w:lineRule="auto"/>
              <w:ind w:left="42"/>
              <w:rPr>
                <w:ins w:id="5409" w:author="Raphael Malyankar" w:date="2025-08-11T18:59:00Z" w16du:dateUtc="2025-08-12T01:59:00Z"/>
                <w:rFonts w:eastAsia="Times New Roman" w:cs="Arial"/>
                <w:color w:val="FF0000"/>
                <w:sz w:val="18"/>
                <w:szCs w:val="18"/>
              </w:rPr>
            </w:pPr>
            <w:ins w:id="5410" w:author="Raphael Malyankar" w:date="2025-08-11T18:59:00Z" w16du:dateUtc="2025-08-12T01:59:00Z">
              <w:r w:rsidRPr="001412FC">
                <w:rPr>
                  <w:rFonts w:eastAsia="Times New Roman" w:cs="Arial"/>
                  <w:color w:val="FF0000"/>
                  <w:sz w:val="18"/>
                  <w:szCs w:val="18"/>
                </w:rPr>
                <w:t>This section lists</w:t>
              </w:r>
              <w:r w:rsidRPr="001412FC">
                <w:rPr>
                  <w:rFonts w:eastAsia="Times New Roman" w:cs="Arial"/>
                  <w:b/>
                  <w:color w:val="FF0000"/>
                  <w:sz w:val="18"/>
                  <w:szCs w:val="18"/>
                </w:rPr>
                <w:t xml:space="preserve"> </w:t>
              </w:r>
              <w:r w:rsidRPr="001412FC">
                <w:rPr>
                  <w:rFonts w:eastAsia="Times New Roman" w:cs="Arial"/>
                  <w:color w:val="FF0000"/>
                  <w:sz w:val="18"/>
                  <w:szCs w:val="18"/>
                </w:rPr>
                <w:t>the allowable encoding values</w:t>
              </w:r>
              <w:r>
                <w:rPr>
                  <w:rFonts w:eastAsia="Times New Roman" w:cs="Arial"/>
                  <w:color w:val="FF0000"/>
                  <w:sz w:val="18"/>
                  <w:szCs w:val="18"/>
                </w:rPr>
                <w:t xml:space="preserve"> </w:t>
              </w:r>
              <w:r w:rsidRPr="001412FC">
                <w:rPr>
                  <w:rFonts w:eastAsia="Times New Roman" w:cs="Arial"/>
                  <w:color w:val="FF0000"/>
                  <w:sz w:val="18"/>
                  <w:szCs w:val="18"/>
                </w:rPr>
                <w:t>(for enumeration (E) Type attributes only).</w:t>
              </w:r>
            </w:ins>
          </w:p>
        </w:tc>
        <w:tc>
          <w:tcPr>
            <w:tcW w:w="1350" w:type="dxa"/>
            <w:gridSpan w:val="2"/>
          </w:tcPr>
          <w:p w14:paraId="3A2C927F" w14:textId="77777777" w:rsidR="00C545F9" w:rsidRPr="001412FC" w:rsidRDefault="00C545F9" w:rsidP="00086A24">
            <w:pPr>
              <w:spacing w:before="60" w:after="60" w:line="240" w:lineRule="auto"/>
              <w:ind w:left="-48"/>
              <w:rPr>
                <w:ins w:id="5411" w:author="Raphael Malyankar" w:date="2025-08-11T18:59:00Z" w16du:dateUtc="2025-08-12T01:59:00Z"/>
                <w:rFonts w:eastAsia="Times New Roman" w:cs="Arial"/>
                <w:color w:val="FF0000"/>
                <w:sz w:val="16"/>
                <w:szCs w:val="16"/>
              </w:rPr>
            </w:pPr>
            <w:ins w:id="5412" w:author="Raphael Malyankar" w:date="2025-08-11T18:59:00Z" w16du:dateUtc="2025-08-12T01:59:00Z">
              <w:r w:rsidRPr="001412FC">
                <w:rPr>
                  <w:rFonts w:eastAsia="Times New Roman" w:cs="Arial"/>
                  <w:color w:val="FF0000"/>
                  <w:sz w:val="16"/>
                  <w:szCs w:val="16"/>
                </w:rPr>
                <w:t>Attribute type (see clause 2.4.2).</w:t>
              </w:r>
            </w:ins>
          </w:p>
        </w:tc>
        <w:tc>
          <w:tcPr>
            <w:tcW w:w="1350" w:type="dxa"/>
          </w:tcPr>
          <w:p w14:paraId="5AFCE814" w14:textId="77777777" w:rsidR="00C545F9" w:rsidRPr="001412FC" w:rsidRDefault="00C545F9" w:rsidP="00086A24">
            <w:pPr>
              <w:spacing w:before="60" w:after="60" w:line="240" w:lineRule="auto"/>
              <w:rPr>
                <w:ins w:id="5413" w:author="Raphael Malyankar" w:date="2025-08-11T18:59:00Z" w16du:dateUtc="2025-08-12T01:59:00Z"/>
                <w:rFonts w:eastAsia="Times New Roman" w:cs="Arial"/>
                <w:color w:val="FF0000"/>
                <w:sz w:val="18"/>
                <w:szCs w:val="18"/>
              </w:rPr>
            </w:pPr>
            <w:ins w:id="5414" w:author="Raphael Malyankar" w:date="2025-08-11T18:59:00Z" w16du:dateUtc="2025-08-12T01:59:00Z">
              <w:r w:rsidRPr="001412FC">
                <w:rPr>
                  <w:rFonts w:eastAsia="Times New Roman" w:cs="Arial"/>
                  <w:color w:val="FF0000"/>
                  <w:sz w:val="18"/>
                  <w:szCs w:val="18"/>
                </w:rPr>
                <w:t>Multiplicity describes the “cardinality” of the attribute in regard to the feature. See clause 2.4.1.</w:t>
              </w:r>
            </w:ins>
          </w:p>
        </w:tc>
      </w:tr>
      <w:tr w:rsidR="00ED52C7" w:rsidRPr="001412FC" w14:paraId="0C5BB73C" w14:textId="77777777" w:rsidTr="00ED52C7">
        <w:trPr>
          <w:trHeight w:val="20"/>
          <w:ins w:id="5415" w:author="Raphael Malyankar" w:date="2025-08-11T18:59:00Z"/>
        </w:trPr>
        <w:tc>
          <w:tcPr>
            <w:tcW w:w="2785" w:type="dxa"/>
            <w:gridSpan w:val="2"/>
          </w:tcPr>
          <w:p w14:paraId="0BD9E3DA" w14:textId="77777777" w:rsidR="00C545F9" w:rsidRPr="001412FC" w:rsidRDefault="00C545F9" w:rsidP="00086A24">
            <w:pPr>
              <w:spacing w:before="60" w:after="60" w:line="240" w:lineRule="auto"/>
              <w:rPr>
                <w:ins w:id="5416" w:author="Raphael Malyankar" w:date="2025-08-11T18:59:00Z" w16du:dateUtc="2025-08-12T01:59:00Z"/>
                <w:rFonts w:eastAsia="Times New Roman" w:cs="Arial"/>
                <w:sz w:val="18"/>
                <w:szCs w:val="18"/>
              </w:rPr>
            </w:pPr>
            <w:ins w:id="5417" w:author="Raphael Malyankar" w:date="2025-08-11T18:59:00Z" w16du:dateUtc="2025-08-12T01:59:00Z">
              <w:r w:rsidRPr="001412FC">
                <w:rPr>
                  <w:rFonts w:eastAsia="Times New Roman" w:cs="Arial"/>
                  <w:sz w:val="18"/>
                  <w:szCs w:val="18"/>
                </w:rPr>
                <w:t>fixed date range</w:t>
              </w:r>
            </w:ins>
          </w:p>
        </w:tc>
        <w:tc>
          <w:tcPr>
            <w:tcW w:w="1260" w:type="dxa"/>
            <w:gridSpan w:val="2"/>
          </w:tcPr>
          <w:p w14:paraId="4106DCF0" w14:textId="77777777" w:rsidR="00C545F9" w:rsidRPr="001412FC" w:rsidRDefault="00C545F9" w:rsidP="00086A24">
            <w:pPr>
              <w:spacing w:before="60" w:after="60" w:line="240" w:lineRule="auto"/>
              <w:rPr>
                <w:ins w:id="5418" w:author="Raphael Malyankar" w:date="2025-08-11T18:59:00Z" w16du:dateUtc="2025-08-12T01:59:00Z"/>
                <w:rFonts w:eastAsia="Times New Roman" w:cs="Arial"/>
                <w:sz w:val="18"/>
                <w:szCs w:val="18"/>
              </w:rPr>
            </w:pPr>
          </w:p>
        </w:tc>
        <w:tc>
          <w:tcPr>
            <w:tcW w:w="2250" w:type="dxa"/>
            <w:gridSpan w:val="2"/>
          </w:tcPr>
          <w:p w14:paraId="3F56CC9D" w14:textId="1817FBC4" w:rsidR="00C545F9" w:rsidRPr="001412FC" w:rsidRDefault="00C545F9" w:rsidP="00086A24">
            <w:pPr>
              <w:autoSpaceDE w:val="0"/>
              <w:autoSpaceDN w:val="0"/>
              <w:adjustRightInd w:val="0"/>
              <w:spacing w:before="60" w:after="60" w:line="240" w:lineRule="auto"/>
              <w:ind w:left="375" w:hanging="301"/>
              <w:rPr>
                <w:ins w:id="5419" w:author="Raphael Malyankar" w:date="2025-08-11T18:59:00Z" w16du:dateUtc="2025-08-12T01:59:00Z"/>
                <w:rFonts w:eastAsia="Times New Roman" w:cs="Arial"/>
                <w:strike/>
                <w:sz w:val="18"/>
                <w:szCs w:val="18"/>
              </w:rPr>
            </w:pPr>
            <w:ins w:id="5420" w:author="Raphael Malyankar" w:date="2025-08-11T18:59:00Z" w16du:dateUtc="2025-08-12T01:59:00Z">
              <w:r w:rsidRPr="001412FC">
                <w:rPr>
                  <w:rFonts w:eastAsia="Times New Roman" w:cs="Arial"/>
                  <w:sz w:val="18"/>
                  <w:szCs w:val="18"/>
                </w:rPr>
                <w:t xml:space="preserve">See clause </w:t>
              </w:r>
            </w:ins>
            <w:ins w:id="5421" w:author="Raphael Malyankar" w:date="2025-08-11T19:03:00Z" w16du:dateUtc="2025-08-12T02:03:00Z">
              <w:r>
                <w:rPr>
                  <w:rFonts w:eastAsia="Times New Roman" w:cs="Arial"/>
                  <w:sz w:val="18"/>
                  <w:szCs w:val="18"/>
                </w:rPr>
                <w:t>X.X</w:t>
              </w:r>
            </w:ins>
          </w:p>
        </w:tc>
        <w:tc>
          <w:tcPr>
            <w:tcW w:w="1350" w:type="dxa"/>
            <w:gridSpan w:val="2"/>
          </w:tcPr>
          <w:p w14:paraId="7FF46C50" w14:textId="77777777" w:rsidR="00C545F9" w:rsidRPr="001412FC" w:rsidRDefault="00C545F9" w:rsidP="00086A24">
            <w:pPr>
              <w:spacing w:before="60" w:after="60" w:line="240" w:lineRule="auto"/>
              <w:rPr>
                <w:ins w:id="5422" w:author="Raphael Malyankar" w:date="2025-08-11T18:59:00Z" w16du:dateUtc="2025-08-12T01:59:00Z"/>
                <w:rFonts w:eastAsia="Times New Roman" w:cs="Arial"/>
                <w:sz w:val="18"/>
                <w:szCs w:val="18"/>
              </w:rPr>
            </w:pPr>
            <w:ins w:id="5423" w:author="Raphael Malyankar" w:date="2025-08-11T18:59:00Z" w16du:dateUtc="2025-08-12T01:59:00Z">
              <w:r w:rsidRPr="001412FC">
                <w:rPr>
                  <w:rFonts w:eastAsia="Times New Roman" w:cs="Arial"/>
                  <w:sz w:val="18"/>
                  <w:szCs w:val="18"/>
                </w:rPr>
                <w:t>C</w:t>
              </w:r>
            </w:ins>
          </w:p>
        </w:tc>
        <w:tc>
          <w:tcPr>
            <w:tcW w:w="1350" w:type="dxa"/>
          </w:tcPr>
          <w:p w14:paraId="5EEC2BA0" w14:textId="77777777" w:rsidR="00C545F9" w:rsidRPr="001412FC" w:rsidRDefault="00C545F9" w:rsidP="00086A24">
            <w:pPr>
              <w:spacing w:before="60" w:after="60" w:line="240" w:lineRule="auto"/>
              <w:rPr>
                <w:ins w:id="5424" w:author="Raphael Malyankar" w:date="2025-08-11T18:59:00Z" w16du:dateUtc="2025-08-12T01:59:00Z"/>
                <w:rFonts w:eastAsia="Times New Roman" w:cs="Arial"/>
                <w:sz w:val="18"/>
                <w:szCs w:val="18"/>
              </w:rPr>
            </w:pPr>
            <w:ins w:id="5425" w:author="Raphael Malyankar" w:date="2025-08-11T18:59:00Z" w16du:dateUtc="2025-08-12T01:59:00Z">
              <w:r w:rsidRPr="001412FC">
                <w:rPr>
                  <w:rFonts w:eastAsia="Times New Roman" w:cs="Arial"/>
                  <w:sz w:val="18"/>
                  <w:szCs w:val="18"/>
                </w:rPr>
                <w:t xml:space="preserve">0,1 </w:t>
              </w:r>
            </w:ins>
          </w:p>
        </w:tc>
      </w:tr>
      <w:tr w:rsidR="00ED52C7" w:rsidRPr="001412FC" w14:paraId="51B89740" w14:textId="77777777" w:rsidTr="00ED52C7">
        <w:trPr>
          <w:trHeight w:val="20"/>
          <w:ins w:id="5426" w:author="Raphael Malyankar" w:date="2025-08-11T18:59:00Z"/>
        </w:trPr>
        <w:tc>
          <w:tcPr>
            <w:tcW w:w="2785" w:type="dxa"/>
            <w:gridSpan w:val="2"/>
          </w:tcPr>
          <w:p w14:paraId="6B444F08" w14:textId="77777777" w:rsidR="00C545F9" w:rsidRPr="001412FC" w:rsidRDefault="00C545F9" w:rsidP="00086A24">
            <w:pPr>
              <w:spacing w:before="60" w:after="60" w:line="240" w:lineRule="auto"/>
              <w:rPr>
                <w:ins w:id="5427" w:author="Raphael Malyankar" w:date="2025-08-11T18:59:00Z" w16du:dateUtc="2025-08-12T01:59:00Z"/>
                <w:rFonts w:eastAsia="Times New Roman" w:cs="Arial"/>
                <w:sz w:val="18"/>
                <w:szCs w:val="18"/>
              </w:rPr>
            </w:pPr>
            <w:ins w:id="5428" w:author="Raphael Malyankar" w:date="2025-08-11T18:59:00Z" w16du:dateUtc="2025-08-12T01:59:00Z">
              <w:r w:rsidRPr="001412FC">
                <w:rPr>
                  <w:rFonts w:eastAsia="Times New Roman" w:cs="Arial"/>
                  <w:sz w:val="18"/>
                  <w:szCs w:val="18"/>
                </w:rPr>
                <w:t xml:space="preserve">     date end</w:t>
              </w:r>
            </w:ins>
          </w:p>
        </w:tc>
        <w:tc>
          <w:tcPr>
            <w:tcW w:w="1260" w:type="dxa"/>
            <w:gridSpan w:val="2"/>
          </w:tcPr>
          <w:p w14:paraId="3698DEEB" w14:textId="77777777" w:rsidR="00C545F9" w:rsidRPr="001412FC" w:rsidRDefault="00C545F9" w:rsidP="00086A24">
            <w:pPr>
              <w:spacing w:before="60" w:after="60" w:line="240" w:lineRule="auto"/>
              <w:rPr>
                <w:ins w:id="5429" w:author="Raphael Malyankar" w:date="2025-08-11T18:59:00Z" w16du:dateUtc="2025-08-12T01:59:00Z"/>
                <w:rFonts w:eastAsia="Times New Roman" w:cs="Arial"/>
                <w:sz w:val="18"/>
                <w:szCs w:val="18"/>
              </w:rPr>
            </w:pPr>
            <w:ins w:id="5430" w:author="Raphael Malyankar" w:date="2025-08-11T18:59:00Z" w16du:dateUtc="2025-08-12T01:59:00Z">
              <w:r w:rsidRPr="001412FC">
                <w:rPr>
                  <w:rFonts w:eastAsia="Times New Roman" w:cs="Arial"/>
                  <w:sz w:val="18"/>
                  <w:szCs w:val="18"/>
                </w:rPr>
                <w:t xml:space="preserve">(DATEND) </w:t>
              </w:r>
            </w:ins>
          </w:p>
        </w:tc>
        <w:tc>
          <w:tcPr>
            <w:tcW w:w="2250" w:type="dxa"/>
            <w:gridSpan w:val="2"/>
          </w:tcPr>
          <w:p w14:paraId="21AC9E56" w14:textId="77777777" w:rsidR="00C545F9" w:rsidRPr="001412FC" w:rsidRDefault="00C545F9" w:rsidP="00086A24">
            <w:pPr>
              <w:autoSpaceDE w:val="0"/>
              <w:autoSpaceDN w:val="0"/>
              <w:adjustRightInd w:val="0"/>
              <w:spacing w:before="60" w:after="60" w:line="240" w:lineRule="auto"/>
              <w:ind w:left="284" w:hanging="210"/>
              <w:rPr>
                <w:ins w:id="5431" w:author="Raphael Malyankar" w:date="2025-08-11T18:59:00Z" w16du:dateUtc="2025-08-12T01:59:00Z"/>
                <w:rFonts w:eastAsia="Times New Roman" w:cs="Arial"/>
                <w:sz w:val="18"/>
                <w:szCs w:val="18"/>
              </w:rPr>
            </w:pPr>
          </w:p>
        </w:tc>
        <w:tc>
          <w:tcPr>
            <w:tcW w:w="1350" w:type="dxa"/>
            <w:gridSpan w:val="2"/>
          </w:tcPr>
          <w:p w14:paraId="76430F39" w14:textId="77777777" w:rsidR="00C545F9" w:rsidRPr="001412FC" w:rsidRDefault="00C545F9" w:rsidP="00086A24">
            <w:pPr>
              <w:spacing w:before="60" w:after="60" w:line="240" w:lineRule="auto"/>
              <w:rPr>
                <w:ins w:id="5432" w:author="Raphael Malyankar" w:date="2025-08-11T18:59:00Z" w16du:dateUtc="2025-08-12T01:59:00Z"/>
                <w:rFonts w:eastAsia="Times New Roman" w:cs="Arial"/>
                <w:sz w:val="18"/>
                <w:szCs w:val="18"/>
              </w:rPr>
            </w:pPr>
            <w:ins w:id="5433" w:author="Raphael Malyankar" w:date="2025-08-11T18:59:00Z" w16du:dateUtc="2025-08-12T01:59:00Z">
              <w:r w:rsidRPr="001412FC">
                <w:rPr>
                  <w:rFonts w:eastAsia="Times New Roman" w:cs="Arial"/>
                  <w:sz w:val="18"/>
                  <w:szCs w:val="18"/>
                </w:rPr>
                <w:t>(S) TD</w:t>
              </w:r>
            </w:ins>
          </w:p>
        </w:tc>
        <w:tc>
          <w:tcPr>
            <w:tcW w:w="1350" w:type="dxa"/>
          </w:tcPr>
          <w:p w14:paraId="05ABF093" w14:textId="77777777" w:rsidR="00C545F9" w:rsidRPr="001412FC" w:rsidRDefault="00C545F9" w:rsidP="00086A24">
            <w:pPr>
              <w:spacing w:before="60" w:after="60" w:line="240" w:lineRule="auto"/>
              <w:rPr>
                <w:ins w:id="5434" w:author="Raphael Malyankar" w:date="2025-08-11T18:59:00Z" w16du:dateUtc="2025-08-12T01:59:00Z"/>
                <w:rFonts w:eastAsia="Times New Roman" w:cs="Arial"/>
                <w:sz w:val="18"/>
                <w:szCs w:val="18"/>
              </w:rPr>
            </w:pPr>
            <w:ins w:id="5435" w:author="Raphael Malyankar" w:date="2025-08-11T18:59:00Z" w16du:dateUtc="2025-08-12T01:59:00Z">
              <w:r w:rsidRPr="001412FC">
                <w:rPr>
                  <w:rFonts w:eastAsia="Times New Roman" w:cs="Arial"/>
                  <w:sz w:val="18"/>
                  <w:szCs w:val="18"/>
                </w:rPr>
                <w:t>0,1</w:t>
              </w:r>
            </w:ins>
          </w:p>
        </w:tc>
      </w:tr>
      <w:tr w:rsidR="00ED52C7" w:rsidRPr="001412FC" w14:paraId="5E8A8C45" w14:textId="77777777" w:rsidTr="00ED52C7">
        <w:trPr>
          <w:trHeight w:val="20"/>
          <w:ins w:id="5436" w:author="Raphael Malyankar" w:date="2025-08-11T18:59:00Z"/>
        </w:trPr>
        <w:tc>
          <w:tcPr>
            <w:tcW w:w="2785" w:type="dxa"/>
            <w:gridSpan w:val="2"/>
          </w:tcPr>
          <w:p w14:paraId="15382D27" w14:textId="77777777" w:rsidR="00C545F9" w:rsidRPr="001412FC" w:rsidRDefault="00C545F9" w:rsidP="00086A24">
            <w:pPr>
              <w:spacing w:before="60" w:after="60" w:line="240" w:lineRule="auto"/>
              <w:rPr>
                <w:ins w:id="5437" w:author="Raphael Malyankar" w:date="2025-08-11T18:59:00Z" w16du:dateUtc="2025-08-12T01:59:00Z"/>
                <w:rFonts w:eastAsia="Times New Roman" w:cs="Arial"/>
                <w:sz w:val="18"/>
                <w:szCs w:val="18"/>
              </w:rPr>
            </w:pPr>
            <w:ins w:id="5438" w:author="Raphael Malyankar" w:date="2025-08-11T18:59:00Z" w16du:dateUtc="2025-08-12T01:59:00Z">
              <w:r w:rsidRPr="001412FC">
                <w:rPr>
                  <w:rFonts w:eastAsia="Times New Roman" w:cs="Arial"/>
                  <w:sz w:val="18"/>
                  <w:szCs w:val="18"/>
                </w:rPr>
                <w:t xml:space="preserve">     date start</w:t>
              </w:r>
            </w:ins>
          </w:p>
        </w:tc>
        <w:tc>
          <w:tcPr>
            <w:tcW w:w="1260" w:type="dxa"/>
            <w:gridSpan w:val="2"/>
          </w:tcPr>
          <w:p w14:paraId="2728DEF3" w14:textId="77777777" w:rsidR="00C545F9" w:rsidRPr="001412FC" w:rsidRDefault="00C545F9" w:rsidP="00086A24">
            <w:pPr>
              <w:spacing w:before="60" w:after="60" w:line="240" w:lineRule="auto"/>
              <w:rPr>
                <w:ins w:id="5439" w:author="Raphael Malyankar" w:date="2025-08-11T18:59:00Z" w16du:dateUtc="2025-08-12T01:59:00Z"/>
                <w:rFonts w:eastAsia="Times New Roman" w:cs="Arial"/>
                <w:sz w:val="18"/>
                <w:szCs w:val="18"/>
              </w:rPr>
            </w:pPr>
            <w:ins w:id="5440" w:author="Raphael Malyankar" w:date="2025-08-11T18:59:00Z" w16du:dateUtc="2025-08-12T01:59:00Z">
              <w:r w:rsidRPr="001412FC">
                <w:rPr>
                  <w:rFonts w:eastAsia="Times New Roman" w:cs="Arial"/>
                  <w:sz w:val="18"/>
                  <w:szCs w:val="18"/>
                </w:rPr>
                <w:t>(DATSTA)</w:t>
              </w:r>
            </w:ins>
          </w:p>
        </w:tc>
        <w:tc>
          <w:tcPr>
            <w:tcW w:w="2250" w:type="dxa"/>
            <w:gridSpan w:val="2"/>
          </w:tcPr>
          <w:p w14:paraId="65FDE971" w14:textId="77777777" w:rsidR="00C545F9" w:rsidRPr="001412FC" w:rsidRDefault="00C545F9" w:rsidP="00086A24">
            <w:pPr>
              <w:autoSpaceDE w:val="0"/>
              <w:autoSpaceDN w:val="0"/>
              <w:adjustRightInd w:val="0"/>
              <w:spacing w:before="60" w:after="60" w:line="240" w:lineRule="auto"/>
              <w:ind w:left="375" w:hanging="301"/>
              <w:rPr>
                <w:ins w:id="5441" w:author="Raphael Malyankar" w:date="2025-08-11T18:59:00Z" w16du:dateUtc="2025-08-12T01:59:00Z"/>
                <w:rFonts w:eastAsia="Times New Roman" w:cs="Arial"/>
                <w:sz w:val="18"/>
                <w:szCs w:val="18"/>
              </w:rPr>
            </w:pPr>
          </w:p>
        </w:tc>
        <w:tc>
          <w:tcPr>
            <w:tcW w:w="1350" w:type="dxa"/>
            <w:gridSpan w:val="2"/>
          </w:tcPr>
          <w:p w14:paraId="58F173BC" w14:textId="77777777" w:rsidR="00C545F9" w:rsidRPr="001412FC" w:rsidRDefault="00C545F9" w:rsidP="00086A24">
            <w:pPr>
              <w:spacing w:before="60" w:after="60" w:line="240" w:lineRule="auto"/>
              <w:rPr>
                <w:ins w:id="5442" w:author="Raphael Malyankar" w:date="2025-08-11T18:59:00Z" w16du:dateUtc="2025-08-12T01:59:00Z"/>
                <w:rFonts w:eastAsia="Times New Roman" w:cs="Arial"/>
                <w:sz w:val="18"/>
                <w:szCs w:val="18"/>
              </w:rPr>
            </w:pPr>
            <w:ins w:id="5443" w:author="Raphael Malyankar" w:date="2025-08-11T18:59:00Z" w16du:dateUtc="2025-08-12T01:59:00Z">
              <w:r w:rsidRPr="001412FC">
                <w:rPr>
                  <w:rFonts w:eastAsia="Times New Roman" w:cs="Arial"/>
                  <w:sz w:val="18"/>
                  <w:szCs w:val="18"/>
                </w:rPr>
                <w:t>(S) TD</w:t>
              </w:r>
            </w:ins>
          </w:p>
        </w:tc>
        <w:tc>
          <w:tcPr>
            <w:tcW w:w="1350" w:type="dxa"/>
          </w:tcPr>
          <w:p w14:paraId="41F1CB6A" w14:textId="77777777" w:rsidR="00C545F9" w:rsidRPr="001412FC" w:rsidRDefault="00C545F9" w:rsidP="00086A24">
            <w:pPr>
              <w:spacing w:before="60" w:after="60" w:line="240" w:lineRule="auto"/>
              <w:rPr>
                <w:ins w:id="5444" w:author="Raphael Malyankar" w:date="2025-08-11T18:59:00Z" w16du:dateUtc="2025-08-12T01:59:00Z"/>
                <w:rFonts w:eastAsia="Times New Roman" w:cs="Arial"/>
                <w:sz w:val="18"/>
                <w:szCs w:val="18"/>
              </w:rPr>
            </w:pPr>
            <w:ins w:id="5445" w:author="Raphael Malyankar" w:date="2025-08-11T18:59:00Z" w16du:dateUtc="2025-08-12T01:59:00Z">
              <w:r w:rsidRPr="001412FC">
                <w:rPr>
                  <w:rFonts w:eastAsia="Times New Roman" w:cs="Arial"/>
                  <w:sz w:val="18"/>
                  <w:szCs w:val="18"/>
                </w:rPr>
                <w:t>0,1</w:t>
              </w:r>
            </w:ins>
          </w:p>
        </w:tc>
      </w:tr>
      <w:tr w:rsidR="00ED52C7" w:rsidRPr="001412FC" w14:paraId="769878AB" w14:textId="77777777" w:rsidTr="00ED52C7">
        <w:trPr>
          <w:trHeight w:val="20"/>
          <w:ins w:id="5446" w:author="Raphael Malyankar" w:date="2025-08-11T18:59:00Z"/>
        </w:trPr>
        <w:tc>
          <w:tcPr>
            <w:tcW w:w="2785" w:type="dxa"/>
            <w:gridSpan w:val="2"/>
          </w:tcPr>
          <w:p w14:paraId="74EAF0DE" w14:textId="77777777" w:rsidR="00C545F9" w:rsidRPr="001412FC" w:rsidRDefault="00C545F9" w:rsidP="00086A24">
            <w:pPr>
              <w:spacing w:before="60" w:after="60" w:line="240" w:lineRule="auto"/>
              <w:rPr>
                <w:ins w:id="5447" w:author="Raphael Malyankar" w:date="2025-08-11T18:59:00Z" w16du:dateUtc="2025-08-12T01:59:00Z"/>
                <w:rFonts w:eastAsia="Times New Roman" w:cs="Arial"/>
                <w:sz w:val="18"/>
                <w:szCs w:val="18"/>
              </w:rPr>
            </w:pPr>
            <w:ins w:id="5448" w:author="Raphael Malyankar" w:date="2025-08-11T18:59:00Z" w16du:dateUtc="2025-08-12T01:59:00Z">
              <w:r w:rsidRPr="001412FC">
                <w:rPr>
                  <w:rFonts w:eastAsia="Times New Roman" w:cs="Arial"/>
                  <w:sz w:val="18"/>
                  <w:szCs w:val="18"/>
                </w:rPr>
                <w:t>information</w:t>
              </w:r>
            </w:ins>
          </w:p>
        </w:tc>
        <w:tc>
          <w:tcPr>
            <w:tcW w:w="1260" w:type="dxa"/>
            <w:gridSpan w:val="2"/>
          </w:tcPr>
          <w:p w14:paraId="742760C4" w14:textId="77777777" w:rsidR="00C545F9" w:rsidRPr="001412FC" w:rsidRDefault="00C545F9" w:rsidP="00086A24">
            <w:pPr>
              <w:spacing w:before="60" w:after="60" w:line="240" w:lineRule="auto"/>
              <w:rPr>
                <w:ins w:id="5449" w:author="Raphael Malyankar" w:date="2025-08-11T18:59:00Z" w16du:dateUtc="2025-08-12T01:59:00Z"/>
                <w:rFonts w:eastAsia="Times New Roman" w:cs="Arial"/>
                <w:sz w:val="18"/>
                <w:szCs w:val="18"/>
              </w:rPr>
            </w:pPr>
          </w:p>
        </w:tc>
        <w:tc>
          <w:tcPr>
            <w:tcW w:w="2250" w:type="dxa"/>
            <w:gridSpan w:val="2"/>
          </w:tcPr>
          <w:p w14:paraId="25B8439A" w14:textId="52621B5C" w:rsidR="00C545F9" w:rsidRPr="001412FC" w:rsidRDefault="00C545F9" w:rsidP="00086A24">
            <w:pPr>
              <w:autoSpaceDE w:val="0"/>
              <w:autoSpaceDN w:val="0"/>
              <w:adjustRightInd w:val="0"/>
              <w:spacing w:before="60" w:after="60" w:line="240" w:lineRule="auto"/>
              <w:ind w:left="375" w:hanging="301"/>
              <w:rPr>
                <w:ins w:id="5450" w:author="Raphael Malyankar" w:date="2025-08-11T18:59:00Z" w16du:dateUtc="2025-08-12T01:59:00Z"/>
                <w:rFonts w:eastAsia="Times New Roman" w:cs="Arial"/>
                <w:strike/>
                <w:sz w:val="18"/>
                <w:szCs w:val="18"/>
              </w:rPr>
            </w:pPr>
            <w:ins w:id="5451" w:author="Raphael Malyankar" w:date="2025-08-11T18:59:00Z" w16du:dateUtc="2025-08-12T01:59:00Z">
              <w:r w:rsidRPr="001412FC">
                <w:rPr>
                  <w:rFonts w:eastAsia="Times New Roman" w:cs="Arial"/>
                  <w:sz w:val="18"/>
                  <w:szCs w:val="18"/>
                </w:rPr>
                <w:t xml:space="preserve">See clause </w:t>
              </w:r>
            </w:ins>
            <w:ins w:id="5452" w:author="Raphael Malyankar" w:date="2025-08-11T19:03:00Z" w16du:dateUtc="2025-08-12T02:03:00Z">
              <w:r>
                <w:rPr>
                  <w:rFonts w:eastAsia="Times New Roman" w:cs="Arial"/>
                  <w:sz w:val="18"/>
                  <w:szCs w:val="18"/>
                </w:rPr>
                <w:t>X.X</w:t>
              </w:r>
            </w:ins>
          </w:p>
        </w:tc>
        <w:tc>
          <w:tcPr>
            <w:tcW w:w="1350" w:type="dxa"/>
            <w:gridSpan w:val="2"/>
          </w:tcPr>
          <w:p w14:paraId="2906434A" w14:textId="77777777" w:rsidR="00C545F9" w:rsidRPr="001412FC" w:rsidRDefault="00C545F9" w:rsidP="00086A24">
            <w:pPr>
              <w:spacing w:before="60" w:after="60" w:line="240" w:lineRule="auto"/>
              <w:rPr>
                <w:ins w:id="5453" w:author="Raphael Malyankar" w:date="2025-08-11T18:59:00Z" w16du:dateUtc="2025-08-12T01:59:00Z"/>
                <w:rFonts w:eastAsia="Times New Roman" w:cs="Arial"/>
                <w:sz w:val="18"/>
                <w:szCs w:val="18"/>
              </w:rPr>
            </w:pPr>
            <w:ins w:id="5454" w:author="Raphael Malyankar" w:date="2025-08-11T18:59:00Z" w16du:dateUtc="2025-08-12T01:59:00Z">
              <w:r w:rsidRPr="001412FC">
                <w:rPr>
                  <w:rFonts w:eastAsia="Times New Roman" w:cs="Arial"/>
                  <w:sz w:val="18"/>
                  <w:szCs w:val="18"/>
                </w:rPr>
                <w:t>C</w:t>
              </w:r>
            </w:ins>
          </w:p>
        </w:tc>
        <w:tc>
          <w:tcPr>
            <w:tcW w:w="1350" w:type="dxa"/>
          </w:tcPr>
          <w:p w14:paraId="70502746" w14:textId="77777777" w:rsidR="00C545F9" w:rsidRPr="001412FC" w:rsidRDefault="00C545F9" w:rsidP="00086A24">
            <w:pPr>
              <w:spacing w:before="60" w:after="60" w:line="240" w:lineRule="auto"/>
              <w:rPr>
                <w:ins w:id="5455" w:author="Raphael Malyankar" w:date="2025-08-11T18:59:00Z" w16du:dateUtc="2025-08-12T01:59:00Z"/>
                <w:rFonts w:eastAsia="Times New Roman" w:cs="Arial"/>
                <w:sz w:val="18"/>
                <w:szCs w:val="18"/>
              </w:rPr>
            </w:pPr>
            <w:ins w:id="5456" w:author="Raphael Malyankar" w:date="2025-08-11T18:59:00Z" w16du:dateUtc="2025-08-12T01:59:00Z">
              <w:r w:rsidRPr="001412FC">
                <w:rPr>
                  <w:rFonts w:eastAsia="Times New Roman" w:cs="Arial"/>
                  <w:sz w:val="18"/>
                  <w:szCs w:val="18"/>
                </w:rPr>
                <w:t>0,*</w:t>
              </w:r>
            </w:ins>
          </w:p>
        </w:tc>
      </w:tr>
      <w:tr w:rsidR="00ED52C7" w:rsidRPr="001412FC" w14:paraId="1E8C7419" w14:textId="77777777" w:rsidTr="00ED52C7">
        <w:trPr>
          <w:trHeight w:val="20"/>
          <w:ins w:id="5457" w:author="Raphael Malyankar" w:date="2025-08-11T18:59:00Z"/>
        </w:trPr>
        <w:tc>
          <w:tcPr>
            <w:tcW w:w="2785" w:type="dxa"/>
            <w:gridSpan w:val="2"/>
          </w:tcPr>
          <w:p w14:paraId="64BE578B" w14:textId="77777777" w:rsidR="00C545F9" w:rsidRPr="001412FC" w:rsidRDefault="00C545F9" w:rsidP="00086A24">
            <w:pPr>
              <w:spacing w:before="60" w:after="60" w:line="240" w:lineRule="auto"/>
              <w:rPr>
                <w:ins w:id="5458" w:author="Raphael Malyankar" w:date="2025-08-11T18:59:00Z" w16du:dateUtc="2025-08-12T01:59:00Z"/>
                <w:rFonts w:eastAsia="Times New Roman" w:cs="Arial"/>
                <w:sz w:val="18"/>
                <w:szCs w:val="18"/>
              </w:rPr>
            </w:pPr>
            <w:ins w:id="5459" w:author="Raphael Malyankar" w:date="2025-08-11T18:59:00Z" w16du:dateUtc="2025-08-12T01:59:00Z">
              <w:r w:rsidRPr="001412FC">
                <w:rPr>
                  <w:rFonts w:eastAsia="Times New Roman" w:cs="Arial"/>
                  <w:sz w:val="18"/>
                  <w:szCs w:val="18"/>
                </w:rPr>
                <w:t xml:space="preserve">     file locator</w:t>
              </w:r>
            </w:ins>
          </w:p>
        </w:tc>
        <w:tc>
          <w:tcPr>
            <w:tcW w:w="1260" w:type="dxa"/>
            <w:gridSpan w:val="2"/>
          </w:tcPr>
          <w:p w14:paraId="75316249" w14:textId="77777777" w:rsidR="00C545F9" w:rsidRPr="001412FC" w:rsidRDefault="00C545F9" w:rsidP="00086A24">
            <w:pPr>
              <w:spacing w:before="60" w:after="60" w:line="240" w:lineRule="auto"/>
              <w:rPr>
                <w:ins w:id="5460" w:author="Raphael Malyankar" w:date="2025-08-11T18:59:00Z" w16du:dateUtc="2025-08-12T01:59:00Z"/>
                <w:rFonts w:eastAsia="Times New Roman" w:cs="Arial"/>
                <w:sz w:val="18"/>
                <w:szCs w:val="18"/>
              </w:rPr>
            </w:pPr>
          </w:p>
        </w:tc>
        <w:tc>
          <w:tcPr>
            <w:tcW w:w="2250" w:type="dxa"/>
            <w:gridSpan w:val="2"/>
          </w:tcPr>
          <w:p w14:paraId="02946EDA" w14:textId="77777777" w:rsidR="00C545F9" w:rsidRPr="001412FC" w:rsidRDefault="00C545F9" w:rsidP="00086A24">
            <w:pPr>
              <w:autoSpaceDE w:val="0"/>
              <w:autoSpaceDN w:val="0"/>
              <w:adjustRightInd w:val="0"/>
              <w:spacing w:before="60" w:after="60" w:line="240" w:lineRule="auto"/>
              <w:ind w:left="375" w:hanging="301"/>
              <w:rPr>
                <w:ins w:id="5461" w:author="Raphael Malyankar" w:date="2025-08-11T18:59:00Z" w16du:dateUtc="2025-08-12T01:59:00Z"/>
                <w:rFonts w:eastAsia="Times New Roman" w:cs="Arial"/>
                <w:strike/>
                <w:sz w:val="18"/>
                <w:szCs w:val="18"/>
              </w:rPr>
            </w:pPr>
          </w:p>
        </w:tc>
        <w:tc>
          <w:tcPr>
            <w:tcW w:w="1350" w:type="dxa"/>
            <w:gridSpan w:val="2"/>
          </w:tcPr>
          <w:p w14:paraId="136D5D11" w14:textId="77777777" w:rsidR="00C545F9" w:rsidRPr="001412FC" w:rsidRDefault="00C545F9" w:rsidP="00086A24">
            <w:pPr>
              <w:spacing w:before="60" w:after="60" w:line="240" w:lineRule="auto"/>
              <w:rPr>
                <w:ins w:id="5462" w:author="Raphael Malyankar" w:date="2025-08-11T18:59:00Z" w16du:dateUtc="2025-08-12T01:59:00Z"/>
                <w:rFonts w:eastAsia="Times New Roman" w:cs="Arial"/>
                <w:sz w:val="18"/>
                <w:szCs w:val="18"/>
              </w:rPr>
            </w:pPr>
            <w:ins w:id="5463" w:author="Raphael Malyankar" w:date="2025-08-11T18:59:00Z" w16du:dateUtc="2025-08-12T01:59:00Z">
              <w:r w:rsidRPr="001412FC">
                <w:rPr>
                  <w:rFonts w:eastAsia="Times New Roman" w:cs="Arial"/>
                  <w:sz w:val="18"/>
                  <w:szCs w:val="18"/>
                </w:rPr>
                <w:t>(S) TE</w:t>
              </w:r>
            </w:ins>
          </w:p>
        </w:tc>
        <w:tc>
          <w:tcPr>
            <w:tcW w:w="1350" w:type="dxa"/>
          </w:tcPr>
          <w:p w14:paraId="65980DAC" w14:textId="77777777" w:rsidR="00C545F9" w:rsidRPr="001412FC" w:rsidRDefault="00C545F9" w:rsidP="00086A24">
            <w:pPr>
              <w:spacing w:before="60" w:after="60" w:line="240" w:lineRule="auto"/>
              <w:rPr>
                <w:ins w:id="5464" w:author="Raphael Malyankar" w:date="2025-08-11T18:59:00Z" w16du:dateUtc="2025-08-12T01:59:00Z"/>
                <w:rFonts w:eastAsia="Times New Roman" w:cs="Arial"/>
                <w:sz w:val="18"/>
                <w:szCs w:val="18"/>
              </w:rPr>
            </w:pPr>
            <w:ins w:id="5465" w:author="Raphael Malyankar" w:date="2025-08-11T18:59:00Z" w16du:dateUtc="2025-08-12T01:59:00Z">
              <w:r w:rsidRPr="001412FC">
                <w:rPr>
                  <w:rFonts w:eastAsia="Times New Roman" w:cs="Arial"/>
                  <w:sz w:val="18"/>
                  <w:szCs w:val="18"/>
                </w:rPr>
                <w:t>0,1</w:t>
              </w:r>
            </w:ins>
          </w:p>
        </w:tc>
      </w:tr>
      <w:tr w:rsidR="00ED52C7" w:rsidRPr="001412FC" w14:paraId="5836AC8A" w14:textId="77777777" w:rsidTr="00ED52C7">
        <w:trPr>
          <w:trHeight w:val="20"/>
          <w:ins w:id="5466" w:author="Raphael Malyankar" w:date="2025-08-11T18:59:00Z"/>
        </w:trPr>
        <w:tc>
          <w:tcPr>
            <w:tcW w:w="2785" w:type="dxa"/>
            <w:gridSpan w:val="2"/>
          </w:tcPr>
          <w:p w14:paraId="700FD1F7" w14:textId="77777777" w:rsidR="00C545F9" w:rsidRPr="001412FC" w:rsidRDefault="00C545F9" w:rsidP="00086A24">
            <w:pPr>
              <w:spacing w:before="60" w:after="60" w:line="240" w:lineRule="auto"/>
              <w:rPr>
                <w:ins w:id="5467" w:author="Raphael Malyankar" w:date="2025-08-11T18:59:00Z" w16du:dateUtc="2025-08-12T01:59:00Z"/>
                <w:rFonts w:eastAsia="Times New Roman" w:cs="Arial"/>
                <w:sz w:val="18"/>
                <w:szCs w:val="18"/>
              </w:rPr>
            </w:pPr>
            <w:ins w:id="5468" w:author="Raphael Malyankar" w:date="2025-08-11T18:59:00Z" w16du:dateUtc="2025-08-12T01:59:00Z">
              <w:r w:rsidRPr="001412FC">
                <w:rPr>
                  <w:rFonts w:eastAsia="Times New Roman" w:cs="Arial"/>
                  <w:sz w:val="18"/>
                  <w:szCs w:val="18"/>
                </w:rPr>
                <w:t xml:space="preserve">     file reference</w:t>
              </w:r>
            </w:ins>
          </w:p>
        </w:tc>
        <w:tc>
          <w:tcPr>
            <w:tcW w:w="1260" w:type="dxa"/>
            <w:gridSpan w:val="2"/>
          </w:tcPr>
          <w:p w14:paraId="29F6D8E2" w14:textId="77777777" w:rsidR="00C545F9" w:rsidRPr="001412FC" w:rsidRDefault="00C545F9" w:rsidP="00086A24">
            <w:pPr>
              <w:spacing w:before="60" w:after="60" w:line="240" w:lineRule="auto"/>
              <w:rPr>
                <w:ins w:id="5469" w:author="Raphael Malyankar" w:date="2025-08-11T18:59:00Z" w16du:dateUtc="2025-08-12T01:59:00Z"/>
                <w:rFonts w:eastAsia="Times New Roman" w:cs="Arial"/>
                <w:sz w:val="18"/>
                <w:szCs w:val="18"/>
              </w:rPr>
            </w:pPr>
            <w:ins w:id="5470" w:author="Raphael Malyankar" w:date="2025-08-11T18:59:00Z" w16du:dateUtc="2025-08-12T01:59:00Z">
              <w:r w:rsidRPr="001412FC">
                <w:rPr>
                  <w:rFonts w:eastAsia="Times New Roman" w:cs="Arial"/>
                  <w:i/>
                  <w:sz w:val="18"/>
                  <w:szCs w:val="18"/>
                </w:rPr>
                <w:t>(TXTDSC) (NTXTDS)</w:t>
              </w:r>
            </w:ins>
          </w:p>
        </w:tc>
        <w:tc>
          <w:tcPr>
            <w:tcW w:w="2250" w:type="dxa"/>
            <w:gridSpan w:val="2"/>
          </w:tcPr>
          <w:p w14:paraId="7DEB1C28" w14:textId="77777777" w:rsidR="00C545F9" w:rsidRPr="001412FC" w:rsidRDefault="00C545F9" w:rsidP="00086A24">
            <w:pPr>
              <w:autoSpaceDE w:val="0"/>
              <w:autoSpaceDN w:val="0"/>
              <w:adjustRightInd w:val="0"/>
              <w:spacing w:before="60" w:after="60" w:line="240" w:lineRule="auto"/>
              <w:ind w:left="375" w:hanging="301"/>
              <w:rPr>
                <w:ins w:id="5471" w:author="Raphael Malyankar" w:date="2025-08-11T18:59:00Z" w16du:dateUtc="2025-08-12T01:59:00Z"/>
                <w:rFonts w:eastAsia="Times New Roman" w:cs="Arial"/>
                <w:strike/>
                <w:sz w:val="18"/>
                <w:szCs w:val="18"/>
              </w:rPr>
            </w:pPr>
          </w:p>
        </w:tc>
        <w:tc>
          <w:tcPr>
            <w:tcW w:w="1350" w:type="dxa"/>
            <w:gridSpan w:val="2"/>
          </w:tcPr>
          <w:p w14:paraId="3FA4245D" w14:textId="77777777" w:rsidR="00C545F9" w:rsidRPr="001412FC" w:rsidRDefault="00C545F9" w:rsidP="00086A24">
            <w:pPr>
              <w:spacing w:before="60" w:after="60" w:line="240" w:lineRule="auto"/>
              <w:rPr>
                <w:ins w:id="5472" w:author="Raphael Malyankar" w:date="2025-08-11T18:59:00Z" w16du:dateUtc="2025-08-12T01:59:00Z"/>
                <w:rFonts w:eastAsia="Times New Roman" w:cs="Arial"/>
                <w:sz w:val="18"/>
                <w:szCs w:val="18"/>
              </w:rPr>
            </w:pPr>
            <w:ins w:id="5473" w:author="Raphael Malyankar" w:date="2025-08-11T18:59:00Z" w16du:dateUtc="2025-08-12T01:59:00Z">
              <w:r w:rsidRPr="001412FC">
                <w:rPr>
                  <w:rFonts w:eastAsia="Times New Roman" w:cs="Arial"/>
                  <w:sz w:val="18"/>
                  <w:szCs w:val="18"/>
                </w:rPr>
                <w:t>(S) TE</w:t>
              </w:r>
            </w:ins>
          </w:p>
        </w:tc>
        <w:tc>
          <w:tcPr>
            <w:tcW w:w="1350" w:type="dxa"/>
          </w:tcPr>
          <w:p w14:paraId="1713EB1D" w14:textId="77777777" w:rsidR="00C545F9" w:rsidRPr="001412FC" w:rsidRDefault="00C545F9" w:rsidP="00086A24">
            <w:pPr>
              <w:spacing w:before="60" w:after="60" w:line="240" w:lineRule="auto"/>
              <w:rPr>
                <w:ins w:id="5474" w:author="Raphael Malyankar" w:date="2025-08-11T18:59:00Z" w16du:dateUtc="2025-08-12T01:59:00Z"/>
                <w:rFonts w:eastAsia="Times New Roman" w:cs="Arial"/>
                <w:sz w:val="18"/>
                <w:szCs w:val="18"/>
              </w:rPr>
            </w:pPr>
            <w:ins w:id="5475" w:author="Raphael Malyankar" w:date="2025-08-11T18:59:00Z" w16du:dateUtc="2025-08-12T01:59:00Z">
              <w:r w:rsidRPr="001412FC">
                <w:rPr>
                  <w:rFonts w:eastAsia="Times New Roman" w:cs="Arial"/>
                  <w:sz w:val="18"/>
                  <w:szCs w:val="18"/>
                </w:rPr>
                <w:t>0,1</w:t>
              </w:r>
            </w:ins>
          </w:p>
        </w:tc>
      </w:tr>
      <w:tr w:rsidR="00ED52C7" w:rsidRPr="001412FC" w14:paraId="156E1BD3" w14:textId="77777777" w:rsidTr="00ED52C7">
        <w:trPr>
          <w:trHeight w:val="20"/>
          <w:ins w:id="5476" w:author="Raphael Malyankar" w:date="2025-08-11T18:59:00Z"/>
        </w:trPr>
        <w:tc>
          <w:tcPr>
            <w:tcW w:w="2785" w:type="dxa"/>
            <w:gridSpan w:val="2"/>
          </w:tcPr>
          <w:p w14:paraId="22EF23D2" w14:textId="77777777" w:rsidR="00C545F9" w:rsidRPr="001412FC" w:rsidRDefault="00C545F9" w:rsidP="00086A24">
            <w:pPr>
              <w:spacing w:before="60" w:after="60" w:line="240" w:lineRule="auto"/>
              <w:rPr>
                <w:ins w:id="5477" w:author="Raphael Malyankar" w:date="2025-08-11T18:59:00Z" w16du:dateUtc="2025-08-12T01:59:00Z"/>
                <w:rFonts w:eastAsia="Times New Roman" w:cs="Arial"/>
                <w:sz w:val="18"/>
                <w:szCs w:val="18"/>
              </w:rPr>
            </w:pPr>
            <w:ins w:id="5478" w:author="Raphael Malyankar" w:date="2025-08-11T18:59:00Z" w16du:dateUtc="2025-08-12T01:59:00Z">
              <w:r w:rsidRPr="001412FC">
                <w:rPr>
                  <w:rFonts w:eastAsia="Times New Roman" w:cs="Arial"/>
                  <w:sz w:val="18"/>
                  <w:szCs w:val="18"/>
                </w:rPr>
                <w:t xml:space="preserve">     headline</w:t>
              </w:r>
            </w:ins>
          </w:p>
        </w:tc>
        <w:tc>
          <w:tcPr>
            <w:tcW w:w="1260" w:type="dxa"/>
            <w:gridSpan w:val="2"/>
          </w:tcPr>
          <w:p w14:paraId="4B3DF44C" w14:textId="77777777" w:rsidR="00C545F9" w:rsidRPr="001412FC" w:rsidRDefault="00C545F9" w:rsidP="00086A24">
            <w:pPr>
              <w:spacing w:before="60" w:after="60" w:line="240" w:lineRule="auto"/>
              <w:rPr>
                <w:ins w:id="5479" w:author="Raphael Malyankar" w:date="2025-08-11T18:59:00Z" w16du:dateUtc="2025-08-12T01:59:00Z"/>
                <w:rFonts w:eastAsia="Times New Roman" w:cs="Arial"/>
                <w:sz w:val="18"/>
                <w:szCs w:val="18"/>
              </w:rPr>
            </w:pPr>
          </w:p>
        </w:tc>
        <w:tc>
          <w:tcPr>
            <w:tcW w:w="2250" w:type="dxa"/>
            <w:gridSpan w:val="2"/>
          </w:tcPr>
          <w:p w14:paraId="22D1EC9D" w14:textId="77777777" w:rsidR="00C545F9" w:rsidRPr="001412FC" w:rsidRDefault="00C545F9" w:rsidP="00086A24">
            <w:pPr>
              <w:autoSpaceDE w:val="0"/>
              <w:autoSpaceDN w:val="0"/>
              <w:adjustRightInd w:val="0"/>
              <w:spacing w:before="60" w:after="60" w:line="240" w:lineRule="auto"/>
              <w:ind w:left="375" w:hanging="301"/>
              <w:rPr>
                <w:ins w:id="5480" w:author="Raphael Malyankar" w:date="2025-08-11T18:59:00Z" w16du:dateUtc="2025-08-12T01:59:00Z"/>
                <w:rFonts w:eastAsia="Times New Roman" w:cs="Arial"/>
                <w:strike/>
                <w:sz w:val="18"/>
                <w:szCs w:val="18"/>
              </w:rPr>
            </w:pPr>
          </w:p>
        </w:tc>
        <w:tc>
          <w:tcPr>
            <w:tcW w:w="1350" w:type="dxa"/>
            <w:gridSpan w:val="2"/>
          </w:tcPr>
          <w:p w14:paraId="6A6F172D" w14:textId="77777777" w:rsidR="00C545F9" w:rsidRPr="001412FC" w:rsidRDefault="00C545F9" w:rsidP="00086A24">
            <w:pPr>
              <w:spacing w:before="60" w:after="60" w:line="240" w:lineRule="auto"/>
              <w:rPr>
                <w:ins w:id="5481" w:author="Raphael Malyankar" w:date="2025-08-11T18:59:00Z" w16du:dateUtc="2025-08-12T01:59:00Z"/>
                <w:rFonts w:eastAsia="Times New Roman" w:cs="Arial"/>
                <w:sz w:val="18"/>
                <w:szCs w:val="18"/>
              </w:rPr>
            </w:pPr>
            <w:ins w:id="5482" w:author="Raphael Malyankar" w:date="2025-08-11T18:59:00Z" w16du:dateUtc="2025-08-12T01:59:00Z">
              <w:r w:rsidRPr="001412FC">
                <w:rPr>
                  <w:rFonts w:eastAsia="Times New Roman" w:cs="Arial"/>
                  <w:sz w:val="18"/>
                  <w:szCs w:val="18"/>
                </w:rPr>
                <w:t>(S) TE</w:t>
              </w:r>
            </w:ins>
          </w:p>
        </w:tc>
        <w:tc>
          <w:tcPr>
            <w:tcW w:w="1350" w:type="dxa"/>
          </w:tcPr>
          <w:p w14:paraId="42D918E0" w14:textId="77777777" w:rsidR="00C545F9" w:rsidRPr="001412FC" w:rsidRDefault="00C545F9" w:rsidP="00086A24">
            <w:pPr>
              <w:spacing w:before="60" w:after="60" w:line="240" w:lineRule="auto"/>
              <w:rPr>
                <w:ins w:id="5483" w:author="Raphael Malyankar" w:date="2025-08-11T18:59:00Z" w16du:dateUtc="2025-08-12T01:59:00Z"/>
                <w:rFonts w:eastAsia="Times New Roman" w:cs="Arial"/>
                <w:sz w:val="18"/>
                <w:szCs w:val="18"/>
              </w:rPr>
            </w:pPr>
            <w:ins w:id="5484" w:author="Raphael Malyankar" w:date="2025-08-11T18:59:00Z" w16du:dateUtc="2025-08-12T01:59:00Z">
              <w:r w:rsidRPr="001412FC">
                <w:rPr>
                  <w:rFonts w:eastAsia="Times New Roman" w:cs="Arial"/>
                  <w:sz w:val="18"/>
                  <w:szCs w:val="18"/>
                </w:rPr>
                <w:t>0,1</w:t>
              </w:r>
            </w:ins>
          </w:p>
        </w:tc>
      </w:tr>
      <w:tr w:rsidR="00ED52C7" w:rsidRPr="001412FC" w14:paraId="26850A98" w14:textId="77777777" w:rsidTr="00ED52C7">
        <w:trPr>
          <w:trHeight w:val="20"/>
          <w:ins w:id="5485" w:author="Raphael Malyankar" w:date="2025-08-11T18:59:00Z"/>
        </w:trPr>
        <w:tc>
          <w:tcPr>
            <w:tcW w:w="2785" w:type="dxa"/>
            <w:gridSpan w:val="2"/>
          </w:tcPr>
          <w:p w14:paraId="0ADFFC92" w14:textId="77777777" w:rsidR="00C545F9" w:rsidRPr="001412FC" w:rsidRDefault="00C545F9" w:rsidP="00086A24">
            <w:pPr>
              <w:spacing w:before="60" w:after="60" w:line="240" w:lineRule="auto"/>
              <w:rPr>
                <w:ins w:id="5486" w:author="Raphael Malyankar" w:date="2025-08-11T18:59:00Z" w16du:dateUtc="2025-08-12T01:59:00Z"/>
                <w:rFonts w:eastAsia="Times New Roman" w:cs="Arial"/>
                <w:sz w:val="18"/>
                <w:szCs w:val="18"/>
              </w:rPr>
            </w:pPr>
            <w:ins w:id="5487" w:author="Raphael Malyankar" w:date="2025-08-11T18:59:00Z" w16du:dateUtc="2025-08-12T01:59:00Z">
              <w:r w:rsidRPr="001412FC">
                <w:rPr>
                  <w:rFonts w:eastAsia="Times New Roman" w:cs="Arial"/>
                  <w:sz w:val="18"/>
                  <w:szCs w:val="18"/>
                </w:rPr>
                <w:t xml:space="preserve">     language</w:t>
              </w:r>
            </w:ins>
          </w:p>
        </w:tc>
        <w:tc>
          <w:tcPr>
            <w:tcW w:w="1260" w:type="dxa"/>
            <w:gridSpan w:val="2"/>
          </w:tcPr>
          <w:p w14:paraId="4DE91187" w14:textId="77777777" w:rsidR="00C545F9" w:rsidRPr="001412FC" w:rsidRDefault="00C545F9" w:rsidP="00086A24">
            <w:pPr>
              <w:spacing w:before="60" w:after="60" w:line="240" w:lineRule="auto"/>
              <w:rPr>
                <w:ins w:id="5488" w:author="Raphael Malyankar" w:date="2025-08-11T18:59:00Z" w16du:dateUtc="2025-08-12T01:59:00Z"/>
                <w:rFonts w:eastAsia="Times New Roman" w:cs="Arial"/>
                <w:sz w:val="18"/>
                <w:szCs w:val="18"/>
              </w:rPr>
            </w:pPr>
          </w:p>
        </w:tc>
        <w:tc>
          <w:tcPr>
            <w:tcW w:w="2250" w:type="dxa"/>
            <w:gridSpan w:val="2"/>
          </w:tcPr>
          <w:p w14:paraId="0152537F" w14:textId="77777777" w:rsidR="00C545F9" w:rsidRPr="001412FC" w:rsidRDefault="00C545F9" w:rsidP="00086A24">
            <w:pPr>
              <w:autoSpaceDE w:val="0"/>
              <w:autoSpaceDN w:val="0"/>
              <w:adjustRightInd w:val="0"/>
              <w:spacing w:before="60" w:after="60" w:line="240" w:lineRule="auto"/>
              <w:ind w:left="375" w:hanging="301"/>
              <w:rPr>
                <w:ins w:id="5489" w:author="Raphael Malyankar" w:date="2025-08-11T18:59:00Z" w16du:dateUtc="2025-08-12T01:59:00Z"/>
                <w:rFonts w:eastAsia="Times New Roman" w:cs="Arial"/>
                <w:strike/>
                <w:sz w:val="18"/>
                <w:szCs w:val="18"/>
              </w:rPr>
            </w:pPr>
            <w:ins w:id="5490" w:author="Raphael Malyankar" w:date="2025-08-11T18:59:00Z" w16du:dateUtc="2025-08-12T01:59:00Z">
              <w:r w:rsidRPr="001412FC">
                <w:rPr>
                  <w:rFonts w:eastAsia="Times New Roman" w:cs="Arial"/>
                  <w:sz w:val="18"/>
                  <w:szCs w:val="18"/>
                </w:rPr>
                <w:t>ISO 639-2/T</w:t>
              </w:r>
            </w:ins>
          </w:p>
        </w:tc>
        <w:tc>
          <w:tcPr>
            <w:tcW w:w="1350" w:type="dxa"/>
            <w:gridSpan w:val="2"/>
          </w:tcPr>
          <w:p w14:paraId="4E59CE62" w14:textId="77777777" w:rsidR="00C545F9" w:rsidRPr="001412FC" w:rsidRDefault="00C545F9" w:rsidP="00086A24">
            <w:pPr>
              <w:spacing w:before="60" w:after="60" w:line="240" w:lineRule="auto"/>
              <w:rPr>
                <w:ins w:id="5491" w:author="Raphael Malyankar" w:date="2025-08-11T18:59:00Z" w16du:dateUtc="2025-08-12T01:59:00Z"/>
                <w:rFonts w:eastAsia="Times New Roman" w:cs="Arial"/>
                <w:sz w:val="18"/>
                <w:szCs w:val="18"/>
              </w:rPr>
            </w:pPr>
            <w:ins w:id="5492" w:author="Raphael Malyankar" w:date="2025-08-11T18:59:00Z" w16du:dateUtc="2025-08-12T01:59:00Z">
              <w:r w:rsidRPr="001412FC">
                <w:rPr>
                  <w:rFonts w:eastAsia="Times New Roman" w:cs="Arial"/>
                  <w:sz w:val="18"/>
                  <w:szCs w:val="18"/>
                </w:rPr>
                <w:t>(S) TE</w:t>
              </w:r>
            </w:ins>
          </w:p>
        </w:tc>
        <w:tc>
          <w:tcPr>
            <w:tcW w:w="1350" w:type="dxa"/>
          </w:tcPr>
          <w:p w14:paraId="664F55A0" w14:textId="77777777" w:rsidR="00C545F9" w:rsidRPr="001412FC" w:rsidRDefault="00C545F9" w:rsidP="00086A24">
            <w:pPr>
              <w:spacing w:before="60" w:after="60" w:line="240" w:lineRule="auto"/>
              <w:rPr>
                <w:ins w:id="5493" w:author="Raphael Malyankar" w:date="2025-08-11T18:59:00Z" w16du:dateUtc="2025-08-12T01:59:00Z"/>
                <w:rFonts w:eastAsia="Times New Roman" w:cs="Arial"/>
                <w:sz w:val="18"/>
                <w:szCs w:val="18"/>
              </w:rPr>
            </w:pPr>
            <w:ins w:id="5494" w:author="Raphael Malyankar" w:date="2025-08-11T18:59:00Z" w16du:dateUtc="2025-08-12T01:59:00Z">
              <w:r w:rsidRPr="001412FC">
                <w:rPr>
                  <w:rFonts w:eastAsia="Times New Roman" w:cs="Arial"/>
                  <w:sz w:val="18"/>
                  <w:szCs w:val="18"/>
                </w:rPr>
                <w:t>1,1</w:t>
              </w:r>
            </w:ins>
          </w:p>
        </w:tc>
      </w:tr>
      <w:tr w:rsidR="00ED52C7" w:rsidRPr="001412FC" w14:paraId="11ADBCDB" w14:textId="77777777" w:rsidTr="00ED52C7">
        <w:trPr>
          <w:trHeight w:val="20"/>
          <w:ins w:id="5495" w:author="Raphael Malyankar" w:date="2025-08-11T18:59:00Z"/>
        </w:trPr>
        <w:tc>
          <w:tcPr>
            <w:tcW w:w="2785" w:type="dxa"/>
            <w:gridSpan w:val="2"/>
          </w:tcPr>
          <w:p w14:paraId="419B8622" w14:textId="77777777" w:rsidR="00C545F9" w:rsidRPr="001412FC" w:rsidRDefault="00C545F9" w:rsidP="00086A24">
            <w:pPr>
              <w:spacing w:before="60" w:after="60" w:line="240" w:lineRule="auto"/>
              <w:rPr>
                <w:ins w:id="5496" w:author="Raphael Malyankar" w:date="2025-08-11T18:59:00Z" w16du:dateUtc="2025-08-12T01:59:00Z"/>
                <w:rFonts w:eastAsia="Times New Roman" w:cs="Arial"/>
                <w:sz w:val="18"/>
                <w:szCs w:val="18"/>
              </w:rPr>
            </w:pPr>
            <w:ins w:id="5497" w:author="Raphael Malyankar" w:date="2025-08-11T18:59:00Z" w16du:dateUtc="2025-08-12T01:59:00Z">
              <w:r w:rsidRPr="001412FC">
                <w:rPr>
                  <w:rFonts w:eastAsia="Times New Roman" w:cs="Arial"/>
                  <w:sz w:val="18"/>
                  <w:szCs w:val="18"/>
                </w:rPr>
                <w:t xml:space="preserve">     text</w:t>
              </w:r>
            </w:ins>
          </w:p>
        </w:tc>
        <w:tc>
          <w:tcPr>
            <w:tcW w:w="1260" w:type="dxa"/>
            <w:gridSpan w:val="2"/>
          </w:tcPr>
          <w:p w14:paraId="06759F85" w14:textId="77777777" w:rsidR="00C545F9" w:rsidRPr="001412FC" w:rsidRDefault="00C545F9" w:rsidP="00086A24">
            <w:pPr>
              <w:spacing w:before="60" w:after="60" w:line="240" w:lineRule="auto"/>
              <w:rPr>
                <w:ins w:id="5498" w:author="Raphael Malyankar" w:date="2025-08-11T18:59:00Z" w16du:dateUtc="2025-08-12T01:59:00Z"/>
                <w:rFonts w:eastAsia="Times New Roman" w:cs="Arial"/>
                <w:sz w:val="18"/>
                <w:szCs w:val="18"/>
              </w:rPr>
            </w:pPr>
            <w:ins w:id="5499" w:author="Raphael Malyankar" w:date="2025-08-11T18:59:00Z" w16du:dateUtc="2025-08-12T01:59:00Z">
              <w:r w:rsidRPr="001412FC">
                <w:rPr>
                  <w:rFonts w:eastAsia="Times New Roman" w:cs="Arial"/>
                  <w:i/>
                  <w:sz w:val="18"/>
                  <w:szCs w:val="18"/>
                </w:rPr>
                <w:t>(INFORM) (NINFOM)</w:t>
              </w:r>
            </w:ins>
          </w:p>
        </w:tc>
        <w:tc>
          <w:tcPr>
            <w:tcW w:w="2250" w:type="dxa"/>
            <w:gridSpan w:val="2"/>
          </w:tcPr>
          <w:p w14:paraId="69756AA2" w14:textId="77777777" w:rsidR="00C545F9" w:rsidRPr="001412FC" w:rsidRDefault="00C545F9" w:rsidP="00086A24">
            <w:pPr>
              <w:autoSpaceDE w:val="0"/>
              <w:autoSpaceDN w:val="0"/>
              <w:adjustRightInd w:val="0"/>
              <w:spacing w:before="60" w:after="60" w:line="240" w:lineRule="auto"/>
              <w:ind w:left="375" w:hanging="301"/>
              <w:rPr>
                <w:ins w:id="5500" w:author="Raphael Malyankar" w:date="2025-08-11T18:59:00Z" w16du:dateUtc="2025-08-12T01:59:00Z"/>
                <w:rFonts w:eastAsia="Times New Roman" w:cs="Arial"/>
                <w:strike/>
                <w:sz w:val="18"/>
                <w:szCs w:val="18"/>
              </w:rPr>
            </w:pPr>
          </w:p>
        </w:tc>
        <w:tc>
          <w:tcPr>
            <w:tcW w:w="1350" w:type="dxa"/>
            <w:gridSpan w:val="2"/>
          </w:tcPr>
          <w:p w14:paraId="5888C754" w14:textId="77777777" w:rsidR="00C545F9" w:rsidRPr="001412FC" w:rsidRDefault="00C545F9" w:rsidP="00086A24">
            <w:pPr>
              <w:spacing w:before="60" w:after="60" w:line="240" w:lineRule="auto"/>
              <w:rPr>
                <w:ins w:id="5501" w:author="Raphael Malyankar" w:date="2025-08-11T18:59:00Z" w16du:dateUtc="2025-08-12T01:59:00Z"/>
                <w:rFonts w:eastAsia="Times New Roman" w:cs="Arial"/>
                <w:sz w:val="18"/>
                <w:szCs w:val="18"/>
              </w:rPr>
            </w:pPr>
            <w:ins w:id="5502" w:author="Raphael Malyankar" w:date="2025-08-11T18:59:00Z" w16du:dateUtc="2025-08-12T01:59:00Z">
              <w:r w:rsidRPr="001412FC">
                <w:rPr>
                  <w:rFonts w:eastAsia="Times New Roman" w:cs="Arial"/>
                  <w:sz w:val="18"/>
                  <w:szCs w:val="18"/>
                </w:rPr>
                <w:t>(S) TE</w:t>
              </w:r>
            </w:ins>
          </w:p>
        </w:tc>
        <w:tc>
          <w:tcPr>
            <w:tcW w:w="1350" w:type="dxa"/>
          </w:tcPr>
          <w:p w14:paraId="1253D2BC" w14:textId="77777777" w:rsidR="00C545F9" w:rsidRPr="001412FC" w:rsidRDefault="00C545F9" w:rsidP="00086A24">
            <w:pPr>
              <w:spacing w:before="60" w:after="60" w:line="240" w:lineRule="auto"/>
              <w:rPr>
                <w:ins w:id="5503" w:author="Raphael Malyankar" w:date="2025-08-11T18:59:00Z" w16du:dateUtc="2025-08-12T01:59:00Z"/>
                <w:rFonts w:eastAsia="Times New Roman" w:cs="Arial"/>
                <w:sz w:val="18"/>
                <w:szCs w:val="18"/>
              </w:rPr>
            </w:pPr>
            <w:ins w:id="5504" w:author="Raphael Malyankar" w:date="2025-08-11T18:59:00Z" w16du:dateUtc="2025-08-12T01:59:00Z">
              <w:r w:rsidRPr="001412FC">
                <w:rPr>
                  <w:rFonts w:eastAsia="Times New Roman" w:cs="Arial"/>
                  <w:sz w:val="18"/>
                  <w:szCs w:val="18"/>
                </w:rPr>
                <w:t>0,1</w:t>
              </w:r>
            </w:ins>
          </w:p>
        </w:tc>
      </w:tr>
      <w:tr w:rsidR="00ED52C7" w:rsidRPr="001412FC" w14:paraId="2FFFC4B9" w14:textId="77777777" w:rsidTr="00ED52C7">
        <w:trPr>
          <w:trHeight w:val="20"/>
          <w:ins w:id="5505" w:author="Raphael Malyankar" w:date="2025-08-11T18:59:00Z"/>
        </w:trPr>
        <w:tc>
          <w:tcPr>
            <w:tcW w:w="2785" w:type="dxa"/>
            <w:gridSpan w:val="2"/>
          </w:tcPr>
          <w:p w14:paraId="009AE437" w14:textId="77777777" w:rsidR="00C545F9" w:rsidRPr="001412FC" w:rsidRDefault="00C545F9" w:rsidP="00086A24">
            <w:pPr>
              <w:spacing w:before="60" w:after="60" w:line="240" w:lineRule="auto"/>
              <w:rPr>
                <w:ins w:id="5506" w:author="Raphael Malyankar" w:date="2025-08-11T18:59:00Z" w16du:dateUtc="2025-08-12T01:59:00Z"/>
                <w:rFonts w:eastAsia="Times New Roman" w:cs="Arial"/>
                <w:sz w:val="18"/>
                <w:szCs w:val="18"/>
              </w:rPr>
            </w:pPr>
            <w:ins w:id="5507" w:author="Raphael Malyankar" w:date="2025-08-11T18:59:00Z" w16du:dateUtc="2025-08-12T01:59:00Z">
              <w:r w:rsidRPr="001412FC">
                <w:rPr>
                  <w:rFonts w:eastAsia="Times New Roman" w:cs="Arial"/>
                  <w:sz w:val="18"/>
                  <w:szCs w:val="18"/>
                </w:rPr>
                <w:t>pictorial representation</w:t>
              </w:r>
            </w:ins>
          </w:p>
        </w:tc>
        <w:tc>
          <w:tcPr>
            <w:tcW w:w="1260" w:type="dxa"/>
            <w:gridSpan w:val="2"/>
          </w:tcPr>
          <w:p w14:paraId="5131BBA4" w14:textId="77777777" w:rsidR="00C545F9" w:rsidRPr="001412FC" w:rsidRDefault="00C545F9" w:rsidP="00086A24">
            <w:pPr>
              <w:spacing w:before="60" w:after="60" w:line="240" w:lineRule="auto"/>
              <w:rPr>
                <w:ins w:id="5508" w:author="Raphael Malyankar" w:date="2025-08-11T18:59:00Z" w16du:dateUtc="2025-08-12T01:59:00Z"/>
                <w:rFonts w:eastAsia="Times New Roman" w:cs="Arial"/>
                <w:sz w:val="18"/>
                <w:szCs w:val="18"/>
              </w:rPr>
            </w:pPr>
            <w:ins w:id="5509" w:author="Raphael Malyankar" w:date="2025-08-11T18:59:00Z" w16du:dateUtc="2025-08-12T01:59:00Z">
              <w:r w:rsidRPr="001412FC">
                <w:rPr>
                  <w:rFonts w:eastAsia="Times New Roman" w:cs="Arial"/>
                  <w:sz w:val="18"/>
                  <w:szCs w:val="18"/>
                </w:rPr>
                <w:t>(PICREP)</w:t>
              </w:r>
            </w:ins>
          </w:p>
        </w:tc>
        <w:tc>
          <w:tcPr>
            <w:tcW w:w="2250" w:type="dxa"/>
            <w:gridSpan w:val="2"/>
          </w:tcPr>
          <w:p w14:paraId="7BF85C1E" w14:textId="55318571" w:rsidR="00C545F9" w:rsidRPr="001412FC" w:rsidRDefault="00C545F9" w:rsidP="00086A24">
            <w:pPr>
              <w:autoSpaceDE w:val="0"/>
              <w:autoSpaceDN w:val="0"/>
              <w:adjustRightInd w:val="0"/>
              <w:spacing w:before="60" w:after="60" w:line="240" w:lineRule="auto"/>
              <w:ind w:left="375" w:hanging="301"/>
              <w:rPr>
                <w:ins w:id="5510" w:author="Raphael Malyankar" w:date="2025-08-11T18:59:00Z" w16du:dateUtc="2025-08-12T01:59:00Z"/>
                <w:rFonts w:eastAsia="Times New Roman" w:cs="Arial"/>
                <w:strike/>
                <w:sz w:val="18"/>
                <w:szCs w:val="18"/>
              </w:rPr>
            </w:pPr>
            <w:ins w:id="5511" w:author="Raphael Malyankar" w:date="2025-08-11T18:59:00Z" w16du:dateUtc="2025-08-12T01:59:00Z">
              <w:r w:rsidRPr="001412FC">
                <w:rPr>
                  <w:rFonts w:eastAsia="Times New Roman" w:cs="Arial"/>
                  <w:sz w:val="18"/>
                  <w:szCs w:val="18"/>
                </w:rPr>
                <w:t xml:space="preserve">See clause </w:t>
              </w:r>
            </w:ins>
            <w:ins w:id="5512" w:author="Raphael Malyankar" w:date="2025-08-11T19:04:00Z" w16du:dateUtc="2025-08-12T02:04:00Z">
              <w:r>
                <w:rPr>
                  <w:rFonts w:eastAsia="Times New Roman" w:cs="Arial"/>
                  <w:sz w:val="18"/>
                  <w:szCs w:val="18"/>
                </w:rPr>
                <w:t>X.X</w:t>
              </w:r>
            </w:ins>
          </w:p>
        </w:tc>
        <w:tc>
          <w:tcPr>
            <w:tcW w:w="1350" w:type="dxa"/>
            <w:gridSpan w:val="2"/>
          </w:tcPr>
          <w:p w14:paraId="01F2D287" w14:textId="77777777" w:rsidR="00C545F9" w:rsidRPr="001412FC" w:rsidRDefault="00C545F9" w:rsidP="00086A24">
            <w:pPr>
              <w:spacing w:before="60" w:after="60" w:line="240" w:lineRule="auto"/>
              <w:rPr>
                <w:ins w:id="5513" w:author="Raphael Malyankar" w:date="2025-08-11T18:59:00Z" w16du:dateUtc="2025-08-12T01:59:00Z"/>
                <w:rFonts w:eastAsia="Times New Roman" w:cs="Arial"/>
                <w:sz w:val="18"/>
                <w:szCs w:val="18"/>
              </w:rPr>
            </w:pPr>
            <w:ins w:id="5514" w:author="Raphael Malyankar" w:date="2025-08-11T18:59:00Z" w16du:dateUtc="2025-08-12T01:59:00Z">
              <w:r w:rsidRPr="001412FC">
                <w:rPr>
                  <w:rFonts w:eastAsia="Times New Roman" w:cs="Arial"/>
                  <w:sz w:val="18"/>
                  <w:szCs w:val="18"/>
                </w:rPr>
                <w:t>TE</w:t>
              </w:r>
            </w:ins>
          </w:p>
        </w:tc>
        <w:tc>
          <w:tcPr>
            <w:tcW w:w="1350" w:type="dxa"/>
          </w:tcPr>
          <w:p w14:paraId="5B83409C" w14:textId="77777777" w:rsidR="00C545F9" w:rsidRPr="001412FC" w:rsidRDefault="00C545F9" w:rsidP="00086A24">
            <w:pPr>
              <w:spacing w:before="60" w:after="60" w:line="240" w:lineRule="auto"/>
              <w:rPr>
                <w:ins w:id="5515" w:author="Raphael Malyankar" w:date="2025-08-11T18:59:00Z" w16du:dateUtc="2025-08-12T01:59:00Z"/>
                <w:rFonts w:eastAsia="Times New Roman" w:cs="Arial"/>
                <w:sz w:val="18"/>
                <w:szCs w:val="18"/>
              </w:rPr>
            </w:pPr>
            <w:ins w:id="5516" w:author="Raphael Malyankar" w:date="2025-08-11T18:59:00Z" w16du:dateUtc="2025-08-12T01:59:00Z">
              <w:r w:rsidRPr="001412FC">
                <w:rPr>
                  <w:rFonts w:eastAsia="Times New Roman" w:cs="Arial"/>
                  <w:sz w:val="18"/>
                  <w:szCs w:val="18"/>
                </w:rPr>
                <w:t>0,1</w:t>
              </w:r>
            </w:ins>
          </w:p>
        </w:tc>
      </w:tr>
      <w:tr w:rsidR="00C545F9" w:rsidRPr="001412FC" w14:paraId="5D288C64" w14:textId="77777777" w:rsidTr="00593050">
        <w:trPr>
          <w:trHeight w:val="20"/>
          <w:ins w:id="5517" w:author="Raphael Malyankar" w:date="2025-08-11T18:59:00Z"/>
        </w:trPr>
        <w:tc>
          <w:tcPr>
            <w:tcW w:w="8995" w:type="dxa"/>
            <w:gridSpan w:val="9"/>
            <w:tcBorders>
              <w:bottom w:val="single" w:sz="4" w:space="0" w:color="auto"/>
            </w:tcBorders>
            <w:vAlign w:val="center"/>
          </w:tcPr>
          <w:p w14:paraId="22523A4E" w14:textId="77777777" w:rsidR="004D6CD8" w:rsidRDefault="00C545F9" w:rsidP="00086A24">
            <w:pPr>
              <w:spacing w:before="60" w:after="60" w:line="240" w:lineRule="auto"/>
              <w:rPr>
                <w:ins w:id="5518" w:author="Raphael Malyankar" w:date="2025-08-11T20:36:00Z" w16du:dateUtc="2025-08-12T03:36:00Z"/>
                <w:rFonts w:eastAsia="Times New Roman" w:cs="Arial"/>
                <w:b/>
              </w:rPr>
            </w:pPr>
            <w:ins w:id="5519" w:author="Raphael Malyankar" w:date="2025-08-11T18:59:00Z" w16du:dateUtc="2025-08-12T01:59:00Z">
              <w:r w:rsidRPr="001412FC">
                <w:rPr>
                  <w:rFonts w:eastAsia="Times New Roman" w:cs="Arial"/>
                  <w:b/>
                </w:rPr>
                <w:t>Feature Associations</w:t>
              </w:r>
            </w:ins>
          </w:p>
          <w:p w14:paraId="5A85E17E" w14:textId="2957A499" w:rsidR="00C545F9" w:rsidRPr="00593050" w:rsidRDefault="004D6CD8" w:rsidP="00086A24">
            <w:pPr>
              <w:spacing w:before="60" w:after="60" w:line="240" w:lineRule="auto"/>
              <w:rPr>
                <w:ins w:id="5520" w:author="Raphael Malyankar" w:date="2025-08-11T18:59:00Z" w16du:dateUtc="2025-08-12T01:59:00Z"/>
                <w:rFonts w:eastAsia="Times New Roman" w:cs="Arial"/>
                <w:bCs/>
                <w:i/>
                <w:iCs/>
              </w:rPr>
            </w:pPr>
            <w:ins w:id="5521" w:author="Raphael Malyankar" w:date="2025-08-11T20:35:00Z" w16du:dateUtc="2025-08-12T03:35:00Z">
              <w:r w:rsidRPr="00593050">
                <w:rPr>
                  <w:rFonts w:eastAsia="Times New Roman" w:cs="Arial"/>
                  <w:bCs/>
                  <w:i/>
                  <w:iCs/>
                </w:rPr>
                <w:t>&lt;Information associations should be described in a similar sub-table with the sub-ti</w:t>
              </w:r>
            </w:ins>
            <w:ins w:id="5522" w:author="Raphael Malyankar" w:date="2025-08-11T20:36:00Z" w16du:dateUtc="2025-08-12T03:36:00Z">
              <w:r w:rsidRPr="00593050">
                <w:rPr>
                  <w:rFonts w:eastAsia="Times New Roman" w:cs="Arial"/>
                  <w:bCs/>
                  <w:i/>
                  <w:iCs/>
                </w:rPr>
                <w:t>tle</w:t>
              </w:r>
            </w:ins>
            <w:ins w:id="5523" w:author="Raphael Malyankar" w:date="2025-08-11T20:35:00Z" w16du:dateUtc="2025-08-12T03:35:00Z">
              <w:r w:rsidRPr="00593050">
                <w:rPr>
                  <w:rFonts w:eastAsia="Times New Roman" w:cs="Arial"/>
                  <w:bCs/>
                  <w:i/>
                  <w:iCs/>
                </w:rPr>
                <w:t xml:space="preserve"> “Information Associations”&gt;</w:t>
              </w:r>
            </w:ins>
          </w:p>
        </w:tc>
      </w:tr>
      <w:tr w:rsidR="00C545F9" w:rsidRPr="001412FC" w14:paraId="57013E23" w14:textId="77777777" w:rsidTr="00593050">
        <w:trPr>
          <w:trHeight w:val="20"/>
          <w:ins w:id="5524" w:author="Raphael Malyankar" w:date="2025-08-11T18:59:00Z"/>
        </w:trPr>
        <w:tc>
          <w:tcPr>
            <w:tcW w:w="1526" w:type="dxa"/>
            <w:tcBorders>
              <w:bottom w:val="single" w:sz="4" w:space="0" w:color="auto"/>
            </w:tcBorders>
            <w:vAlign w:val="center"/>
          </w:tcPr>
          <w:p w14:paraId="779ECE90" w14:textId="77777777" w:rsidR="00C545F9" w:rsidRPr="001412FC" w:rsidRDefault="00C545F9" w:rsidP="00086A24">
            <w:pPr>
              <w:spacing w:before="60" w:after="60" w:line="240" w:lineRule="auto"/>
              <w:rPr>
                <w:ins w:id="5525" w:author="Raphael Malyankar" w:date="2025-08-11T18:59:00Z" w16du:dateUtc="2025-08-12T01:59:00Z"/>
                <w:rFonts w:eastAsia="Times New Roman" w:cs="Arial"/>
                <w:sz w:val="18"/>
                <w:szCs w:val="18"/>
              </w:rPr>
            </w:pPr>
            <w:ins w:id="5526" w:author="Raphael Malyankar" w:date="2025-08-11T18:59:00Z" w16du:dateUtc="2025-08-12T01:59:00Z">
              <w:r w:rsidRPr="001412FC">
                <w:rPr>
                  <w:rFonts w:eastAsia="Times New Roman" w:cs="Arial"/>
                  <w:b/>
                </w:rPr>
                <w:t>S-1</w:t>
              </w:r>
              <w:r>
                <w:rPr>
                  <w:rFonts w:eastAsia="Times New Roman" w:cs="Arial"/>
                  <w:b/>
                </w:rPr>
                <w:t>30</w:t>
              </w:r>
              <w:r w:rsidRPr="001412FC">
                <w:rPr>
                  <w:rFonts w:eastAsia="Times New Roman" w:cs="Arial"/>
                  <w:b/>
                </w:rPr>
                <w:t xml:space="preserve"> Role</w:t>
              </w:r>
            </w:ins>
          </w:p>
        </w:tc>
        <w:tc>
          <w:tcPr>
            <w:tcW w:w="1979" w:type="dxa"/>
            <w:gridSpan w:val="2"/>
            <w:tcBorders>
              <w:bottom w:val="single" w:sz="4" w:space="0" w:color="auto"/>
            </w:tcBorders>
            <w:vAlign w:val="center"/>
          </w:tcPr>
          <w:p w14:paraId="22675C48" w14:textId="77777777" w:rsidR="00C545F9" w:rsidRPr="001412FC" w:rsidRDefault="00C545F9" w:rsidP="00086A24">
            <w:pPr>
              <w:spacing w:before="60" w:after="60" w:line="240" w:lineRule="auto"/>
              <w:rPr>
                <w:ins w:id="5527" w:author="Raphael Malyankar" w:date="2025-08-11T18:59:00Z" w16du:dateUtc="2025-08-12T01:59:00Z"/>
                <w:rFonts w:eastAsia="Times New Roman" w:cs="Arial"/>
                <w:i/>
                <w:sz w:val="18"/>
                <w:szCs w:val="18"/>
              </w:rPr>
            </w:pPr>
            <w:ins w:id="5528" w:author="Raphael Malyankar" w:date="2025-08-11T18:59:00Z" w16du:dateUtc="2025-08-12T01:59:00Z">
              <w:r w:rsidRPr="001412FC">
                <w:rPr>
                  <w:rFonts w:eastAsia="Times New Roman" w:cs="Arial"/>
                  <w:b/>
                </w:rPr>
                <w:t>Association Type</w:t>
              </w:r>
            </w:ins>
          </w:p>
        </w:tc>
        <w:tc>
          <w:tcPr>
            <w:tcW w:w="2340" w:type="dxa"/>
            <w:gridSpan w:val="2"/>
            <w:tcBorders>
              <w:bottom w:val="single" w:sz="4" w:space="0" w:color="auto"/>
            </w:tcBorders>
            <w:vAlign w:val="center"/>
          </w:tcPr>
          <w:p w14:paraId="724BF445" w14:textId="77777777" w:rsidR="00C545F9" w:rsidRPr="001412FC" w:rsidRDefault="00C545F9" w:rsidP="00086A24">
            <w:pPr>
              <w:autoSpaceDE w:val="0"/>
              <w:autoSpaceDN w:val="0"/>
              <w:adjustRightInd w:val="0"/>
              <w:spacing w:before="60" w:after="60" w:line="240" w:lineRule="auto"/>
              <w:rPr>
                <w:ins w:id="5529" w:author="Raphael Malyankar" w:date="2025-08-11T18:59:00Z" w16du:dateUtc="2025-08-12T01:59:00Z"/>
                <w:rFonts w:eastAsia="Times New Roman" w:cs="Arial"/>
                <w:sz w:val="18"/>
                <w:szCs w:val="18"/>
              </w:rPr>
            </w:pPr>
            <w:ins w:id="5530" w:author="Raphael Malyankar" w:date="2025-08-11T18:59:00Z" w16du:dateUtc="2025-08-12T01:59:00Z">
              <w:r w:rsidRPr="001412FC">
                <w:rPr>
                  <w:rFonts w:eastAsia="Times New Roman" w:cs="Arial"/>
                  <w:b/>
                </w:rPr>
                <w:t>Associated to</w:t>
              </w:r>
            </w:ins>
          </w:p>
        </w:tc>
        <w:tc>
          <w:tcPr>
            <w:tcW w:w="1587" w:type="dxa"/>
            <w:gridSpan w:val="2"/>
            <w:tcBorders>
              <w:bottom w:val="single" w:sz="4" w:space="0" w:color="auto"/>
            </w:tcBorders>
            <w:vAlign w:val="center"/>
          </w:tcPr>
          <w:p w14:paraId="66E6EB28" w14:textId="77777777" w:rsidR="00C545F9" w:rsidRPr="001412FC" w:rsidRDefault="00C545F9" w:rsidP="00086A24">
            <w:pPr>
              <w:spacing w:before="60" w:after="60" w:line="240" w:lineRule="auto"/>
              <w:rPr>
                <w:ins w:id="5531" w:author="Raphael Malyankar" w:date="2025-08-11T18:59:00Z" w16du:dateUtc="2025-08-12T01:59:00Z"/>
                <w:rFonts w:eastAsia="Times New Roman" w:cs="Arial"/>
                <w:sz w:val="18"/>
                <w:szCs w:val="18"/>
              </w:rPr>
            </w:pPr>
            <w:ins w:id="5532" w:author="Raphael Malyankar" w:date="2025-08-11T18:59:00Z" w16du:dateUtc="2025-08-12T01:59:00Z">
              <w:r w:rsidRPr="001412FC">
                <w:rPr>
                  <w:rFonts w:eastAsia="Times New Roman" w:cs="Arial"/>
                  <w:b/>
                </w:rPr>
                <w:t>Type</w:t>
              </w:r>
            </w:ins>
          </w:p>
        </w:tc>
        <w:tc>
          <w:tcPr>
            <w:tcW w:w="1563" w:type="dxa"/>
            <w:gridSpan w:val="2"/>
            <w:tcBorders>
              <w:bottom w:val="single" w:sz="4" w:space="0" w:color="auto"/>
            </w:tcBorders>
            <w:vAlign w:val="center"/>
          </w:tcPr>
          <w:p w14:paraId="43D8538B" w14:textId="77777777" w:rsidR="00C545F9" w:rsidRPr="001412FC" w:rsidRDefault="00C545F9" w:rsidP="00086A24">
            <w:pPr>
              <w:spacing w:before="60" w:after="60" w:line="240" w:lineRule="auto"/>
              <w:rPr>
                <w:ins w:id="5533" w:author="Raphael Malyankar" w:date="2025-08-11T18:59:00Z" w16du:dateUtc="2025-08-12T01:59:00Z"/>
                <w:rFonts w:eastAsia="Times New Roman" w:cs="Arial"/>
                <w:sz w:val="18"/>
                <w:szCs w:val="18"/>
              </w:rPr>
            </w:pPr>
            <w:ins w:id="5534" w:author="Raphael Malyankar" w:date="2025-08-11T18:59:00Z" w16du:dateUtc="2025-08-12T01:59:00Z">
              <w:r w:rsidRPr="001412FC">
                <w:rPr>
                  <w:rFonts w:eastAsia="Times New Roman" w:cs="Arial"/>
                  <w:b/>
                </w:rPr>
                <w:t>Multiplicity</w:t>
              </w:r>
            </w:ins>
          </w:p>
        </w:tc>
      </w:tr>
      <w:tr w:rsidR="00C545F9" w:rsidRPr="001412FC" w14:paraId="11C6CB7B" w14:textId="77777777" w:rsidTr="00593050">
        <w:trPr>
          <w:cantSplit/>
          <w:trHeight w:val="20"/>
          <w:ins w:id="5535" w:author="Raphael Malyankar" w:date="2025-08-11T18:59:00Z"/>
        </w:trPr>
        <w:tc>
          <w:tcPr>
            <w:tcW w:w="1526" w:type="dxa"/>
            <w:tcBorders>
              <w:bottom w:val="single" w:sz="4" w:space="0" w:color="auto"/>
            </w:tcBorders>
          </w:tcPr>
          <w:p w14:paraId="5DC5B05A" w14:textId="77777777" w:rsidR="00C545F9" w:rsidRPr="001412FC" w:rsidRDefault="00C545F9" w:rsidP="00086A24">
            <w:pPr>
              <w:spacing w:before="60" w:after="60" w:line="240" w:lineRule="auto"/>
              <w:rPr>
                <w:ins w:id="5536" w:author="Raphael Malyankar" w:date="2025-08-11T18:59:00Z" w16du:dateUtc="2025-08-12T01:59:00Z"/>
                <w:rFonts w:eastAsia="Times New Roman" w:cs="Arial"/>
                <w:sz w:val="18"/>
                <w:szCs w:val="18"/>
              </w:rPr>
            </w:pPr>
            <w:ins w:id="5537" w:author="Raphael Malyankar" w:date="2025-08-11T18:59:00Z" w16du:dateUtc="2025-08-12T01:59:00Z">
              <w:r w:rsidRPr="001412FC">
                <w:rPr>
                  <w:rFonts w:eastAsia="Times New Roman" w:cs="Arial"/>
                  <w:sz w:val="18"/>
                  <w:szCs w:val="18"/>
                </w:rPr>
                <w:lastRenderedPageBreak/>
                <w:t>Role name</w:t>
              </w:r>
              <w:r>
                <w:rPr>
                  <w:rFonts w:eastAsia="Times New Roman" w:cs="Arial"/>
                  <w:sz w:val="18"/>
                  <w:szCs w:val="18"/>
                </w:rPr>
                <w:t xml:space="preserve"> (see clause 6.xx)</w:t>
              </w:r>
            </w:ins>
          </w:p>
        </w:tc>
        <w:tc>
          <w:tcPr>
            <w:tcW w:w="1979" w:type="dxa"/>
            <w:gridSpan w:val="2"/>
            <w:tcBorders>
              <w:bottom w:val="single" w:sz="4" w:space="0" w:color="auto"/>
            </w:tcBorders>
          </w:tcPr>
          <w:p w14:paraId="040B54B3" w14:textId="77777777" w:rsidR="00C545F9" w:rsidRPr="001412FC" w:rsidRDefault="00C545F9" w:rsidP="00086A24">
            <w:pPr>
              <w:spacing w:before="60" w:after="60" w:line="240" w:lineRule="auto"/>
              <w:rPr>
                <w:ins w:id="5538" w:author="Raphael Malyankar" w:date="2025-08-11T18:59:00Z" w16du:dateUtc="2025-08-12T01:59:00Z"/>
                <w:rFonts w:eastAsia="Times New Roman" w:cs="Arial"/>
                <w:sz w:val="18"/>
                <w:szCs w:val="18"/>
              </w:rPr>
            </w:pPr>
            <w:ins w:id="5539" w:author="Raphael Malyankar" w:date="2025-08-11T18:59:00Z" w16du:dateUtc="2025-08-12T01:59:00Z">
              <w:r w:rsidRPr="001412FC">
                <w:rPr>
                  <w:rFonts w:eastAsia="Times New Roman" w:cs="Arial"/>
                  <w:b/>
                  <w:sz w:val="18"/>
                  <w:szCs w:val="18"/>
                </w:rPr>
                <w:t>Name of Association</w:t>
              </w:r>
              <w:r w:rsidRPr="001412FC">
                <w:rPr>
                  <w:rFonts w:eastAsia="Times New Roman" w:cs="Arial"/>
                  <w:sz w:val="18"/>
                  <w:szCs w:val="18"/>
                </w:rPr>
                <w:t xml:space="preserve"> (see clause 5.xx)</w:t>
              </w:r>
            </w:ins>
          </w:p>
        </w:tc>
        <w:tc>
          <w:tcPr>
            <w:tcW w:w="2340" w:type="dxa"/>
            <w:gridSpan w:val="2"/>
            <w:tcBorders>
              <w:bottom w:val="single" w:sz="4" w:space="0" w:color="auto"/>
            </w:tcBorders>
          </w:tcPr>
          <w:p w14:paraId="41BD0F00" w14:textId="77777777" w:rsidR="00C545F9" w:rsidRPr="001412FC" w:rsidRDefault="00C545F9" w:rsidP="00086A24">
            <w:pPr>
              <w:autoSpaceDE w:val="0"/>
              <w:autoSpaceDN w:val="0"/>
              <w:adjustRightInd w:val="0"/>
              <w:spacing w:before="60" w:after="60" w:line="240" w:lineRule="auto"/>
              <w:rPr>
                <w:ins w:id="5540" w:author="Raphael Malyankar" w:date="2025-08-11T18:59:00Z" w16du:dateUtc="2025-08-12T01:59:00Z"/>
                <w:rFonts w:eastAsia="Times New Roman" w:cs="Arial"/>
                <w:b/>
                <w:sz w:val="18"/>
                <w:szCs w:val="18"/>
              </w:rPr>
            </w:pPr>
            <w:ins w:id="5541" w:author="Raphael Malyankar" w:date="2025-08-11T18:59:00Z" w16du:dateUtc="2025-08-12T01:59:00Z">
              <w:r w:rsidRPr="001412FC">
                <w:rPr>
                  <w:rFonts w:eastAsia="Times New Roman" w:cs="Arial"/>
                  <w:b/>
                  <w:sz w:val="18"/>
                  <w:szCs w:val="18"/>
                </w:rPr>
                <w:t>Feature or Information Type(s)</w:t>
              </w:r>
            </w:ins>
          </w:p>
        </w:tc>
        <w:tc>
          <w:tcPr>
            <w:tcW w:w="1587" w:type="dxa"/>
            <w:gridSpan w:val="2"/>
            <w:tcBorders>
              <w:bottom w:val="single" w:sz="4" w:space="0" w:color="auto"/>
            </w:tcBorders>
          </w:tcPr>
          <w:p w14:paraId="0CF540C7" w14:textId="77777777" w:rsidR="00C545F9" w:rsidRPr="001412FC" w:rsidRDefault="00C545F9" w:rsidP="00086A24">
            <w:pPr>
              <w:spacing w:before="60" w:after="60" w:line="240" w:lineRule="auto"/>
              <w:rPr>
                <w:ins w:id="5542" w:author="Raphael Malyankar" w:date="2025-08-11T18:59:00Z" w16du:dateUtc="2025-08-12T01:59:00Z"/>
                <w:rFonts w:eastAsia="Times New Roman" w:cs="Arial"/>
                <w:sz w:val="18"/>
                <w:szCs w:val="18"/>
              </w:rPr>
            </w:pPr>
            <w:ins w:id="5543" w:author="Raphael Malyankar" w:date="2025-08-11T18:59:00Z" w16du:dateUtc="2025-08-12T01:59:00Z">
              <w:r w:rsidRPr="001412FC">
                <w:rPr>
                  <w:rFonts w:eastAsia="Times New Roman" w:cs="Arial"/>
                  <w:sz w:val="18"/>
                  <w:szCs w:val="18"/>
                </w:rPr>
                <w:t>Association/ Aggregation/ Composition</w:t>
              </w:r>
            </w:ins>
          </w:p>
        </w:tc>
        <w:tc>
          <w:tcPr>
            <w:tcW w:w="1563" w:type="dxa"/>
            <w:gridSpan w:val="2"/>
            <w:tcBorders>
              <w:bottom w:val="single" w:sz="4" w:space="0" w:color="auto"/>
            </w:tcBorders>
          </w:tcPr>
          <w:p w14:paraId="37C2DA99" w14:textId="77777777" w:rsidR="00C545F9" w:rsidRPr="001412FC" w:rsidRDefault="00C545F9" w:rsidP="00086A24">
            <w:pPr>
              <w:spacing w:before="60" w:after="60" w:line="240" w:lineRule="auto"/>
              <w:rPr>
                <w:ins w:id="5544" w:author="Raphael Malyankar" w:date="2025-08-11T18:59:00Z" w16du:dateUtc="2025-08-12T01:59:00Z"/>
                <w:rFonts w:eastAsia="Times New Roman" w:cs="Arial"/>
                <w:sz w:val="18"/>
                <w:szCs w:val="18"/>
              </w:rPr>
            </w:pPr>
            <w:ins w:id="5545" w:author="Raphael Malyankar" w:date="2025-08-11T18:59:00Z" w16du:dateUtc="2025-08-12T01:59:00Z">
              <w:r w:rsidRPr="001412FC">
                <w:rPr>
                  <w:rFonts w:eastAsia="Times New Roman" w:cs="Arial"/>
                  <w:sz w:val="18"/>
                  <w:szCs w:val="18"/>
                </w:rPr>
                <w:t>0,1</w:t>
              </w:r>
            </w:ins>
          </w:p>
        </w:tc>
      </w:tr>
      <w:tr w:rsidR="00C545F9" w:rsidRPr="001412FC" w14:paraId="1D567D4F" w14:textId="77777777" w:rsidTr="00593050">
        <w:trPr>
          <w:cantSplit/>
          <w:trHeight w:val="20"/>
          <w:ins w:id="5546" w:author="Raphael Malyankar" w:date="2025-08-11T18:59:00Z"/>
        </w:trPr>
        <w:tc>
          <w:tcPr>
            <w:tcW w:w="1526" w:type="dxa"/>
            <w:tcBorders>
              <w:bottom w:val="single" w:sz="4" w:space="0" w:color="auto"/>
            </w:tcBorders>
          </w:tcPr>
          <w:p w14:paraId="11364328" w14:textId="77777777" w:rsidR="00C545F9" w:rsidRPr="001412FC" w:rsidRDefault="00C545F9" w:rsidP="00086A24">
            <w:pPr>
              <w:spacing w:before="60" w:after="60" w:line="240" w:lineRule="auto"/>
              <w:rPr>
                <w:ins w:id="5547" w:author="Raphael Malyankar" w:date="2025-08-11T18:59:00Z" w16du:dateUtc="2025-08-12T01:59:00Z"/>
                <w:rFonts w:eastAsia="Times New Roman" w:cs="Arial"/>
                <w:sz w:val="18"/>
                <w:szCs w:val="18"/>
              </w:rPr>
            </w:pPr>
            <w:ins w:id="5548" w:author="Raphael Malyankar" w:date="2025-08-11T18:59:00Z" w16du:dateUtc="2025-08-12T01:59:00Z">
              <w:r w:rsidRPr="001412FC">
                <w:rPr>
                  <w:rFonts w:eastAsia="Times New Roman" w:cs="Arial"/>
                  <w:color w:val="FF0000"/>
                  <w:sz w:val="18"/>
                  <w:szCs w:val="18"/>
                </w:rPr>
                <w:t xml:space="preserve">See </w:t>
              </w:r>
              <w:r>
                <w:rPr>
                  <w:rFonts w:eastAsia="Times New Roman" w:cs="Arial"/>
                  <w:color w:val="FF0000"/>
                  <w:sz w:val="18"/>
                  <w:szCs w:val="18"/>
                </w:rPr>
                <w:t>clause</w:t>
              </w:r>
              <w:r w:rsidRPr="001412FC">
                <w:rPr>
                  <w:rFonts w:eastAsia="Times New Roman" w:cs="Arial"/>
                  <w:color w:val="FF0000"/>
                  <w:sz w:val="18"/>
                  <w:szCs w:val="18"/>
                </w:rPr>
                <w:t xml:space="preserve"> 6.</w:t>
              </w:r>
            </w:ins>
          </w:p>
        </w:tc>
        <w:tc>
          <w:tcPr>
            <w:tcW w:w="1979" w:type="dxa"/>
            <w:gridSpan w:val="2"/>
            <w:tcBorders>
              <w:bottom w:val="single" w:sz="4" w:space="0" w:color="auto"/>
            </w:tcBorders>
          </w:tcPr>
          <w:p w14:paraId="69BB18D1" w14:textId="77777777" w:rsidR="00C545F9" w:rsidRPr="001412FC" w:rsidRDefault="00C545F9" w:rsidP="00086A24">
            <w:pPr>
              <w:spacing w:before="60" w:after="60" w:line="240" w:lineRule="auto"/>
              <w:rPr>
                <w:ins w:id="5549" w:author="Raphael Malyankar" w:date="2025-08-11T18:59:00Z" w16du:dateUtc="2025-08-12T01:59:00Z"/>
                <w:rFonts w:eastAsia="Times New Roman" w:cs="Arial"/>
                <w:b/>
                <w:color w:val="FF0000"/>
                <w:sz w:val="18"/>
                <w:szCs w:val="18"/>
              </w:rPr>
            </w:pPr>
            <w:ins w:id="5550" w:author="Raphael Malyankar" w:date="2025-08-11T18:59:00Z" w16du:dateUtc="2025-08-12T01:59:00Z">
              <w:r w:rsidRPr="001412FC">
                <w:rPr>
                  <w:rFonts w:eastAsia="Times New Roman" w:cs="Arial"/>
                  <w:bCs/>
                  <w:color w:val="FF0000"/>
                  <w:sz w:val="18"/>
                  <w:szCs w:val="18"/>
                </w:rPr>
                <w:t xml:space="preserve">See </w:t>
              </w:r>
              <w:r>
                <w:rPr>
                  <w:rFonts w:eastAsia="Times New Roman" w:cs="Arial"/>
                  <w:bCs/>
                  <w:color w:val="FF0000"/>
                  <w:sz w:val="18"/>
                  <w:szCs w:val="18"/>
                </w:rPr>
                <w:t>clause</w:t>
              </w:r>
              <w:r w:rsidRPr="001412FC">
                <w:rPr>
                  <w:rFonts w:eastAsia="Times New Roman" w:cs="Arial"/>
                  <w:bCs/>
                  <w:color w:val="FF0000"/>
                  <w:sz w:val="18"/>
                  <w:szCs w:val="18"/>
                </w:rPr>
                <w:t xml:space="preserve"> 5.</w:t>
              </w:r>
            </w:ins>
          </w:p>
        </w:tc>
        <w:tc>
          <w:tcPr>
            <w:tcW w:w="2340" w:type="dxa"/>
            <w:gridSpan w:val="2"/>
            <w:tcBorders>
              <w:bottom w:val="single" w:sz="4" w:space="0" w:color="auto"/>
            </w:tcBorders>
          </w:tcPr>
          <w:p w14:paraId="49B3E81C" w14:textId="77777777" w:rsidR="00C545F9" w:rsidRPr="001412FC" w:rsidRDefault="00C545F9" w:rsidP="00086A24">
            <w:pPr>
              <w:autoSpaceDE w:val="0"/>
              <w:autoSpaceDN w:val="0"/>
              <w:adjustRightInd w:val="0"/>
              <w:spacing w:before="60" w:after="60" w:line="240" w:lineRule="auto"/>
              <w:rPr>
                <w:ins w:id="5551" w:author="Raphael Malyankar" w:date="2025-08-11T18:59:00Z" w16du:dateUtc="2025-08-12T01:59:00Z"/>
                <w:rFonts w:eastAsia="Times New Roman" w:cs="Arial"/>
                <w:color w:val="FF0000"/>
                <w:sz w:val="18"/>
                <w:szCs w:val="18"/>
              </w:rPr>
            </w:pPr>
            <w:ins w:id="5552" w:author="Raphael Malyankar" w:date="2025-08-11T18:59:00Z" w16du:dateUtc="2025-08-12T01:59:00Z">
              <w:r w:rsidRPr="001412FC">
                <w:rPr>
                  <w:rFonts w:eastAsia="Times New Roman" w:cs="Arial"/>
                  <w:color w:val="FF0000"/>
                  <w:sz w:val="18"/>
                  <w:szCs w:val="18"/>
                </w:rPr>
                <w:t xml:space="preserve">Corresponds to the feature(s) that the subject feature may be associated to. See </w:t>
              </w:r>
              <w:r>
                <w:rPr>
                  <w:rFonts w:eastAsia="Times New Roman" w:cs="Arial"/>
                  <w:color w:val="FF0000"/>
                  <w:sz w:val="18"/>
                  <w:szCs w:val="18"/>
                </w:rPr>
                <w:t>clause</w:t>
              </w:r>
              <w:r w:rsidRPr="001412FC">
                <w:rPr>
                  <w:rFonts w:eastAsia="Times New Roman" w:cs="Arial"/>
                  <w:color w:val="FF0000"/>
                  <w:sz w:val="18"/>
                  <w:szCs w:val="18"/>
                </w:rPr>
                <w:t xml:space="preserve"> 5</w:t>
              </w:r>
            </w:ins>
          </w:p>
        </w:tc>
        <w:tc>
          <w:tcPr>
            <w:tcW w:w="1587" w:type="dxa"/>
            <w:gridSpan w:val="2"/>
            <w:tcBorders>
              <w:bottom w:val="single" w:sz="4" w:space="0" w:color="auto"/>
            </w:tcBorders>
          </w:tcPr>
          <w:p w14:paraId="15DC6061" w14:textId="77777777" w:rsidR="00C545F9" w:rsidRPr="001412FC" w:rsidRDefault="00C545F9" w:rsidP="00086A24">
            <w:pPr>
              <w:spacing w:before="60" w:after="60" w:line="240" w:lineRule="auto"/>
              <w:rPr>
                <w:ins w:id="5553" w:author="Raphael Malyankar" w:date="2025-08-11T18:59:00Z" w16du:dateUtc="2025-08-12T01:59:00Z"/>
                <w:rFonts w:eastAsia="Times New Roman" w:cs="Arial"/>
                <w:color w:val="FF0000"/>
                <w:sz w:val="18"/>
                <w:szCs w:val="18"/>
              </w:rPr>
            </w:pPr>
            <w:ins w:id="5554" w:author="Raphael Malyankar" w:date="2025-08-11T18:59:00Z" w16du:dateUtc="2025-08-12T01:59:00Z">
              <w:r w:rsidRPr="001412FC">
                <w:rPr>
                  <w:rFonts w:eastAsia="Times New Roman" w:cs="Arial"/>
                  <w:color w:val="FF0000"/>
                  <w:sz w:val="18"/>
                  <w:szCs w:val="18"/>
                </w:rPr>
                <w:t>Association type.</w:t>
              </w:r>
            </w:ins>
          </w:p>
        </w:tc>
        <w:tc>
          <w:tcPr>
            <w:tcW w:w="1563" w:type="dxa"/>
            <w:gridSpan w:val="2"/>
            <w:tcBorders>
              <w:bottom w:val="single" w:sz="4" w:space="0" w:color="auto"/>
            </w:tcBorders>
          </w:tcPr>
          <w:p w14:paraId="426A136C" w14:textId="77777777" w:rsidR="00C545F9" w:rsidRPr="001412FC" w:rsidRDefault="00C545F9" w:rsidP="00086A24">
            <w:pPr>
              <w:spacing w:before="60" w:after="60" w:line="240" w:lineRule="auto"/>
              <w:rPr>
                <w:ins w:id="5555" w:author="Raphael Malyankar" w:date="2025-08-11T18:59:00Z" w16du:dateUtc="2025-08-12T01:59:00Z"/>
                <w:rFonts w:eastAsia="Times New Roman" w:cs="Arial"/>
                <w:color w:val="FF0000"/>
                <w:sz w:val="18"/>
                <w:szCs w:val="18"/>
              </w:rPr>
            </w:pPr>
            <w:ins w:id="5556" w:author="Raphael Malyankar" w:date="2025-08-11T18:59:00Z" w16du:dateUtc="2025-08-12T01:59:00Z">
              <w:r w:rsidRPr="001412FC">
                <w:rPr>
                  <w:rFonts w:eastAsia="Times New Roman" w:cs="Arial"/>
                  <w:color w:val="FF0000"/>
                  <w:sz w:val="18"/>
                  <w:szCs w:val="18"/>
                </w:rPr>
                <w:t>The individual multiplicity to which the subject feature may be associated to the “Associated to” feature(s) (see clause 5).</w:t>
              </w:r>
            </w:ins>
          </w:p>
        </w:tc>
      </w:tr>
      <w:tr w:rsidR="00C545F9" w:rsidRPr="001412FC" w14:paraId="390C59AC" w14:textId="77777777" w:rsidTr="00593050">
        <w:trPr>
          <w:trHeight w:val="70"/>
          <w:ins w:id="5557" w:author="Raphael Malyankar" w:date="2025-08-11T18:59:00Z"/>
        </w:trPr>
        <w:tc>
          <w:tcPr>
            <w:tcW w:w="8995" w:type="dxa"/>
            <w:gridSpan w:val="9"/>
          </w:tcPr>
          <w:p w14:paraId="67C5E91D" w14:textId="77777777" w:rsidR="00C545F9" w:rsidRPr="001412FC" w:rsidRDefault="00C545F9" w:rsidP="00086A24">
            <w:pPr>
              <w:spacing w:before="120" w:after="120" w:line="240" w:lineRule="auto"/>
              <w:rPr>
                <w:ins w:id="5558" w:author="Raphael Malyankar" w:date="2025-08-11T18:59:00Z" w16du:dateUtc="2025-08-12T01:59:00Z"/>
                <w:rFonts w:eastAsia="Times New Roman" w:cs="Arial"/>
              </w:rPr>
            </w:pPr>
            <w:smartTag w:uri="urn:schemas-microsoft-com:office:smarttags" w:element="stockticker">
              <w:ins w:id="5559" w:author="Raphael Malyankar" w:date="2025-08-11T18:59:00Z" w16du:dateUtc="2025-08-12T01:59:00Z">
                <w:r w:rsidRPr="001412FC">
                  <w:rPr>
                    <w:rFonts w:eastAsia="Times New Roman" w:cs="Arial"/>
                    <w:u w:val="single"/>
                  </w:rPr>
                  <w:t>INT</w:t>
                </w:r>
              </w:ins>
            </w:smartTag>
            <w:ins w:id="5560" w:author="Raphael Malyankar" w:date="2025-08-11T18:59:00Z" w16du:dateUtc="2025-08-12T01:59:00Z">
              <w:r w:rsidRPr="001412FC">
                <w:rPr>
                  <w:rFonts w:eastAsia="Times New Roman" w:cs="Arial"/>
                  <w:u w:val="single"/>
                </w:rPr>
                <w:t xml:space="preserve"> 1 Reference:</w:t>
              </w:r>
              <w:r w:rsidRPr="001412FC">
                <w:rPr>
                  <w:rFonts w:eastAsia="Times New Roman" w:cs="Arial"/>
                </w:rPr>
                <w:t xml:space="preserve"> </w:t>
              </w:r>
              <w:r w:rsidRPr="001412FC">
                <w:rPr>
                  <w:rFonts w:eastAsia="Times New Roman" w:cs="Arial"/>
                  <w:color w:val="FF0000"/>
                </w:rPr>
                <w:t xml:space="preserve">The </w:t>
              </w:r>
              <w:smartTag w:uri="urn:schemas-microsoft-com:office:smarttags" w:element="stockticker">
                <w:r w:rsidRPr="001412FC">
                  <w:rPr>
                    <w:rFonts w:eastAsia="Times New Roman" w:cs="Arial"/>
                    <w:color w:val="FF0000"/>
                  </w:rPr>
                  <w:t>INT</w:t>
                </w:r>
              </w:smartTag>
              <w:r w:rsidRPr="001412FC">
                <w:rPr>
                  <w:rFonts w:eastAsia="Times New Roman" w:cs="Arial"/>
                  <w:color w:val="FF0000"/>
                </w:rPr>
                <w:t xml:space="preserve"> 1 location(s) of the Feature – by </w:t>
              </w:r>
              <w:smartTag w:uri="urn:schemas-microsoft-com:office:smarttags" w:element="stockticker">
                <w:r w:rsidRPr="001412FC">
                  <w:rPr>
                    <w:rFonts w:eastAsia="Times New Roman" w:cs="Arial"/>
                    <w:color w:val="FF0000"/>
                  </w:rPr>
                  <w:t>INT</w:t>
                </w:r>
              </w:smartTag>
              <w:r w:rsidRPr="001412FC">
                <w:rPr>
                  <w:rFonts w:eastAsia="Times New Roman" w:cs="Arial"/>
                  <w:color w:val="FF0000"/>
                </w:rPr>
                <w:t>1 Section and Section Number.</w:t>
              </w:r>
              <w:r>
                <w:rPr>
                  <w:rFonts w:eastAsia="Times New Roman" w:cs="Arial"/>
                  <w:color w:val="FF0000"/>
                </w:rPr>
                <w:t xml:space="preserve"> (Not applicable to S-130).</w:t>
              </w:r>
            </w:ins>
          </w:p>
          <w:p w14:paraId="2E8CEA1C" w14:textId="77777777" w:rsidR="00C545F9" w:rsidRPr="001412FC" w:rsidRDefault="00C545F9" w:rsidP="00086A24">
            <w:pPr>
              <w:tabs>
                <w:tab w:val="left" w:pos="851"/>
              </w:tabs>
              <w:spacing w:before="120" w:after="120" w:line="240" w:lineRule="auto"/>
              <w:ind w:left="851" w:hanging="851"/>
              <w:rPr>
                <w:ins w:id="5561" w:author="Raphael Malyankar" w:date="2025-08-11T18:59:00Z" w16du:dateUtc="2025-08-12T01:59:00Z"/>
                <w:rFonts w:eastAsia="Times New Roman" w:cs="Arial"/>
                <w:b/>
                <w:bCs/>
              </w:rPr>
            </w:pPr>
            <w:ins w:id="5562" w:author="Raphael Malyankar" w:date="2025-08-11T18:59:00Z" w16du:dateUtc="2025-08-12T01:59:00Z">
              <w:r w:rsidRPr="001412FC">
                <w:rPr>
                  <w:rFonts w:eastAsia="Times New Roman" w:cs="Arial"/>
                  <w:b/>
                  <w:bCs/>
                </w:rPr>
                <w:t>X.X.X</w:t>
              </w:r>
              <w:r w:rsidRPr="001412FC">
                <w:rPr>
                  <w:rFonts w:eastAsia="Times New Roman"/>
                  <w:b/>
                </w:rPr>
                <w:tab/>
              </w:r>
              <w:r w:rsidRPr="001412FC">
                <w:rPr>
                  <w:rFonts w:eastAsia="Times New Roman" w:cs="Arial"/>
                  <w:b/>
                  <w:bCs/>
                  <w:color w:val="FF0000"/>
                </w:rPr>
                <w:t>Sub-clause heading(s)</w:t>
              </w:r>
            </w:ins>
          </w:p>
          <w:p w14:paraId="6EFDEF36" w14:textId="77777777" w:rsidR="00C545F9" w:rsidRPr="001412FC" w:rsidRDefault="00C545F9" w:rsidP="00086A2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rPr>
                <w:ins w:id="5563" w:author="Raphael Malyankar" w:date="2025-08-11T18:59:00Z" w16du:dateUtc="2025-08-12T01:59:00Z"/>
                <w:rFonts w:eastAsia="Times New Roman" w:cs="Arial"/>
                <w:color w:val="FF0000"/>
              </w:rPr>
            </w:pPr>
            <w:ins w:id="5564" w:author="Raphael Malyankar" w:date="2025-08-11T18:59:00Z" w16du:dateUtc="2025-08-12T01:59:00Z">
              <w:r w:rsidRPr="001412FC">
                <w:rPr>
                  <w:rFonts w:eastAsia="Times New Roman" w:cs="Arial"/>
                </w:rPr>
                <w:t xml:space="preserve">Introductory remarks. </w:t>
              </w:r>
              <w:r w:rsidRPr="001412FC">
                <w:rPr>
                  <w:rFonts w:eastAsia="Times New Roman" w:cs="Arial"/>
                  <w:color w:val="FF0000"/>
                </w:rPr>
                <w:t xml:space="preserve">Includes information regarding the real world entity/situation requiring the encoding of the Feature, and where required nautical cartographic principles relevant to the Feature to aid the compiler in determining encoding requirements. </w:t>
              </w:r>
            </w:ins>
          </w:p>
          <w:p w14:paraId="1ECEEFEB" w14:textId="77777777" w:rsidR="00C545F9" w:rsidRPr="001412FC" w:rsidRDefault="00C545F9" w:rsidP="00086A2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rPr>
                <w:ins w:id="5565" w:author="Raphael Malyankar" w:date="2025-08-11T18:59:00Z" w16du:dateUtc="2025-08-12T01:59:00Z"/>
                <w:rFonts w:eastAsia="Times New Roman" w:cs="Arial"/>
                <w:color w:val="FF0000"/>
              </w:rPr>
            </w:pPr>
            <w:ins w:id="5566" w:author="Raphael Malyankar" w:date="2025-08-11T18:59:00Z" w16du:dateUtc="2025-08-12T01:59:00Z">
              <w:r w:rsidRPr="001412FC">
                <w:rPr>
                  <w:rFonts w:eastAsia="Times New Roman" w:cs="Arial"/>
                  <w:color w:val="FF0000"/>
                </w:rPr>
                <w:t>Specific instructions to encode the feature.</w:t>
              </w:r>
            </w:ins>
          </w:p>
          <w:p w14:paraId="03D6C33F" w14:textId="77777777" w:rsidR="00C545F9" w:rsidRPr="001412FC" w:rsidRDefault="00C545F9" w:rsidP="00086A2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0" w:line="240" w:lineRule="auto"/>
              <w:rPr>
                <w:ins w:id="5567" w:author="Raphael Malyankar" w:date="2025-08-11T18:59:00Z" w16du:dateUtc="2025-08-12T01:59:00Z"/>
                <w:rFonts w:eastAsia="Times New Roman" w:cs="Arial"/>
                <w:u w:val="single"/>
              </w:rPr>
            </w:pPr>
            <w:ins w:id="5568" w:author="Raphael Malyankar" w:date="2025-08-11T18:59:00Z" w16du:dateUtc="2025-08-12T01:59:00Z">
              <w:r w:rsidRPr="001412FC">
                <w:rPr>
                  <w:rFonts w:eastAsia="Times New Roman" w:cs="Arial"/>
                  <w:u w:val="single"/>
                </w:rPr>
                <w:t>Remarks:</w:t>
              </w:r>
            </w:ins>
          </w:p>
          <w:p w14:paraId="610CF631" w14:textId="77777777" w:rsidR="00C545F9" w:rsidRPr="001412FC" w:rsidRDefault="00C545F9" w:rsidP="00C545F9">
            <w:pPr>
              <w:keepNext/>
              <w:keepLines/>
              <w:numPr>
                <w:ilvl w:val="0"/>
                <w:numId w:val="52"/>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ind w:left="240" w:hanging="240"/>
              <w:rPr>
                <w:ins w:id="5569" w:author="Raphael Malyankar" w:date="2025-08-11T18:59:00Z" w16du:dateUtc="2025-08-12T01:59:00Z"/>
                <w:rFonts w:eastAsia="Times New Roman" w:cs="Arial"/>
                <w:color w:val="FF0000"/>
              </w:rPr>
            </w:pPr>
            <w:ins w:id="5570" w:author="Raphael Malyankar" w:date="2025-08-11T18:59:00Z" w16du:dateUtc="2025-08-12T01:59:00Z">
              <w:r w:rsidRPr="001412FC">
                <w:rPr>
                  <w:rFonts w:eastAsia="Times New Roman" w:cs="Arial"/>
                  <w:color w:val="FF0000"/>
                </w:rPr>
                <w:t>Additional encoding guidance relevant to the feature.</w:t>
              </w:r>
            </w:ins>
          </w:p>
          <w:p w14:paraId="494D9961" w14:textId="77777777" w:rsidR="00C545F9" w:rsidRPr="001412FC" w:rsidRDefault="00C545F9" w:rsidP="00086A24">
            <w:pPr>
              <w:keepNext/>
              <w:keepLines/>
              <w:tabs>
                <w:tab w:val="left" w:pos="993"/>
              </w:tabs>
              <w:spacing w:after="120" w:line="240" w:lineRule="auto"/>
              <w:ind w:left="993" w:hanging="993"/>
              <w:rPr>
                <w:ins w:id="5571" w:author="Raphael Malyankar" w:date="2025-08-11T18:59:00Z" w16du:dateUtc="2025-08-12T01:59:00Z"/>
                <w:rFonts w:eastAsia="Times New Roman" w:cs="Arial"/>
                <w:b/>
                <w:bCs/>
              </w:rPr>
            </w:pPr>
            <w:ins w:id="5572" w:author="Raphael Malyankar" w:date="2025-08-11T18:59:00Z" w16du:dateUtc="2025-08-12T01:59:00Z">
              <w:r w:rsidRPr="001412FC">
                <w:rPr>
                  <w:rFonts w:eastAsia="Times New Roman" w:cs="Arial"/>
                  <w:b/>
                  <w:bCs/>
                </w:rPr>
                <w:t>X.X.X.X</w:t>
              </w:r>
              <w:r w:rsidRPr="001412FC">
                <w:rPr>
                  <w:rFonts w:eastAsia="Times New Roman"/>
                  <w:b/>
                </w:rPr>
                <w:tab/>
              </w:r>
              <w:r w:rsidRPr="001412FC">
                <w:rPr>
                  <w:rFonts w:eastAsia="Times New Roman" w:cs="Arial"/>
                  <w:b/>
                  <w:bCs/>
                  <w:color w:val="FF0000"/>
                </w:rPr>
                <w:t>Sub-sub-clause heading(s)</w:t>
              </w:r>
            </w:ins>
          </w:p>
          <w:p w14:paraId="41020770" w14:textId="77777777" w:rsidR="00C545F9" w:rsidRPr="001412FC" w:rsidRDefault="00C545F9" w:rsidP="00086A2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rPr>
                <w:ins w:id="5573" w:author="Raphael Malyankar" w:date="2025-08-11T18:59:00Z" w16du:dateUtc="2025-08-12T01:59:00Z"/>
                <w:rFonts w:eastAsia="Times New Roman" w:cs="Arial"/>
                <w:color w:val="FF0000"/>
              </w:rPr>
            </w:pPr>
            <w:ins w:id="5574" w:author="Raphael Malyankar" w:date="2025-08-11T18:59:00Z" w16du:dateUtc="2025-08-12T01:59:00Z">
              <w:r w:rsidRPr="001412FC">
                <w:rPr>
                  <w:rFonts w:eastAsia="Times New Roman" w:cs="Arial"/>
                  <w:color w:val="FF0000"/>
                </w:rPr>
                <w:t>Clauses related to specific encoding scenarios for the Feature. (Not required for all Features).</w:t>
              </w:r>
            </w:ins>
          </w:p>
          <w:p w14:paraId="05E42E6E" w14:textId="77777777" w:rsidR="00C545F9" w:rsidRPr="001412FC" w:rsidRDefault="00C545F9" w:rsidP="00086A2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0" w:line="240" w:lineRule="auto"/>
              <w:rPr>
                <w:ins w:id="5575" w:author="Raphael Malyankar" w:date="2025-08-11T18:59:00Z" w16du:dateUtc="2025-08-12T01:59:00Z"/>
                <w:rFonts w:eastAsia="Times New Roman" w:cs="Arial"/>
                <w:u w:val="single"/>
              </w:rPr>
            </w:pPr>
            <w:ins w:id="5576" w:author="Raphael Malyankar" w:date="2025-08-11T18:59:00Z" w16du:dateUtc="2025-08-12T01:59:00Z">
              <w:r w:rsidRPr="001412FC">
                <w:rPr>
                  <w:rFonts w:eastAsia="Times New Roman" w:cs="Arial"/>
                  <w:u w:val="single"/>
                </w:rPr>
                <w:t>Remarks:</w:t>
              </w:r>
            </w:ins>
          </w:p>
          <w:p w14:paraId="1DD5E42A" w14:textId="77777777" w:rsidR="00C545F9" w:rsidRPr="001412FC" w:rsidRDefault="00C545F9" w:rsidP="00C545F9">
            <w:pPr>
              <w:keepNext/>
              <w:keepLines/>
              <w:numPr>
                <w:ilvl w:val="0"/>
                <w:numId w:val="52"/>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ind w:left="240" w:hanging="240"/>
              <w:rPr>
                <w:ins w:id="5577" w:author="Raphael Malyankar" w:date="2025-08-11T18:59:00Z" w16du:dateUtc="2025-08-12T01:59:00Z"/>
                <w:rFonts w:eastAsia="Times New Roman" w:cs="Arial"/>
                <w:color w:val="FF0000"/>
              </w:rPr>
            </w:pPr>
            <w:ins w:id="5578" w:author="Raphael Malyankar" w:date="2025-08-11T18:59:00Z" w16du:dateUtc="2025-08-12T01:59:00Z">
              <w:r w:rsidRPr="001412FC">
                <w:rPr>
                  <w:rFonts w:eastAsia="Times New Roman" w:cs="Arial"/>
                  <w:color w:val="FF0000"/>
                </w:rPr>
                <w:t>Additional encoding guidance relevant to the scenario (only if required).</w:t>
              </w:r>
            </w:ins>
          </w:p>
          <w:p w14:paraId="319EED8F" w14:textId="77777777" w:rsidR="00C545F9" w:rsidRPr="001412FC" w:rsidRDefault="00C545F9" w:rsidP="00086A2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rPr>
                <w:ins w:id="5579" w:author="Raphael Malyankar" w:date="2025-08-11T18:59:00Z" w16du:dateUtc="2025-08-12T01:59:00Z"/>
                <w:rFonts w:eastAsia="Times New Roman" w:cs="Arial"/>
                <w:color w:val="FF0000"/>
              </w:rPr>
            </w:pPr>
            <w:ins w:id="5580" w:author="Raphael Malyankar" w:date="2025-08-11T18:59:00Z" w16du:dateUtc="2025-08-12T01:59:00Z">
              <w:r w:rsidRPr="001412FC">
                <w:rPr>
                  <w:rFonts w:eastAsia="Times New Roman" w:cs="Arial"/>
                  <w:u w:val="single"/>
                </w:rPr>
                <w:t>Distinction:</w:t>
              </w:r>
              <w:r w:rsidRPr="001412FC">
                <w:rPr>
                  <w:rFonts w:eastAsia="Times New Roman" w:cs="Arial"/>
                  <w:color w:val="FF0000"/>
                </w:rPr>
                <w:t xml:space="preserve"> List of features in the Product Specification distinct from the Feature.</w:t>
              </w:r>
            </w:ins>
          </w:p>
        </w:tc>
      </w:tr>
      <w:tr w:rsidR="00EF70CB" w:rsidRPr="004F0782" w:rsidDel="00297128" w14:paraId="652222C9" w14:textId="2A41282F" w:rsidTr="00593050">
        <w:trPr>
          <w:trHeight w:val="545"/>
          <w:del w:id="5581" w:author="Raphael Malyankar" w:date="2025-08-11T18:57:00Z"/>
        </w:trPr>
        <w:tc>
          <w:tcPr>
            <w:tcW w:w="8995" w:type="dxa"/>
            <w:gridSpan w:val="9"/>
          </w:tcPr>
          <w:p w14:paraId="766A3FE5" w14:textId="1AEDA78A" w:rsidR="00EF70CB" w:rsidRPr="004F0782" w:rsidDel="00297128" w:rsidRDefault="00EF70CB" w:rsidP="004C53D6">
            <w:pPr>
              <w:spacing w:before="120" w:after="120"/>
              <w:rPr>
                <w:del w:id="5582" w:author="Raphael Malyankar" w:date="2025-08-11T18:57:00Z" w16du:dateUtc="2025-08-12T01:57:00Z"/>
                <w:rFonts w:cs="Arial"/>
              </w:rPr>
            </w:pPr>
            <w:del w:id="5583" w:author="Raphael Malyankar" w:date="2025-08-11T18:57:00Z" w16du:dateUtc="2025-08-12T01:57:00Z">
              <w:r w:rsidRPr="004F0782" w:rsidDel="00297128">
                <w:rPr>
                  <w:rFonts w:cs="Arial"/>
                  <w:u w:val="single"/>
                </w:rPr>
                <w:delText>IHO Definition:</w:delText>
              </w:r>
              <w:r w:rsidRPr="004F0782" w:rsidDel="00297128">
                <w:rPr>
                  <w:rFonts w:cs="Arial"/>
                </w:rPr>
                <w:delText xml:space="preserve">  </w:delText>
              </w:r>
              <w:r w:rsidRPr="004F0782" w:rsidDel="00297128">
                <w:rPr>
                  <w:rFonts w:cs="Arial"/>
                  <w:b/>
                </w:rPr>
                <w:delText>FEATURE:</w:delText>
              </w:r>
              <w:r w:rsidRPr="004F0782" w:rsidDel="00297128">
                <w:rPr>
                  <w:rFonts w:cs="Arial"/>
                </w:rPr>
                <w:delText xml:space="preserve">  Definition. (</w:delText>
              </w:r>
              <w:r w:rsidRPr="004F0782" w:rsidDel="00297128">
                <w:rPr>
                  <w:rFonts w:cs="Arial"/>
                  <w:color w:val="339966"/>
                </w:rPr>
                <w:delText>Authority for</w:delText>
              </w:r>
              <w:r w:rsidRPr="004F0782" w:rsidDel="00297128">
                <w:rPr>
                  <w:rFonts w:cs="Arial"/>
                </w:rPr>
                <w:delText xml:space="preserve"> definition).</w:delText>
              </w:r>
            </w:del>
          </w:p>
        </w:tc>
      </w:tr>
      <w:tr w:rsidR="00EF70CB" w:rsidRPr="004F0782" w:rsidDel="00297128" w14:paraId="54160CDE" w14:textId="2D5CCA61" w:rsidTr="00593050">
        <w:trPr>
          <w:trHeight w:val="485"/>
          <w:del w:id="5584" w:author="Raphael Malyankar" w:date="2025-08-11T18:57:00Z"/>
        </w:trPr>
        <w:tc>
          <w:tcPr>
            <w:tcW w:w="8995" w:type="dxa"/>
            <w:gridSpan w:val="9"/>
            <w:vAlign w:val="center"/>
          </w:tcPr>
          <w:p w14:paraId="699D56C1" w14:textId="23E1ED64" w:rsidR="00EF70CB" w:rsidRPr="004F0782" w:rsidDel="00297128" w:rsidRDefault="00EF70CB" w:rsidP="004C53D6">
            <w:pPr>
              <w:rPr>
                <w:del w:id="5585" w:author="Raphael Malyankar" w:date="2025-08-11T18:57:00Z" w16du:dateUtc="2025-08-12T01:57:00Z"/>
                <w:rFonts w:cs="Arial"/>
                <w:b/>
                <w:color w:val="FF0000"/>
              </w:rPr>
            </w:pPr>
            <w:del w:id="5586" w:author="Raphael Malyankar" w:date="2025-08-11T18:57:00Z" w16du:dateUtc="2025-08-12T01:57:00Z">
              <w:r w:rsidRPr="004F0782" w:rsidDel="00297128">
                <w:rPr>
                  <w:rFonts w:cs="Arial"/>
                  <w:b/>
                  <w:u w:val="single"/>
                </w:rPr>
                <w:delText>S-</w:delText>
              </w:r>
            </w:del>
            <w:del w:id="5587" w:author="Raphael Malyankar" w:date="2025-08-11T18:56:00Z" w16du:dateUtc="2025-08-12T01:56:00Z">
              <w:r w:rsidRPr="004F0782" w:rsidDel="00297128">
                <w:rPr>
                  <w:rFonts w:cs="Arial"/>
                  <w:b/>
                  <w:u w:val="single"/>
                </w:rPr>
                <w:delText xml:space="preserve">101 </w:delText>
              </w:r>
            </w:del>
            <w:del w:id="5588" w:author="Raphael Malyankar" w:date="2025-08-11T18:57:00Z" w16du:dateUtc="2025-08-12T01:57:00Z">
              <w:r w:rsidRPr="004F0782" w:rsidDel="00297128">
                <w:rPr>
                  <w:rFonts w:cs="Arial"/>
                  <w:b/>
                  <w:u w:val="single"/>
                </w:rPr>
                <w:delText>Geo Feature:</w:delText>
              </w:r>
              <w:r w:rsidRPr="004F0782" w:rsidDel="00297128">
                <w:rPr>
                  <w:rFonts w:cs="Arial"/>
                  <w:b/>
                </w:rPr>
                <w:delText xml:space="preserve">  Feature (S-57 Acronym)  </w:delText>
              </w:r>
              <w:r w:rsidRPr="004F0782" w:rsidDel="00297128">
                <w:rPr>
                  <w:rFonts w:cs="Arial"/>
                  <w:color w:val="FF0000"/>
                </w:rPr>
                <w:delText>S-101 feature and corresponding S-57 acronym</w:delText>
              </w:r>
            </w:del>
          </w:p>
        </w:tc>
      </w:tr>
      <w:tr w:rsidR="00EF70CB" w:rsidRPr="004F0782" w:rsidDel="00297128" w14:paraId="15D00472" w14:textId="41CD67B1" w:rsidTr="00593050">
        <w:trPr>
          <w:trHeight w:val="485"/>
          <w:del w:id="5589" w:author="Raphael Malyankar" w:date="2025-08-11T18:57:00Z"/>
        </w:trPr>
        <w:tc>
          <w:tcPr>
            <w:tcW w:w="8995" w:type="dxa"/>
            <w:gridSpan w:val="9"/>
            <w:vAlign w:val="center"/>
          </w:tcPr>
          <w:p w14:paraId="6CF889EC" w14:textId="10C3C79C" w:rsidR="00EF70CB" w:rsidRPr="004F0782" w:rsidDel="00297128" w:rsidRDefault="00EF70CB" w:rsidP="004C53D6">
            <w:pPr>
              <w:rPr>
                <w:del w:id="5590" w:author="Raphael Malyankar" w:date="2025-08-11T18:57:00Z" w16du:dateUtc="2025-08-12T01:57:00Z"/>
                <w:rFonts w:cs="Arial"/>
                <w:color w:val="FF0000"/>
              </w:rPr>
            </w:pPr>
            <w:del w:id="5591" w:author="Raphael Malyankar" w:date="2025-08-11T18:57:00Z" w16du:dateUtc="2025-08-12T01:57:00Z">
              <w:r w:rsidRPr="004F0782" w:rsidDel="00297128">
                <w:rPr>
                  <w:rFonts w:cs="Arial"/>
                  <w:b/>
                  <w:u w:val="single"/>
                </w:rPr>
                <w:delText>Primitives:</w:delText>
              </w:r>
              <w:r w:rsidRPr="004F0782" w:rsidDel="00297128">
                <w:rPr>
                  <w:rFonts w:cs="Arial"/>
                  <w:b/>
                </w:rPr>
                <w:delText xml:space="preserve">  Point, </w:delText>
              </w:r>
              <w:r w:rsidRPr="004F0782" w:rsidDel="00297128">
                <w:rPr>
                  <w:rFonts w:cs="Arial"/>
                  <w:b/>
                  <w:color w:val="339966"/>
                </w:rPr>
                <w:delText>Curve, Surface</w:delText>
              </w:r>
              <w:r w:rsidRPr="004F0782" w:rsidDel="00297128">
                <w:rPr>
                  <w:rFonts w:cs="Arial"/>
                  <w:b/>
                </w:rPr>
                <w:delText xml:space="preserve">  </w:delText>
              </w:r>
              <w:r w:rsidRPr="004F0782" w:rsidDel="00297128">
                <w:rPr>
                  <w:rFonts w:cs="Arial"/>
                  <w:color w:val="FF0000"/>
                </w:rPr>
                <w:delText>Allowable geometric primitive(s)</w:delText>
              </w:r>
            </w:del>
          </w:p>
        </w:tc>
      </w:tr>
      <w:tr w:rsidR="00EF70CB" w:rsidRPr="004F0782" w:rsidDel="00297128" w14:paraId="70E20F55" w14:textId="484AF001" w:rsidTr="00593050">
        <w:trPr>
          <w:trHeight w:val="1059"/>
          <w:del w:id="5592" w:author="Raphael Malyankar" w:date="2025-08-11T18:57:00Z"/>
        </w:trPr>
        <w:tc>
          <w:tcPr>
            <w:tcW w:w="2785" w:type="dxa"/>
            <w:gridSpan w:val="2"/>
          </w:tcPr>
          <w:p w14:paraId="6847377E" w14:textId="7608773E" w:rsidR="00EF70CB" w:rsidRPr="004F0782" w:rsidDel="00297128" w:rsidRDefault="00EF70CB" w:rsidP="004C53D6">
            <w:pPr>
              <w:spacing w:before="120" w:after="120"/>
              <w:rPr>
                <w:del w:id="5593" w:author="Raphael Malyankar" w:date="2025-08-11T18:57:00Z" w16du:dateUtc="2025-08-12T01:57:00Z"/>
                <w:rFonts w:cs="Arial"/>
                <w:color w:val="0000FF"/>
                <w:sz w:val="18"/>
                <w:szCs w:val="18"/>
              </w:rPr>
            </w:pPr>
            <w:del w:id="5594" w:author="Raphael Malyankar" w:date="2025-08-11T18:57:00Z" w16du:dateUtc="2025-08-12T01:57:00Z">
              <w:r w:rsidRPr="004F0782" w:rsidDel="00297128">
                <w:rPr>
                  <w:rFonts w:cs="Arial"/>
                  <w:i/>
                  <w:color w:val="0000FF"/>
                  <w:sz w:val="18"/>
                  <w:szCs w:val="18"/>
                </w:rPr>
                <w:delText>Real World</w:delText>
              </w:r>
            </w:del>
          </w:p>
          <w:p w14:paraId="0F28D1D1" w14:textId="75A73C92" w:rsidR="00EF70CB" w:rsidRPr="004F0782" w:rsidDel="00297128" w:rsidRDefault="00EF70CB" w:rsidP="004C53D6">
            <w:pPr>
              <w:rPr>
                <w:del w:id="5595" w:author="Raphael Malyankar" w:date="2025-08-11T18:57:00Z" w16du:dateUtc="2025-08-12T01:57:00Z"/>
                <w:rFonts w:cs="Arial"/>
                <w:b/>
              </w:rPr>
            </w:pPr>
            <w:del w:id="5596" w:author="Raphael Malyankar" w:date="2025-08-11T18:57:00Z" w16du:dateUtc="2025-08-12T01:57:00Z">
              <w:r w:rsidRPr="004F0782" w:rsidDel="00297128">
                <w:rPr>
                  <w:rFonts w:cs="Arial"/>
                  <w:color w:val="FF0000"/>
                </w:rPr>
                <w:delText>Example if real world instance(s) of the Feature.</w:delText>
              </w:r>
            </w:del>
          </w:p>
        </w:tc>
        <w:tc>
          <w:tcPr>
            <w:tcW w:w="3510" w:type="dxa"/>
            <w:gridSpan w:val="4"/>
          </w:tcPr>
          <w:p w14:paraId="2C05E7C3" w14:textId="3EC7E072" w:rsidR="00EF70CB" w:rsidRPr="004F0782" w:rsidDel="00297128" w:rsidRDefault="00EF70CB" w:rsidP="004C53D6">
            <w:pPr>
              <w:spacing w:before="120" w:after="120"/>
              <w:rPr>
                <w:del w:id="5597" w:author="Raphael Malyankar" w:date="2025-08-11T18:57:00Z" w16du:dateUtc="2025-08-12T01:57:00Z"/>
                <w:rFonts w:cs="Arial"/>
                <w:i/>
                <w:color w:val="0000FF"/>
                <w:sz w:val="18"/>
                <w:szCs w:val="18"/>
              </w:rPr>
            </w:pPr>
            <w:del w:id="5598" w:author="Raphael Malyankar" w:date="2025-08-11T18:57:00Z" w16du:dateUtc="2025-08-12T01:57:00Z">
              <w:r w:rsidRPr="004F0782" w:rsidDel="00297128">
                <w:rPr>
                  <w:rFonts w:cs="Arial"/>
                  <w:i/>
                  <w:color w:val="0000FF"/>
                  <w:sz w:val="18"/>
                  <w:szCs w:val="18"/>
                </w:rPr>
                <w:delText>Paper Chart Symbol</w:delText>
              </w:r>
            </w:del>
          </w:p>
          <w:p w14:paraId="7998FD73" w14:textId="63AACC2B" w:rsidR="00EF70CB" w:rsidRPr="004F0782" w:rsidDel="00297128" w:rsidRDefault="00EF70CB" w:rsidP="004C53D6">
            <w:pPr>
              <w:pStyle w:val="NormalWeb"/>
              <w:spacing w:before="120"/>
              <w:rPr>
                <w:del w:id="5599" w:author="Raphael Malyankar" w:date="2025-08-11T18:57:00Z" w16du:dateUtc="2025-08-12T01:57:00Z"/>
                <w:rFonts w:ascii="Arial" w:hAnsi="Arial" w:cs="Arial"/>
                <w:b/>
                <w:sz w:val="20"/>
                <w:szCs w:val="20"/>
              </w:rPr>
            </w:pPr>
            <w:del w:id="5600" w:author="Raphael Malyankar" w:date="2025-08-11T18:57:00Z" w16du:dateUtc="2025-08-12T01:57:00Z">
              <w:r w:rsidRPr="004F0782" w:rsidDel="00297128">
                <w:rPr>
                  <w:rFonts w:ascii="Arial" w:hAnsi="Arial" w:cs="Arial"/>
                  <w:color w:val="FF0000"/>
                  <w:sz w:val="20"/>
                  <w:szCs w:val="20"/>
                </w:rPr>
                <w:delText>Example(s) of paper chart equivalent symbology for the Feature.</w:delText>
              </w:r>
            </w:del>
          </w:p>
        </w:tc>
        <w:tc>
          <w:tcPr>
            <w:tcW w:w="2700" w:type="dxa"/>
            <w:gridSpan w:val="3"/>
          </w:tcPr>
          <w:p w14:paraId="7D402E44" w14:textId="5F88228B" w:rsidR="00EF70CB" w:rsidRPr="004F0782" w:rsidDel="00297128" w:rsidRDefault="00EF70CB" w:rsidP="004C53D6">
            <w:pPr>
              <w:spacing w:before="120" w:after="120"/>
              <w:rPr>
                <w:del w:id="5601" w:author="Raphael Malyankar" w:date="2025-08-11T18:57:00Z" w16du:dateUtc="2025-08-12T01:57:00Z"/>
                <w:rFonts w:cs="Arial"/>
                <w:i/>
                <w:color w:val="0000FF"/>
                <w:sz w:val="18"/>
                <w:szCs w:val="18"/>
              </w:rPr>
            </w:pPr>
            <w:del w:id="5602" w:author="Raphael Malyankar" w:date="2025-08-11T18:57:00Z" w16du:dateUtc="2025-08-12T01:57:00Z">
              <w:r w:rsidRPr="004F0782" w:rsidDel="00297128">
                <w:rPr>
                  <w:rFonts w:cs="Arial"/>
                  <w:i/>
                  <w:color w:val="0000FF"/>
                  <w:sz w:val="18"/>
                  <w:szCs w:val="18"/>
                </w:rPr>
                <w:delText>ECDIS Symbol</w:delText>
              </w:r>
            </w:del>
          </w:p>
          <w:p w14:paraId="223BF2E5" w14:textId="56C7C12E" w:rsidR="00EF70CB" w:rsidRPr="004F0782" w:rsidDel="00297128" w:rsidRDefault="00EF70CB" w:rsidP="004C53D6">
            <w:pPr>
              <w:rPr>
                <w:del w:id="5603" w:author="Raphael Malyankar" w:date="2025-08-11T18:57:00Z" w16du:dateUtc="2025-08-12T01:57:00Z"/>
                <w:rFonts w:cs="Arial"/>
                <w:b/>
              </w:rPr>
            </w:pPr>
            <w:del w:id="5604" w:author="Raphael Malyankar" w:date="2025-08-11T18:57:00Z" w16du:dateUtc="2025-08-12T01:57:00Z">
              <w:r w:rsidRPr="004F0782" w:rsidDel="00297128">
                <w:rPr>
                  <w:rFonts w:cs="Arial"/>
                  <w:color w:val="FF0000"/>
                </w:rPr>
                <w:delText>Example(s) of ECDIS symbology for the Feature.</w:delText>
              </w:r>
            </w:del>
          </w:p>
        </w:tc>
      </w:tr>
      <w:tr w:rsidR="00C545F9" w:rsidRPr="004F0782" w:rsidDel="00297128" w14:paraId="45534727" w14:textId="77777777" w:rsidTr="00593050">
        <w:trPr>
          <w:trHeight w:val="545"/>
          <w:del w:id="5605" w:author="Raphael Malyankar" w:date="2025-08-11T18:57:00Z"/>
        </w:trPr>
        <w:tc>
          <w:tcPr>
            <w:tcW w:w="2785" w:type="dxa"/>
            <w:gridSpan w:val="2"/>
            <w:vAlign w:val="center"/>
          </w:tcPr>
          <w:p w14:paraId="2B732F69" w14:textId="04FBF3BC" w:rsidR="00EF70CB" w:rsidRPr="004F0782" w:rsidDel="00297128" w:rsidRDefault="00EF70CB" w:rsidP="004C53D6">
            <w:pPr>
              <w:rPr>
                <w:del w:id="5606" w:author="Raphael Malyankar" w:date="2025-08-11T18:57:00Z" w16du:dateUtc="2025-08-12T01:57:00Z"/>
                <w:rFonts w:cs="Arial"/>
                <w:b/>
              </w:rPr>
            </w:pPr>
            <w:del w:id="5607" w:author="Raphael Malyankar" w:date="2025-08-11T18:57:00Z" w16du:dateUtc="2025-08-12T01:57:00Z">
              <w:r w:rsidRPr="004F0782" w:rsidDel="00297128">
                <w:rPr>
                  <w:rFonts w:cs="Arial"/>
                  <w:b/>
                </w:rPr>
                <w:delText>S-101 Attribute</w:delText>
              </w:r>
            </w:del>
          </w:p>
        </w:tc>
        <w:tc>
          <w:tcPr>
            <w:tcW w:w="1260" w:type="dxa"/>
            <w:gridSpan w:val="2"/>
            <w:vAlign w:val="center"/>
          </w:tcPr>
          <w:p w14:paraId="7CEE889C" w14:textId="4572B34A" w:rsidR="00EF70CB" w:rsidRPr="004F0782" w:rsidDel="00297128" w:rsidRDefault="00EF70CB" w:rsidP="004C53D6">
            <w:pPr>
              <w:rPr>
                <w:del w:id="5608" w:author="Raphael Malyankar" w:date="2025-08-11T18:57:00Z" w16du:dateUtc="2025-08-12T01:57:00Z"/>
                <w:rFonts w:cs="Arial"/>
                <w:b/>
              </w:rPr>
            </w:pPr>
            <w:del w:id="5609" w:author="Raphael Malyankar" w:date="2025-08-11T18:57:00Z" w16du:dateUtc="2025-08-12T01:57:00Z">
              <w:r w:rsidRPr="004F0782" w:rsidDel="00297128">
                <w:rPr>
                  <w:rFonts w:cs="Arial"/>
                  <w:b/>
                </w:rPr>
                <w:delText>S-57 Acronym</w:delText>
              </w:r>
            </w:del>
          </w:p>
        </w:tc>
        <w:tc>
          <w:tcPr>
            <w:tcW w:w="2250" w:type="dxa"/>
            <w:gridSpan w:val="2"/>
            <w:vAlign w:val="center"/>
          </w:tcPr>
          <w:p w14:paraId="65FBD516" w14:textId="564DC9B7" w:rsidR="00EF70CB" w:rsidRPr="004F0782" w:rsidDel="00297128" w:rsidRDefault="00EF70CB" w:rsidP="004C53D6">
            <w:pPr>
              <w:rPr>
                <w:del w:id="5610" w:author="Raphael Malyankar" w:date="2025-08-11T18:57:00Z" w16du:dateUtc="2025-08-12T01:57:00Z"/>
                <w:rFonts w:cs="Arial"/>
                <w:b/>
                <w:color w:val="FF0000"/>
              </w:rPr>
            </w:pPr>
            <w:del w:id="5611" w:author="Raphael Malyankar" w:date="2025-08-11T18:57:00Z" w16du:dateUtc="2025-08-12T01:57:00Z">
              <w:r w:rsidRPr="004F0782" w:rsidDel="00297128">
                <w:rPr>
                  <w:rFonts w:cs="Arial"/>
                  <w:b/>
                </w:rPr>
                <w:delText xml:space="preserve">Allowable Encoding Value </w:delText>
              </w:r>
              <w:r w:rsidRPr="004F0782" w:rsidDel="00297128">
                <w:rPr>
                  <w:rFonts w:cs="Arial"/>
                  <w:b/>
                  <w:color w:val="FF0000"/>
                </w:rPr>
                <w:delText>*</w:delText>
              </w:r>
            </w:del>
          </w:p>
        </w:tc>
        <w:tc>
          <w:tcPr>
            <w:tcW w:w="1350" w:type="dxa"/>
            <w:gridSpan w:val="2"/>
            <w:vAlign w:val="center"/>
          </w:tcPr>
          <w:p w14:paraId="092A961F" w14:textId="1E64CE9F" w:rsidR="00EF70CB" w:rsidRPr="004F0782" w:rsidDel="00297128" w:rsidRDefault="00EF70CB" w:rsidP="004C53D6">
            <w:pPr>
              <w:rPr>
                <w:del w:id="5612" w:author="Raphael Malyankar" w:date="2025-08-11T18:57:00Z" w16du:dateUtc="2025-08-12T01:57:00Z"/>
                <w:rFonts w:cs="Arial"/>
                <w:b/>
              </w:rPr>
            </w:pPr>
            <w:del w:id="5613" w:author="Raphael Malyankar" w:date="2025-08-11T18:57:00Z" w16du:dateUtc="2025-08-12T01:57:00Z">
              <w:r w:rsidRPr="004F0782" w:rsidDel="00297128">
                <w:rPr>
                  <w:rFonts w:cs="Arial"/>
                  <w:b/>
                </w:rPr>
                <w:delText>Type</w:delText>
              </w:r>
            </w:del>
          </w:p>
        </w:tc>
        <w:tc>
          <w:tcPr>
            <w:tcW w:w="1350" w:type="dxa"/>
            <w:vAlign w:val="center"/>
          </w:tcPr>
          <w:p w14:paraId="41CDD0AB" w14:textId="61EB0470" w:rsidR="00EF70CB" w:rsidRPr="004F0782" w:rsidDel="00297128" w:rsidRDefault="00EF70CB" w:rsidP="004C53D6">
            <w:pPr>
              <w:rPr>
                <w:del w:id="5614" w:author="Raphael Malyankar" w:date="2025-08-11T18:57:00Z" w16du:dateUtc="2025-08-12T01:57:00Z"/>
                <w:rFonts w:cs="Arial"/>
                <w:b/>
              </w:rPr>
            </w:pPr>
            <w:del w:id="5615" w:author="Raphael Malyankar" w:date="2025-08-11T18:57:00Z" w16du:dateUtc="2025-08-12T01:57:00Z">
              <w:r w:rsidRPr="004F0782" w:rsidDel="00297128">
                <w:rPr>
                  <w:rFonts w:cs="Arial"/>
                  <w:b/>
                </w:rPr>
                <w:delText>Multiplicity</w:delText>
              </w:r>
            </w:del>
          </w:p>
        </w:tc>
      </w:tr>
      <w:tr w:rsidR="00C545F9" w:rsidRPr="004F0782" w:rsidDel="00297128" w14:paraId="119BBFE1" w14:textId="77777777" w:rsidTr="00593050">
        <w:trPr>
          <w:trHeight w:val="20"/>
          <w:del w:id="5616" w:author="Raphael Malyankar" w:date="2025-08-11T18:57:00Z"/>
        </w:trPr>
        <w:tc>
          <w:tcPr>
            <w:tcW w:w="2785" w:type="dxa"/>
            <w:gridSpan w:val="2"/>
          </w:tcPr>
          <w:p w14:paraId="7BB72F1F" w14:textId="38A21ECE" w:rsidR="00EF70CB" w:rsidRPr="004F0782" w:rsidDel="00297128" w:rsidRDefault="00EF70CB" w:rsidP="004C53D6">
            <w:pPr>
              <w:spacing w:before="60" w:after="60"/>
              <w:rPr>
                <w:del w:id="5617" w:author="Raphael Malyankar" w:date="2025-08-11T18:57:00Z" w16du:dateUtc="2025-08-12T01:57:00Z"/>
                <w:rFonts w:cs="Arial"/>
                <w:sz w:val="18"/>
                <w:szCs w:val="18"/>
              </w:rPr>
            </w:pPr>
            <w:del w:id="5618" w:author="Raphael Malyankar" w:date="2025-08-11T18:57:00Z" w16du:dateUtc="2025-08-12T01:57:00Z">
              <w:r w:rsidRPr="004F0782" w:rsidDel="00297128">
                <w:rPr>
                  <w:rFonts w:cs="Arial"/>
                  <w:sz w:val="18"/>
                  <w:szCs w:val="18"/>
                </w:rPr>
                <w:delText xml:space="preserve">Category of beer  </w:delText>
              </w:r>
            </w:del>
          </w:p>
        </w:tc>
        <w:tc>
          <w:tcPr>
            <w:tcW w:w="1260" w:type="dxa"/>
            <w:gridSpan w:val="2"/>
          </w:tcPr>
          <w:p w14:paraId="3D97B4DE" w14:textId="3E849443" w:rsidR="00EF70CB" w:rsidRPr="004F0782" w:rsidDel="00297128" w:rsidRDefault="00EF70CB" w:rsidP="004C53D6">
            <w:pPr>
              <w:spacing w:before="60" w:after="60"/>
              <w:rPr>
                <w:del w:id="5619" w:author="Raphael Malyankar" w:date="2025-08-11T18:57:00Z" w16du:dateUtc="2025-08-12T01:57:00Z"/>
                <w:rFonts w:cs="Arial"/>
                <w:sz w:val="18"/>
                <w:szCs w:val="18"/>
              </w:rPr>
            </w:pPr>
          </w:p>
        </w:tc>
        <w:tc>
          <w:tcPr>
            <w:tcW w:w="2250" w:type="dxa"/>
            <w:gridSpan w:val="2"/>
          </w:tcPr>
          <w:p w14:paraId="00028530" w14:textId="38F25CE8" w:rsidR="00EF70CB" w:rsidRPr="004F0782" w:rsidDel="00297128" w:rsidRDefault="00EF70CB" w:rsidP="00C84C43">
            <w:pPr>
              <w:autoSpaceDE w:val="0"/>
              <w:autoSpaceDN w:val="0"/>
              <w:adjustRightInd w:val="0"/>
              <w:spacing w:before="60" w:after="0"/>
              <w:ind w:left="375" w:hanging="301"/>
              <w:rPr>
                <w:del w:id="5620" w:author="Raphael Malyankar" w:date="2025-08-11T18:57:00Z" w16du:dateUtc="2025-08-12T01:57:00Z"/>
                <w:rFonts w:cs="Arial"/>
                <w:sz w:val="18"/>
                <w:szCs w:val="18"/>
              </w:rPr>
            </w:pPr>
            <w:del w:id="5621" w:author="Raphael Malyankar" w:date="2025-08-11T18:57:00Z" w16du:dateUtc="2025-08-12T01:57:00Z">
              <w:r w:rsidRPr="004F0782" w:rsidDel="00297128">
                <w:rPr>
                  <w:rFonts w:cs="Arial"/>
                  <w:sz w:val="18"/>
                  <w:szCs w:val="18"/>
                </w:rPr>
                <w:delText>1 : ale</w:delText>
              </w:r>
            </w:del>
          </w:p>
          <w:p w14:paraId="7BBC426C" w14:textId="51424463" w:rsidR="00EF70CB" w:rsidRPr="004F0782" w:rsidDel="00297128" w:rsidRDefault="00EF70CB" w:rsidP="00C84C43">
            <w:pPr>
              <w:autoSpaceDE w:val="0"/>
              <w:autoSpaceDN w:val="0"/>
              <w:adjustRightInd w:val="0"/>
              <w:spacing w:after="0"/>
              <w:ind w:left="375" w:hanging="301"/>
              <w:rPr>
                <w:del w:id="5622" w:author="Raphael Malyankar" w:date="2025-08-11T18:57:00Z" w16du:dateUtc="2025-08-12T01:57:00Z"/>
                <w:rFonts w:cs="Arial"/>
                <w:sz w:val="18"/>
                <w:szCs w:val="18"/>
              </w:rPr>
            </w:pPr>
            <w:del w:id="5623" w:author="Raphael Malyankar" w:date="2025-08-11T18:57:00Z" w16du:dateUtc="2025-08-12T01:57:00Z">
              <w:r w:rsidRPr="004F0782" w:rsidDel="00297128">
                <w:rPr>
                  <w:rFonts w:cs="Arial"/>
                  <w:sz w:val="18"/>
                  <w:szCs w:val="18"/>
                </w:rPr>
                <w:delText>2 : lager</w:delText>
              </w:r>
            </w:del>
          </w:p>
          <w:p w14:paraId="004D2E16" w14:textId="05E86214" w:rsidR="00EF70CB" w:rsidRPr="004F0782" w:rsidDel="00297128" w:rsidRDefault="00EF70CB" w:rsidP="00C84C43">
            <w:pPr>
              <w:autoSpaceDE w:val="0"/>
              <w:autoSpaceDN w:val="0"/>
              <w:adjustRightInd w:val="0"/>
              <w:spacing w:after="0"/>
              <w:ind w:left="375" w:hanging="301"/>
              <w:rPr>
                <w:del w:id="5624" w:author="Raphael Malyankar" w:date="2025-08-11T18:57:00Z" w16du:dateUtc="2025-08-12T01:57:00Z"/>
                <w:rFonts w:cs="Arial"/>
                <w:sz w:val="18"/>
                <w:szCs w:val="18"/>
              </w:rPr>
            </w:pPr>
            <w:del w:id="5625" w:author="Raphael Malyankar" w:date="2025-08-11T18:57:00Z" w16du:dateUtc="2025-08-12T01:57:00Z">
              <w:r w:rsidRPr="004F0782" w:rsidDel="00297128">
                <w:rPr>
                  <w:rFonts w:cs="Arial"/>
                  <w:sz w:val="18"/>
                  <w:szCs w:val="18"/>
                </w:rPr>
                <w:delText>3 : porter</w:delText>
              </w:r>
            </w:del>
          </w:p>
          <w:p w14:paraId="2BEDC534" w14:textId="18D54724" w:rsidR="00EF70CB" w:rsidRPr="004F0782" w:rsidDel="00297128" w:rsidRDefault="00EF70CB" w:rsidP="00C84C43">
            <w:pPr>
              <w:autoSpaceDE w:val="0"/>
              <w:autoSpaceDN w:val="0"/>
              <w:adjustRightInd w:val="0"/>
              <w:spacing w:after="0"/>
              <w:ind w:left="375" w:hanging="301"/>
              <w:rPr>
                <w:del w:id="5626" w:author="Raphael Malyankar" w:date="2025-08-11T18:57:00Z" w16du:dateUtc="2025-08-12T01:57:00Z"/>
                <w:rFonts w:cs="Arial"/>
                <w:sz w:val="18"/>
                <w:szCs w:val="18"/>
              </w:rPr>
            </w:pPr>
            <w:del w:id="5627" w:author="Raphael Malyankar" w:date="2025-08-11T18:57:00Z" w16du:dateUtc="2025-08-12T01:57:00Z">
              <w:r w:rsidRPr="004F0782" w:rsidDel="00297128">
                <w:rPr>
                  <w:rFonts w:cs="Arial"/>
                  <w:sz w:val="18"/>
                  <w:szCs w:val="18"/>
                </w:rPr>
                <w:delText>4 : stout</w:delText>
              </w:r>
            </w:del>
          </w:p>
          <w:p w14:paraId="5BB3331B" w14:textId="129C9CCA" w:rsidR="00EF70CB" w:rsidRPr="004F0782" w:rsidDel="00297128" w:rsidRDefault="00EF70CB" w:rsidP="00C84C43">
            <w:pPr>
              <w:autoSpaceDE w:val="0"/>
              <w:autoSpaceDN w:val="0"/>
              <w:adjustRightInd w:val="0"/>
              <w:spacing w:after="0"/>
              <w:ind w:left="375" w:hanging="301"/>
              <w:rPr>
                <w:del w:id="5628" w:author="Raphael Malyankar" w:date="2025-08-11T18:57:00Z" w16du:dateUtc="2025-08-12T01:57:00Z"/>
                <w:rFonts w:cs="Arial"/>
                <w:sz w:val="18"/>
                <w:szCs w:val="18"/>
              </w:rPr>
            </w:pPr>
            <w:del w:id="5629" w:author="Raphael Malyankar" w:date="2025-08-11T18:57:00Z" w16du:dateUtc="2025-08-12T01:57:00Z">
              <w:r w:rsidRPr="004F0782" w:rsidDel="00297128">
                <w:rPr>
                  <w:rFonts w:cs="Arial"/>
                  <w:sz w:val="18"/>
                  <w:szCs w:val="18"/>
                </w:rPr>
                <w:delText>5 : pilsener</w:delText>
              </w:r>
            </w:del>
          </w:p>
          <w:p w14:paraId="04BC8B86" w14:textId="7C154E12" w:rsidR="00EF70CB" w:rsidRPr="004F0782" w:rsidDel="00297128" w:rsidRDefault="00EF70CB" w:rsidP="00C84C43">
            <w:pPr>
              <w:autoSpaceDE w:val="0"/>
              <w:autoSpaceDN w:val="0"/>
              <w:adjustRightInd w:val="0"/>
              <w:spacing w:after="0"/>
              <w:ind w:left="375" w:hanging="301"/>
              <w:rPr>
                <w:del w:id="5630" w:author="Raphael Malyankar" w:date="2025-08-11T18:57:00Z" w16du:dateUtc="2025-08-12T01:57:00Z"/>
                <w:rFonts w:cs="Arial"/>
                <w:sz w:val="18"/>
                <w:szCs w:val="18"/>
              </w:rPr>
            </w:pPr>
            <w:del w:id="5631" w:author="Raphael Malyankar" w:date="2025-08-11T18:57:00Z" w16du:dateUtc="2025-08-12T01:57:00Z">
              <w:r w:rsidRPr="004F0782" w:rsidDel="00297128">
                <w:rPr>
                  <w:rFonts w:cs="Arial"/>
                  <w:sz w:val="18"/>
                  <w:szCs w:val="18"/>
                </w:rPr>
                <w:delText>6 : bock beer</w:delText>
              </w:r>
            </w:del>
          </w:p>
          <w:p w14:paraId="504138B2" w14:textId="1E28EC4E" w:rsidR="00EF70CB" w:rsidRPr="004F0782" w:rsidDel="00297128" w:rsidRDefault="00EF70CB" w:rsidP="00C84C43">
            <w:pPr>
              <w:autoSpaceDE w:val="0"/>
              <w:autoSpaceDN w:val="0"/>
              <w:adjustRightInd w:val="0"/>
              <w:spacing w:after="60"/>
              <w:ind w:left="375" w:hanging="301"/>
              <w:rPr>
                <w:del w:id="5632" w:author="Raphael Malyankar" w:date="2025-08-11T18:57:00Z" w16du:dateUtc="2025-08-12T01:57:00Z"/>
                <w:rFonts w:cs="Arial"/>
                <w:sz w:val="18"/>
                <w:szCs w:val="18"/>
              </w:rPr>
            </w:pPr>
            <w:del w:id="5633" w:author="Raphael Malyankar" w:date="2025-08-11T18:57:00Z" w16du:dateUtc="2025-08-12T01:57:00Z">
              <w:r w:rsidRPr="004F0782" w:rsidDel="00297128">
                <w:rPr>
                  <w:rFonts w:cs="Arial"/>
                  <w:sz w:val="18"/>
                  <w:szCs w:val="18"/>
                </w:rPr>
                <w:delText>7 : wheat beer</w:delText>
              </w:r>
            </w:del>
          </w:p>
        </w:tc>
        <w:tc>
          <w:tcPr>
            <w:tcW w:w="1350" w:type="dxa"/>
            <w:gridSpan w:val="2"/>
          </w:tcPr>
          <w:p w14:paraId="7128D429" w14:textId="0EAEEB58" w:rsidR="00EF70CB" w:rsidRPr="004F0782" w:rsidDel="00297128" w:rsidRDefault="00EF70CB" w:rsidP="004C53D6">
            <w:pPr>
              <w:spacing w:before="60" w:after="60"/>
              <w:rPr>
                <w:del w:id="5634" w:author="Raphael Malyankar" w:date="2025-08-11T18:57:00Z" w16du:dateUtc="2025-08-12T01:57:00Z"/>
                <w:rFonts w:cs="Arial"/>
                <w:sz w:val="18"/>
                <w:szCs w:val="18"/>
              </w:rPr>
            </w:pPr>
            <w:del w:id="5635" w:author="Raphael Malyankar" w:date="2025-08-11T18:57:00Z" w16du:dateUtc="2025-08-12T01:57:00Z">
              <w:r w:rsidRPr="004F0782" w:rsidDel="00297128">
                <w:rPr>
                  <w:rFonts w:cs="Arial"/>
                  <w:sz w:val="18"/>
                  <w:szCs w:val="18"/>
                </w:rPr>
                <w:delText>EN</w:delText>
              </w:r>
            </w:del>
          </w:p>
        </w:tc>
        <w:tc>
          <w:tcPr>
            <w:tcW w:w="1350" w:type="dxa"/>
          </w:tcPr>
          <w:p w14:paraId="46601E62" w14:textId="4B5A7D98" w:rsidR="00EF70CB" w:rsidRPr="004F0782" w:rsidDel="00297128" w:rsidRDefault="00EF70CB" w:rsidP="004C53D6">
            <w:pPr>
              <w:spacing w:before="60" w:after="60"/>
              <w:rPr>
                <w:del w:id="5636" w:author="Raphael Malyankar" w:date="2025-08-11T18:57:00Z" w16du:dateUtc="2025-08-12T01:57:00Z"/>
                <w:rFonts w:cs="Arial"/>
                <w:sz w:val="18"/>
                <w:szCs w:val="18"/>
              </w:rPr>
            </w:pPr>
            <w:del w:id="5637" w:author="Raphael Malyankar" w:date="2025-08-11T18:57:00Z" w16du:dateUtc="2025-08-12T01:57:00Z">
              <w:r w:rsidRPr="004F0782" w:rsidDel="00297128">
                <w:rPr>
                  <w:rFonts w:cs="Arial"/>
                  <w:sz w:val="18"/>
                  <w:szCs w:val="18"/>
                </w:rPr>
                <w:delText>1,1</w:delText>
              </w:r>
            </w:del>
          </w:p>
        </w:tc>
      </w:tr>
      <w:tr w:rsidR="00C545F9" w:rsidRPr="004F0782" w:rsidDel="00297128" w14:paraId="1E668499" w14:textId="77777777" w:rsidTr="00593050">
        <w:trPr>
          <w:trHeight w:val="20"/>
          <w:del w:id="5638" w:author="Raphael Malyankar" w:date="2025-08-11T18:57:00Z"/>
        </w:trPr>
        <w:tc>
          <w:tcPr>
            <w:tcW w:w="2785" w:type="dxa"/>
            <w:gridSpan w:val="2"/>
          </w:tcPr>
          <w:p w14:paraId="22FE2024" w14:textId="0675295E" w:rsidR="00EF70CB" w:rsidRPr="004F0782" w:rsidDel="00297128" w:rsidRDefault="00EF70CB" w:rsidP="004C53D6">
            <w:pPr>
              <w:autoSpaceDE w:val="0"/>
              <w:autoSpaceDN w:val="0"/>
              <w:adjustRightInd w:val="0"/>
              <w:spacing w:before="60" w:after="60"/>
              <w:rPr>
                <w:del w:id="5639" w:author="Raphael Malyankar" w:date="2025-08-11T18:57:00Z" w16du:dateUtc="2025-08-12T01:57:00Z"/>
                <w:rFonts w:cs="Arial"/>
                <w:color w:val="FF0000"/>
                <w:sz w:val="18"/>
                <w:szCs w:val="18"/>
              </w:rPr>
            </w:pPr>
            <w:del w:id="5640" w:author="Raphael Malyankar" w:date="2025-08-11T18:57:00Z" w16du:dateUtc="2025-08-12T01:57:00Z">
              <w:r w:rsidRPr="004F0782" w:rsidDel="00297128">
                <w:rPr>
                  <w:rFonts w:cs="Arial"/>
                  <w:color w:val="FF0000"/>
                  <w:sz w:val="18"/>
                  <w:szCs w:val="18"/>
                </w:rPr>
                <w:delText>This section lists</w:delText>
              </w:r>
              <w:r w:rsidRPr="004F0782" w:rsidDel="00297128">
                <w:rPr>
                  <w:rFonts w:cs="Arial"/>
                  <w:b/>
                  <w:color w:val="FF0000"/>
                  <w:sz w:val="18"/>
                  <w:szCs w:val="18"/>
                </w:rPr>
                <w:delText xml:space="preserve"> </w:delText>
              </w:r>
              <w:r w:rsidRPr="004F0782" w:rsidDel="00297128">
                <w:rPr>
                  <w:rFonts w:cs="Arial"/>
                  <w:color w:val="FF0000"/>
                  <w:sz w:val="18"/>
                  <w:szCs w:val="18"/>
                </w:rPr>
                <w:delText>the full list of allowable attributes for the S-101 feature.    Attributes are listed in alphabetical order.  Sub-attributes (Type prefix (S)) of complex (Type C) attributes are listed in alphabetical order and indented directly under the entry for the complex attribute (see below for example).</w:delText>
              </w:r>
            </w:del>
          </w:p>
        </w:tc>
        <w:tc>
          <w:tcPr>
            <w:tcW w:w="1260" w:type="dxa"/>
            <w:gridSpan w:val="2"/>
          </w:tcPr>
          <w:p w14:paraId="0A23C43F" w14:textId="62B781F1" w:rsidR="00EF70CB" w:rsidRPr="004F0782" w:rsidDel="00297128" w:rsidRDefault="00EF70CB" w:rsidP="004C53D6">
            <w:pPr>
              <w:autoSpaceDE w:val="0"/>
              <w:autoSpaceDN w:val="0"/>
              <w:adjustRightInd w:val="0"/>
              <w:spacing w:before="60" w:after="60"/>
              <w:ind w:left="27"/>
              <w:rPr>
                <w:del w:id="5641" w:author="Raphael Malyankar" w:date="2025-08-11T18:57:00Z" w16du:dateUtc="2025-08-12T01:57:00Z"/>
                <w:rFonts w:cs="Arial"/>
                <w:color w:val="FF0000"/>
                <w:sz w:val="18"/>
                <w:szCs w:val="18"/>
              </w:rPr>
            </w:pPr>
            <w:del w:id="5642" w:author="Raphael Malyankar" w:date="2025-08-11T18:57:00Z" w16du:dateUtc="2025-08-12T01:57:00Z">
              <w:r w:rsidRPr="004F0782" w:rsidDel="00297128">
                <w:rPr>
                  <w:rFonts w:cs="Arial"/>
                  <w:color w:val="FF0000"/>
                  <w:sz w:val="18"/>
                  <w:szCs w:val="18"/>
                </w:rPr>
                <w:delText>This section lists</w:delText>
              </w:r>
              <w:r w:rsidRPr="004F0782" w:rsidDel="00297128">
                <w:rPr>
                  <w:rFonts w:cs="Arial"/>
                  <w:b/>
                  <w:color w:val="FF0000"/>
                  <w:sz w:val="18"/>
                  <w:szCs w:val="18"/>
                </w:rPr>
                <w:delText xml:space="preserve"> </w:delText>
              </w:r>
              <w:r w:rsidRPr="004F0782" w:rsidDel="00297128">
                <w:rPr>
                  <w:rFonts w:cs="Arial"/>
                  <w:color w:val="FF0000"/>
                  <w:sz w:val="18"/>
                  <w:szCs w:val="18"/>
                </w:rPr>
                <w:delText>the corresponding S-57 attribute acronym.  A blank cell indicates no corresponding S-57 acronym.</w:delText>
              </w:r>
            </w:del>
          </w:p>
        </w:tc>
        <w:tc>
          <w:tcPr>
            <w:tcW w:w="2250" w:type="dxa"/>
            <w:gridSpan w:val="2"/>
          </w:tcPr>
          <w:p w14:paraId="192C5D16" w14:textId="5895D2A9" w:rsidR="00EF70CB" w:rsidRPr="004F0782" w:rsidDel="00297128" w:rsidRDefault="00EF70CB" w:rsidP="004C53D6">
            <w:pPr>
              <w:autoSpaceDE w:val="0"/>
              <w:autoSpaceDN w:val="0"/>
              <w:adjustRightInd w:val="0"/>
              <w:spacing w:before="60" w:after="60"/>
              <w:ind w:left="42"/>
              <w:rPr>
                <w:del w:id="5643" w:author="Raphael Malyankar" w:date="2025-08-11T18:57:00Z" w16du:dateUtc="2025-08-12T01:57:00Z"/>
                <w:rFonts w:cs="Arial"/>
                <w:color w:val="FF0000"/>
                <w:sz w:val="18"/>
                <w:szCs w:val="18"/>
              </w:rPr>
            </w:pPr>
            <w:del w:id="5644" w:author="Raphael Malyankar" w:date="2025-08-11T18:57:00Z" w16du:dateUtc="2025-08-12T01:57:00Z">
              <w:r w:rsidRPr="004F0782" w:rsidDel="00297128">
                <w:rPr>
                  <w:rFonts w:cs="Arial"/>
                  <w:color w:val="FF0000"/>
                  <w:sz w:val="18"/>
                  <w:szCs w:val="18"/>
                </w:rPr>
                <w:delText>This section lists</w:delText>
              </w:r>
              <w:r w:rsidRPr="004F0782" w:rsidDel="00297128">
                <w:rPr>
                  <w:rFonts w:cs="Arial"/>
                  <w:b/>
                  <w:color w:val="FF0000"/>
                  <w:sz w:val="18"/>
                  <w:szCs w:val="18"/>
                </w:rPr>
                <w:delText xml:space="preserve"> </w:delText>
              </w:r>
              <w:r w:rsidRPr="004F0782" w:rsidDel="00297128">
                <w:rPr>
                  <w:rFonts w:cs="Arial"/>
                  <w:color w:val="FF0000"/>
                  <w:sz w:val="18"/>
                  <w:szCs w:val="18"/>
                </w:rPr>
                <w:delText>the allowable encoding values for S-101 (for enumerate (E) Type attributes only).    Further information about the attribute is available in Section XX.</w:delText>
              </w:r>
            </w:del>
          </w:p>
        </w:tc>
        <w:tc>
          <w:tcPr>
            <w:tcW w:w="1350" w:type="dxa"/>
            <w:gridSpan w:val="2"/>
          </w:tcPr>
          <w:p w14:paraId="55FBD14F" w14:textId="7AE6639C" w:rsidR="00EF70CB" w:rsidRPr="004F0782" w:rsidDel="00297128" w:rsidRDefault="00EF70CB" w:rsidP="004C53D6">
            <w:pPr>
              <w:spacing w:before="60" w:after="60"/>
              <w:ind w:left="-48"/>
              <w:rPr>
                <w:del w:id="5645" w:author="Raphael Malyankar" w:date="2025-08-11T18:57:00Z" w16du:dateUtc="2025-08-12T01:57:00Z"/>
                <w:rFonts w:cs="Arial"/>
                <w:color w:val="FF0000"/>
                <w:sz w:val="16"/>
                <w:szCs w:val="16"/>
              </w:rPr>
            </w:pPr>
            <w:del w:id="5646" w:author="Raphael Malyankar" w:date="2025-08-11T18:57:00Z" w16du:dateUtc="2025-08-12T01:57:00Z">
              <w:r w:rsidRPr="004F0782" w:rsidDel="00297128">
                <w:rPr>
                  <w:rFonts w:cs="Arial"/>
                  <w:color w:val="FF0000"/>
                  <w:sz w:val="16"/>
                  <w:szCs w:val="16"/>
                </w:rPr>
                <w:delText>Attribute type (see clause X.X).</w:delText>
              </w:r>
            </w:del>
          </w:p>
        </w:tc>
        <w:tc>
          <w:tcPr>
            <w:tcW w:w="1350" w:type="dxa"/>
          </w:tcPr>
          <w:p w14:paraId="3899A602" w14:textId="52520AAB" w:rsidR="00EF70CB" w:rsidRPr="004F0782" w:rsidDel="00297128" w:rsidRDefault="00EF70CB" w:rsidP="004C53D6">
            <w:pPr>
              <w:spacing w:before="60" w:after="60"/>
              <w:rPr>
                <w:del w:id="5647" w:author="Raphael Malyankar" w:date="2025-08-11T18:57:00Z" w16du:dateUtc="2025-08-12T01:57:00Z"/>
                <w:rFonts w:cs="Arial"/>
                <w:color w:val="FF0000"/>
                <w:sz w:val="18"/>
                <w:szCs w:val="18"/>
              </w:rPr>
            </w:pPr>
            <w:del w:id="5648" w:author="Raphael Malyankar" w:date="2025-08-11T18:57:00Z" w16du:dateUtc="2025-08-12T01:57:00Z">
              <w:r w:rsidRPr="004F0782" w:rsidDel="00297128">
                <w:rPr>
                  <w:rFonts w:cs="Arial"/>
                  <w:color w:val="FF0000"/>
                  <w:sz w:val="18"/>
                  <w:szCs w:val="18"/>
                </w:rPr>
                <w:delText>Multiplicity describes the “cardinality” of the attribute in regard to the feature.  See clause X.X.</w:delText>
              </w:r>
            </w:del>
          </w:p>
        </w:tc>
      </w:tr>
      <w:tr w:rsidR="00C545F9" w:rsidRPr="004F0782" w:rsidDel="00297128" w14:paraId="32BB0E72" w14:textId="77777777" w:rsidTr="00593050">
        <w:trPr>
          <w:trHeight w:val="20"/>
          <w:del w:id="5649" w:author="Raphael Malyankar" w:date="2025-08-11T18:57:00Z"/>
        </w:trPr>
        <w:tc>
          <w:tcPr>
            <w:tcW w:w="2785" w:type="dxa"/>
            <w:gridSpan w:val="2"/>
          </w:tcPr>
          <w:p w14:paraId="18CADDE0" w14:textId="17BD3F97" w:rsidR="00EF70CB" w:rsidRPr="004F0782" w:rsidDel="00297128" w:rsidRDefault="00EF70CB" w:rsidP="004C53D6">
            <w:pPr>
              <w:spacing w:before="60" w:after="60"/>
              <w:rPr>
                <w:del w:id="5650" w:author="Raphael Malyankar" w:date="2025-08-11T18:57:00Z" w16du:dateUtc="2025-08-12T01:57:00Z"/>
                <w:rFonts w:cs="Arial"/>
                <w:sz w:val="18"/>
                <w:szCs w:val="18"/>
              </w:rPr>
            </w:pPr>
            <w:del w:id="5651" w:author="Raphael Malyankar" w:date="2025-08-11T18:57:00Z" w16du:dateUtc="2025-08-12T01:57:00Z">
              <w:r w:rsidRPr="004F0782" w:rsidDel="00297128">
                <w:rPr>
                  <w:rFonts w:cs="Arial"/>
                  <w:sz w:val="18"/>
                  <w:szCs w:val="18"/>
                </w:rPr>
                <w:delText>Fixed date range</w:delText>
              </w:r>
            </w:del>
          </w:p>
        </w:tc>
        <w:tc>
          <w:tcPr>
            <w:tcW w:w="1260" w:type="dxa"/>
            <w:gridSpan w:val="2"/>
          </w:tcPr>
          <w:p w14:paraId="39AE865C" w14:textId="523D4531" w:rsidR="00EF70CB" w:rsidRPr="004F0782" w:rsidDel="00297128" w:rsidRDefault="00EF70CB" w:rsidP="004C53D6">
            <w:pPr>
              <w:spacing w:before="60" w:after="60"/>
              <w:rPr>
                <w:del w:id="5652" w:author="Raphael Malyankar" w:date="2025-08-11T18:57:00Z" w16du:dateUtc="2025-08-12T01:57:00Z"/>
                <w:rFonts w:cs="Arial"/>
                <w:sz w:val="18"/>
                <w:szCs w:val="18"/>
              </w:rPr>
            </w:pPr>
          </w:p>
        </w:tc>
        <w:tc>
          <w:tcPr>
            <w:tcW w:w="2250" w:type="dxa"/>
            <w:gridSpan w:val="2"/>
          </w:tcPr>
          <w:p w14:paraId="776542CC" w14:textId="139451A1" w:rsidR="00EF70CB" w:rsidRPr="004F0782" w:rsidDel="00297128" w:rsidRDefault="00EF70CB" w:rsidP="004C53D6">
            <w:pPr>
              <w:autoSpaceDE w:val="0"/>
              <w:autoSpaceDN w:val="0"/>
              <w:adjustRightInd w:val="0"/>
              <w:spacing w:after="60"/>
              <w:ind w:left="375" w:hanging="301"/>
              <w:rPr>
                <w:del w:id="5653" w:author="Raphael Malyankar" w:date="2025-08-11T18:57:00Z" w16du:dateUtc="2025-08-12T01:57:00Z"/>
                <w:rFonts w:cs="Arial"/>
                <w:strike/>
                <w:sz w:val="18"/>
                <w:szCs w:val="18"/>
              </w:rPr>
            </w:pPr>
          </w:p>
        </w:tc>
        <w:tc>
          <w:tcPr>
            <w:tcW w:w="1350" w:type="dxa"/>
            <w:gridSpan w:val="2"/>
          </w:tcPr>
          <w:p w14:paraId="02C081FA" w14:textId="3DCEADC6" w:rsidR="00EF70CB" w:rsidRPr="004F0782" w:rsidDel="00297128" w:rsidRDefault="00EF70CB" w:rsidP="004C53D6">
            <w:pPr>
              <w:spacing w:before="60" w:after="60"/>
              <w:rPr>
                <w:del w:id="5654" w:author="Raphael Malyankar" w:date="2025-08-11T18:57:00Z" w16du:dateUtc="2025-08-12T01:57:00Z"/>
                <w:rFonts w:cs="Arial"/>
                <w:sz w:val="18"/>
                <w:szCs w:val="18"/>
              </w:rPr>
            </w:pPr>
            <w:del w:id="5655" w:author="Raphael Malyankar" w:date="2025-08-11T18:57:00Z" w16du:dateUtc="2025-08-12T01:57:00Z">
              <w:r w:rsidRPr="004F0782" w:rsidDel="00297128">
                <w:rPr>
                  <w:rFonts w:cs="Arial"/>
                  <w:sz w:val="18"/>
                  <w:szCs w:val="18"/>
                </w:rPr>
                <w:delText>C</w:delText>
              </w:r>
            </w:del>
          </w:p>
        </w:tc>
        <w:tc>
          <w:tcPr>
            <w:tcW w:w="1350" w:type="dxa"/>
          </w:tcPr>
          <w:p w14:paraId="2E46FCA8" w14:textId="7756F462" w:rsidR="00EF70CB" w:rsidRPr="004F0782" w:rsidDel="00297128" w:rsidRDefault="00EF70CB" w:rsidP="004C53D6">
            <w:pPr>
              <w:spacing w:before="60" w:after="60"/>
              <w:rPr>
                <w:del w:id="5656" w:author="Raphael Malyankar" w:date="2025-08-11T18:57:00Z" w16du:dateUtc="2025-08-12T01:57:00Z"/>
                <w:rFonts w:cs="Arial"/>
                <w:sz w:val="18"/>
                <w:szCs w:val="18"/>
              </w:rPr>
            </w:pPr>
            <w:del w:id="5657" w:author="Raphael Malyankar" w:date="2025-08-11T18:57:00Z" w16du:dateUtc="2025-08-12T01:57:00Z">
              <w:r w:rsidRPr="004F0782" w:rsidDel="00297128">
                <w:rPr>
                  <w:rFonts w:cs="Arial"/>
                  <w:sz w:val="18"/>
                  <w:szCs w:val="18"/>
                </w:rPr>
                <w:delText xml:space="preserve">0,1 </w:delText>
              </w:r>
            </w:del>
          </w:p>
        </w:tc>
      </w:tr>
      <w:tr w:rsidR="00C545F9" w:rsidRPr="004F0782" w:rsidDel="00297128" w14:paraId="4B24F1D1" w14:textId="77777777" w:rsidTr="00593050">
        <w:trPr>
          <w:trHeight w:val="20"/>
          <w:del w:id="5658" w:author="Raphael Malyankar" w:date="2025-08-11T18:57:00Z"/>
        </w:trPr>
        <w:tc>
          <w:tcPr>
            <w:tcW w:w="2785" w:type="dxa"/>
            <w:gridSpan w:val="2"/>
          </w:tcPr>
          <w:p w14:paraId="5EA1BE13" w14:textId="6FEF1938" w:rsidR="00EF70CB" w:rsidRPr="004F0782" w:rsidDel="00297128" w:rsidRDefault="00EF70CB" w:rsidP="004C53D6">
            <w:pPr>
              <w:spacing w:before="60" w:after="60"/>
              <w:rPr>
                <w:del w:id="5659" w:author="Raphael Malyankar" w:date="2025-08-11T18:57:00Z" w16du:dateUtc="2025-08-12T01:57:00Z"/>
                <w:rFonts w:cs="Arial"/>
                <w:sz w:val="18"/>
                <w:szCs w:val="18"/>
              </w:rPr>
            </w:pPr>
            <w:del w:id="5660" w:author="Raphael Malyankar" w:date="2025-08-11T18:57:00Z" w16du:dateUtc="2025-08-12T01:57:00Z">
              <w:r w:rsidRPr="004F0782" w:rsidDel="00297128">
                <w:rPr>
                  <w:rFonts w:cs="Arial"/>
                  <w:sz w:val="18"/>
                  <w:szCs w:val="18"/>
                </w:rPr>
                <w:delText xml:space="preserve">     Date end</w:delText>
              </w:r>
            </w:del>
          </w:p>
        </w:tc>
        <w:tc>
          <w:tcPr>
            <w:tcW w:w="1260" w:type="dxa"/>
            <w:gridSpan w:val="2"/>
          </w:tcPr>
          <w:p w14:paraId="7E05BBBC" w14:textId="2B70B53F" w:rsidR="00EF70CB" w:rsidRPr="004F0782" w:rsidDel="00297128" w:rsidRDefault="00EF70CB" w:rsidP="004C53D6">
            <w:pPr>
              <w:spacing w:before="60" w:after="60"/>
              <w:rPr>
                <w:del w:id="5661" w:author="Raphael Malyankar" w:date="2025-08-11T18:57:00Z" w16du:dateUtc="2025-08-12T01:57:00Z"/>
                <w:rFonts w:cs="Arial"/>
                <w:sz w:val="18"/>
                <w:szCs w:val="18"/>
              </w:rPr>
            </w:pPr>
            <w:del w:id="5662" w:author="Raphael Malyankar" w:date="2025-08-11T18:57:00Z" w16du:dateUtc="2025-08-12T01:57:00Z">
              <w:r w:rsidRPr="004F0782" w:rsidDel="00297128">
                <w:rPr>
                  <w:rFonts w:cs="Arial"/>
                  <w:sz w:val="18"/>
                  <w:szCs w:val="18"/>
                </w:rPr>
                <w:delText>(DATEND)</w:delText>
              </w:r>
            </w:del>
          </w:p>
        </w:tc>
        <w:tc>
          <w:tcPr>
            <w:tcW w:w="2250" w:type="dxa"/>
            <w:gridSpan w:val="2"/>
          </w:tcPr>
          <w:p w14:paraId="3D001D86" w14:textId="1DE5FC5E" w:rsidR="00EF70CB" w:rsidRPr="004F0782" w:rsidDel="00297128" w:rsidRDefault="00EF70CB" w:rsidP="004C53D6">
            <w:pPr>
              <w:autoSpaceDE w:val="0"/>
              <w:autoSpaceDN w:val="0"/>
              <w:adjustRightInd w:val="0"/>
              <w:spacing w:after="60"/>
              <w:ind w:left="284" w:hanging="210"/>
              <w:rPr>
                <w:del w:id="5663" w:author="Raphael Malyankar" w:date="2025-08-11T18:57:00Z" w16du:dateUtc="2025-08-12T01:57:00Z"/>
                <w:rFonts w:cs="Arial"/>
                <w:sz w:val="18"/>
                <w:szCs w:val="18"/>
              </w:rPr>
            </w:pPr>
          </w:p>
        </w:tc>
        <w:tc>
          <w:tcPr>
            <w:tcW w:w="1350" w:type="dxa"/>
            <w:gridSpan w:val="2"/>
          </w:tcPr>
          <w:p w14:paraId="48796BD4" w14:textId="397F4854" w:rsidR="00EF70CB" w:rsidRPr="004F0782" w:rsidDel="00297128" w:rsidRDefault="00EF70CB" w:rsidP="004C53D6">
            <w:pPr>
              <w:spacing w:before="60" w:after="60"/>
              <w:rPr>
                <w:del w:id="5664" w:author="Raphael Malyankar" w:date="2025-08-11T18:57:00Z" w16du:dateUtc="2025-08-12T01:57:00Z"/>
                <w:rFonts w:cs="Arial"/>
                <w:sz w:val="18"/>
                <w:szCs w:val="18"/>
              </w:rPr>
            </w:pPr>
            <w:del w:id="5665" w:author="Raphael Malyankar" w:date="2025-08-11T18:57:00Z" w16du:dateUtc="2025-08-12T01:57:00Z">
              <w:r w:rsidRPr="004F0782" w:rsidDel="00297128">
                <w:rPr>
                  <w:rFonts w:cs="Arial"/>
                  <w:sz w:val="18"/>
                  <w:szCs w:val="18"/>
                </w:rPr>
                <w:delText>(S) DA</w:delText>
              </w:r>
            </w:del>
          </w:p>
        </w:tc>
        <w:tc>
          <w:tcPr>
            <w:tcW w:w="1350" w:type="dxa"/>
          </w:tcPr>
          <w:p w14:paraId="752A8F29" w14:textId="0D4F40E9" w:rsidR="00EF70CB" w:rsidRPr="004F0782" w:rsidDel="00297128" w:rsidRDefault="00EF70CB" w:rsidP="004C53D6">
            <w:pPr>
              <w:spacing w:before="60" w:after="60"/>
              <w:rPr>
                <w:del w:id="5666" w:author="Raphael Malyankar" w:date="2025-08-11T18:57:00Z" w16du:dateUtc="2025-08-12T01:57:00Z"/>
                <w:rFonts w:cs="Arial"/>
                <w:sz w:val="18"/>
                <w:szCs w:val="18"/>
              </w:rPr>
            </w:pPr>
            <w:del w:id="5667" w:author="Raphael Malyankar" w:date="2025-08-11T18:57:00Z" w16du:dateUtc="2025-08-12T01:57:00Z">
              <w:r w:rsidRPr="004F0782" w:rsidDel="00297128">
                <w:rPr>
                  <w:rFonts w:cs="Arial"/>
                  <w:sz w:val="18"/>
                  <w:szCs w:val="18"/>
                </w:rPr>
                <w:delText>0,1</w:delText>
              </w:r>
            </w:del>
          </w:p>
        </w:tc>
      </w:tr>
      <w:tr w:rsidR="00C545F9" w:rsidRPr="004F0782" w:rsidDel="00297128" w14:paraId="4015CFD0" w14:textId="77777777" w:rsidTr="00593050">
        <w:trPr>
          <w:trHeight w:val="20"/>
          <w:del w:id="5668" w:author="Raphael Malyankar" w:date="2025-08-11T18:57:00Z"/>
        </w:trPr>
        <w:tc>
          <w:tcPr>
            <w:tcW w:w="2785" w:type="dxa"/>
            <w:gridSpan w:val="2"/>
          </w:tcPr>
          <w:p w14:paraId="620A99A4" w14:textId="56E0106D" w:rsidR="00EF70CB" w:rsidRPr="004F0782" w:rsidDel="00297128" w:rsidRDefault="00EF70CB" w:rsidP="004C53D6">
            <w:pPr>
              <w:spacing w:before="60" w:after="60"/>
              <w:rPr>
                <w:del w:id="5669" w:author="Raphael Malyankar" w:date="2025-08-11T18:57:00Z" w16du:dateUtc="2025-08-12T01:57:00Z"/>
                <w:rFonts w:cs="Arial"/>
                <w:sz w:val="18"/>
                <w:szCs w:val="18"/>
              </w:rPr>
            </w:pPr>
            <w:del w:id="5670" w:author="Raphael Malyankar" w:date="2025-08-11T18:57:00Z" w16du:dateUtc="2025-08-12T01:57:00Z">
              <w:r w:rsidRPr="004F0782" w:rsidDel="00297128">
                <w:rPr>
                  <w:rFonts w:cs="Arial"/>
                  <w:sz w:val="18"/>
                  <w:szCs w:val="18"/>
                </w:rPr>
                <w:delText xml:space="preserve">     Date start</w:delText>
              </w:r>
            </w:del>
          </w:p>
        </w:tc>
        <w:tc>
          <w:tcPr>
            <w:tcW w:w="1260" w:type="dxa"/>
            <w:gridSpan w:val="2"/>
          </w:tcPr>
          <w:p w14:paraId="4BB507A9" w14:textId="5DE3C109" w:rsidR="00EF70CB" w:rsidRPr="004F0782" w:rsidDel="00297128" w:rsidRDefault="00EF70CB" w:rsidP="004C53D6">
            <w:pPr>
              <w:spacing w:before="60" w:after="60"/>
              <w:rPr>
                <w:del w:id="5671" w:author="Raphael Malyankar" w:date="2025-08-11T18:57:00Z" w16du:dateUtc="2025-08-12T01:57:00Z"/>
                <w:rFonts w:cs="Arial"/>
                <w:sz w:val="18"/>
                <w:szCs w:val="18"/>
              </w:rPr>
            </w:pPr>
            <w:del w:id="5672" w:author="Raphael Malyankar" w:date="2025-08-11T18:57:00Z" w16du:dateUtc="2025-08-12T01:57:00Z">
              <w:r w:rsidRPr="004F0782" w:rsidDel="00297128">
                <w:rPr>
                  <w:rFonts w:cs="Arial"/>
                  <w:sz w:val="18"/>
                  <w:szCs w:val="18"/>
                </w:rPr>
                <w:delText>(DATSTA)</w:delText>
              </w:r>
            </w:del>
          </w:p>
        </w:tc>
        <w:tc>
          <w:tcPr>
            <w:tcW w:w="2250" w:type="dxa"/>
            <w:gridSpan w:val="2"/>
          </w:tcPr>
          <w:p w14:paraId="7AF3CB7D" w14:textId="057161F2" w:rsidR="00EF70CB" w:rsidRPr="004F0782" w:rsidDel="00297128" w:rsidRDefault="00EF70CB" w:rsidP="004C53D6">
            <w:pPr>
              <w:autoSpaceDE w:val="0"/>
              <w:autoSpaceDN w:val="0"/>
              <w:adjustRightInd w:val="0"/>
              <w:spacing w:after="60"/>
              <w:ind w:left="375" w:hanging="301"/>
              <w:rPr>
                <w:del w:id="5673" w:author="Raphael Malyankar" w:date="2025-08-11T18:57:00Z" w16du:dateUtc="2025-08-12T01:57:00Z"/>
                <w:rFonts w:cs="Arial"/>
                <w:strike/>
                <w:sz w:val="18"/>
                <w:szCs w:val="18"/>
              </w:rPr>
            </w:pPr>
          </w:p>
        </w:tc>
        <w:tc>
          <w:tcPr>
            <w:tcW w:w="1350" w:type="dxa"/>
            <w:gridSpan w:val="2"/>
          </w:tcPr>
          <w:p w14:paraId="75D2663B" w14:textId="1A4B90D7" w:rsidR="00EF70CB" w:rsidRPr="004F0782" w:rsidDel="00297128" w:rsidRDefault="00EF70CB" w:rsidP="004C53D6">
            <w:pPr>
              <w:spacing w:before="60" w:after="60"/>
              <w:rPr>
                <w:del w:id="5674" w:author="Raphael Malyankar" w:date="2025-08-11T18:57:00Z" w16du:dateUtc="2025-08-12T01:57:00Z"/>
                <w:rFonts w:cs="Arial"/>
                <w:sz w:val="18"/>
                <w:szCs w:val="18"/>
              </w:rPr>
            </w:pPr>
            <w:del w:id="5675" w:author="Raphael Malyankar" w:date="2025-08-11T18:57:00Z" w16du:dateUtc="2025-08-12T01:57:00Z">
              <w:r w:rsidRPr="004F0782" w:rsidDel="00297128">
                <w:rPr>
                  <w:rFonts w:cs="Arial"/>
                  <w:sz w:val="18"/>
                  <w:szCs w:val="18"/>
                </w:rPr>
                <w:delText>(S) DA</w:delText>
              </w:r>
            </w:del>
          </w:p>
        </w:tc>
        <w:tc>
          <w:tcPr>
            <w:tcW w:w="1350" w:type="dxa"/>
          </w:tcPr>
          <w:p w14:paraId="23A8CDF6" w14:textId="041A3362" w:rsidR="00EF70CB" w:rsidRPr="004F0782" w:rsidDel="00297128" w:rsidRDefault="00EF70CB" w:rsidP="004C53D6">
            <w:pPr>
              <w:spacing w:before="60" w:after="60"/>
              <w:rPr>
                <w:del w:id="5676" w:author="Raphael Malyankar" w:date="2025-08-11T18:57:00Z" w16du:dateUtc="2025-08-12T01:57:00Z"/>
                <w:rFonts w:cs="Arial"/>
                <w:sz w:val="18"/>
                <w:szCs w:val="18"/>
              </w:rPr>
            </w:pPr>
            <w:del w:id="5677" w:author="Raphael Malyankar" w:date="2025-08-11T18:57:00Z" w16du:dateUtc="2025-08-12T01:57:00Z">
              <w:r w:rsidRPr="004F0782" w:rsidDel="00297128">
                <w:rPr>
                  <w:rFonts w:cs="Arial"/>
                  <w:sz w:val="18"/>
                  <w:szCs w:val="18"/>
                </w:rPr>
                <w:delText>0,1</w:delText>
              </w:r>
            </w:del>
          </w:p>
        </w:tc>
      </w:tr>
      <w:tr w:rsidR="00EF70CB" w:rsidRPr="004F0782" w:rsidDel="00297128" w14:paraId="4F093C32" w14:textId="67F99FB2" w:rsidTr="00593050">
        <w:trPr>
          <w:trHeight w:val="70"/>
          <w:del w:id="5678" w:author="Raphael Malyankar" w:date="2025-08-11T18:57:00Z"/>
        </w:trPr>
        <w:tc>
          <w:tcPr>
            <w:tcW w:w="8995" w:type="dxa"/>
            <w:gridSpan w:val="9"/>
          </w:tcPr>
          <w:p w14:paraId="6BAF5B46" w14:textId="08B010AD" w:rsidR="00EF70CB" w:rsidRPr="004F0782" w:rsidDel="00297128" w:rsidRDefault="00EF70CB" w:rsidP="004C53D6">
            <w:pPr>
              <w:spacing w:before="120" w:after="120"/>
              <w:rPr>
                <w:del w:id="5679" w:author="Raphael Malyankar" w:date="2025-08-11T18:57:00Z" w16du:dateUtc="2025-08-12T01:57:00Z"/>
                <w:rFonts w:cs="Arial"/>
              </w:rPr>
            </w:pPr>
            <w:smartTag w:uri="urn:schemas-microsoft-com:office:smarttags" w:element="stockticker">
              <w:del w:id="5680" w:author="Raphael Malyankar" w:date="2025-08-11T18:57:00Z" w16du:dateUtc="2025-08-12T01:57:00Z">
                <w:r w:rsidRPr="004F0782" w:rsidDel="00297128">
                  <w:rPr>
                    <w:rFonts w:cs="Arial"/>
                    <w:u w:val="single"/>
                  </w:rPr>
                  <w:delText>INT</w:delText>
                </w:r>
              </w:del>
            </w:smartTag>
            <w:del w:id="5681" w:author="Raphael Malyankar" w:date="2025-08-11T18:57:00Z" w16du:dateUtc="2025-08-12T01:57:00Z">
              <w:r w:rsidRPr="004F0782" w:rsidDel="00297128">
                <w:rPr>
                  <w:rFonts w:cs="Arial"/>
                  <w:u w:val="single"/>
                </w:rPr>
                <w:delText xml:space="preserve"> 1 Reference:</w:delText>
              </w:r>
              <w:r w:rsidRPr="004F0782" w:rsidDel="00297128">
                <w:rPr>
                  <w:rFonts w:cs="Arial"/>
                </w:rPr>
                <w:delText xml:space="preserve">  </w:delText>
              </w:r>
              <w:r w:rsidRPr="004F0782" w:rsidDel="00297128">
                <w:rPr>
                  <w:rFonts w:cs="Arial"/>
                  <w:color w:val="FF0000"/>
                </w:rPr>
                <w:delText xml:space="preserve">The </w:delText>
              </w:r>
              <w:smartTag w:uri="urn:schemas-microsoft-com:office:smarttags" w:element="stockticker">
                <w:r w:rsidRPr="004F0782" w:rsidDel="00297128">
                  <w:rPr>
                    <w:rFonts w:cs="Arial"/>
                    <w:color w:val="FF0000"/>
                  </w:rPr>
                  <w:delText>INT</w:delText>
                </w:r>
              </w:smartTag>
              <w:r w:rsidRPr="004F0782" w:rsidDel="00297128">
                <w:rPr>
                  <w:rFonts w:cs="Arial"/>
                  <w:color w:val="FF0000"/>
                </w:rPr>
                <w:delText xml:space="preserve"> 1 location(s) of the Feature – by </w:delText>
              </w:r>
              <w:smartTag w:uri="urn:schemas-microsoft-com:office:smarttags" w:element="stockticker">
                <w:r w:rsidRPr="004F0782" w:rsidDel="00297128">
                  <w:rPr>
                    <w:rFonts w:cs="Arial"/>
                    <w:color w:val="FF0000"/>
                  </w:rPr>
                  <w:delText>INT</w:delText>
                </w:r>
              </w:smartTag>
              <w:r w:rsidRPr="004F0782" w:rsidDel="00297128">
                <w:rPr>
                  <w:rFonts w:cs="Arial"/>
                  <w:color w:val="FF0000"/>
                </w:rPr>
                <w:delText>1 Section and Section Number.</w:delText>
              </w:r>
            </w:del>
          </w:p>
          <w:p w14:paraId="414D799A" w14:textId="2D458FD7" w:rsidR="00EF70CB" w:rsidRPr="004F0782" w:rsidDel="00297128" w:rsidRDefault="00EF70CB" w:rsidP="004C53D6">
            <w:pPr>
              <w:pStyle w:val="NormalWeb"/>
              <w:spacing w:before="120" w:after="120"/>
              <w:rPr>
                <w:del w:id="5682" w:author="Raphael Malyankar" w:date="2025-08-11T18:57:00Z" w16du:dateUtc="2025-08-12T01:57:00Z"/>
                <w:rFonts w:ascii="Arial" w:hAnsi="Arial" w:cs="Arial"/>
                <w:b/>
                <w:bCs/>
                <w:sz w:val="20"/>
                <w:szCs w:val="22"/>
              </w:rPr>
            </w:pPr>
            <w:del w:id="5683" w:author="Raphael Malyankar" w:date="2025-08-11T18:57:00Z" w16du:dateUtc="2025-08-12T01:57:00Z">
              <w:r w:rsidRPr="004F0782" w:rsidDel="00297128">
                <w:rPr>
                  <w:rFonts w:ascii="Arial" w:hAnsi="Arial" w:cs="Arial"/>
                  <w:b/>
                  <w:bCs/>
                  <w:sz w:val="20"/>
                  <w:szCs w:val="22"/>
                </w:rPr>
                <w:delText xml:space="preserve">X.X.X  </w:delText>
              </w:r>
              <w:r w:rsidRPr="004F0782" w:rsidDel="00297128">
                <w:rPr>
                  <w:rFonts w:ascii="Arial" w:hAnsi="Arial" w:cs="Arial"/>
                  <w:b/>
                  <w:bCs/>
                  <w:color w:val="FF0000"/>
                  <w:sz w:val="20"/>
                  <w:szCs w:val="22"/>
                </w:rPr>
                <w:delText>Sub-clause heading(s)</w:delText>
              </w:r>
              <w:r w:rsidRPr="004F0782" w:rsidDel="00297128">
                <w:rPr>
                  <w:rFonts w:ascii="Arial" w:hAnsi="Arial" w:cs="Arial"/>
                  <w:b/>
                  <w:bCs/>
                  <w:sz w:val="20"/>
                  <w:szCs w:val="22"/>
                </w:rPr>
                <w:delText xml:space="preserve"> (see S-4 – B-YYY.Y)</w:delText>
              </w:r>
            </w:del>
          </w:p>
          <w:p w14:paraId="543ED572" w14:textId="32DFC896" w:rsidR="00EF70CB" w:rsidRPr="004F0782" w:rsidDel="00297128"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del w:id="5684" w:author="Raphael Malyankar" w:date="2025-08-11T18:57:00Z" w16du:dateUtc="2025-08-12T01:57:00Z"/>
                <w:rFonts w:cs="Arial"/>
                <w:color w:val="FF0000"/>
              </w:rPr>
            </w:pPr>
            <w:del w:id="5685" w:author="Raphael Malyankar" w:date="2025-08-11T18:57:00Z" w16du:dateUtc="2025-08-12T01:57:00Z">
              <w:r w:rsidRPr="004F0782" w:rsidDel="00297128">
                <w:rPr>
                  <w:rFonts w:cs="Arial"/>
                </w:rPr>
                <w:delText xml:space="preserve">Introductory remarks.  </w:delText>
              </w:r>
              <w:r w:rsidRPr="004F0782" w:rsidDel="00297128">
                <w:rPr>
                  <w:rFonts w:cs="Arial"/>
                  <w:color w:val="FF0000"/>
                </w:rPr>
                <w:delText xml:space="preserve">Includes information regarding the real world entity/situation requiring the encoding of the Feature in the </w:delText>
              </w:r>
              <w:smartTag w:uri="urn:schemas-microsoft-com:office:smarttags" w:element="stockticker">
                <w:r w:rsidRPr="004F0782" w:rsidDel="00297128">
                  <w:rPr>
                    <w:rFonts w:cs="Arial"/>
                    <w:color w:val="FF0000"/>
                  </w:rPr>
                  <w:delText>ENC</w:delText>
                </w:r>
              </w:smartTag>
              <w:r w:rsidRPr="004F0782" w:rsidDel="00297128">
                <w:rPr>
                  <w:rFonts w:cs="Arial"/>
                  <w:color w:val="FF0000"/>
                </w:rPr>
                <w:delText>, and where required nautical cartographic principles relevant to the Feature to aid the compiler in determining encoding requirements.</w:delText>
              </w:r>
            </w:del>
          </w:p>
          <w:p w14:paraId="098F61B7" w14:textId="15336105" w:rsidR="00EF70CB" w:rsidRPr="004F0782" w:rsidDel="00297128"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del w:id="5686" w:author="Raphael Malyankar" w:date="2025-08-11T18:57:00Z" w16du:dateUtc="2025-08-12T01:57:00Z"/>
                <w:rFonts w:cs="Arial"/>
                <w:color w:val="FF0000"/>
              </w:rPr>
            </w:pPr>
            <w:del w:id="5687" w:author="Raphael Malyankar" w:date="2025-08-11T18:57:00Z" w16du:dateUtc="2025-08-12T01:57:00Z">
              <w:r w:rsidRPr="004F0782" w:rsidDel="00297128">
                <w:rPr>
                  <w:rFonts w:cs="Arial"/>
                  <w:color w:val="FF0000"/>
                </w:rPr>
                <w:delText>Specific instructions to encode the feature.</w:delText>
              </w:r>
            </w:del>
          </w:p>
          <w:p w14:paraId="5CA46127" w14:textId="6311E71F" w:rsidR="00EF70CB" w:rsidRPr="004F0782" w:rsidDel="00297128"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del w:id="5688" w:author="Raphael Malyankar" w:date="2025-08-11T18:57:00Z" w16du:dateUtc="2025-08-12T01:57:00Z"/>
                <w:rFonts w:cs="Arial"/>
                <w:u w:val="single"/>
              </w:rPr>
            </w:pPr>
            <w:del w:id="5689" w:author="Raphael Malyankar" w:date="2025-08-11T18:57:00Z" w16du:dateUtc="2025-08-12T01:57:00Z">
              <w:r w:rsidRPr="004F0782" w:rsidDel="00297128">
                <w:rPr>
                  <w:rFonts w:cs="Arial"/>
                  <w:u w:val="single"/>
                </w:rPr>
                <w:delText>Remarks:</w:delText>
              </w:r>
            </w:del>
          </w:p>
          <w:p w14:paraId="292FED6F" w14:textId="642CAA1D" w:rsidR="00EF70CB" w:rsidRPr="004F0782" w:rsidDel="00297128" w:rsidRDefault="00EF70CB" w:rsidP="00EF70CB">
            <w:pPr>
              <w:keepNext/>
              <w:keepLines/>
              <w:numPr>
                <w:ilvl w:val="0"/>
                <w:numId w:val="52"/>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ind w:left="240" w:hanging="240"/>
              <w:rPr>
                <w:del w:id="5690" w:author="Raphael Malyankar" w:date="2025-08-11T18:57:00Z" w16du:dateUtc="2025-08-12T01:57:00Z"/>
                <w:rFonts w:cs="Arial"/>
                <w:color w:val="FF0000"/>
              </w:rPr>
            </w:pPr>
            <w:del w:id="5691" w:author="Raphael Malyankar" w:date="2025-08-11T18:57:00Z" w16du:dateUtc="2025-08-12T01:57:00Z">
              <w:r w:rsidRPr="004F0782" w:rsidDel="00297128">
                <w:rPr>
                  <w:rFonts w:cs="Arial"/>
                  <w:color w:val="FF0000"/>
                </w:rPr>
                <w:delText>Additional encoding guidance relevant to the feature.</w:delText>
              </w:r>
            </w:del>
          </w:p>
          <w:p w14:paraId="2EB4941E" w14:textId="4D57984C" w:rsidR="00EF70CB" w:rsidRPr="004F0782" w:rsidDel="00297128"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del w:id="5692" w:author="Raphael Malyankar" w:date="2025-08-11T18:57:00Z" w16du:dateUtc="2025-08-12T01:57:00Z"/>
                <w:rFonts w:cs="Arial"/>
                <w:b/>
                <w:bCs/>
                <w:szCs w:val="22"/>
              </w:rPr>
            </w:pPr>
            <w:del w:id="5693" w:author="Raphael Malyankar" w:date="2025-08-11T18:57:00Z" w16du:dateUtc="2025-08-12T01:57:00Z">
              <w:r w:rsidRPr="004F0782" w:rsidDel="00297128">
                <w:rPr>
                  <w:rFonts w:cs="Arial"/>
                  <w:b/>
                  <w:bCs/>
                  <w:szCs w:val="22"/>
                </w:rPr>
                <w:delText xml:space="preserve">X.X.X.X  </w:delText>
              </w:r>
              <w:r w:rsidRPr="004F0782" w:rsidDel="00297128">
                <w:rPr>
                  <w:rFonts w:cs="Arial"/>
                  <w:b/>
                  <w:bCs/>
                  <w:color w:val="FF0000"/>
                  <w:szCs w:val="22"/>
                </w:rPr>
                <w:delText>Sub-sub-clause heading(s)</w:delText>
              </w:r>
              <w:r w:rsidRPr="004F0782" w:rsidDel="00297128">
                <w:rPr>
                  <w:rFonts w:cs="Arial"/>
                  <w:b/>
                  <w:bCs/>
                  <w:szCs w:val="22"/>
                </w:rPr>
                <w:delText xml:space="preserve"> (see S-4 – B-</w:delText>
              </w:r>
              <w:smartTag w:uri="urn:schemas-microsoft-com:office:smarttags" w:element="stockticker">
                <w:r w:rsidRPr="004F0782" w:rsidDel="00297128">
                  <w:rPr>
                    <w:rFonts w:cs="Arial"/>
                    <w:b/>
                    <w:bCs/>
                    <w:szCs w:val="22"/>
                  </w:rPr>
                  <w:delText>CCC</w:delText>
                </w:r>
              </w:smartTag>
              <w:r w:rsidRPr="004F0782" w:rsidDel="00297128">
                <w:rPr>
                  <w:rFonts w:cs="Arial"/>
                  <w:b/>
                  <w:bCs/>
                  <w:szCs w:val="22"/>
                </w:rPr>
                <w:delText>.C)</w:delText>
              </w:r>
            </w:del>
          </w:p>
          <w:p w14:paraId="60A2FFBD" w14:textId="5923AC82" w:rsidR="00EF70CB" w:rsidRPr="004F0782" w:rsidDel="00297128"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del w:id="5694" w:author="Raphael Malyankar" w:date="2025-08-11T18:57:00Z" w16du:dateUtc="2025-08-12T01:57:00Z"/>
                <w:rFonts w:cs="Arial"/>
                <w:color w:val="FF0000"/>
              </w:rPr>
            </w:pPr>
            <w:del w:id="5695" w:author="Raphael Malyankar" w:date="2025-08-11T18:57:00Z" w16du:dateUtc="2025-08-12T01:57:00Z">
              <w:r w:rsidRPr="004F0782" w:rsidDel="00297128">
                <w:rPr>
                  <w:rFonts w:cs="Arial"/>
                  <w:color w:val="FF0000"/>
                </w:rPr>
                <w:delText>Clauses related to specific encoding scenarios for the Feature.  (Not required for all Features).</w:delText>
              </w:r>
            </w:del>
          </w:p>
          <w:p w14:paraId="6839E261" w14:textId="6B9511E3" w:rsidR="00EF70CB" w:rsidRPr="004F0782" w:rsidDel="00297128"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del w:id="5696" w:author="Raphael Malyankar" w:date="2025-08-11T18:57:00Z" w16du:dateUtc="2025-08-12T01:57:00Z"/>
                <w:rFonts w:cs="Arial"/>
                <w:u w:val="single"/>
              </w:rPr>
            </w:pPr>
            <w:del w:id="5697" w:author="Raphael Malyankar" w:date="2025-08-11T18:57:00Z" w16du:dateUtc="2025-08-12T01:57:00Z">
              <w:r w:rsidRPr="004F0782" w:rsidDel="00297128">
                <w:rPr>
                  <w:rFonts w:cs="Arial"/>
                  <w:u w:val="single"/>
                </w:rPr>
                <w:delText>Remarks:</w:delText>
              </w:r>
            </w:del>
          </w:p>
          <w:p w14:paraId="0FAE9296" w14:textId="26231038" w:rsidR="00EF70CB" w:rsidRPr="004F0782" w:rsidDel="00297128" w:rsidRDefault="00EF70CB" w:rsidP="00EF70CB">
            <w:pPr>
              <w:keepNext/>
              <w:keepLines/>
              <w:numPr>
                <w:ilvl w:val="0"/>
                <w:numId w:val="52"/>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ind w:left="240" w:hanging="240"/>
              <w:rPr>
                <w:del w:id="5698" w:author="Raphael Malyankar" w:date="2025-08-11T18:57:00Z" w16du:dateUtc="2025-08-12T01:57:00Z"/>
                <w:rFonts w:cs="Arial"/>
                <w:color w:val="FF0000"/>
              </w:rPr>
            </w:pPr>
            <w:del w:id="5699" w:author="Raphael Malyankar" w:date="2025-08-11T18:57:00Z" w16du:dateUtc="2025-08-12T01:57:00Z">
              <w:r w:rsidRPr="004F0782" w:rsidDel="00297128">
                <w:rPr>
                  <w:rFonts w:cs="Arial"/>
                  <w:color w:val="FF0000"/>
                </w:rPr>
                <w:delText>Additional encoding guidance relevant to the scenario (only if required).</w:delText>
              </w:r>
            </w:del>
          </w:p>
          <w:p w14:paraId="373A34D2" w14:textId="782CC11E" w:rsidR="00EF70CB" w:rsidRPr="004F0782" w:rsidDel="00297128"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del w:id="5700" w:author="Raphael Malyankar" w:date="2025-08-11T18:57:00Z" w16du:dateUtc="2025-08-12T01:57:00Z"/>
                <w:rFonts w:cs="Arial"/>
                <w:color w:val="FF0000"/>
              </w:rPr>
            </w:pPr>
            <w:del w:id="5701" w:author="Raphael Malyankar" w:date="2025-08-11T18:57:00Z" w16du:dateUtc="2025-08-12T01:57:00Z">
              <w:r w:rsidRPr="004F0782" w:rsidDel="00297128">
                <w:rPr>
                  <w:rFonts w:cs="Arial"/>
                  <w:u w:val="single"/>
                </w:rPr>
                <w:delText>Distinction:</w:delText>
              </w:r>
              <w:r w:rsidRPr="004F0782" w:rsidDel="00297128">
                <w:rPr>
                  <w:rFonts w:cs="Arial"/>
                  <w:color w:val="FF0000"/>
                </w:rPr>
                <w:delText xml:space="preserve">  List of features in the Product Specification distinct from the Feature.</w:delText>
              </w:r>
            </w:del>
          </w:p>
        </w:tc>
      </w:tr>
    </w:tbl>
    <w:p w14:paraId="30573730" w14:textId="77777777" w:rsidR="00EF70CB" w:rsidRDefault="00EF70CB" w:rsidP="00EF70CB">
      <w:pPr>
        <w:pStyle w:val="subpara"/>
        <w:ind w:left="0" w:firstLine="0"/>
        <w:jc w:val="left"/>
        <w:rPr>
          <w:ins w:id="5702" w:author="Raphael Malyankar" w:date="2025-08-11T20:20:00Z" w16du:dateUtc="2025-08-12T03:20:00Z"/>
          <w:b/>
          <w:szCs w:val="22"/>
        </w:rPr>
      </w:pPr>
    </w:p>
    <w:p w14:paraId="70AA6557" w14:textId="44AE8028" w:rsidR="006931C8" w:rsidRDefault="006931C8" w:rsidP="00593050">
      <w:pPr>
        <w:keepNext/>
        <w:spacing w:after="120"/>
        <w:rPr>
          <w:ins w:id="5703" w:author="Raphael Malyankar" w:date="2025-08-11T20:21:00Z" w16du:dateUtc="2025-08-12T03:21:00Z"/>
        </w:rPr>
      </w:pPr>
      <w:ins w:id="5704" w:author="Raphael Malyankar" w:date="2025-08-11T20:21:00Z" w16du:dateUtc="2025-08-12T03:21:00Z">
        <w:r>
          <w:t>Remarks:</w:t>
        </w:r>
      </w:ins>
      <w:ins w:id="5705" w:author="Raphael Malyankar" w:date="2025-08-11T21:56:00Z" w16du:dateUtc="2025-08-12T04:56:00Z">
        <w:r w:rsidR="00ED12AF">
          <w:t xml:space="preserve"> </w:t>
        </w:r>
        <w:r w:rsidR="00ED12AF" w:rsidRPr="00593050">
          <w:rPr>
            <w:i/>
            <w:iCs/>
            <w:color w:val="EE0000"/>
          </w:rPr>
          <w:t xml:space="preserve">&lt;Examples, should be edited </w:t>
        </w:r>
      </w:ins>
      <w:ins w:id="5706" w:author="Raphael Malyankar" w:date="2025-08-11T21:57:00Z" w16du:dateUtc="2025-08-12T04:57:00Z">
        <w:r w:rsidR="00ED12AF">
          <w:rPr>
            <w:i/>
            <w:iCs/>
            <w:color w:val="EE0000"/>
          </w:rPr>
          <w:t xml:space="preserve">and extended </w:t>
        </w:r>
      </w:ins>
      <w:ins w:id="5707" w:author="Raphael Malyankar" w:date="2025-08-11T21:56:00Z" w16du:dateUtc="2025-08-12T04:56:00Z">
        <w:r w:rsidR="00ED12AF" w:rsidRPr="00593050">
          <w:rPr>
            <w:i/>
            <w:iCs/>
            <w:color w:val="EE0000"/>
          </w:rPr>
          <w:t>by P</w:t>
        </w:r>
      </w:ins>
      <w:ins w:id="5708" w:author="Raphael Malyankar" w:date="2025-08-11T21:57:00Z" w16du:dateUtc="2025-08-12T04:57:00Z">
        <w:r w:rsidR="00ED12AF" w:rsidRPr="00593050">
          <w:rPr>
            <w:i/>
            <w:iCs/>
            <w:color w:val="EE0000"/>
          </w:rPr>
          <w:t xml:space="preserve">roduct Specification authors as </w:t>
        </w:r>
        <w:r w:rsidR="00ED12AF">
          <w:rPr>
            <w:i/>
            <w:iCs/>
            <w:color w:val="EE0000"/>
          </w:rPr>
          <w:t>needed</w:t>
        </w:r>
        <w:r w:rsidR="00ED12AF" w:rsidRPr="00593050">
          <w:rPr>
            <w:i/>
            <w:iCs/>
            <w:color w:val="EE0000"/>
          </w:rPr>
          <w:t>&gt;</w:t>
        </w:r>
      </w:ins>
    </w:p>
    <w:p w14:paraId="53FEA00F" w14:textId="5E161CC4" w:rsidR="006931C8" w:rsidRDefault="006931C8" w:rsidP="00593050">
      <w:pPr>
        <w:pStyle w:val="ListParagraph"/>
        <w:numPr>
          <w:ilvl w:val="0"/>
          <w:numId w:val="77"/>
        </w:numPr>
        <w:rPr>
          <w:ins w:id="5709" w:author="Raphael Malyankar" w:date="2025-08-11T20:21:00Z" w16du:dateUtc="2025-08-12T03:21:00Z"/>
        </w:rPr>
      </w:pPr>
      <w:ins w:id="5710" w:author="Raphael Malyankar" w:date="2025-08-11T20:21:00Z" w16du:dateUtc="2025-08-12T03:21:00Z">
        <w:r>
          <w:t>Indentation of attributes indicates sub-attributes of complex attributes. Complex attributes may also be sub-attributes of complex attributes, which is indicated by further indentation of the attribute name in the tables.</w:t>
        </w:r>
      </w:ins>
    </w:p>
    <w:p w14:paraId="6A4F3730" w14:textId="096A1052" w:rsidR="006931C8" w:rsidRDefault="006931C8" w:rsidP="00593050">
      <w:pPr>
        <w:pStyle w:val="ListParagraph"/>
        <w:numPr>
          <w:ilvl w:val="0"/>
          <w:numId w:val="77"/>
        </w:numPr>
        <w:rPr>
          <w:ins w:id="5711" w:author="Raphael Malyankar" w:date="2025-08-11T20:21:00Z" w16du:dateUtc="2025-08-12T03:21:00Z"/>
        </w:rPr>
      </w:pPr>
      <w:ins w:id="5712" w:author="Raphael Malyankar" w:date="2025-08-11T20:21:00Z" w16du:dateUtc="2025-08-12T03:21:00Z">
        <w:r>
          <w:t>Attributes shown in grey text are ECDIS “system” attributes which are populated by the ENC production system in order to assist with portrayal of ENC data in ECDIS (see Section 30). These attributes may be further edited by the compiler as required.</w:t>
        </w:r>
      </w:ins>
    </w:p>
    <w:p w14:paraId="7C05212C" w14:textId="60750E5E" w:rsidR="006931C8" w:rsidRDefault="006931C8" w:rsidP="00593050">
      <w:pPr>
        <w:pStyle w:val="ListParagraph"/>
        <w:numPr>
          <w:ilvl w:val="0"/>
          <w:numId w:val="77"/>
        </w:numPr>
        <w:rPr>
          <w:ins w:id="5713" w:author="Raphael Malyankar" w:date="2025-08-11T20:21:00Z" w16du:dateUtc="2025-08-12T03:21:00Z"/>
        </w:rPr>
      </w:pPr>
      <w:ins w:id="5714" w:author="Raphael Malyankar" w:date="2025-08-11T20:21:00Z" w16du:dateUtc="2025-08-12T03:21:00Z">
        <w:r>
          <w:t>S-57 Acronym: S-57 attribute acronyms</w:t>
        </w:r>
      </w:ins>
      <w:ins w:id="5715" w:author="Raphael Malyankar" w:date="2025-08-11T20:23:00Z" w16du:dateUtc="2025-08-12T03:23:00Z">
        <w:r>
          <w:t xml:space="preserve"> for S-57 attributes remodelled in </w:t>
        </w:r>
        <w:r w:rsidRPr="00593050">
          <w:rPr>
            <w:color w:val="EE0000"/>
          </w:rPr>
          <w:t xml:space="preserve">S-1XX </w:t>
        </w:r>
        <w:r>
          <w:t>are</w:t>
        </w:r>
      </w:ins>
      <w:ins w:id="5716" w:author="Raphael Malyankar" w:date="2025-08-11T20:21:00Z" w16du:dateUtc="2025-08-12T03:21:00Z">
        <w:r>
          <w:t xml:space="preserve"> shown in italic style text.</w:t>
        </w:r>
      </w:ins>
    </w:p>
    <w:p w14:paraId="6BD69509" w14:textId="21A9A59E" w:rsidR="006931C8" w:rsidRDefault="006931C8" w:rsidP="00593050">
      <w:pPr>
        <w:pStyle w:val="ListParagraph"/>
        <w:numPr>
          <w:ilvl w:val="0"/>
          <w:numId w:val="77"/>
        </w:numPr>
        <w:rPr>
          <w:ins w:id="5717" w:author="Raphael Malyankar" w:date="2025-08-11T20:21:00Z" w16du:dateUtc="2025-08-12T03:21:00Z"/>
        </w:rPr>
      </w:pPr>
      <w:ins w:id="5718" w:author="Raphael Malyankar" w:date="2025-08-11T20:21:00Z" w16du:dateUtc="2025-08-12T03:21:00Z">
        <w:r>
          <w:t>Allowable Encoding Value: For enumeration (EN) type attributes, the enumerate values listed are only those allowable for the particular binding of the attribute relevant to the feature. Allowable values may vary for the attribute depending on the feature to which the attribute is bound. Such bindings are defined in the S-1</w:t>
        </w:r>
      </w:ins>
      <w:ins w:id="5719" w:author="Raphael Malyankar" w:date="2025-08-11T20:22:00Z" w16du:dateUtc="2025-08-12T03:22:00Z">
        <w:r>
          <w:t>XX</w:t>
        </w:r>
      </w:ins>
      <w:ins w:id="5720" w:author="Raphael Malyankar" w:date="2025-08-11T20:21:00Z" w16du:dateUtc="2025-08-12T03:21:00Z">
        <w:r>
          <w:t xml:space="preserve"> Feature Catalogue. The full list of enumerate values that may be assigned to an attribute in S-1</w:t>
        </w:r>
      </w:ins>
      <w:ins w:id="5721" w:author="Raphael Malyankar" w:date="2025-08-11T20:22:00Z" w16du:dateUtc="2025-08-12T03:22:00Z">
        <w:r>
          <w:t>XX</w:t>
        </w:r>
      </w:ins>
      <w:ins w:id="5722" w:author="Raphael Malyankar" w:date="2025-08-11T20:21:00Z" w16du:dateUtc="2025-08-12T03:21:00Z">
        <w:r>
          <w:t xml:space="preserve"> can be found in Sections </w:t>
        </w:r>
      </w:ins>
      <w:ins w:id="5723" w:author="Raphael Malyankar" w:date="2025-08-11T20:22:00Z" w16du:dateUtc="2025-08-12T03:22:00Z">
        <w:r>
          <w:t>&lt;X&gt;</w:t>
        </w:r>
      </w:ins>
      <w:ins w:id="5724" w:author="Raphael Malyankar" w:date="2025-08-11T20:21:00Z" w16du:dateUtc="2025-08-12T03:21:00Z">
        <w:r>
          <w:t xml:space="preserve"> and </w:t>
        </w:r>
      </w:ins>
      <w:ins w:id="5725" w:author="Raphael Malyankar" w:date="2025-08-11T20:22:00Z" w16du:dateUtc="2025-08-12T03:22:00Z">
        <w:r>
          <w:t>&lt;Y&gt;</w:t>
        </w:r>
      </w:ins>
      <w:ins w:id="5726" w:author="Raphael Malyankar" w:date="2025-08-11T20:21:00Z" w16du:dateUtc="2025-08-12T03:21:00Z">
        <w:r>
          <w:t xml:space="preserve"> of this document.</w:t>
        </w:r>
      </w:ins>
    </w:p>
    <w:p w14:paraId="6F1BBD4C" w14:textId="4A289AFD" w:rsidR="006931C8" w:rsidRDefault="006931C8" w:rsidP="00593050">
      <w:pPr>
        <w:pStyle w:val="ListParagraph"/>
        <w:numPr>
          <w:ilvl w:val="0"/>
          <w:numId w:val="77"/>
        </w:numPr>
        <w:rPr>
          <w:ins w:id="5727" w:author="Raphael Malyankar" w:date="2025-08-11T20:51:00Z" w16du:dateUtc="2025-08-12T03:51:00Z"/>
        </w:rPr>
      </w:pPr>
      <w:ins w:id="5728" w:author="Raphael Malyankar" w:date="2025-08-11T20:21:00Z" w16du:dateUtc="2025-08-12T03:21:00Z">
        <w:r>
          <w:t>Type: The prefix (C) indicates that the attribute is a complex attribute. Complex attributes are aggregates of other attributes that can be simple type or complex type. The prefix (S) indicates that the attribute is a sub-attribute of a complex attribute. Complex attributes that are sub-attributes of a complex attribute, and their sub-attributes, are indicated by indentation of the attribute name in the S-1</w:t>
        </w:r>
      </w:ins>
      <w:ins w:id="5729" w:author="Raphael Malyankar" w:date="2025-08-11T20:22:00Z" w16du:dateUtc="2025-08-12T03:22:00Z">
        <w:r>
          <w:t>XX</w:t>
        </w:r>
      </w:ins>
      <w:ins w:id="5730" w:author="Raphael Malyankar" w:date="2025-08-11T20:21:00Z" w16du:dateUtc="2025-08-12T03:21:00Z">
        <w:r>
          <w:t xml:space="preserve"> Attribute column.</w:t>
        </w:r>
      </w:ins>
    </w:p>
    <w:p w14:paraId="00E152D5" w14:textId="77777777" w:rsidR="006931C8" w:rsidRDefault="006931C8" w:rsidP="00EF70CB">
      <w:pPr>
        <w:pStyle w:val="subpara"/>
        <w:ind w:left="0" w:firstLine="0"/>
        <w:jc w:val="left"/>
        <w:rPr>
          <w:ins w:id="5731" w:author="Raphael Malyankar" w:date="2025-08-11T18:59:00Z" w16du:dateUtc="2025-08-12T01:59:00Z"/>
          <w:b/>
          <w:szCs w:val="22"/>
        </w:rPr>
      </w:pPr>
    </w:p>
    <w:p w14:paraId="21A0BF09" w14:textId="40E41799" w:rsidR="00C545F9" w:rsidRDefault="002D417C" w:rsidP="00EF70CB">
      <w:pPr>
        <w:pStyle w:val="subpara"/>
        <w:ind w:left="0" w:firstLine="0"/>
        <w:jc w:val="left"/>
        <w:rPr>
          <w:ins w:id="5732" w:author="Raphael Malyankar" w:date="2025-08-11T20:19:00Z" w16du:dateUtc="2025-08-12T03:19:00Z"/>
          <w:rFonts w:ascii="Arial" w:hAnsi="Arial" w:cs="Arial"/>
          <w:b/>
          <w:sz w:val="24"/>
          <w:szCs w:val="24"/>
        </w:rPr>
      </w:pPr>
      <w:ins w:id="5733" w:author="Raphael Malyankar" w:date="2025-08-11T19:07:00Z" w16du:dateUtc="2025-08-12T02:07:00Z">
        <w:r w:rsidRPr="006931C8">
          <w:rPr>
            <w:rFonts w:ascii="Arial" w:hAnsi="Arial" w:cs="Arial"/>
            <w:b/>
            <w:sz w:val="24"/>
            <w:szCs w:val="24"/>
          </w:rPr>
          <w:t>3 Meta-features</w:t>
        </w:r>
      </w:ins>
    </w:p>
    <w:p w14:paraId="16FF024C" w14:textId="066191D7" w:rsidR="006931C8" w:rsidRPr="006931C8" w:rsidRDefault="006931C8" w:rsidP="006931C8">
      <w:pPr>
        <w:rPr>
          <w:ins w:id="5734" w:author="Raphael Malyankar" w:date="2025-08-11T19:07:00Z" w16du:dateUtc="2025-08-12T02:07:00Z"/>
        </w:rPr>
      </w:pPr>
    </w:p>
    <w:p w14:paraId="37FFF38D" w14:textId="056DDDD5" w:rsidR="002D417C" w:rsidRDefault="002D417C" w:rsidP="00EF70CB">
      <w:pPr>
        <w:pStyle w:val="subpara"/>
        <w:ind w:left="0" w:firstLine="0"/>
        <w:jc w:val="left"/>
        <w:rPr>
          <w:ins w:id="5735" w:author="Raphael Malyankar" w:date="2025-08-11T20:18:00Z" w16du:dateUtc="2025-08-12T03:18:00Z"/>
          <w:rFonts w:ascii="Arial" w:hAnsi="Arial" w:cs="Arial"/>
          <w:b/>
          <w:sz w:val="24"/>
          <w:szCs w:val="24"/>
        </w:rPr>
      </w:pPr>
      <w:ins w:id="5736" w:author="Raphael Malyankar" w:date="2025-08-11T19:10:00Z" w16du:dateUtc="2025-08-12T02:10:00Z">
        <w:r w:rsidRPr="006931C8">
          <w:rPr>
            <w:rFonts w:ascii="Arial" w:hAnsi="Arial" w:cs="Arial"/>
            <w:b/>
            <w:sz w:val="24"/>
            <w:szCs w:val="24"/>
          </w:rPr>
          <w:t xml:space="preserve">4, 5, ... </w:t>
        </w:r>
        <w:r w:rsidRPr="00593050">
          <w:rPr>
            <w:rFonts w:ascii="Arial" w:hAnsi="Arial" w:cs="Arial"/>
            <w:b/>
            <w:i/>
            <w:iCs/>
            <w:color w:val="EE0000"/>
            <w:sz w:val="24"/>
            <w:szCs w:val="24"/>
          </w:rPr>
          <w:t>&lt;Feature</w:t>
        </w:r>
      </w:ins>
      <w:ins w:id="5737" w:author="Raphael Malyankar" w:date="2025-08-11T19:11:00Z" w16du:dateUtc="2025-08-12T02:11:00Z">
        <w:r w:rsidRPr="00593050">
          <w:rPr>
            <w:rFonts w:ascii="Arial" w:hAnsi="Arial" w:cs="Arial"/>
            <w:b/>
            <w:i/>
            <w:iCs/>
            <w:color w:val="EE0000"/>
            <w:sz w:val="24"/>
            <w:szCs w:val="24"/>
          </w:rPr>
          <w:t>s</w:t>
        </w:r>
      </w:ins>
      <w:ins w:id="5738" w:author="Raphael Malyankar" w:date="2025-08-11T20:17:00Z" w16du:dateUtc="2025-08-12T03:17:00Z">
        <w:r w:rsidR="006931C8" w:rsidRPr="00593050">
          <w:rPr>
            <w:rFonts w:ascii="Arial" w:hAnsi="Arial" w:cs="Arial"/>
            <w:b/>
            <w:i/>
            <w:iCs/>
            <w:color w:val="EE0000"/>
            <w:sz w:val="24"/>
            <w:szCs w:val="24"/>
          </w:rPr>
          <w:t xml:space="preserve"> </w:t>
        </w:r>
      </w:ins>
      <w:ins w:id="5739" w:author="Raphael Malyankar" w:date="2025-08-11T20:19:00Z" w16du:dateUtc="2025-08-12T03:19:00Z">
        <w:r w:rsidR="006931C8" w:rsidRPr="00593050">
          <w:rPr>
            <w:rFonts w:ascii="Arial" w:hAnsi="Arial" w:cs="Arial"/>
            <w:b/>
            <w:i/>
            <w:iCs/>
            <w:color w:val="EE0000"/>
            <w:sz w:val="24"/>
            <w:szCs w:val="24"/>
          </w:rPr>
          <w:t xml:space="preserve">and information types </w:t>
        </w:r>
      </w:ins>
      <w:ins w:id="5740" w:author="Raphael Malyankar" w:date="2025-08-11T20:18:00Z" w16du:dateUtc="2025-08-12T03:18:00Z">
        <w:r w:rsidR="006931C8" w:rsidRPr="00593050">
          <w:rPr>
            <w:rFonts w:ascii="Arial" w:hAnsi="Arial" w:cs="Arial"/>
            <w:b/>
            <w:i/>
            <w:iCs/>
            <w:color w:val="EE0000"/>
            <w:sz w:val="24"/>
            <w:szCs w:val="24"/>
          </w:rPr>
          <w:t>grouped by topic&gt;</w:t>
        </w:r>
      </w:ins>
    </w:p>
    <w:p w14:paraId="5A27AB53" w14:textId="77777777" w:rsidR="00BB1DD4" w:rsidRDefault="00BB1DD4" w:rsidP="006931C8">
      <w:pPr>
        <w:rPr>
          <w:ins w:id="5741" w:author="Raphael Malyankar" w:date="2025-08-11T20:48:00Z" w16du:dateUtc="2025-08-12T03:48:00Z"/>
          <w:color w:val="EE0000"/>
        </w:rPr>
      </w:pPr>
    </w:p>
    <w:p w14:paraId="26D746E2" w14:textId="2C0BC23F" w:rsidR="00BB1DD4" w:rsidRPr="00593050" w:rsidRDefault="00BB1DD4" w:rsidP="006931C8">
      <w:pPr>
        <w:rPr>
          <w:ins w:id="5742" w:author="Raphael Malyankar" w:date="2025-08-11T20:48:00Z" w16du:dateUtc="2025-08-12T03:48:00Z"/>
          <w:b/>
          <w:bCs/>
        </w:rPr>
      </w:pPr>
      <w:ins w:id="5743" w:author="Raphael Malyankar" w:date="2025-08-11T20:48:00Z" w16du:dateUtc="2025-08-12T03:48:00Z">
        <w:r w:rsidRPr="00593050">
          <w:rPr>
            <w:b/>
            <w:bCs/>
          </w:rPr>
          <w:t>4.1 Introduction</w:t>
        </w:r>
      </w:ins>
    </w:p>
    <w:p w14:paraId="2DF54491" w14:textId="42288085" w:rsidR="006931C8" w:rsidRPr="00593050" w:rsidRDefault="004D6CD8" w:rsidP="006931C8">
      <w:pPr>
        <w:rPr>
          <w:ins w:id="5744" w:author="Raphael Malyankar" w:date="2025-08-11T20:45:00Z" w16du:dateUtc="2025-08-12T03:45:00Z"/>
          <w:i/>
          <w:iCs/>
          <w:color w:val="EE0000"/>
        </w:rPr>
      </w:pPr>
      <w:ins w:id="5745" w:author="Raphael Malyankar" w:date="2025-08-11T20:37:00Z" w16du:dateUtc="2025-08-12T03:37:00Z">
        <w:r w:rsidRPr="00593050">
          <w:rPr>
            <w:i/>
            <w:iCs/>
            <w:color w:val="EE0000"/>
          </w:rPr>
          <w:t xml:space="preserve">&lt;If the application schema contains several features and information types, </w:t>
        </w:r>
      </w:ins>
      <w:ins w:id="5746" w:author="Raphael Malyankar" w:date="2025-08-11T20:38:00Z" w16du:dateUtc="2025-08-12T03:38:00Z">
        <w:r w:rsidRPr="00593050">
          <w:rPr>
            <w:i/>
            <w:iCs/>
            <w:color w:val="EE0000"/>
          </w:rPr>
          <w:t xml:space="preserve">thematically similar types should be grouped into </w:t>
        </w:r>
        <w:r w:rsidR="00F80290" w:rsidRPr="00593050">
          <w:rPr>
            <w:i/>
            <w:iCs/>
            <w:color w:val="EE0000"/>
          </w:rPr>
          <w:t xml:space="preserve">two or more clauses. Each such clause should </w:t>
        </w:r>
      </w:ins>
      <w:ins w:id="5747" w:author="Raphael Malyankar" w:date="2025-08-11T20:39:00Z" w16du:dateUtc="2025-08-12T03:39:00Z">
        <w:r w:rsidR="00F80290" w:rsidRPr="00593050">
          <w:rPr>
            <w:i/>
            <w:iCs/>
            <w:color w:val="EE0000"/>
          </w:rPr>
          <w:t xml:space="preserve">contain an </w:t>
        </w:r>
      </w:ins>
      <w:ins w:id="5748" w:author="Raphael Malyankar" w:date="2025-08-11T20:41:00Z" w16du:dateUtc="2025-08-12T03:41:00Z">
        <w:r w:rsidR="00F80290" w:rsidRPr="00593050">
          <w:rPr>
            <w:i/>
            <w:iCs/>
            <w:color w:val="EE0000"/>
          </w:rPr>
          <w:t>introductory section</w:t>
        </w:r>
      </w:ins>
      <w:ins w:id="5749" w:author="Raphael Malyankar" w:date="2025-08-11T20:39:00Z" w16du:dateUtc="2025-08-12T03:39:00Z">
        <w:r w:rsidR="00F80290" w:rsidRPr="00593050">
          <w:rPr>
            <w:i/>
            <w:iCs/>
            <w:color w:val="EE0000"/>
          </w:rPr>
          <w:t xml:space="preserve"> describing </w:t>
        </w:r>
      </w:ins>
      <w:ins w:id="5750" w:author="Raphael Malyankar" w:date="2025-08-11T20:40:00Z" w16du:dateUtc="2025-08-12T03:40:00Z">
        <w:r w:rsidR="00F80290" w:rsidRPr="00593050">
          <w:rPr>
            <w:i/>
            <w:iCs/>
            <w:color w:val="EE0000"/>
          </w:rPr>
          <w:t xml:space="preserve">the theme and providing general </w:t>
        </w:r>
      </w:ins>
      <w:ins w:id="5751" w:author="Raphael Malyankar" w:date="2025-08-11T20:42:00Z" w16du:dateUtc="2025-08-12T03:42:00Z">
        <w:r w:rsidR="00F80290" w:rsidRPr="00593050">
          <w:rPr>
            <w:i/>
            <w:iCs/>
            <w:color w:val="EE0000"/>
          </w:rPr>
          <w:t>directions</w:t>
        </w:r>
      </w:ins>
      <w:ins w:id="5752" w:author="Raphael Malyankar" w:date="2025-08-11T20:40:00Z" w16du:dateUtc="2025-08-12T03:40:00Z">
        <w:r w:rsidR="00F80290" w:rsidRPr="00593050">
          <w:rPr>
            <w:i/>
            <w:iCs/>
            <w:color w:val="EE0000"/>
          </w:rPr>
          <w:t xml:space="preserve"> for </w:t>
        </w:r>
      </w:ins>
      <w:ins w:id="5753" w:author="Raphael Malyankar" w:date="2025-08-11T20:42:00Z" w16du:dateUtc="2025-08-12T03:42:00Z">
        <w:r w:rsidR="00F80290" w:rsidRPr="00593050">
          <w:rPr>
            <w:i/>
            <w:iCs/>
            <w:color w:val="EE0000"/>
          </w:rPr>
          <w:t xml:space="preserve">capturing </w:t>
        </w:r>
      </w:ins>
      <w:ins w:id="5754" w:author="Raphael Malyankar" w:date="2025-08-11T20:43:00Z" w16du:dateUtc="2025-08-12T03:43:00Z">
        <w:r w:rsidR="00F80290" w:rsidRPr="00593050">
          <w:rPr>
            <w:i/>
            <w:iCs/>
            <w:color w:val="EE0000"/>
          </w:rPr>
          <w:t>real-world entities or information into the relevant types in the Application Schema</w:t>
        </w:r>
      </w:ins>
      <w:ins w:id="5755" w:author="Raphael Malyankar" w:date="2025-08-11T20:41:00Z" w16du:dateUtc="2025-08-12T03:41:00Z">
        <w:r w:rsidR="00F80290" w:rsidRPr="00593050">
          <w:rPr>
            <w:i/>
            <w:iCs/>
            <w:color w:val="EE0000"/>
          </w:rPr>
          <w:t xml:space="preserve">, tabulations of features and common </w:t>
        </w:r>
      </w:ins>
      <w:ins w:id="5756" w:author="Raphael Malyankar" w:date="2025-08-11T20:42:00Z" w16du:dateUtc="2025-08-12T03:42:00Z">
        <w:r w:rsidR="00F80290" w:rsidRPr="00593050">
          <w:rPr>
            <w:i/>
            <w:iCs/>
            <w:color w:val="EE0000"/>
          </w:rPr>
          <w:t xml:space="preserve">examples of coding, </w:t>
        </w:r>
      </w:ins>
      <w:ins w:id="5757" w:author="Raphael Malyankar" w:date="2025-08-11T20:43:00Z" w16du:dateUtc="2025-08-12T03:43:00Z">
        <w:r w:rsidR="00F80290" w:rsidRPr="00593050">
          <w:rPr>
            <w:i/>
            <w:iCs/>
            <w:color w:val="EE0000"/>
          </w:rPr>
          <w:t xml:space="preserve">etc. The S-101 </w:t>
        </w:r>
      </w:ins>
      <w:ins w:id="5758" w:author="Raphael Malyankar" w:date="2025-08-11T20:44:00Z" w16du:dateUtc="2025-08-12T03:44:00Z">
        <w:r w:rsidR="00F80290" w:rsidRPr="00593050">
          <w:rPr>
            <w:i/>
            <w:iCs/>
            <w:color w:val="EE0000"/>
          </w:rPr>
          <w:t xml:space="preserve">Edition 2.0.0 </w:t>
        </w:r>
      </w:ins>
      <w:ins w:id="5759" w:author="Raphael Malyankar" w:date="2025-08-11T20:43:00Z" w16du:dateUtc="2025-08-12T03:43:00Z">
        <w:r w:rsidR="00F80290" w:rsidRPr="00593050">
          <w:rPr>
            <w:i/>
            <w:iCs/>
            <w:color w:val="EE0000"/>
          </w:rPr>
          <w:t>and S-131</w:t>
        </w:r>
      </w:ins>
      <w:ins w:id="5760" w:author="Raphael Malyankar" w:date="2025-08-11T20:44:00Z" w16du:dateUtc="2025-08-12T03:44:00Z">
        <w:r w:rsidR="00F80290" w:rsidRPr="00593050">
          <w:rPr>
            <w:i/>
            <w:iCs/>
            <w:color w:val="EE0000"/>
          </w:rPr>
          <w:t xml:space="preserve"> Edition 1.0.0</w:t>
        </w:r>
      </w:ins>
      <w:ins w:id="5761" w:author="Raphael Malyankar" w:date="2025-08-11T20:43:00Z" w16du:dateUtc="2025-08-12T03:43:00Z">
        <w:r w:rsidR="00F80290" w:rsidRPr="00593050">
          <w:rPr>
            <w:i/>
            <w:iCs/>
            <w:color w:val="EE0000"/>
          </w:rPr>
          <w:t xml:space="preserve"> DCEGs m</w:t>
        </w:r>
      </w:ins>
      <w:ins w:id="5762" w:author="Raphael Malyankar" w:date="2025-08-11T20:44:00Z" w16du:dateUtc="2025-08-12T03:44:00Z">
        <w:r w:rsidR="00F80290" w:rsidRPr="00593050">
          <w:rPr>
            <w:i/>
            <w:iCs/>
            <w:color w:val="EE0000"/>
          </w:rPr>
          <w:t>ay be consulted for ideas about the kind of informtion that may be provided in the introductory section.&gt;</w:t>
        </w:r>
      </w:ins>
    </w:p>
    <w:p w14:paraId="088A3D6A" w14:textId="50708929" w:rsidR="00F80290" w:rsidRPr="00593050" w:rsidRDefault="00F80290" w:rsidP="006931C8">
      <w:pPr>
        <w:rPr>
          <w:ins w:id="5763" w:author="Raphael Malyankar" w:date="2025-08-11T20:45:00Z" w16du:dateUtc="2025-08-12T03:45:00Z"/>
          <w:b/>
          <w:bCs/>
        </w:rPr>
      </w:pPr>
      <w:ins w:id="5764" w:author="Raphael Malyankar" w:date="2025-08-11T20:45:00Z" w16du:dateUtc="2025-08-12T03:45:00Z">
        <w:r w:rsidRPr="00593050">
          <w:rPr>
            <w:b/>
            <w:bCs/>
          </w:rPr>
          <w:t>4.</w:t>
        </w:r>
      </w:ins>
      <w:ins w:id="5765" w:author="Raphael Malyankar" w:date="2025-08-11T20:48:00Z" w16du:dateUtc="2025-08-12T03:48:00Z">
        <w:r w:rsidR="00BB1DD4">
          <w:rPr>
            <w:b/>
            <w:bCs/>
          </w:rPr>
          <w:t>2, 4.3</w:t>
        </w:r>
      </w:ins>
      <w:ins w:id="5766" w:author="Raphael Malyankar" w:date="2025-08-11T20:45:00Z" w16du:dateUtc="2025-08-12T03:45:00Z">
        <w:r w:rsidR="00BB1DD4" w:rsidRPr="00593050">
          <w:rPr>
            <w:b/>
            <w:bCs/>
          </w:rPr>
          <w:t>, … 5.</w:t>
        </w:r>
      </w:ins>
      <w:ins w:id="5767" w:author="Raphael Malyankar" w:date="2025-08-11T20:48:00Z" w16du:dateUtc="2025-08-12T03:48:00Z">
        <w:r w:rsidR="00BB1DD4">
          <w:rPr>
            <w:b/>
            <w:bCs/>
          </w:rPr>
          <w:t>2</w:t>
        </w:r>
      </w:ins>
      <w:ins w:id="5768" w:author="Raphael Malyankar" w:date="2025-08-11T20:45:00Z" w16du:dateUtc="2025-08-12T03:45:00Z">
        <w:r w:rsidR="00BB1DD4" w:rsidRPr="00593050">
          <w:rPr>
            <w:b/>
            <w:bCs/>
          </w:rPr>
          <w:t>, 5.</w:t>
        </w:r>
      </w:ins>
      <w:ins w:id="5769" w:author="Raphael Malyankar" w:date="2025-08-11T20:48:00Z" w16du:dateUtc="2025-08-12T03:48:00Z">
        <w:r w:rsidR="00BB1DD4">
          <w:rPr>
            <w:b/>
            <w:bCs/>
          </w:rPr>
          <w:t>3</w:t>
        </w:r>
      </w:ins>
      <w:ins w:id="5770" w:author="Raphael Malyankar" w:date="2025-08-11T20:45:00Z" w16du:dateUtc="2025-08-12T03:45:00Z">
        <w:r w:rsidR="00BB1DD4" w:rsidRPr="00593050">
          <w:rPr>
            <w:b/>
            <w:bCs/>
          </w:rPr>
          <w:t xml:space="preserve">, … </w:t>
        </w:r>
        <w:r w:rsidR="00BB1DD4" w:rsidRPr="00593050">
          <w:rPr>
            <w:b/>
            <w:bCs/>
            <w:i/>
            <w:iCs/>
            <w:color w:val="EE0000"/>
          </w:rPr>
          <w:t>&lt;Individual feature or information type&gt;</w:t>
        </w:r>
      </w:ins>
    </w:p>
    <w:p w14:paraId="2E116DED" w14:textId="142811F0" w:rsidR="002D417C" w:rsidRPr="00593050" w:rsidRDefault="00BB1DD4" w:rsidP="006931C8">
      <w:pPr>
        <w:rPr>
          <w:i/>
          <w:iCs/>
          <w:color w:val="EE0000"/>
        </w:rPr>
      </w:pPr>
      <w:ins w:id="5771" w:author="Raphael Malyankar" w:date="2025-08-11T20:46:00Z" w16du:dateUtc="2025-08-12T03:46:00Z">
        <w:r w:rsidRPr="00593050">
          <w:rPr>
            <w:i/>
            <w:iCs/>
            <w:color w:val="EE0000"/>
          </w:rPr>
          <w:t>&lt;Table</w:t>
        </w:r>
      </w:ins>
      <w:ins w:id="5772" w:author="Raphael Malyankar" w:date="2025-08-11T20:47:00Z" w16du:dateUtc="2025-08-12T03:47:00Z">
        <w:r w:rsidRPr="00593050">
          <w:rPr>
            <w:i/>
            <w:iCs/>
            <w:color w:val="EE0000"/>
          </w:rPr>
          <w:t xml:space="preserve"> describing the feature or information type</w:t>
        </w:r>
      </w:ins>
      <w:ins w:id="5773" w:author="Raphael Malyankar" w:date="2025-08-11T20:46:00Z" w16du:dateUtc="2025-08-12T03:46:00Z">
        <w:r w:rsidRPr="00593050">
          <w:rPr>
            <w:i/>
            <w:iCs/>
            <w:color w:val="EE0000"/>
          </w:rPr>
          <w:t xml:space="preserve"> in the format described by the Product specification in the General section</w:t>
        </w:r>
      </w:ins>
      <w:ins w:id="5774" w:author="Raphael Malyankar" w:date="2025-08-11T20:47:00Z" w16du:dateUtc="2025-08-12T03:47:00Z">
        <w:r w:rsidRPr="00593050">
          <w:rPr>
            <w:i/>
            <w:iCs/>
            <w:color w:val="EE0000"/>
          </w:rPr>
          <w:t>.&gt;</w:t>
        </w:r>
      </w:ins>
    </w:p>
    <w:p w14:paraId="24587CE3" w14:textId="0104674E" w:rsidR="009D7FDE" w:rsidRDefault="009D7FDE" w:rsidP="006931C8">
      <w:pPr>
        <w:rPr>
          <w:ins w:id="5775" w:author="Raphael Malyankar" w:date="2025-08-11T21:06:00Z" w16du:dateUtc="2025-08-12T04:06:00Z"/>
          <w:b/>
          <w:bCs/>
          <w:sz w:val="24"/>
          <w:szCs w:val="24"/>
        </w:rPr>
      </w:pPr>
      <w:bookmarkStart w:id="5776" w:name="_Toc454280012"/>
      <w:bookmarkStart w:id="5777" w:name="_Toc454280209"/>
      <w:bookmarkStart w:id="5778" w:name="_Toc469665787"/>
      <w:bookmarkStart w:id="5779" w:name="_Toc519516110"/>
      <w:ins w:id="5780" w:author="Raphael Malyankar" w:date="2025-08-11T21:06:00Z" w16du:dateUtc="2025-08-12T04:06:00Z">
        <w:r>
          <w:rPr>
            <w:b/>
            <w:bCs/>
            <w:sz w:val="24"/>
            <w:szCs w:val="24"/>
          </w:rPr>
          <w:t>X</w:t>
        </w:r>
        <w:r>
          <w:rPr>
            <w:b/>
            <w:bCs/>
            <w:sz w:val="24"/>
            <w:szCs w:val="24"/>
          </w:rPr>
          <w:tab/>
          <w:t>Association names</w:t>
        </w:r>
      </w:ins>
    </w:p>
    <w:p w14:paraId="50CB11DD" w14:textId="77777777" w:rsidR="003E4C2C" w:rsidRDefault="003E4C2C" w:rsidP="003E4C2C">
      <w:pPr>
        <w:rPr>
          <w:ins w:id="5781" w:author="Raphael Malyankar" w:date="2025-08-11T21:11:00Z" w16du:dateUtc="2025-08-12T04:11:00Z"/>
        </w:rPr>
      </w:pPr>
      <w:ins w:id="5782" w:author="Raphael Malyankar" w:date="2025-08-11T21:11:00Z" w16du:dateUtc="2025-08-12T04:11:00Z">
        <w:r>
          <w:t>Roles left blank in the tables are not encoded in the dataset, generally because they correspond to information-to-feature bindings, which are not permitted by the S-100 Feature Catalogue model.</w:t>
        </w:r>
      </w:ins>
    </w:p>
    <w:p w14:paraId="1BBE3E75" w14:textId="1884B627" w:rsidR="003E4C2C" w:rsidRDefault="003E4C2C" w:rsidP="003E4C2C">
      <w:pPr>
        <w:rPr>
          <w:ins w:id="5783" w:author="Raphael Malyankar" w:date="2025-08-11T21:08:00Z" w16du:dateUtc="2025-08-12T04:08:00Z"/>
        </w:rPr>
      </w:pPr>
      <w:ins w:id="5784" w:author="Raphael Malyankar" w:date="2025-08-11T21:11:00Z" w16du:dateUtc="2025-08-12T04:11:00Z">
        <w:r>
          <w:t>The Role Type describes the type of binding (aggregation, association, or composition)  This corresponds to the roleType attribute in a feature or information binding in the feature catalogue (see S-100 clauses 5-4.2.5.2 (Feature Bindings) and 5-4.2.5.3 (Information Bindings)). If the binding in that direction is not included in the feature catalogue (for the reason given in the previous paragraph), this cell too is left blank.</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6"/>
        <w:gridCol w:w="1423"/>
        <w:gridCol w:w="4272"/>
        <w:gridCol w:w="1425"/>
      </w:tblGrid>
      <w:tr w:rsidR="00593050" w:rsidRPr="00CF7B5E" w14:paraId="040F8625" w14:textId="77777777" w:rsidTr="003E4C2C">
        <w:trPr>
          <w:ins w:id="5785" w:author="Raphael Malyankar" w:date="2025-08-11T21:08:00Z"/>
        </w:trPr>
        <w:tc>
          <w:tcPr>
            <w:tcW w:w="5000" w:type="pct"/>
            <w:gridSpan w:val="4"/>
          </w:tcPr>
          <w:p w14:paraId="73715D74" w14:textId="11840C95" w:rsidR="003E4C2C" w:rsidRDefault="003E4C2C" w:rsidP="008E3841">
            <w:pPr>
              <w:spacing w:before="120" w:after="120"/>
              <w:rPr>
                <w:ins w:id="5786" w:author="Raphael Malyankar" w:date="2025-08-11T21:08:00Z" w16du:dateUtc="2025-08-12T04:08:00Z"/>
                <w:rFonts w:cs="Arial"/>
              </w:rPr>
            </w:pPr>
            <w:ins w:id="5787" w:author="Raphael Malyankar" w:date="2025-08-11T21:08:00Z" w16du:dateUtc="2025-08-12T04:08:00Z">
              <w:r w:rsidRPr="00CF7B5E">
                <w:rPr>
                  <w:rFonts w:cs="Arial"/>
                  <w:u w:val="single"/>
                </w:rPr>
                <w:t>IHO Definition:</w:t>
              </w:r>
              <w:r w:rsidRPr="008701B0">
                <w:rPr>
                  <w:rFonts w:cs="Arial"/>
                  <w:lang w:val="en-AU"/>
                </w:rPr>
                <w:t> </w:t>
              </w:r>
            </w:ins>
          </w:p>
          <w:p w14:paraId="5F1B13F7" w14:textId="77777777" w:rsidR="003E4C2C" w:rsidRDefault="003E4C2C" w:rsidP="008E3841">
            <w:pPr>
              <w:spacing w:before="120" w:after="120"/>
              <w:rPr>
                <w:ins w:id="5788" w:author="Raphael Malyankar" w:date="2025-08-11T21:08:00Z" w16du:dateUtc="2025-08-12T04:08:00Z"/>
                <w:rFonts w:cs="Arial"/>
              </w:rPr>
            </w:pPr>
            <w:ins w:id="5789" w:author="Raphael Malyankar" w:date="2025-08-11T21:08:00Z" w16du:dateUtc="2025-08-12T04:08:00Z">
              <w:r w:rsidRPr="00CF7B5E">
                <w:rPr>
                  <w:rFonts w:cs="Arial"/>
                  <w:u w:val="single"/>
                </w:rPr>
                <w:t>Remarks:</w:t>
              </w:r>
            </w:ins>
          </w:p>
          <w:p w14:paraId="2CD9C911" w14:textId="2BCE9674" w:rsidR="003E4C2C" w:rsidRPr="003E4C2C" w:rsidRDefault="003E4C2C" w:rsidP="003E4C2C">
            <w:pPr>
              <w:pStyle w:val="ListParagraph"/>
              <w:numPr>
                <w:ilvl w:val="0"/>
                <w:numId w:val="78"/>
              </w:numPr>
              <w:spacing w:before="120" w:after="120" w:line="240" w:lineRule="auto"/>
              <w:jc w:val="left"/>
              <w:rPr>
                <w:ins w:id="5790" w:author="Raphael Malyankar" w:date="2025-08-11T21:08:00Z" w16du:dateUtc="2025-08-12T04:08:00Z"/>
                <w:rFonts w:cs="Arial"/>
                <w:i/>
                <w:iCs/>
              </w:rPr>
            </w:pPr>
            <w:ins w:id="5791" w:author="Raphael Malyankar" w:date="2025-08-11T21:09:00Z" w16du:dateUtc="2025-08-12T04:09:00Z">
              <w:r w:rsidRPr="003E4C2C">
                <w:rPr>
                  <w:rFonts w:cs="Arial"/>
                  <w:i/>
                  <w:iCs/>
                  <w:color w:val="EE0000"/>
                </w:rPr>
                <w:t>&lt;</w:t>
              </w:r>
              <w:r>
                <w:rPr>
                  <w:rFonts w:cs="Arial"/>
                  <w:i/>
                  <w:iCs/>
                  <w:color w:val="EE0000"/>
                </w:rPr>
                <w:t>R</w:t>
              </w:r>
              <w:r w:rsidRPr="003E4C2C">
                <w:rPr>
                  <w:rFonts w:cs="Arial"/>
                  <w:i/>
                  <w:iCs/>
                  <w:color w:val="EE0000"/>
                </w:rPr>
                <w:t>emarks if any, or “</w:t>
              </w:r>
            </w:ins>
            <w:ins w:id="5792" w:author="Raphael Malyankar" w:date="2025-08-11T21:08:00Z" w16du:dateUtc="2025-08-12T04:08:00Z">
              <w:r w:rsidRPr="003E4C2C">
                <w:rPr>
                  <w:rFonts w:cs="Arial"/>
                  <w:i/>
                  <w:iCs/>
                  <w:color w:val="EE0000"/>
                </w:rPr>
                <w:t>No remarks.</w:t>
              </w:r>
            </w:ins>
            <w:ins w:id="5793" w:author="Raphael Malyankar" w:date="2025-08-11T21:09:00Z" w16du:dateUtc="2025-08-12T04:09:00Z">
              <w:r w:rsidRPr="003E4C2C">
                <w:rPr>
                  <w:rFonts w:cs="Arial"/>
                  <w:i/>
                  <w:iCs/>
                  <w:color w:val="EE0000"/>
                </w:rPr>
                <w:t>”&gt;</w:t>
              </w:r>
            </w:ins>
          </w:p>
        </w:tc>
      </w:tr>
      <w:tr w:rsidR="00593050" w:rsidRPr="00CF7B5E" w14:paraId="1FC2CA6A" w14:textId="77777777" w:rsidTr="003E4C2C">
        <w:trPr>
          <w:ins w:id="5794" w:author="Raphael Malyankar" w:date="2025-08-11T21:08:00Z"/>
        </w:trPr>
        <w:tc>
          <w:tcPr>
            <w:tcW w:w="1052" w:type="pct"/>
          </w:tcPr>
          <w:p w14:paraId="2E5E7EF3" w14:textId="77777777" w:rsidR="003E4C2C" w:rsidRPr="00CF7B5E" w:rsidRDefault="003E4C2C" w:rsidP="008E3841">
            <w:pPr>
              <w:spacing w:before="120" w:after="120"/>
              <w:rPr>
                <w:ins w:id="5795" w:author="Raphael Malyankar" w:date="2025-08-11T21:08:00Z" w16du:dateUtc="2025-08-12T04:08:00Z"/>
                <w:rFonts w:cs="Arial"/>
                <w:b/>
                <w:sz w:val="18"/>
              </w:rPr>
            </w:pPr>
            <w:ins w:id="5796" w:author="Raphael Malyankar" w:date="2025-08-11T21:08:00Z" w16du:dateUtc="2025-08-12T04:08:00Z">
              <w:r w:rsidRPr="00CF7B5E">
                <w:rPr>
                  <w:rFonts w:cs="Arial"/>
                  <w:b/>
                  <w:sz w:val="18"/>
                </w:rPr>
                <w:t>Role Type</w:t>
              </w:r>
            </w:ins>
          </w:p>
        </w:tc>
        <w:tc>
          <w:tcPr>
            <w:tcW w:w="789" w:type="pct"/>
          </w:tcPr>
          <w:p w14:paraId="7A38EE9D" w14:textId="77777777" w:rsidR="003E4C2C" w:rsidRPr="00CF7B5E" w:rsidRDefault="003E4C2C" w:rsidP="008E3841">
            <w:pPr>
              <w:spacing w:before="120" w:after="120"/>
              <w:rPr>
                <w:ins w:id="5797" w:author="Raphael Malyankar" w:date="2025-08-11T21:08:00Z" w16du:dateUtc="2025-08-12T04:08:00Z"/>
                <w:rFonts w:cs="Arial"/>
                <w:b/>
                <w:sz w:val="18"/>
              </w:rPr>
            </w:pPr>
            <w:ins w:id="5798" w:author="Raphael Malyankar" w:date="2025-08-11T21:08:00Z" w16du:dateUtc="2025-08-12T04:08:00Z">
              <w:r w:rsidRPr="00CF7B5E">
                <w:rPr>
                  <w:rFonts w:cs="Arial"/>
                  <w:b/>
                  <w:sz w:val="18"/>
                </w:rPr>
                <w:t>Role</w:t>
              </w:r>
            </w:ins>
          </w:p>
        </w:tc>
        <w:tc>
          <w:tcPr>
            <w:tcW w:w="2369" w:type="pct"/>
          </w:tcPr>
          <w:p w14:paraId="75270208" w14:textId="77777777" w:rsidR="003E4C2C" w:rsidRPr="00CF7B5E" w:rsidRDefault="003E4C2C" w:rsidP="008E3841">
            <w:pPr>
              <w:spacing w:before="120" w:after="120"/>
              <w:rPr>
                <w:ins w:id="5799" w:author="Raphael Malyankar" w:date="2025-08-11T21:08:00Z" w16du:dateUtc="2025-08-12T04:08:00Z"/>
                <w:rFonts w:cs="Arial"/>
                <w:b/>
                <w:sz w:val="18"/>
              </w:rPr>
            </w:pPr>
            <w:ins w:id="5800" w:author="Raphael Malyankar" w:date="2025-08-11T21:08:00Z" w16du:dateUtc="2025-08-12T04:08:00Z">
              <w:r w:rsidRPr="00CF7B5E">
                <w:rPr>
                  <w:rFonts w:cs="Arial"/>
                  <w:b/>
                  <w:sz w:val="18"/>
                </w:rPr>
                <w:t>Associated With</w:t>
              </w:r>
            </w:ins>
          </w:p>
        </w:tc>
        <w:tc>
          <w:tcPr>
            <w:tcW w:w="790" w:type="pct"/>
          </w:tcPr>
          <w:p w14:paraId="7485D6A1" w14:textId="77777777" w:rsidR="003E4C2C" w:rsidRPr="00CF7B5E" w:rsidRDefault="003E4C2C" w:rsidP="008E3841">
            <w:pPr>
              <w:spacing w:before="120" w:after="120"/>
              <w:rPr>
                <w:ins w:id="5801" w:author="Raphael Malyankar" w:date="2025-08-11T21:08:00Z" w16du:dateUtc="2025-08-12T04:08:00Z"/>
                <w:rFonts w:cs="Arial"/>
                <w:b/>
                <w:sz w:val="18"/>
              </w:rPr>
            </w:pPr>
            <w:ins w:id="5802" w:author="Raphael Malyankar" w:date="2025-08-11T21:08:00Z" w16du:dateUtc="2025-08-12T04:08:00Z">
              <w:r w:rsidRPr="00CF7B5E">
                <w:rPr>
                  <w:rFonts w:cs="Arial"/>
                  <w:b/>
                  <w:sz w:val="18"/>
                </w:rPr>
                <w:t>Multiplicity</w:t>
              </w:r>
            </w:ins>
          </w:p>
        </w:tc>
      </w:tr>
      <w:tr w:rsidR="00593050" w:rsidRPr="00CF7B5E" w14:paraId="777513BB" w14:textId="77777777" w:rsidTr="003E4C2C">
        <w:trPr>
          <w:ins w:id="5803" w:author="Raphael Malyankar" w:date="2025-08-11T21:08:00Z"/>
        </w:trPr>
        <w:tc>
          <w:tcPr>
            <w:tcW w:w="1052" w:type="pct"/>
          </w:tcPr>
          <w:p w14:paraId="6C6C2C9A" w14:textId="77777777" w:rsidR="003E4C2C" w:rsidRPr="00CF7B5E" w:rsidRDefault="003E4C2C" w:rsidP="008E3841">
            <w:pPr>
              <w:spacing w:before="120" w:after="120"/>
              <w:rPr>
                <w:ins w:id="5804" w:author="Raphael Malyankar" w:date="2025-08-11T21:08:00Z" w16du:dateUtc="2025-08-12T04:08:00Z"/>
                <w:rFonts w:cs="Arial"/>
                <w:sz w:val="18"/>
              </w:rPr>
            </w:pPr>
            <w:ins w:id="5805" w:author="Raphael Malyankar" w:date="2025-08-11T21:08:00Z" w16du:dateUtc="2025-08-12T04:08:00Z">
              <w:r>
                <w:rPr>
                  <w:rFonts w:cs="Arial"/>
                  <w:sz w:val="18"/>
                </w:rPr>
                <w:t>Aggregation</w:t>
              </w:r>
            </w:ins>
          </w:p>
        </w:tc>
        <w:tc>
          <w:tcPr>
            <w:tcW w:w="789" w:type="pct"/>
          </w:tcPr>
          <w:p w14:paraId="0CF80A15" w14:textId="5CFF14EC" w:rsidR="003E4C2C" w:rsidRPr="00CF7B5E" w:rsidRDefault="003E4C2C" w:rsidP="008E3841">
            <w:pPr>
              <w:spacing w:before="120" w:after="120"/>
              <w:rPr>
                <w:ins w:id="5806" w:author="Raphael Malyankar" w:date="2025-08-11T21:08:00Z" w16du:dateUtc="2025-08-12T04:08:00Z"/>
                <w:rFonts w:cs="Arial"/>
                <w:sz w:val="18"/>
              </w:rPr>
            </w:pPr>
            <w:ins w:id="5807" w:author="Raphael Malyankar" w:date="2025-08-11T21:09:00Z" w16du:dateUtc="2025-08-12T04:09:00Z">
              <w:r>
                <w:rPr>
                  <w:rFonts w:cs="Arial"/>
                  <w:sz w:val="18"/>
                </w:rPr>
                <w:t>&lt;role&gt;</w:t>
              </w:r>
            </w:ins>
          </w:p>
        </w:tc>
        <w:tc>
          <w:tcPr>
            <w:tcW w:w="2369" w:type="pct"/>
          </w:tcPr>
          <w:p w14:paraId="22A77E1B" w14:textId="32A8DB32" w:rsidR="003E4C2C" w:rsidRPr="003E4C2C" w:rsidRDefault="003E4C2C" w:rsidP="008E3841">
            <w:pPr>
              <w:spacing w:before="120" w:after="120"/>
              <w:rPr>
                <w:ins w:id="5808" w:author="Raphael Malyankar" w:date="2025-08-11T21:08:00Z" w16du:dateUtc="2025-08-12T04:08:00Z"/>
                <w:rFonts w:cs="Arial"/>
                <w:b/>
                <w:i/>
                <w:iCs/>
                <w:sz w:val="18"/>
              </w:rPr>
            </w:pPr>
            <w:ins w:id="5809" w:author="Raphael Malyankar" w:date="2025-08-11T21:10:00Z" w16du:dateUtc="2025-08-12T04:10:00Z">
              <w:r w:rsidRPr="003E4C2C">
                <w:rPr>
                  <w:rFonts w:cs="Arial"/>
                  <w:b/>
                  <w:i/>
                  <w:iCs/>
                  <w:color w:val="EE0000"/>
                  <w:sz w:val="18"/>
                </w:rPr>
                <w:t>&lt;target feature or information type&gt;</w:t>
              </w:r>
            </w:ins>
          </w:p>
        </w:tc>
        <w:tc>
          <w:tcPr>
            <w:tcW w:w="790" w:type="pct"/>
          </w:tcPr>
          <w:p w14:paraId="0E9D8750" w14:textId="1C734386" w:rsidR="003E4C2C" w:rsidRPr="003E4C2C" w:rsidRDefault="003E4C2C" w:rsidP="008E3841">
            <w:pPr>
              <w:spacing w:before="120" w:after="120"/>
              <w:rPr>
                <w:ins w:id="5810" w:author="Raphael Malyankar" w:date="2025-08-11T21:08:00Z" w16du:dateUtc="2025-08-12T04:08:00Z"/>
                <w:rFonts w:cs="Arial"/>
                <w:i/>
                <w:iCs/>
                <w:sz w:val="18"/>
              </w:rPr>
            </w:pPr>
            <w:ins w:id="5811" w:author="Raphael Malyankar" w:date="2025-08-11T21:08:00Z" w16du:dateUtc="2025-08-12T04:08:00Z">
              <w:r w:rsidRPr="003E4C2C">
                <w:rPr>
                  <w:rFonts w:cs="Arial"/>
                  <w:i/>
                  <w:iCs/>
                  <w:color w:val="EE0000"/>
                  <w:sz w:val="18"/>
                </w:rPr>
                <w:t>0, *</w:t>
              </w:r>
            </w:ins>
          </w:p>
        </w:tc>
      </w:tr>
      <w:tr w:rsidR="00593050" w:rsidRPr="00CF7B5E" w14:paraId="6D45FD94" w14:textId="77777777" w:rsidTr="003E4C2C">
        <w:trPr>
          <w:ins w:id="5812" w:author="Raphael Malyankar" w:date="2025-08-11T21:08:00Z"/>
        </w:trPr>
        <w:tc>
          <w:tcPr>
            <w:tcW w:w="1052" w:type="pct"/>
          </w:tcPr>
          <w:p w14:paraId="1ACD433E" w14:textId="77777777" w:rsidR="003E4C2C" w:rsidRPr="00CF7B5E" w:rsidRDefault="003E4C2C" w:rsidP="008E3841">
            <w:pPr>
              <w:spacing w:before="120" w:after="120"/>
              <w:rPr>
                <w:ins w:id="5813" w:author="Raphael Malyankar" w:date="2025-08-11T21:08:00Z" w16du:dateUtc="2025-08-12T04:08:00Z"/>
                <w:rFonts w:cs="Arial"/>
              </w:rPr>
            </w:pPr>
            <w:ins w:id="5814" w:author="Raphael Malyankar" w:date="2025-08-11T21:08:00Z" w16du:dateUtc="2025-08-12T04:08:00Z">
              <w:r w:rsidRPr="00AE7EB7">
                <w:rPr>
                  <w:rFonts w:cs="Arial"/>
                  <w:sz w:val="18"/>
                </w:rPr>
                <w:t>Association</w:t>
              </w:r>
            </w:ins>
          </w:p>
        </w:tc>
        <w:tc>
          <w:tcPr>
            <w:tcW w:w="789" w:type="pct"/>
          </w:tcPr>
          <w:p w14:paraId="4F995380" w14:textId="051B60F6" w:rsidR="003E4C2C" w:rsidRPr="00CF7B5E" w:rsidRDefault="003E4C2C" w:rsidP="008E3841">
            <w:pPr>
              <w:spacing w:before="120" w:after="120"/>
              <w:rPr>
                <w:ins w:id="5815" w:author="Raphael Malyankar" w:date="2025-08-11T21:08:00Z" w16du:dateUtc="2025-08-12T04:08:00Z"/>
                <w:rFonts w:cs="Arial"/>
                <w:sz w:val="18"/>
              </w:rPr>
            </w:pPr>
            <w:ins w:id="5816" w:author="Raphael Malyankar" w:date="2025-08-11T21:09:00Z" w16du:dateUtc="2025-08-12T04:09:00Z">
              <w:r>
                <w:rPr>
                  <w:rFonts w:cs="Arial"/>
                  <w:sz w:val="18"/>
                </w:rPr>
                <w:t>&lt;role&gt;</w:t>
              </w:r>
            </w:ins>
          </w:p>
        </w:tc>
        <w:tc>
          <w:tcPr>
            <w:tcW w:w="2369" w:type="pct"/>
          </w:tcPr>
          <w:p w14:paraId="48253542" w14:textId="0B1D6EEF" w:rsidR="003E4C2C" w:rsidRPr="003E4C2C" w:rsidRDefault="003E4C2C" w:rsidP="008E3841">
            <w:pPr>
              <w:spacing w:before="120" w:after="120"/>
              <w:rPr>
                <w:ins w:id="5817" w:author="Raphael Malyankar" w:date="2025-08-11T21:08:00Z" w16du:dateUtc="2025-08-12T04:08:00Z"/>
                <w:rFonts w:cs="Arial"/>
                <w:b/>
                <w:i/>
                <w:iCs/>
                <w:sz w:val="18"/>
              </w:rPr>
            </w:pPr>
            <w:ins w:id="5818" w:author="Raphael Malyankar" w:date="2025-08-11T21:10:00Z" w16du:dateUtc="2025-08-12T04:10:00Z">
              <w:r w:rsidRPr="003E4C2C">
                <w:rPr>
                  <w:rFonts w:cs="Arial"/>
                  <w:b/>
                  <w:i/>
                  <w:iCs/>
                  <w:color w:val="EE0000"/>
                  <w:sz w:val="18"/>
                </w:rPr>
                <w:t>&lt;target feature or information type&gt;</w:t>
              </w:r>
            </w:ins>
          </w:p>
        </w:tc>
        <w:tc>
          <w:tcPr>
            <w:tcW w:w="790" w:type="pct"/>
          </w:tcPr>
          <w:p w14:paraId="5679040F" w14:textId="5A70C962" w:rsidR="003E4C2C" w:rsidRPr="003E4C2C" w:rsidRDefault="003E4C2C" w:rsidP="008E3841">
            <w:pPr>
              <w:spacing w:before="120" w:after="120"/>
              <w:rPr>
                <w:ins w:id="5819" w:author="Raphael Malyankar" w:date="2025-08-11T21:08:00Z" w16du:dateUtc="2025-08-12T04:08:00Z"/>
                <w:rFonts w:cs="Arial"/>
                <w:i/>
                <w:iCs/>
                <w:sz w:val="18"/>
              </w:rPr>
            </w:pPr>
            <w:ins w:id="5820" w:author="Raphael Malyankar" w:date="2025-08-11T21:12:00Z" w16du:dateUtc="2025-08-12T04:12:00Z">
              <w:r w:rsidRPr="003E4C2C">
                <w:rPr>
                  <w:rFonts w:cs="Arial"/>
                  <w:i/>
                  <w:iCs/>
                  <w:color w:val="EE0000"/>
                  <w:sz w:val="18"/>
                </w:rPr>
                <w:t>1, 1</w:t>
              </w:r>
            </w:ins>
          </w:p>
        </w:tc>
      </w:tr>
    </w:tbl>
    <w:p w14:paraId="25546A2E" w14:textId="77777777" w:rsidR="003E4C2C" w:rsidRDefault="003E4C2C" w:rsidP="009D7FDE">
      <w:pPr>
        <w:rPr>
          <w:ins w:id="5821" w:author="Raphael Malyankar" w:date="2025-08-11T21:06:00Z" w16du:dateUtc="2025-08-12T04:06:00Z"/>
        </w:rPr>
      </w:pPr>
    </w:p>
    <w:p w14:paraId="5A3DCB3E" w14:textId="4598B88D" w:rsidR="009D7FDE" w:rsidRDefault="009D7FDE" w:rsidP="006931C8">
      <w:pPr>
        <w:rPr>
          <w:ins w:id="5822" w:author="Raphael Malyankar" w:date="2025-08-11T21:06:00Z" w16du:dateUtc="2025-08-12T04:06:00Z"/>
          <w:b/>
          <w:bCs/>
          <w:sz w:val="24"/>
          <w:szCs w:val="24"/>
        </w:rPr>
      </w:pPr>
      <w:ins w:id="5823" w:author="Raphael Malyankar" w:date="2025-08-11T21:06:00Z" w16du:dateUtc="2025-08-12T04:06:00Z">
        <w:r>
          <w:rPr>
            <w:b/>
            <w:bCs/>
            <w:sz w:val="24"/>
            <w:szCs w:val="24"/>
          </w:rPr>
          <w:t>X</w:t>
        </w:r>
        <w:r>
          <w:rPr>
            <w:b/>
            <w:bCs/>
            <w:sz w:val="24"/>
            <w:szCs w:val="24"/>
          </w:rPr>
          <w:tab/>
          <w:t>Association roles</w:t>
        </w:r>
      </w:ins>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16"/>
      </w:tblGrid>
      <w:tr w:rsidR="00593050" w:rsidRPr="00CF7B5E" w14:paraId="74FA2463" w14:textId="77777777" w:rsidTr="00F876AD">
        <w:trPr>
          <w:ins w:id="5824" w:author="Raphael Malyankar" w:date="2025-08-11T21:16:00Z"/>
        </w:trPr>
        <w:tc>
          <w:tcPr>
            <w:tcW w:w="5000" w:type="pct"/>
          </w:tcPr>
          <w:p w14:paraId="207561F8" w14:textId="77DB50AA" w:rsidR="00F876AD" w:rsidRPr="00946443" w:rsidRDefault="00F876AD" w:rsidP="008E3841">
            <w:pPr>
              <w:spacing w:before="120" w:after="120"/>
              <w:rPr>
                <w:ins w:id="5825" w:author="Raphael Malyankar" w:date="2025-08-11T21:16:00Z" w16du:dateUtc="2025-08-12T04:16:00Z"/>
                <w:rFonts w:cs="Arial"/>
              </w:rPr>
            </w:pPr>
            <w:ins w:id="5826" w:author="Raphael Malyankar" w:date="2025-08-11T21:16:00Z" w16du:dateUtc="2025-08-12T04:16:00Z">
              <w:r w:rsidRPr="00946443">
                <w:rPr>
                  <w:rFonts w:cs="Arial"/>
                  <w:u w:val="single"/>
                </w:rPr>
                <w:t>IHO Definition:</w:t>
              </w:r>
              <w:r w:rsidRPr="00946443">
                <w:rPr>
                  <w:rFonts w:cs="Arial"/>
                </w:rPr>
                <w:t xml:space="preserve"> </w:t>
              </w:r>
              <w:r w:rsidRPr="00946443">
                <w:t xml:space="preserve"> </w:t>
              </w:r>
            </w:ins>
          </w:p>
        </w:tc>
      </w:tr>
    </w:tbl>
    <w:p w14:paraId="2F252677" w14:textId="77777777" w:rsidR="009D7FDE" w:rsidRDefault="009D7FDE" w:rsidP="009D7FDE">
      <w:pPr>
        <w:rPr>
          <w:ins w:id="5827" w:author="Raphael Malyankar" w:date="2025-08-11T21:06:00Z" w16du:dateUtc="2025-08-12T04:06:00Z"/>
        </w:rPr>
      </w:pPr>
    </w:p>
    <w:p w14:paraId="1CECEAEE" w14:textId="1F4B8474" w:rsidR="00EF70CB" w:rsidRPr="006931C8" w:rsidRDefault="006931C8" w:rsidP="006931C8">
      <w:pPr>
        <w:rPr>
          <w:b/>
          <w:bCs/>
          <w:sz w:val="24"/>
          <w:szCs w:val="24"/>
          <w:rPrChange w:id="5828" w:author="Raphael Malyankar" w:date="2025-08-11T20:17:00Z" w16du:dateUtc="2025-08-12T03:17:00Z">
            <w:rPr/>
          </w:rPrChange>
        </w:rPr>
      </w:pPr>
      <w:ins w:id="5829" w:author="Raphael Malyankar" w:date="2025-08-11T20:18:00Z" w16du:dateUtc="2025-08-12T03:18:00Z">
        <w:r>
          <w:rPr>
            <w:b/>
            <w:bCs/>
            <w:sz w:val="24"/>
            <w:szCs w:val="24"/>
          </w:rPr>
          <w:t>X</w:t>
        </w:r>
        <w:r>
          <w:rPr>
            <w:b/>
            <w:bCs/>
            <w:sz w:val="24"/>
            <w:szCs w:val="24"/>
          </w:rPr>
          <w:tab/>
        </w:r>
      </w:ins>
      <w:del w:id="5830" w:author="Raphael Malyankar" w:date="2025-08-11T19:08:00Z" w16du:dateUtc="2025-08-12T02:08:00Z">
        <w:r w:rsidR="00EF70CB" w:rsidRPr="006931C8" w:rsidDel="002D417C">
          <w:rPr>
            <w:b/>
            <w:bCs/>
            <w:sz w:val="24"/>
            <w:szCs w:val="24"/>
            <w:rPrChange w:id="5831" w:author="Raphael Malyankar" w:date="2025-08-11T20:17:00Z" w16du:dateUtc="2025-08-12T03:17:00Z">
              <w:rPr/>
            </w:rPrChange>
          </w:rPr>
          <w:delText>Feature Attributes</w:delText>
        </w:r>
      </w:del>
      <w:ins w:id="5832" w:author="Raphael Malyankar" w:date="2025-08-11T20:54:00Z" w16du:dateUtc="2025-08-12T03:54:00Z">
        <w:r w:rsidR="003609B2">
          <w:rPr>
            <w:b/>
            <w:bCs/>
            <w:sz w:val="24"/>
            <w:szCs w:val="24"/>
          </w:rPr>
          <w:t>Attribute and enumeration description</w:t>
        </w:r>
      </w:ins>
      <w:ins w:id="5833" w:author="Raphael Malyankar" w:date="2025-08-11T20:55:00Z" w16du:dateUtc="2025-08-12T03:55:00Z">
        <w:r w:rsidR="003609B2">
          <w:rPr>
            <w:b/>
            <w:bCs/>
            <w:sz w:val="24"/>
            <w:szCs w:val="24"/>
          </w:rPr>
          <w:t>s</w:t>
        </w:r>
      </w:ins>
      <w:del w:id="5834" w:author="Raphael Malyankar" w:date="2025-08-11T19:08:00Z" w16du:dateUtc="2025-08-12T02:08:00Z">
        <w:r w:rsidR="00EF70CB" w:rsidRPr="006931C8" w:rsidDel="002D417C">
          <w:rPr>
            <w:b/>
            <w:bCs/>
            <w:sz w:val="24"/>
            <w:szCs w:val="24"/>
            <w:rPrChange w:id="5835" w:author="Raphael Malyankar" w:date="2025-08-11T20:17:00Z" w16du:dateUtc="2025-08-12T03:17:00Z">
              <w:rPr/>
            </w:rPrChange>
          </w:rPr>
          <w:delText xml:space="preserve"> and Enumerate</w:delText>
        </w:r>
        <w:bookmarkEnd w:id="5776"/>
        <w:bookmarkEnd w:id="5777"/>
        <w:bookmarkEnd w:id="5778"/>
        <w:r w:rsidR="00C84C43" w:rsidRPr="006931C8" w:rsidDel="002D417C">
          <w:rPr>
            <w:b/>
            <w:bCs/>
            <w:sz w:val="24"/>
            <w:szCs w:val="24"/>
            <w:rPrChange w:id="5836" w:author="Raphael Malyankar" w:date="2025-08-11T20:17:00Z" w16du:dateUtc="2025-08-12T03:17:00Z">
              <w:rPr/>
            </w:rPrChange>
          </w:rPr>
          <w:delText>s</w:delText>
        </w:r>
      </w:del>
      <w:bookmarkEnd w:id="577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EF70CB" w:rsidRPr="00C13DF0" w14:paraId="5B780D4C" w14:textId="77777777" w:rsidTr="003E4C2C">
        <w:tc>
          <w:tcPr>
            <w:tcW w:w="5000" w:type="pct"/>
          </w:tcPr>
          <w:p w14:paraId="47FD72AB" w14:textId="77777777" w:rsidR="00EF70CB" w:rsidRPr="00C13DF0" w:rsidRDefault="00EF70CB" w:rsidP="00DD454E">
            <w:pPr>
              <w:spacing w:after="120"/>
              <w:rPr>
                <w:rFonts w:cs="Arial"/>
                <w:bCs/>
                <w:color w:val="339966"/>
                <w:lang w:val="en-AU"/>
              </w:rPr>
            </w:pPr>
            <w:r w:rsidRPr="00C13DF0">
              <w:rPr>
                <w:rFonts w:cs="Arial"/>
                <w:b/>
                <w:lang w:val="en-AU"/>
              </w:rPr>
              <w:t>Attribute Name:</w:t>
            </w:r>
            <w:r w:rsidRPr="00C13DF0">
              <w:rPr>
                <w:rFonts w:cs="Arial"/>
                <w:lang w:val="en-AU"/>
              </w:rPr>
              <w:t xml:space="preserve">  </w:t>
            </w:r>
            <w:r w:rsidRPr="00C13DF0">
              <w:rPr>
                <w:rFonts w:cs="Arial"/>
                <w:u w:val="single"/>
                <w:lang w:val="en-AU"/>
              </w:rPr>
              <w:t>IHO Definition:</w:t>
            </w:r>
            <w:r w:rsidRPr="00C13DF0">
              <w:rPr>
                <w:rFonts w:cs="Arial"/>
                <w:lang w:val="en-AU"/>
              </w:rPr>
              <w:t xml:space="preserve">  </w:t>
            </w:r>
          </w:p>
          <w:p w14:paraId="6124EB87" w14:textId="03B427C8" w:rsidR="00EF70CB" w:rsidRPr="00C13DF0" w:rsidRDefault="003609B2" w:rsidP="003E4C2C">
            <w:pPr>
              <w:spacing w:before="120" w:after="120" w:line="240" w:lineRule="auto"/>
              <w:rPr>
                <w:rFonts w:cs="Arial"/>
                <w:b/>
                <w:position w:val="-2"/>
                <w:lang w:val="en-AU"/>
              </w:rPr>
            </w:pPr>
            <w:ins w:id="5837" w:author="Raphael Malyankar" w:date="2025-08-11T20:59:00Z" w16du:dateUtc="2025-08-12T03:59:00Z">
              <w:r w:rsidRPr="003E4C2C">
                <w:rPr>
                  <w:rFonts w:cs="Arial"/>
                  <w:i/>
                  <w:iCs/>
                  <w:color w:val="EE0000"/>
                  <w:position w:val="-2"/>
                  <w:lang w:val="en-AU"/>
                </w:rPr>
                <w:lastRenderedPageBreak/>
                <w:t>&lt;code&gt;</w:t>
              </w:r>
              <w:r w:rsidRPr="003E4C2C">
                <w:rPr>
                  <w:rFonts w:cs="Arial"/>
                  <w:b/>
                  <w:bCs/>
                  <w:color w:val="EE0000"/>
                  <w:position w:val="-2"/>
                  <w:lang w:val="en-AU"/>
                </w:rPr>
                <w:t xml:space="preserve"> </w:t>
              </w:r>
            </w:ins>
            <w:del w:id="5838" w:author="Raphael Malyankar" w:date="2025-08-11T21:58:00Z" w16du:dateUtc="2025-08-12T04:58:00Z">
              <w:r w:rsidR="00EF70CB" w:rsidRPr="00C13DF0" w:rsidDel="00ED12AF">
                <w:rPr>
                  <w:rFonts w:cs="Arial"/>
                  <w:b/>
                  <w:bCs/>
                  <w:position w:val="-2"/>
                  <w:lang w:val="en-AU"/>
                </w:rPr>
                <w:delText xml:space="preserve">Enumerate </w:delText>
              </w:r>
            </w:del>
            <w:r w:rsidR="00EF70CB" w:rsidRPr="00C13DF0">
              <w:rPr>
                <w:rFonts w:cs="Arial"/>
                <w:b/>
                <w:bCs/>
                <w:position w:val="-2"/>
                <w:lang w:val="en-AU"/>
              </w:rPr>
              <w:t>Name</w:t>
            </w:r>
          </w:p>
          <w:p w14:paraId="606C78FA" w14:textId="2728DADD" w:rsidR="00EF70CB" w:rsidRPr="00C13DF0" w:rsidRDefault="00EF70CB" w:rsidP="004C53D6">
            <w:pPr>
              <w:spacing w:before="120" w:after="120"/>
              <w:ind w:left="360"/>
              <w:rPr>
                <w:rFonts w:cs="Arial"/>
                <w:bCs/>
                <w:lang w:val="en-AU"/>
              </w:rPr>
            </w:pPr>
            <w:r w:rsidRPr="00C13DF0">
              <w:rPr>
                <w:rFonts w:cs="Arial"/>
                <w:bCs/>
                <w:u w:val="single"/>
                <w:lang w:val="en-AU"/>
              </w:rPr>
              <w:t>IHO Definition:</w:t>
            </w:r>
            <w:r w:rsidRPr="00C13DF0">
              <w:rPr>
                <w:rFonts w:cs="Arial"/>
                <w:bCs/>
                <w:lang w:val="en-AU"/>
              </w:rPr>
              <w:t xml:space="preserve">  </w:t>
            </w:r>
            <w:del w:id="5839" w:author="Raphael Malyankar" w:date="2025-08-11T20:53:00Z" w16du:dateUtc="2025-08-12T03:53:00Z">
              <w:r w:rsidRPr="00C13DF0" w:rsidDel="003609B2">
                <w:rPr>
                  <w:rFonts w:cs="Arial"/>
                  <w:bCs/>
                  <w:lang w:val="en-AU"/>
                </w:rPr>
                <w:delText>If Applicable</w:delText>
              </w:r>
            </w:del>
          </w:p>
          <w:p w14:paraId="3C69EDFB" w14:textId="5E5837EA" w:rsidR="00EF70CB" w:rsidRDefault="003609B2" w:rsidP="003E4C2C">
            <w:pPr>
              <w:spacing w:before="120" w:after="120" w:line="240" w:lineRule="auto"/>
              <w:rPr>
                <w:ins w:id="5840" w:author="Raphael Malyankar" w:date="2025-08-11T20:58:00Z" w16du:dateUtc="2025-08-12T03:58:00Z"/>
                <w:rFonts w:cs="Arial"/>
                <w:b/>
                <w:position w:val="-2"/>
                <w:lang w:val="en-AU"/>
              </w:rPr>
            </w:pPr>
            <w:ins w:id="5841" w:author="Raphael Malyankar" w:date="2025-08-11T20:59:00Z" w16du:dateUtc="2025-08-12T03:59:00Z">
              <w:r w:rsidRPr="003E4C2C">
                <w:rPr>
                  <w:rFonts w:cs="Arial"/>
                  <w:bCs/>
                  <w:i/>
                  <w:iCs/>
                  <w:color w:val="EE0000"/>
                  <w:position w:val="-2"/>
                  <w:lang w:val="en-AU"/>
                </w:rPr>
                <w:t>&lt;code&gt;</w:t>
              </w:r>
              <w:r w:rsidRPr="003E4C2C">
                <w:rPr>
                  <w:rFonts w:cs="Arial"/>
                  <w:b/>
                  <w:color w:val="EE0000"/>
                  <w:position w:val="-2"/>
                  <w:lang w:val="en-AU"/>
                </w:rPr>
                <w:t xml:space="preserve"> </w:t>
              </w:r>
            </w:ins>
            <w:del w:id="5842" w:author="Raphael Malyankar" w:date="2025-08-11T21:58:00Z" w16du:dateUtc="2025-08-12T04:58:00Z">
              <w:r w:rsidR="00EF70CB" w:rsidRPr="00C13DF0" w:rsidDel="00ED12AF">
                <w:rPr>
                  <w:rFonts w:cs="Arial"/>
                  <w:b/>
                  <w:position w:val="-2"/>
                  <w:lang w:val="en-AU"/>
                </w:rPr>
                <w:delText xml:space="preserve">Enumerate </w:delText>
              </w:r>
            </w:del>
            <w:r w:rsidR="00EF70CB" w:rsidRPr="00C13DF0">
              <w:rPr>
                <w:rFonts w:cs="Arial"/>
                <w:b/>
                <w:position w:val="-2"/>
                <w:lang w:val="en-AU"/>
              </w:rPr>
              <w:t>Name</w:t>
            </w:r>
          </w:p>
          <w:p w14:paraId="6FA1533E" w14:textId="623A551E" w:rsidR="003609B2" w:rsidRPr="003E4C2C" w:rsidRDefault="003609B2" w:rsidP="003E4C2C">
            <w:pPr>
              <w:spacing w:before="120" w:after="120"/>
              <w:ind w:left="360"/>
              <w:rPr>
                <w:rFonts w:cs="Arial"/>
                <w:bCs/>
                <w:lang w:val="en-AU"/>
              </w:rPr>
            </w:pPr>
            <w:ins w:id="5843" w:author="Raphael Malyankar" w:date="2025-08-11T20:58:00Z" w16du:dateUtc="2025-08-12T03:58:00Z">
              <w:r w:rsidRPr="00C13DF0">
                <w:rPr>
                  <w:rFonts w:cs="Arial"/>
                  <w:bCs/>
                  <w:u w:val="single"/>
                  <w:lang w:val="en-AU"/>
                </w:rPr>
                <w:t>IHO Definition:</w:t>
              </w:r>
              <w:r w:rsidRPr="00C13DF0">
                <w:rPr>
                  <w:rFonts w:cs="Arial"/>
                  <w:bCs/>
                  <w:lang w:val="en-AU"/>
                </w:rPr>
                <w:t xml:space="preserve">  </w:t>
              </w:r>
            </w:ins>
          </w:p>
          <w:p w14:paraId="46DB83E2" w14:textId="77777777" w:rsidR="00EF70CB" w:rsidRPr="00C13DF0" w:rsidRDefault="00EF70CB" w:rsidP="004C53D6">
            <w:pPr>
              <w:autoSpaceDE w:val="0"/>
              <w:autoSpaceDN w:val="0"/>
              <w:adjustRightInd w:val="0"/>
              <w:rPr>
                <w:rFonts w:cs="Arial"/>
                <w:lang w:val="en-AU"/>
              </w:rPr>
            </w:pPr>
            <w:r w:rsidRPr="00C13DF0">
              <w:rPr>
                <w:rFonts w:cs="Arial"/>
                <w:u w:val="single"/>
                <w:lang w:val="en-AU"/>
              </w:rPr>
              <w:t>Remarks:</w:t>
            </w:r>
          </w:p>
          <w:p w14:paraId="6E5F5CCD" w14:textId="2B4969FB" w:rsidR="00EF70CB" w:rsidRPr="00F876AD" w:rsidRDefault="00F876AD" w:rsidP="00F876AD">
            <w:pPr>
              <w:pStyle w:val="ListParagraph"/>
              <w:numPr>
                <w:ilvl w:val="0"/>
                <w:numId w:val="78"/>
              </w:numPr>
              <w:autoSpaceDE w:val="0"/>
              <w:autoSpaceDN w:val="0"/>
              <w:adjustRightInd w:val="0"/>
              <w:spacing w:after="120"/>
              <w:rPr>
                <w:rFonts w:cs="Arial"/>
                <w:lang w:val="en-AU"/>
              </w:rPr>
            </w:pPr>
            <w:ins w:id="5844" w:author="Raphael Malyankar" w:date="2025-08-11T21:17:00Z" w16du:dateUtc="2025-08-12T04:17:00Z">
              <w:r w:rsidRPr="00F876AD">
                <w:rPr>
                  <w:rFonts w:cs="Arial"/>
                  <w:lang w:val="en-AU"/>
                </w:rPr>
                <w:t>&lt;Remarks or “No remarks”&gt;</w:t>
              </w:r>
            </w:ins>
          </w:p>
        </w:tc>
      </w:tr>
    </w:tbl>
    <w:p w14:paraId="4193A329" w14:textId="405719F3" w:rsidR="002D417C" w:rsidRPr="003E4C2C" w:rsidRDefault="002D417C" w:rsidP="003E4C2C">
      <w:pPr>
        <w:rPr>
          <w:lang w:val="en-A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EF70CB" w:rsidRPr="00C13DF0" w14:paraId="08C67A8E" w14:textId="77777777" w:rsidTr="003E4C2C">
        <w:tc>
          <w:tcPr>
            <w:tcW w:w="5000" w:type="pct"/>
          </w:tcPr>
          <w:p w14:paraId="3281E3B1" w14:textId="77777777" w:rsidR="00EF70CB" w:rsidRPr="00C13DF0" w:rsidRDefault="00EF70CB" w:rsidP="004C53D6">
            <w:pPr>
              <w:spacing w:before="120" w:after="120"/>
              <w:rPr>
                <w:rFonts w:cs="Arial"/>
                <w:lang w:val="en-AU"/>
              </w:rPr>
            </w:pPr>
            <w:r w:rsidRPr="00C13DF0">
              <w:rPr>
                <w:rFonts w:cs="Arial"/>
                <w:b/>
                <w:bCs/>
                <w:lang w:val="en-AU"/>
              </w:rPr>
              <w:t>Attribute Name:</w:t>
            </w:r>
            <w:r w:rsidRPr="00C13DF0">
              <w:rPr>
                <w:rFonts w:cs="Arial"/>
                <w:bCs/>
                <w:lang w:val="en-AU"/>
              </w:rPr>
              <w:t xml:space="preserve">  </w:t>
            </w:r>
            <w:r w:rsidRPr="00C13DF0">
              <w:rPr>
                <w:rFonts w:cs="Arial"/>
                <w:bCs/>
                <w:u w:val="single"/>
                <w:lang w:val="en-AU"/>
              </w:rPr>
              <w:t>IHO D</w:t>
            </w:r>
            <w:r w:rsidRPr="00C13DF0">
              <w:rPr>
                <w:rFonts w:cs="Arial"/>
                <w:u w:val="single"/>
                <w:lang w:val="en-AU"/>
              </w:rPr>
              <w:t>efinition:</w:t>
            </w:r>
            <w:r w:rsidRPr="00C13DF0">
              <w:rPr>
                <w:rFonts w:cs="Arial"/>
                <w:lang w:val="en-AU"/>
              </w:rPr>
              <w:t xml:space="preserve"> </w:t>
            </w:r>
          </w:p>
          <w:p w14:paraId="3C08C59B" w14:textId="6E9D0C57" w:rsidR="00EF70CB" w:rsidRPr="00C13DF0" w:rsidRDefault="00EF70CB" w:rsidP="004C53D6">
            <w:pPr>
              <w:spacing w:after="120"/>
              <w:rPr>
                <w:rFonts w:cs="Arial"/>
                <w:lang w:val="en-AU"/>
              </w:rPr>
            </w:pPr>
            <w:r w:rsidRPr="00C13DF0">
              <w:rPr>
                <w:rFonts w:cs="Arial"/>
                <w:u w:val="single"/>
                <w:lang w:val="en-AU"/>
              </w:rPr>
              <w:t>Unit:</w:t>
            </w:r>
            <w:r w:rsidRPr="00C13DF0">
              <w:rPr>
                <w:rFonts w:cs="Arial"/>
                <w:lang w:val="en-AU"/>
              </w:rPr>
              <w:t xml:space="preserve">  </w:t>
            </w:r>
            <w:ins w:id="5845" w:author="Raphael Malyankar" w:date="2025-08-11T20:57:00Z" w16du:dateUtc="2025-08-12T03:57:00Z">
              <w:r w:rsidR="003609B2" w:rsidRPr="008E3841">
                <w:rPr>
                  <w:rFonts w:cs="Arial"/>
                  <w:i/>
                  <w:iCs/>
                  <w:color w:val="EE0000"/>
                  <w:lang w:val="en-AU"/>
                </w:rPr>
                <w:t>&lt;if applicable&gt;</w:t>
              </w:r>
            </w:ins>
          </w:p>
          <w:p w14:paraId="3791B003" w14:textId="69E77F39" w:rsidR="00EF70CB" w:rsidRPr="00C13DF0" w:rsidRDefault="00EF70CB" w:rsidP="004C53D6">
            <w:pPr>
              <w:spacing w:after="120"/>
              <w:rPr>
                <w:rFonts w:cs="Arial"/>
                <w:lang w:val="en-AU"/>
              </w:rPr>
            </w:pPr>
            <w:del w:id="5846" w:author="Raphael Malyankar" w:date="2025-08-11T20:54:00Z" w16du:dateUtc="2025-08-12T03:54:00Z">
              <w:r w:rsidRPr="00C13DF0" w:rsidDel="003609B2">
                <w:rPr>
                  <w:rFonts w:cs="Arial"/>
                  <w:u w:val="single"/>
                  <w:lang w:val="en-AU"/>
                </w:rPr>
                <w:delText>Resolution</w:delText>
              </w:r>
            </w:del>
            <w:ins w:id="5847" w:author="Raphael Malyankar" w:date="2025-08-11T20:54:00Z" w16du:dateUtc="2025-08-12T03:54:00Z">
              <w:r w:rsidR="003609B2">
                <w:rPr>
                  <w:rFonts w:cs="Arial"/>
                  <w:u w:val="single"/>
                  <w:lang w:val="en-AU"/>
                </w:rPr>
                <w:t>Precision</w:t>
              </w:r>
            </w:ins>
            <w:r w:rsidRPr="00C13DF0">
              <w:rPr>
                <w:rFonts w:cs="Arial"/>
                <w:u w:val="single"/>
                <w:lang w:val="en-AU"/>
              </w:rPr>
              <w:t>:</w:t>
            </w:r>
            <w:r w:rsidRPr="00C13DF0">
              <w:rPr>
                <w:rFonts w:cs="Arial"/>
                <w:lang w:val="en-AU"/>
              </w:rPr>
              <w:t xml:space="preserve">  </w:t>
            </w:r>
            <w:ins w:id="5848" w:author="Raphael Malyankar" w:date="2025-08-11T20:56:00Z" w16du:dateUtc="2025-08-12T03:56:00Z">
              <w:r w:rsidR="003609B2" w:rsidRPr="00F876AD">
                <w:rPr>
                  <w:rFonts w:cs="Arial"/>
                  <w:i/>
                  <w:iCs/>
                  <w:color w:val="EE0000"/>
                  <w:lang w:val="en-AU"/>
                </w:rPr>
                <w:t>&lt;if applicable&gt;</w:t>
              </w:r>
            </w:ins>
          </w:p>
          <w:p w14:paraId="410196A3" w14:textId="60F97804" w:rsidR="003609B2" w:rsidRDefault="00EF70CB" w:rsidP="004C53D6">
            <w:pPr>
              <w:spacing w:after="120"/>
              <w:rPr>
                <w:ins w:id="5849" w:author="Raphael Malyankar" w:date="2025-08-11T20:55:00Z" w16du:dateUtc="2025-08-12T03:55:00Z"/>
                <w:rFonts w:cs="Arial"/>
                <w:lang w:val="en-AU"/>
              </w:rPr>
            </w:pPr>
            <w:r w:rsidRPr="00C13DF0">
              <w:rPr>
                <w:rFonts w:cs="Arial"/>
                <w:u w:val="single"/>
                <w:lang w:val="en-AU"/>
              </w:rPr>
              <w:t>Format:</w:t>
            </w:r>
            <w:r w:rsidRPr="00C13DF0">
              <w:rPr>
                <w:rFonts w:cs="Arial"/>
                <w:lang w:val="en-AU"/>
              </w:rPr>
              <w:t xml:space="preserve"> </w:t>
            </w:r>
            <w:ins w:id="5850" w:author="Raphael Malyankar" w:date="2025-08-11T20:57:00Z" w16du:dateUtc="2025-08-12T03:57:00Z">
              <w:r w:rsidR="003609B2" w:rsidRPr="008E3841">
                <w:rPr>
                  <w:rFonts w:cs="Arial"/>
                  <w:i/>
                  <w:iCs/>
                  <w:color w:val="EE0000"/>
                  <w:lang w:val="en-AU"/>
                </w:rPr>
                <w:t>&lt;if applicable&gt;</w:t>
              </w:r>
            </w:ins>
          </w:p>
          <w:p w14:paraId="1B274305" w14:textId="05CB1E8F" w:rsidR="003609B2" w:rsidRPr="003609B2" w:rsidRDefault="00EF70CB" w:rsidP="003609B2">
            <w:pPr>
              <w:spacing w:after="120"/>
              <w:rPr>
                <w:ins w:id="5851" w:author="Raphael Malyankar" w:date="2025-08-11T20:55:00Z" w16du:dateUtc="2025-08-12T03:55:00Z"/>
                <w:rFonts w:cs="Arial"/>
                <w:lang w:val="en-AU"/>
              </w:rPr>
            </w:pPr>
            <w:del w:id="5852" w:author="Raphael Malyankar" w:date="2025-08-11T20:55:00Z" w16du:dateUtc="2025-08-12T03:55:00Z">
              <w:r w:rsidRPr="00F876AD" w:rsidDel="003609B2">
                <w:rPr>
                  <w:rFonts w:cs="Arial"/>
                  <w:u w:val="single"/>
                  <w:lang w:val="en-AU"/>
                </w:rPr>
                <w:delText xml:space="preserve"> </w:delText>
              </w:r>
            </w:del>
            <w:ins w:id="5853" w:author="Raphael Malyankar" w:date="2025-08-11T20:55:00Z" w16du:dateUtc="2025-08-12T03:55:00Z">
              <w:r w:rsidR="003609B2" w:rsidRPr="00F876AD">
                <w:rPr>
                  <w:rFonts w:cs="Arial"/>
                  <w:u w:val="single"/>
                  <w:lang w:val="en-AU"/>
                </w:rPr>
                <w:t>Minimum range</w:t>
              </w:r>
              <w:r w:rsidR="003609B2" w:rsidRPr="003609B2">
                <w:rPr>
                  <w:rFonts w:cs="Arial"/>
                  <w:lang w:val="en-AU"/>
                </w:rPr>
                <w:t xml:space="preserve">: </w:t>
              </w:r>
            </w:ins>
            <w:ins w:id="5854" w:author="Raphael Malyankar" w:date="2025-08-11T20:57:00Z" w16du:dateUtc="2025-08-12T03:57:00Z">
              <w:r w:rsidR="003609B2" w:rsidRPr="008E3841">
                <w:rPr>
                  <w:rFonts w:cs="Arial"/>
                  <w:i/>
                  <w:iCs/>
                  <w:color w:val="EE0000"/>
                  <w:lang w:val="en-AU"/>
                </w:rPr>
                <w:t>&lt;if applicable&gt;</w:t>
              </w:r>
            </w:ins>
          </w:p>
          <w:p w14:paraId="4C42D275" w14:textId="2EFB21FB" w:rsidR="003609B2" w:rsidRPr="003609B2" w:rsidRDefault="003609B2" w:rsidP="003609B2">
            <w:pPr>
              <w:spacing w:after="120"/>
              <w:rPr>
                <w:ins w:id="5855" w:author="Raphael Malyankar" w:date="2025-08-11T20:55:00Z" w16du:dateUtc="2025-08-12T03:55:00Z"/>
                <w:rFonts w:cs="Arial"/>
                <w:lang w:val="en-AU"/>
              </w:rPr>
            </w:pPr>
            <w:ins w:id="5856" w:author="Raphael Malyankar" w:date="2025-08-11T20:55:00Z" w16du:dateUtc="2025-08-12T03:55:00Z">
              <w:r w:rsidRPr="00F876AD">
                <w:rPr>
                  <w:rFonts w:cs="Arial"/>
                  <w:u w:val="single"/>
                  <w:lang w:val="en-AU"/>
                </w:rPr>
                <w:t>Maximum range</w:t>
              </w:r>
              <w:r w:rsidRPr="003609B2">
                <w:rPr>
                  <w:rFonts w:cs="Arial"/>
                  <w:lang w:val="en-AU"/>
                </w:rPr>
                <w:t xml:space="preserve">: </w:t>
              </w:r>
            </w:ins>
            <w:ins w:id="5857" w:author="Raphael Malyankar" w:date="2025-08-11T20:57:00Z" w16du:dateUtc="2025-08-12T03:57:00Z">
              <w:r w:rsidRPr="008E3841">
                <w:rPr>
                  <w:rFonts w:cs="Arial"/>
                  <w:i/>
                  <w:iCs/>
                  <w:color w:val="EE0000"/>
                  <w:lang w:val="en-AU"/>
                </w:rPr>
                <w:t>&lt;if applicable&gt;</w:t>
              </w:r>
            </w:ins>
          </w:p>
          <w:p w14:paraId="6B1A41B9" w14:textId="77F37427" w:rsidR="00EF70CB" w:rsidRPr="00C13DF0" w:rsidRDefault="003609B2" w:rsidP="003609B2">
            <w:pPr>
              <w:spacing w:after="120"/>
              <w:rPr>
                <w:rFonts w:cs="Arial"/>
                <w:lang w:val="en-AU"/>
              </w:rPr>
            </w:pPr>
            <w:ins w:id="5858" w:author="Raphael Malyankar" w:date="2025-08-11T20:55:00Z" w16du:dateUtc="2025-08-12T03:55:00Z">
              <w:r w:rsidRPr="00F876AD">
                <w:rPr>
                  <w:rFonts w:cs="Arial"/>
                  <w:u w:val="single"/>
                  <w:lang w:val="en-AU"/>
                </w:rPr>
                <w:t>Range Closure</w:t>
              </w:r>
              <w:r w:rsidRPr="003609B2">
                <w:rPr>
                  <w:rFonts w:cs="Arial"/>
                  <w:lang w:val="en-AU"/>
                </w:rPr>
                <w:t xml:space="preserve">: </w:t>
              </w:r>
            </w:ins>
            <w:ins w:id="5859" w:author="Raphael Malyankar" w:date="2025-08-11T20:57:00Z" w16du:dateUtc="2025-08-12T03:57:00Z">
              <w:r w:rsidRPr="008E3841">
                <w:rPr>
                  <w:rFonts w:cs="Arial"/>
                  <w:i/>
                  <w:iCs/>
                  <w:color w:val="EE0000"/>
                  <w:lang w:val="en-AU"/>
                </w:rPr>
                <w:t>&lt;if applicable&gt;</w:t>
              </w:r>
            </w:ins>
          </w:p>
          <w:p w14:paraId="69583FDB" w14:textId="1667EEF6" w:rsidR="00EF70CB" w:rsidRPr="00C13DF0" w:rsidRDefault="00EF70CB" w:rsidP="004C53D6">
            <w:pPr>
              <w:spacing w:before="120" w:after="120"/>
              <w:rPr>
                <w:rFonts w:cs="Arial"/>
                <w:lang w:val="en-AU"/>
              </w:rPr>
            </w:pPr>
            <w:r w:rsidRPr="00C13DF0">
              <w:rPr>
                <w:rFonts w:cs="Arial"/>
                <w:u w:val="single"/>
                <w:lang w:val="en-AU"/>
              </w:rPr>
              <w:t>Example:</w:t>
            </w:r>
            <w:r w:rsidRPr="00C13DF0">
              <w:rPr>
                <w:rFonts w:cs="Arial"/>
                <w:lang w:val="en-AU"/>
              </w:rPr>
              <w:t xml:space="preserve">  </w:t>
            </w:r>
            <w:ins w:id="5860" w:author="Raphael Malyankar" w:date="2025-08-11T20:57:00Z" w16du:dateUtc="2025-08-12T03:57:00Z">
              <w:r w:rsidR="003609B2" w:rsidRPr="008E3841">
                <w:rPr>
                  <w:rFonts w:cs="Arial"/>
                  <w:i/>
                  <w:iCs/>
                  <w:color w:val="EE0000"/>
                  <w:lang w:val="en-AU"/>
                </w:rPr>
                <w:t>&lt;</w:t>
              </w:r>
              <w:r w:rsidR="003609B2">
                <w:rPr>
                  <w:rFonts w:cs="Arial"/>
                  <w:i/>
                  <w:iCs/>
                  <w:color w:val="EE0000"/>
                  <w:lang w:val="en-AU"/>
                </w:rPr>
                <w:t>optional, recommended for attr</w:t>
              </w:r>
            </w:ins>
            <w:ins w:id="5861" w:author="Raphael Malyankar" w:date="2025-08-11T20:58:00Z" w16du:dateUtc="2025-08-12T03:58:00Z">
              <w:r w:rsidR="003609B2">
                <w:rPr>
                  <w:rFonts w:cs="Arial"/>
                  <w:i/>
                  <w:iCs/>
                  <w:color w:val="EE0000"/>
                  <w:lang w:val="en-AU"/>
                </w:rPr>
                <w:t>ibutes with constraints</w:t>
              </w:r>
            </w:ins>
            <w:ins w:id="5862" w:author="Raphael Malyankar" w:date="2025-08-11T20:57:00Z" w16du:dateUtc="2025-08-12T03:57:00Z">
              <w:r w:rsidR="003609B2" w:rsidRPr="008E3841">
                <w:rPr>
                  <w:rFonts w:cs="Arial"/>
                  <w:i/>
                  <w:iCs/>
                  <w:color w:val="EE0000"/>
                  <w:lang w:val="en-AU"/>
                </w:rPr>
                <w:t>&gt;</w:t>
              </w:r>
            </w:ins>
          </w:p>
          <w:p w14:paraId="799692E4" w14:textId="35CBE5B8" w:rsidR="00EF70CB" w:rsidRPr="00F876AD" w:rsidRDefault="00EF70CB" w:rsidP="004C53D6">
            <w:pPr>
              <w:autoSpaceDE w:val="0"/>
              <w:autoSpaceDN w:val="0"/>
              <w:adjustRightInd w:val="0"/>
              <w:rPr>
                <w:rFonts w:cs="Arial"/>
                <w:lang w:val="en-AU"/>
              </w:rPr>
            </w:pPr>
            <w:r w:rsidRPr="00F876AD">
              <w:rPr>
                <w:rFonts w:cs="Arial"/>
                <w:u w:val="single"/>
                <w:lang w:val="en-AU"/>
              </w:rPr>
              <w:t>Remarks:</w:t>
            </w:r>
            <w:ins w:id="5863" w:author="Raphael Malyankar" w:date="2025-08-11T20:57:00Z" w16du:dateUtc="2025-08-12T03:57:00Z">
              <w:r w:rsidR="003609B2" w:rsidRPr="008E3841">
                <w:rPr>
                  <w:rFonts w:cs="Arial"/>
                  <w:i/>
                  <w:iCs/>
                  <w:color w:val="EE0000"/>
                  <w:lang w:val="en-AU"/>
                </w:rPr>
                <w:t xml:space="preserve"> &lt;</w:t>
              </w:r>
            </w:ins>
            <w:ins w:id="5864" w:author="Raphael Malyankar" w:date="2025-08-11T20:58:00Z" w16du:dateUtc="2025-08-12T03:58:00Z">
              <w:r w:rsidR="003609B2">
                <w:rPr>
                  <w:rFonts w:cs="Arial"/>
                  <w:i/>
                  <w:iCs/>
                  <w:color w:val="EE0000"/>
                  <w:lang w:val="en-AU"/>
                </w:rPr>
                <w:t>optional</w:t>
              </w:r>
            </w:ins>
            <w:ins w:id="5865" w:author="Raphael Malyankar" w:date="2025-08-11T20:57:00Z" w16du:dateUtc="2025-08-12T03:57:00Z">
              <w:r w:rsidR="003609B2" w:rsidRPr="008E3841">
                <w:rPr>
                  <w:rFonts w:cs="Arial"/>
                  <w:i/>
                  <w:iCs/>
                  <w:color w:val="EE0000"/>
                  <w:lang w:val="en-AU"/>
                </w:rPr>
                <w:t>&gt;</w:t>
              </w:r>
            </w:ins>
          </w:p>
          <w:p w14:paraId="208E28F8" w14:textId="4772CE7D" w:rsidR="00EF70CB" w:rsidRPr="00C13DF0" w:rsidRDefault="00F876AD" w:rsidP="00F876AD">
            <w:pPr>
              <w:numPr>
                <w:ilvl w:val="0"/>
                <w:numId w:val="79"/>
              </w:numPr>
              <w:spacing w:after="120" w:line="240" w:lineRule="auto"/>
              <w:rPr>
                <w:rFonts w:cs="Arial"/>
                <w:bCs/>
                <w:color w:val="339966"/>
                <w:lang w:val="en-AU"/>
              </w:rPr>
            </w:pPr>
            <w:ins w:id="5866" w:author="Raphael Malyankar" w:date="2025-08-11T21:15:00Z" w16du:dateUtc="2025-08-12T04:15:00Z">
              <w:r w:rsidRPr="00F876AD">
                <w:rPr>
                  <w:rFonts w:cs="Arial"/>
                  <w:color w:val="EE0000"/>
                  <w:lang w:val="en-AU"/>
                </w:rPr>
                <w:t>&lt;Remarks or “</w:t>
              </w:r>
            </w:ins>
            <w:r w:rsidR="00EF70CB" w:rsidRPr="00F876AD">
              <w:rPr>
                <w:rFonts w:cs="Arial"/>
                <w:color w:val="EE0000"/>
                <w:lang w:val="en-AU"/>
              </w:rPr>
              <w:t>No remarks.</w:t>
            </w:r>
            <w:ins w:id="5867" w:author="Raphael Malyankar" w:date="2025-08-11T21:15:00Z" w16du:dateUtc="2025-08-12T04:15:00Z">
              <w:r w:rsidRPr="00F876AD">
                <w:rPr>
                  <w:rFonts w:cs="Arial"/>
                  <w:color w:val="EE0000"/>
                  <w:lang w:val="en-AU"/>
                </w:rPr>
                <w:t>”&gt;</w:t>
              </w:r>
            </w:ins>
          </w:p>
        </w:tc>
      </w:tr>
    </w:tbl>
    <w:p w14:paraId="41583F80" w14:textId="77777777" w:rsidR="00EF70CB" w:rsidRDefault="00EF70CB" w:rsidP="00EF70CB">
      <w:pPr>
        <w:rPr>
          <w:ins w:id="5868" w:author="Raphael Malyankar" w:date="2025-08-11T21:04:00Z" w16du:dateUtc="2025-08-12T04:04:00Z"/>
          <w:lang w:val="en-AU"/>
        </w:rPr>
      </w:pPr>
    </w:p>
    <w:p w14:paraId="6EF9166A" w14:textId="2DBCE527" w:rsidR="009D7FDE" w:rsidRPr="00593050" w:rsidRDefault="009D7FDE" w:rsidP="00EF70CB">
      <w:pPr>
        <w:rPr>
          <w:ins w:id="5869" w:author="Raphael Malyankar" w:date="2025-08-11T21:02:00Z" w16du:dateUtc="2025-08-12T04:02:00Z"/>
          <w:b/>
          <w:bCs/>
          <w:sz w:val="24"/>
          <w:szCs w:val="24"/>
          <w:lang w:val="en-AU"/>
        </w:rPr>
      </w:pPr>
      <w:ins w:id="5870" w:author="Raphael Malyankar" w:date="2025-08-11T21:05:00Z" w16du:dateUtc="2025-08-12T04:05:00Z">
        <w:r w:rsidRPr="00593050">
          <w:rPr>
            <w:b/>
            <w:bCs/>
            <w:sz w:val="24"/>
            <w:szCs w:val="24"/>
            <w:lang w:val="en-AU"/>
          </w:rPr>
          <w:t>X</w:t>
        </w:r>
        <w:r w:rsidRPr="00593050">
          <w:rPr>
            <w:b/>
            <w:bCs/>
            <w:sz w:val="24"/>
            <w:szCs w:val="24"/>
            <w:lang w:val="en-AU"/>
          </w:rPr>
          <w:tab/>
        </w:r>
      </w:ins>
      <w:ins w:id="5871" w:author="Raphael Malyankar" w:date="2025-08-11T21:04:00Z" w16du:dateUtc="2025-08-12T04:04:00Z">
        <w:r w:rsidRPr="00593050">
          <w:rPr>
            <w:b/>
            <w:bCs/>
            <w:sz w:val="24"/>
            <w:szCs w:val="24"/>
            <w:lang w:val="en-AU"/>
          </w:rPr>
          <w:t>Complex attributes</w:t>
        </w:r>
      </w:ins>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16"/>
      </w:tblGrid>
      <w:tr w:rsidR="0024473F" w:rsidRPr="00CF7B5E" w14:paraId="415FAE4B" w14:textId="77777777" w:rsidTr="00F876AD">
        <w:trPr>
          <w:ins w:id="5872" w:author="Raphael Malyankar" w:date="2025-08-11T21:02:00Z"/>
        </w:trPr>
        <w:tc>
          <w:tcPr>
            <w:tcW w:w="5000" w:type="pct"/>
          </w:tcPr>
          <w:p w14:paraId="2736C538" w14:textId="475E0FA7" w:rsidR="009D7FDE" w:rsidRDefault="009D7FDE" w:rsidP="008E3841">
            <w:pPr>
              <w:spacing w:before="120" w:after="120"/>
              <w:rPr>
                <w:ins w:id="5873" w:author="Raphael Malyankar" w:date="2025-08-11T21:02:00Z" w16du:dateUtc="2025-08-12T04:02:00Z"/>
                <w:rFonts w:cs="Arial"/>
              </w:rPr>
            </w:pPr>
            <w:ins w:id="5874" w:author="Raphael Malyankar" w:date="2025-08-11T21:02:00Z" w16du:dateUtc="2025-08-12T04:02:00Z">
              <w:r w:rsidRPr="00CF7B5E">
                <w:rPr>
                  <w:rFonts w:cs="Arial"/>
                  <w:u w:val="single"/>
                </w:rPr>
                <w:t>IHO Definition:</w:t>
              </w:r>
              <w:r>
                <w:rPr>
                  <w:rFonts w:cs="Arial"/>
                </w:rPr>
                <w:t xml:space="preserve"> </w:t>
              </w:r>
            </w:ins>
          </w:p>
          <w:p w14:paraId="7B38CD62" w14:textId="77777777" w:rsidR="009D7FDE" w:rsidRDefault="009D7FDE" w:rsidP="008E3841">
            <w:pPr>
              <w:spacing w:before="120" w:after="120"/>
              <w:rPr>
                <w:ins w:id="5875" w:author="Raphael Malyankar" w:date="2025-08-11T21:02:00Z" w16du:dateUtc="2025-08-12T04:02:00Z"/>
                <w:rFonts w:cs="Arial"/>
              </w:rPr>
            </w:pPr>
            <w:ins w:id="5876" w:author="Raphael Malyankar" w:date="2025-08-11T21:02:00Z" w16du:dateUtc="2025-08-12T04:02:00Z">
              <w:r w:rsidRPr="00CF7B5E">
                <w:rPr>
                  <w:rFonts w:cs="Arial"/>
                  <w:u w:val="single"/>
                </w:rPr>
                <w:t>Sub-attributes:</w:t>
              </w:r>
            </w:ins>
          </w:p>
          <w:p w14:paraId="4D2C12D9" w14:textId="5F6EE8CE" w:rsidR="009D7FDE" w:rsidRDefault="009D7FDE" w:rsidP="008E3841">
            <w:pPr>
              <w:spacing w:before="120" w:after="120"/>
              <w:rPr>
                <w:ins w:id="5877" w:author="Raphael Malyankar" w:date="2025-08-11T21:02:00Z" w16du:dateUtc="2025-08-12T04:02:00Z"/>
                <w:rFonts w:cs="Arial"/>
              </w:rPr>
            </w:pPr>
            <w:ins w:id="5878" w:author="Raphael Malyankar" w:date="2025-08-11T21:02:00Z" w16du:dateUtc="2025-08-12T04:02:00Z">
              <w:r>
                <w:rPr>
                  <w:rFonts w:cs="Arial"/>
                </w:rPr>
                <w:t xml:space="preserve">             </w:t>
              </w:r>
              <w:r w:rsidRPr="00CF7B5E">
                <w:rPr>
                  <w:rFonts w:cs="Arial"/>
                  <w:b/>
                </w:rPr>
                <w:t xml:space="preserve"> </w:t>
              </w:r>
            </w:ins>
            <w:ins w:id="5879" w:author="Raphael Malyankar" w:date="2025-08-11T21:03:00Z" w16du:dateUtc="2025-08-12T04:03:00Z">
              <w:r w:rsidRPr="00F876AD">
                <w:rPr>
                  <w:rFonts w:cs="Arial"/>
                  <w:b/>
                  <w:i/>
                  <w:iCs/>
                  <w:color w:val="EE0000"/>
                </w:rPr>
                <w:t>&lt;attribute 1&gt;</w:t>
              </w:r>
            </w:ins>
            <w:ins w:id="5880" w:author="Raphael Malyankar" w:date="2025-08-11T21:02:00Z" w16du:dateUtc="2025-08-12T04:02:00Z">
              <w:r w:rsidRPr="00F876AD">
                <w:rPr>
                  <w:rFonts w:cs="Arial"/>
                  <w:b/>
                  <w:color w:val="EE0000"/>
                </w:rPr>
                <w:t xml:space="preserve">  </w:t>
              </w:r>
              <w:r>
                <w:rPr>
                  <w:rFonts w:cs="Arial"/>
                </w:rPr>
                <w:t>(see clause</w:t>
              </w:r>
            </w:ins>
            <w:ins w:id="5881" w:author="Raphael Malyankar" w:date="2025-08-11T21:03:00Z" w16du:dateUtc="2025-08-12T04:03:00Z">
              <w:r>
                <w:rPr>
                  <w:rFonts w:cs="Arial"/>
                </w:rPr>
                <w:t xml:space="preserve"> </w:t>
              </w:r>
              <w:r w:rsidRPr="00F876AD">
                <w:rPr>
                  <w:rFonts w:cs="Arial"/>
                  <w:color w:val="EE0000"/>
                </w:rPr>
                <w:t>&lt;X&gt;</w:t>
              </w:r>
            </w:ins>
            <w:ins w:id="5882" w:author="Raphael Malyankar" w:date="2025-08-11T21:02:00Z" w16du:dateUtc="2025-08-12T04:02:00Z">
              <w:r>
                <w:rPr>
                  <w:rFonts w:cs="Arial"/>
                </w:rPr>
                <w:t>)</w:t>
              </w:r>
            </w:ins>
          </w:p>
          <w:p w14:paraId="270EA22B" w14:textId="60109570" w:rsidR="009D7FDE" w:rsidRDefault="009D7FDE" w:rsidP="008E3841">
            <w:pPr>
              <w:spacing w:before="120" w:after="120"/>
              <w:rPr>
                <w:ins w:id="5883" w:author="Raphael Malyankar" w:date="2025-08-11T21:02:00Z" w16du:dateUtc="2025-08-12T04:02:00Z"/>
                <w:rFonts w:cs="Arial"/>
              </w:rPr>
            </w:pPr>
            <w:ins w:id="5884" w:author="Raphael Malyankar" w:date="2025-08-11T21:02:00Z" w16du:dateUtc="2025-08-12T04:02:00Z">
              <w:r>
                <w:rPr>
                  <w:rFonts w:cs="Arial"/>
                </w:rPr>
                <w:t xml:space="preserve">             </w:t>
              </w:r>
              <w:r w:rsidRPr="00CF7B5E">
                <w:rPr>
                  <w:rFonts w:cs="Arial"/>
                  <w:b/>
                </w:rPr>
                <w:t xml:space="preserve"> </w:t>
              </w:r>
            </w:ins>
            <w:ins w:id="5885" w:author="Raphael Malyankar" w:date="2025-08-11T21:04:00Z" w16du:dateUtc="2025-08-12T04:04:00Z">
              <w:r w:rsidRPr="00F876AD">
                <w:rPr>
                  <w:rFonts w:cs="Arial"/>
                  <w:b/>
                  <w:i/>
                  <w:iCs/>
                  <w:color w:val="EE0000"/>
                </w:rPr>
                <w:t>&lt;attribute 2&gt;</w:t>
              </w:r>
            </w:ins>
            <w:ins w:id="5886" w:author="Raphael Malyankar" w:date="2025-08-11T21:02:00Z" w16du:dateUtc="2025-08-12T04:02:00Z">
              <w:r w:rsidRPr="00F876AD">
                <w:rPr>
                  <w:rFonts w:cs="Arial"/>
                  <w:b/>
                  <w:color w:val="EE0000"/>
                </w:rPr>
                <w:t xml:space="preserve">  </w:t>
              </w:r>
              <w:r>
                <w:rPr>
                  <w:rFonts w:cs="Arial"/>
                </w:rPr>
                <w:t>(see clause</w:t>
              </w:r>
            </w:ins>
            <w:ins w:id="5887" w:author="Raphael Malyankar" w:date="2025-08-11T21:03:00Z" w16du:dateUtc="2025-08-12T04:03:00Z">
              <w:r>
                <w:rPr>
                  <w:rFonts w:cs="Arial"/>
                </w:rPr>
                <w:t xml:space="preserve"> </w:t>
              </w:r>
              <w:r w:rsidRPr="00F876AD">
                <w:rPr>
                  <w:rFonts w:cs="Arial"/>
                  <w:color w:val="EE0000"/>
                </w:rPr>
                <w:t>&lt;X&gt;</w:t>
              </w:r>
            </w:ins>
            <w:ins w:id="5888" w:author="Raphael Malyankar" w:date="2025-08-11T21:02:00Z" w16du:dateUtc="2025-08-12T04:02:00Z">
              <w:r w:rsidRPr="00F876AD">
                <w:rPr>
                  <w:rFonts w:cs="Arial"/>
                  <w:color w:val="EE0000"/>
                </w:rPr>
                <w:t>)</w:t>
              </w:r>
            </w:ins>
          </w:p>
          <w:p w14:paraId="13835058" w14:textId="77777777" w:rsidR="00F876AD" w:rsidRDefault="009D7FDE" w:rsidP="008E3841">
            <w:pPr>
              <w:spacing w:before="120" w:after="120"/>
              <w:rPr>
                <w:ins w:id="5889" w:author="Raphael Malyankar" w:date="2025-08-11T21:19:00Z" w16du:dateUtc="2025-08-12T04:19:00Z"/>
                <w:rFonts w:cs="Arial"/>
                <w:u w:val="single"/>
              </w:rPr>
            </w:pPr>
            <w:ins w:id="5890" w:author="Raphael Malyankar" w:date="2025-08-11T21:02:00Z" w16du:dateUtc="2025-08-12T04:02:00Z">
              <w:r w:rsidRPr="00CF7B5E">
                <w:rPr>
                  <w:rFonts w:cs="Arial"/>
                  <w:u w:val="single"/>
                </w:rPr>
                <w:t>Remarks:</w:t>
              </w:r>
            </w:ins>
          </w:p>
          <w:p w14:paraId="235CFCEC" w14:textId="1DF8BF69" w:rsidR="009D7FDE" w:rsidRPr="00F876AD" w:rsidRDefault="00F876AD" w:rsidP="00F876AD">
            <w:pPr>
              <w:pStyle w:val="ListParagraph"/>
              <w:numPr>
                <w:ilvl w:val="0"/>
                <w:numId w:val="79"/>
              </w:numPr>
              <w:spacing w:before="120" w:after="120"/>
              <w:rPr>
                <w:ins w:id="5891" w:author="Raphael Malyankar" w:date="2025-08-11T21:02:00Z" w16du:dateUtc="2025-08-12T04:02:00Z"/>
                <w:rFonts w:cs="Arial"/>
                <w:i/>
                <w:iCs/>
              </w:rPr>
            </w:pPr>
            <w:ins w:id="5892" w:author="Raphael Malyankar" w:date="2025-08-11T21:20:00Z" w16du:dateUtc="2025-08-12T04:20:00Z">
              <w:r w:rsidRPr="00F876AD">
                <w:rPr>
                  <w:rFonts w:cs="Arial"/>
                  <w:i/>
                  <w:iCs/>
                  <w:color w:val="EE0000"/>
                </w:rPr>
                <w:t>&lt;Remarks or “No remarks.”&gt;</w:t>
              </w:r>
            </w:ins>
          </w:p>
        </w:tc>
      </w:tr>
    </w:tbl>
    <w:p w14:paraId="142FEAEF" w14:textId="77777777" w:rsidR="009D7FDE" w:rsidRDefault="009D7FDE" w:rsidP="00EF70CB">
      <w:pPr>
        <w:rPr>
          <w:ins w:id="5893" w:author="Raphael Malyankar" w:date="2025-08-11T21:02:00Z" w16du:dateUtc="2025-08-12T04:02:00Z"/>
          <w:lang w:val="en-AU"/>
        </w:rPr>
      </w:pPr>
    </w:p>
    <w:p w14:paraId="300E06AC" w14:textId="77777777" w:rsidR="009D7FDE" w:rsidRPr="00F76A24" w:rsidDel="00F876AD" w:rsidRDefault="009D7FDE">
      <w:pPr>
        <w:rPr>
          <w:del w:id="5894" w:author="Raphael Malyankar" w:date="2025-08-11T21:19:00Z" w16du:dateUtc="2025-08-12T04:19:00Z"/>
        </w:rPr>
      </w:pPr>
    </w:p>
    <w:p w14:paraId="7188E7E4" w14:textId="36FFB2C2" w:rsidR="00EF70CB" w:rsidRPr="0024473F" w:rsidRDefault="00EF70CB" w:rsidP="00F76A24">
      <w:pPr>
        <w:rPr>
          <w:ins w:id="5895" w:author="Raphael Malyankar" w:date="2025-08-11T21:24:00Z" w16du:dateUtc="2025-08-12T04:24:00Z"/>
          <w:b/>
          <w:bCs/>
          <w:sz w:val="24"/>
          <w:szCs w:val="24"/>
        </w:rPr>
      </w:pPr>
      <w:bookmarkStart w:id="5896" w:name="_Toc454280013"/>
      <w:bookmarkStart w:id="5897" w:name="_Toc454280210"/>
      <w:bookmarkStart w:id="5898" w:name="_Toc469665788"/>
      <w:bookmarkStart w:id="5899" w:name="_Toc519516111"/>
      <w:del w:id="5900" w:author="Raphael Malyankar" w:date="2025-08-11T21:19:00Z" w16du:dateUtc="2025-08-12T04:19:00Z">
        <w:r w:rsidRPr="00F76A24" w:rsidDel="00F876AD">
          <w:rPr>
            <w:b/>
            <w:bCs/>
            <w:sz w:val="24"/>
            <w:szCs w:val="28"/>
            <w:rPrChange w:id="5901" w:author="Raphael Malyankar" w:date="2025-08-11T21:25:00Z" w16du:dateUtc="2025-08-12T04:25:00Z">
              <w:rPr>
                <w:b/>
                <w:bCs/>
                <w:szCs w:val="22"/>
              </w:rPr>
            </w:rPrChange>
          </w:rPr>
          <w:delText>Associations/Aggregations/Compositions</w:delText>
        </w:r>
      </w:del>
      <w:bookmarkEnd w:id="5896"/>
      <w:bookmarkEnd w:id="5897"/>
      <w:bookmarkEnd w:id="5898"/>
      <w:bookmarkEnd w:id="5899"/>
      <w:ins w:id="5902" w:author="Raphael Malyankar" w:date="2025-08-11T21:24:00Z" w16du:dateUtc="2025-08-12T04:24:00Z">
        <w:r w:rsidR="00F76A24" w:rsidRPr="0024473F">
          <w:rPr>
            <w:b/>
            <w:bCs/>
            <w:sz w:val="24"/>
            <w:szCs w:val="24"/>
          </w:rPr>
          <w:t>X</w:t>
        </w:r>
        <w:r w:rsidR="00F76A24" w:rsidRPr="0024473F">
          <w:rPr>
            <w:b/>
            <w:bCs/>
            <w:sz w:val="24"/>
            <w:szCs w:val="24"/>
          </w:rPr>
          <w:tab/>
        </w:r>
      </w:ins>
      <w:ins w:id="5903" w:author="Raphael Malyankar" w:date="2025-08-11T21:25:00Z" w16du:dateUtc="2025-08-12T04:25:00Z">
        <w:r w:rsidR="00F76A24" w:rsidRPr="0024473F">
          <w:rPr>
            <w:b/>
            <w:bCs/>
            <w:sz w:val="24"/>
            <w:szCs w:val="24"/>
          </w:rPr>
          <w:t>System</w:t>
        </w:r>
      </w:ins>
      <w:ins w:id="5904" w:author="Raphael Malyankar" w:date="2025-08-11T21:24:00Z" w16du:dateUtc="2025-08-12T04:24:00Z">
        <w:r w:rsidR="00F76A24" w:rsidRPr="0024473F">
          <w:rPr>
            <w:b/>
            <w:bCs/>
            <w:sz w:val="24"/>
            <w:szCs w:val="24"/>
          </w:rPr>
          <w:t xml:space="preserve"> Attributes</w:t>
        </w:r>
      </w:ins>
    </w:p>
    <w:p w14:paraId="48891801" w14:textId="419F152B" w:rsidR="00F76A24" w:rsidRDefault="00F76A24" w:rsidP="00F76A24">
      <w:pPr>
        <w:rPr>
          <w:ins w:id="5905" w:author="Raphael Malyankar" w:date="2025-08-11T21:26:00Z" w16du:dateUtc="2025-08-12T04:26:00Z"/>
        </w:rPr>
      </w:pPr>
      <w:ins w:id="5906" w:author="Raphael Malyankar" w:date="2025-08-11T21:24:00Z" w16du:dateUtc="2025-08-12T04:24:00Z">
        <w:r>
          <w:t xml:space="preserve">&lt;Attributes intended solely for </w:t>
        </w:r>
      </w:ins>
      <w:ins w:id="5907" w:author="Raphael Malyankar" w:date="2025-08-11T21:25:00Z" w16du:dateUtc="2025-08-12T04:25:00Z">
        <w:r>
          <w:t xml:space="preserve">“system” purposes (such as “portrayal” </w:t>
        </w:r>
      </w:ins>
      <w:ins w:id="5908" w:author="Raphael Malyankar" w:date="2025-08-11T21:26:00Z" w16du:dateUtc="2025-08-12T04:26:00Z">
        <w:r>
          <w:t>attributes) may be documented separately using the same formats as regular simple or complex attributes.</w:t>
        </w:r>
      </w:ins>
      <w:ins w:id="5909" w:author="Raphael Malyankar" w:date="2025-08-11T21:27:00Z" w16du:dateUtc="2025-08-12T04:27:00Z">
        <w:r>
          <w:t xml:space="preserve"> The clause heading may be customised as appropriate.</w:t>
        </w:r>
      </w:ins>
      <w:ins w:id="5910" w:author="Raphael Malyankar" w:date="2025-08-11T21:26:00Z" w16du:dateUtc="2025-08-12T04:26:00Z">
        <w:r>
          <w:t>&gt;</w:t>
        </w:r>
      </w:ins>
    </w:p>
    <w:p w14:paraId="0B0C56CA" w14:textId="2BFDC276" w:rsidR="00F76A24" w:rsidRPr="0024473F" w:rsidRDefault="00F76A24" w:rsidP="00F76A24">
      <w:pPr>
        <w:rPr>
          <w:ins w:id="5911" w:author="Raphael Malyankar" w:date="2025-08-11T21:23:00Z" w16du:dateUtc="2025-08-12T04:23:00Z"/>
          <w:b/>
          <w:bCs/>
          <w:sz w:val="24"/>
          <w:szCs w:val="28"/>
        </w:rPr>
      </w:pPr>
      <w:ins w:id="5912" w:author="Raphael Malyankar" w:date="2025-08-11T21:28:00Z" w16du:dateUtc="2025-08-12T04:28:00Z">
        <w:r w:rsidRPr="0024473F">
          <w:rPr>
            <w:b/>
            <w:bCs/>
            <w:sz w:val="24"/>
            <w:szCs w:val="28"/>
          </w:rPr>
          <w:t>X</w:t>
        </w:r>
        <w:r w:rsidRPr="0024473F">
          <w:rPr>
            <w:b/>
            <w:bCs/>
            <w:sz w:val="24"/>
            <w:szCs w:val="28"/>
          </w:rPr>
          <w:tab/>
        </w:r>
      </w:ins>
      <w:ins w:id="5913" w:author="Raphael Malyankar" w:date="2025-08-11T21:33:00Z" w16du:dateUtc="2025-08-12T04:33:00Z">
        <w:r w:rsidR="0024473F" w:rsidRPr="0024473F">
          <w:rPr>
            <w:b/>
            <w:bCs/>
            <w:i/>
            <w:iCs/>
            <w:color w:val="EE0000"/>
            <w:sz w:val="24"/>
            <w:szCs w:val="28"/>
          </w:rPr>
          <w:t>&lt;</w:t>
        </w:r>
      </w:ins>
      <w:ins w:id="5914" w:author="Raphael Malyankar" w:date="2025-08-11T21:28:00Z" w16du:dateUtc="2025-08-12T04:28:00Z">
        <w:r w:rsidRPr="0024473F">
          <w:rPr>
            <w:b/>
            <w:bCs/>
            <w:i/>
            <w:iCs/>
            <w:color w:val="EE0000"/>
            <w:sz w:val="24"/>
            <w:szCs w:val="28"/>
          </w:rPr>
          <w:t>Additional information</w:t>
        </w:r>
      </w:ins>
      <w:ins w:id="5915" w:author="Raphael Malyankar" w:date="2025-08-11T21:33:00Z" w16du:dateUtc="2025-08-12T04:33:00Z">
        <w:r w:rsidR="0024473F" w:rsidRPr="0024473F">
          <w:rPr>
            <w:b/>
            <w:bCs/>
            <w:i/>
            <w:iCs/>
            <w:color w:val="EE0000"/>
            <w:sz w:val="24"/>
            <w:szCs w:val="28"/>
          </w:rPr>
          <w:t>&gt;</w:t>
        </w:r>
      </w:ins>
    </w:p>
    <w:p w14:paraId="33736387" w14:textId="3CF71CBC" w:rsidR="00F76A24" w:rsidRPr="0024473F" w:rsidRDefault="00F76A24" w:rsidP="0024473F">
      <w:pPr>
        <w:rPr>
          <w:i/>
          <w:iCs/>
          <w:color w:val="EE0000"/>
          <w:szCs w:val="22"/>
        </w:rPr>
      </w:pPr>
      <w:ins w:id="5916" w:author="Raphael Malyankar" w:date="2025-08-11T21:28:00Z" w16du:dateUtc="2025-08-12T04:28:00Z">
        <w:r w:rsidRPr="0024473F">
          <w:rPr>
            <w:i/>
            <w:iCs/>
            <w:color w:val="EE0000"/>
            <w:szCs w:val="22"/>
          </w:rPr>
          <w:t xml:space="preserve">&lt;Information considered to be </w:t>
        </w:r>
        <w:r w:rsidR="0024473F" w:rsidRPr="0024473F">
          <w:rPr>
            <w:i/>
            <w:iCs/>
            <w:color w:val="EE0000"/>
            <w:szCs w:val="22"/>
          </w:rPr>
          <w:t>appropriate for the DCE</w:t>
        </w:r>
      </w:ins>
      <w:ins w:id="5917" w:author="Raphael Malyankar" w:date="2025-08-11T21:29:00Z" w16du:dateUtc="2025-08-12T04:29:00Z">
        <w:r w:rsidR="0024473F" w:rsidRPr="0024473F">
          <w:rPr>
            <w:i/>
            <w:iCs/>
            <w:color w:val="EE0000"/>
            <w:szCs w:val="22"/>
          </w:rPr>
          <w:t xml:space="preserve">G but not </w:t>
        </w:r>
      </w:ins>
      <w:ins w:id="5918" w:author="Raphael Malyankar" w:date="2025-08-11T21:30:00Z" w16du:dateUtc="2025-08-12T04:30:00Z">
        <w:r w:rsidR="0024473F" w:rsidRPr="0024473F">
          <w:rPr>
            <w:i/>
            <w:iCs/>
            <w:color w:val="EE0000"/>
            <w:szCs w:val="22"/>
          </w:rPr>
          <w:t xml:space="preserve">appropriate for </w:t>
        </w:r>
      </w:ins>
      <w:ins w:id="5919" w:author="Raphael Malyankar" w:date="2025-08-11T21:36:00Z" w16du:dateUtc="2025-08-12T04:36:00Z">
        <w:r w:rsidR="00180CD5">
          <w:rPr>
            <w:i/>
            <w:iCs/>
            <w:color w:val="EE0000"/>
            <w:szCs w:val="22"/>
          </w:rPr>
          <w:t xml:space="preserve">any of </w:t>
        </w:r>
      </w:ins>
      <w:ins w:id="5920" w:author="Raphael Malyankar" w:date="2025-08-11T21:30:00Z" w16du:dateUtc="2025-08-12T04:30:00Z">
        <w:r w:rsidR="0024473F" w:rsidRPr="0024473F">
          <w:rPr>
            <w:i/>
            <w:iCs/>
            <w:color w:val="EE0000"/>
            <w:szCs w:val="22"/>
          </w:rPr>
          <w:t>the</w:t>
        </w:r>
      </w:ins>
      <w:ins w:id="5921" w:author="Raphael Malyankar" w:date="2025-08-11T21:29:00Z" w16du:dateUtc="2025-08-12T04:29:00Z">
        <w:r w:rsidR="0024473F" w:rsidRPr="0024473F">
          <w:rPr>
            <w:i/>
            <w:iCs/>
            <w:color w:val="EE0000"/>
            <w:szCs w:val="22"/>
          </w:rPr>
          <w:t xml:space="preserve"> above </w:t>
        </w:r>
      </w:ins>
      <w:ins w:id="5922" w:author="Raphael Malyankar" w:date="2025-08-11T21:30:00Z" w16du:dateUtc="2025-08-12T04:30:00Z">
        <w:r w:rsidR="0024473F" w:rsidRPr="0024473F">
          <w:rPr>
            <w:i/>
            <w:iCs/>
            <w:color w:val="EE0000"/>
            <w:szCs w:val="22"/>
          </w:rPr>
          <w:t xml:space="preserve">sections </w:t>
        </w:r>
      </w:ins>
      <w:ins w:id="5923" w:author="Raphael Malyankar" w:date="2025-08-11T21:29:00Z" w16du:dateUtc="2025-08-12T04:29:00Z">
        <w:r w:rsidR="0024473F" w:rsidRPr="0024473F">
          <w:rPr>
            <w:i/>
            <w:iCs/>
            <w:color w:val="EE0000"/>
            <w:szCs w:val="22"/>
          </w:rPr>
          <w:t xml:space="preserve">may be </w:t>
        </w:r>
      </w:ins>
      <w:ins w:id="5924" w:author="Raphael Malyankar" w:date="2025-08-11T21:30:00Z" w16du:dateUtc="2025-08-12T04:30:00Z">
        <w:r w:rsidR="0024473F" w:rsidRPr="0024473F">
          <w:rPr>
            <w:i/>
            <w:iCs/>
            <w:color w:val="EE0000"/>
            <w:szCs w:val="22"/>
          </w:rPr>
          <w:t>included</w:t>
        </w:r>
      </w:ins>
      <w:ins w:id="5925" w:author="Raphael Malyankar" w:date="2025-08-11T21:29:00Z" w16du:dateUtc="2025-08-12T04:29:00Z">
        <w:r w:rsidR="0024473F" w:rsidRPr="0024473F">
          <w:rPr>
            <w:i/>
            <w:iCs/>
            <w:color w:val="EE0000"/>
            <w:szCs w:val="22"/>
          </w:rPr>
          <w:t xml:space="preserve"> in </w:t>
        </w:r>
      </w:ins>
      <w:ins w:id="5926" w:author="Raphael Malyankar" w:date="2025-08-11T21:30:00Z" w16du:dateUtc="2025-08-12T04:30:00Z">
        <w:r w:rsidR="0024473F" w:rsidRPr="0024473F">
          <w:rPr>
            <w:i/>
            <w:iCs/>
            <w:color w:val="EE0000"/>
            <w:szCs w:val="22"/>
          </w:rPr>
          <w:t>additional</w:t>
        </w:r>
      </w:ins>
      <w:ins w:id="5927" w:author="Raphael Malyankar" w:date="2025-08-11T21:29:00Z" w16du:dateUtc="2025-08-12T04:29:00Z">
        <w:r w:rsidR="0024473F" w:rsidRPr="0024473F">
          <w:rPr>
            <w:i/>
            <w:iCs/>
            <w:color w:val="EE0000"/>
            <w:szCs w:val="22"/>
          </w:rPr>
          <w:t xml:space="preserve"> clauses</w:t>
        </w:r>
      </w:ins>
      <w:ins w:id="5928" w:author="Raphael Malyankar" w:date="2025-08-11T21:33:00Z" w16du:dateUtc="2025-08-12T04:33:00Z">
        <w:r w:rsidR="0024473F">
          <w:rPr>
            <w:i/>
            <w:iCs/>
            <w:color w:val="EE0000"/>
            <w:szCs w:val="22"/>
          </w:rPr>
          <w:t xml:space="preserve"> </w:t>
        </w:r>
      </w:ins>
      <w:ins w:id="5929" w:author="Raphael Malyankar" w:date="2025-08-11T21:34:00Z" w16du:dateUtc="2025-08-12T04:34:00Z">
        <w:r w:rsidR="0024473F">
          <w:rPr>
            <w:i/>
            <w:iCs/>
            <w:color w:val="EE0000"/>
            <w:szCs w:val="22"/>
          </w:rPr>
          <w:t>(</w:t>
        </w:r>
      </w:ins>
      <w:ins w:id="5930" w:author="Raphael Malyankar" w:date="2025-08-11T21:33:00Z" w16du:dateUtc="2025-08-12T04:33:00Z">
        <w:r w:rsidR="0024473F">
          <w:rPr>
            <w:i/>
            <w:iCs/>
            <w:color w:val="EE0000"/>
            <w:szCs w:val="22"/>
          </w:rPr>
          <w:t>with more descriptive headings</w:t>
        </w:r>
      </w:ins>
      <w:ins w:id="5931" w:author="Raphael Malyankar" w:date="2025-08-11T21:34:00Z" w16du:dateUtc="2025-08-12T04:34:00Z">
        <w:r w:rsidR="0024473F">
          <w:rPr>
            <w:i/>
            <w:iCs/>
            <w:color w:val="EE0000"/>
            <w:szCs w:val="22"/>
          </w:rPr>
          <w:t xml:space="preserve"> than “additional </w:t>
        </w:r>
        <w:r w:rsidR="0024473F">
          <w:rPr>
            <w:i/>
            <w:iCs/>
            <w:color w:val="EE0000"/>
            <w:szCs w:val="22"/>
          </w:rPr>
          <w:lastRenderedPageBreak/>
          <w:t>information”)</w:t>
        </w:r>
      </w:ins>
      <w:ins w:id="5932" w:author="Raphael Malyankar" w:date="2025-08-11T21:29:00Z" w16du:dateUtc="2025-08-12T04:29:00Z">
        <w:r w:rsidR="0024473F" w:rsidRPr="0024473F">
          <w:rPr>
            <w:i/>
            <w:iCs/>
            <w:color w:val="EE0000"/>
            <w:szCs w:val="22"/>
          </w:rPr>
          <w:t xml:space="preserve">. </w:t>
        </w:r>
      </w:ins>
      <w:ins w:id="5933" w:author="Raphael Malyankar" w:date="2025-08-11T21:35:00Z" w16du:dateUtc="2025-08-12T04:35:00Z">
        <w:r w:rsidR="0024473F">
          <w:rPr>
            <w:i/>
            <w:iCs/>
            <w:color w:val="EE0000"/>
            <w:szCs w:val="22"/>
          </w:rPr>
          <w:t xml:space="preserve">(See S-101 Edition 2.0.0 for examples.) </w:t>
        </w:r>
      </w:ins>
      <w:ins w:id="5934" w:author="Raphael Malyankar" w:date="2025-08-11T21:29:00Z" w16du:dateUtc="2025-08-12T04:29:00Z">
        <w:r w:rsidR="0024473F" w:rsidRPr="0024473F">
          <w:rPr>
            <w:i/>
            <w:iCs/>
            <w:color w:val="EE0000"/>
            <w:szCs w:val="22"/>
          </w:rPr>
          <w:t xml:space="preserve">Product Specification authors are strongly encouraged to </w:t>
        </w:r>
      </w:ins>
      <w:ins w:id="5935" w:author="Raphael Malyankar" w:date="2025-08-11T21:34:00Z" w16du:dateUtc="2025-08-12T04:34:00Z">
        <w:r w:rsidR="0024473F">
          <w:rPr>
            <w:i/>
            <w:iCs/>
            <w:color w:val="EE0000"/>
            <w:szCs w:val="22"/>
          </w:rPr>
          <w:t>find</w:t>
        </w:r>
      </w:ins>
      <w:ins w:id="5936" w:author="Raphael Malyankar" w:date="2025-08-11T21:31:00Z" w16du:dateUtc="2025-08-12T04:31:00Z">
        <w:r w:rsidR="0024473F" w:rsidRPr="0024473F">
          <w:rPr>
            <w:i/>
            <w:iCs/>
            <w:color w:val="EE0000"/>
            <w:szCs w:val="22"/>
          </w:rPr>
          <w:t xml:space="preserve"> </w:t>
        </w:r>
      </w:ins>
      <w:ins w:id="5937" w:author="Raphael Malyankar" w:date="2025-08-11T21:32:00Z" w16du:dateUtc="2025-08-12T04:32:00Z">
        <w:r w:rsidR="0024473F" w:rsidRPr="0024473F">
          <w:rPr>
            <w:i/>
            <w:iCs/>
            <w:color w:val="EE0000"/>
            <w:szCs w:val="22"/>
          </w:rPr>
          <w:t xml:space="preserve">more </w:t>
        </w:r>
      </w:ins>
      <w:ins w:id="5938" w:author="Raphael Malyankar" w:date="2025-08-11T21:31:00Z" w16du:dateUtc="2025-08-12T04:31:00Z">
        <w:r w:rsidR="0024473F" w:rsidRPr="0024473F">
          <w:rPr>
            <w:i/>
            <w:iCs/>
            <w:color w:val="EE0000"/>
            <w:szCs w:val="22"/>
          </w:rPr>
          <w:t xml:space="preserve">conventional locations </w:t>
        </w:r>
      </w:ins>
      <w:ins w:id="5939" w:author="Raphael Malyankar" w:date="2025-08-11T21:32:00Z" w16du:dateUtc="2025-08-12T04:32:00Z">
        <w:r w:rsidR="0024473F" w:rsidRPr="0024473F">
          <w:rPr>
            <w:i/>
            <w:iCs/>
            <w:color w:val="EE0000"/>
            <w:szCs w:val="22"/>
          </w:rPr>
          <w:t>in the DCEG or main Product Specification instead.&gt;</w:t>
        </w:r>
      </w:ins>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2325"/>
        <w:gridCol w:w="2325"/>
        <w:gridCol w:w="3056"/>
      </w:tblGrid>
      <w:tr w:rsidR="00EF70CB" w:rsidRPr="00C13DF0" w:rsidDel="00F876AD" w14:paraId="7545BEC0" w14:textId="31A38EA6" w:rsidTr="00F876AD">
        <w:trPr>
          <w:trHeight w:val="755"/>
          <w:del w:id="5940" w:author="Raphael Malyankar" w:date="2025-08-11T21:19:00Z"/>
        </w:trPr>
        <w:tc>
          <w:tcPr>
            <w:tcW w:w="10031" w:type="dxa"/>
            <w:gridSpan w:val="4"/>
          </w:tcPr>
          <w:p w14:paraId="2C35003A" w14:textId="001EA409" w:rsidR="00EF70CB" w:rsidRPr="00C13DF0" w:rsidDel="00F876AD" w:rsidRDefault="00EF70CB" w:rsidP="00DD4107">
            <w:pPr>
              <w:pStyle w:val="Annex0"/>
              <w:rPr>
                <w:del w:id="5941" w:author="Raphael Malyankar" w:date="2025-08-11T21:19:00Z" w16du:dateUtc="2025-08-12T04:19:00Z"/>
                <w:u w:val="single"/>
              </w:rPr>
            </w:pPr>
            <w:del w:id="5942" w:author="Raphael Malyankar" w:date="2025-08-11T21:19:00Z" w16du:dateUtc="2025-08-12T04:19:00Z">
              <w:r w:rsidRPr="00C13DF0" w:rsidDel="00F876AD">
                <w:delText xml:space="preserve">Association/Aggregation/Composition Name:  </w:delText>
              </w:r>
              <w:r w:rsidRPr="00C13DF0" w:rsidDel="00F876AD">
                <w:rPr>
                  <w:u w:val="single"/>
                </w:rPr>
                <w:delText>IHO Definition:</w:delText>
              </w:r>
              <w:bookmarkStart w:id="5943" w:name="_Toc205844660"/>
              <w:bookmarkStart w:id="5944" w:name="_Toc205844996"/>
              <w:bookmarkStart w:id="5945" w:name="_Toc205846263"/>
              <w:bookmarkStart w:id="5946" w:name="_Toc205846430"/>
              <w:bookmarkStart w:id="5947" w:name="_Toc205848303"/>
              <w:bookmarkStart w:id="5948" w:name="_Toc205849920"/>
              <w:bookmarkEnd w:id="5943"/>
              <w:bookmarkEnd w:id="5944"/>
              <w:bookmarkEnd w:id="5945"/>
              <w:bookmarkEnd w:id="5946"/>
              <w:bookmarkEnd w:id="5947"/>
              <w:bookmarkEnd w:id="5948"/>
            </w:del>
          </w:p>
          <w:p w14:paraId="08568837" w14:textId="15882F95" w:rsidR="00EF70CB" w:rsidRPr="00C13DF0" w:rsidDel="00F876AD" w:rsidRDefault="00EF70CB" w:rsidP="00DD4107">
            <w:pPr>
              <w:pStyle w:val="Annex0"/>
              <w:rPr>
                <w:del w:id="5949" w:author="Raphael Malyankar" w:date="2025-08-11T21:19:00Z" w16du:dateUtc="2025-08-12T04:19:00Z"/>
              </w:rPr>
            </w:pPr>
            <w:del w:id="5950" w:author="Raphael Malyankar" w:date="2025-08-11T21:19:00Z" w16du:dateUtc="2025-08-12T04:19:00Z">
              <w:r w:rsidRPr="00C13DF0" w:rsidDel="00F876AD">
                <w:delText>Remarks:</w:delText>
              </w:r>
              <w:bookmarkStart w:id="5951" w:name="_Toc205844661"/>
              <w:bookmarkStart w:id="5952" w:name="_Toc205844997"/>
              <w:bookmarkStart w:id="5953" w:name="_Toc205846264"/>
              <w:bookmarkStart w:id="5954" w:name="_Toc205846431"/>
              <w:bookmarkStart w:id="5955" w:name="_Toc205848304"/>
              <w:bookmarkStart w:id="5956" w:name="_Toc205849921"/>
              <w:bookmarkEnd w:id="5951"/>
              <w:bookmarkEnd w:id="5952"/>
              <w:bookmarkEnd w:id="5953"/>
              <w:bookmarkEnd w:id="5954"/>
              <w:bookmarkEnd w:id="5955"/>
              <w:bookmarkEnd w:id="5956"/>
            </w:del>
          </w:p>
          <w:p w14:paraId="7AB462F8" w14:textId="24963608" w:rsidR="00EF70CB" w:rsidRPr="00C13DF0" w:rsidDel="00F876AD" w:rsidRDefault="00EF70CB" w:rsidP="00DD4107">
            <w:pPr>
              <w:pStyle w:val="Annex0"/>
              <w:rPr>
                <w:del w:id="5957" w:author="Raphael Malyankar" w:date="2025-08-11T21:19:00Z" w16du:dateUtc="2025-08-12T04:19:00Z"/>
              </w:rPr>
            </w:pPr>
            <w:bookmarkStart w:id="5958" w:name="_Toc205844662"/>
            <w:bookmarkStart w:id="5959" w:name="_Toc205844998"/>
            <w:bookmarkStart w:id="5960" w:name="_Toc205846265"/>
            <w:bookmarkStart w:id="5961" w:name="_Toc205846432"/>
            <w:bookmarkStart w:id="5962" w:name="_Toc205848305"/>
            <w:bookmarkStart w:id="5963" w:name="_Toc205849922"/>
            <w:bookmarkEnd w:id="5958"/>
            <w:bookmarkEnd w:id="5959"/>
            <w:bookmarkEnd w:id="5960"/>
            <w:bookmarkEnd w:id="5961"/>
            <w:bookmarkEnd w:id="5962"/>
            <w:bookmarkEnd w:id="5963"/>
          </w:p>
        </w:tc>
        <w:bookmarkStart w:id="5964" w:name="_Toc205844663"/>
        <w:bookmarkStart w:id="5965" w:name="_Toc205844999"/>
        <w:bookmarkStart w:id="5966" w:name="_Toc205846266"/>
        <w:bookmarkStart w:id="5967" w:name="_Toc205846433"/>
        <w:bookmarkStart w:id="5968" w:name="_Toc205848306"/>
        <w:bookmarkStart w:id="5969" w:name="_Toc205849923"/>
        <w:bookmarkEnd w:id="5964"/>
        <w:bookmarkEnd w:id="5965"/>
        <w:bookmarkEnd w:id="5966"/>
        <w:bookmarkEnd w:id="5967"/>
        <w:bookmarkEnd w:id="5968"/>
        <w:bookmarkEnd w:id="5969"/>
      </w:tr>
      <w:tr w:rsidR="00EF70CB" w:rsidRPr="00C13DF0" w:rsidDel="00F876AD" w14:paraId="7F204FEE" w14:textId="01590E09" w:rsidTr="00F876AD">
        <w:trPr>
          <w:del w:id="5970" w:author="Raphael Malyankar" w:date="2025-08-11T21:19:00Z"/>
        </w:trPr>
        <w:tc>
          <w:tcPr>
            <w:tcW w:w="2325" w:type="dxa"/>
          </w:tcPr>
          <w:p w14:paraId="0FB3B2EE" w14:textId="3AC082D7" w:rsidR="00EF70CB" w:rsidRPr="00C13DF0" w:rsidDel="00F876AD" w:rsidRDefault="00EF70CB" w:rsidP="00DD4107">
            <w:pPr>
              <w:pStyle w:val="Annex0"/>
              <w:rPr>
                <w:del w:id="5971" w:author="Raphael Malyankar" w:date="2025-08-11T21:19:00Z" w16du:dateUtc="2025-08-12T04:19:00Z"/>
              </w:rPr>
            </w:pPr>
            <w:del w:id="5972" w:author="Raphael Malyankar" w:date="2025-08-11T21:19:00Z" w16du:dateUtc="2025-08-12T04:19:00Z">
              <w:r w:rsidRPr="00C13DF0" w:rsidDel="00F876AD">
                <w:delText>Role Type</w:delText>
              </w:r>
              <w:bookmarkStart w:id="5973" w:name="_Toc205844664"/>
              <w:bookmarkStart w:id="5974" w:name="_Toc205845000"/>
              <w:bookmarkStart w:id="5975" w:name="_Toc205846267"/>
              <w:bookmarkStart w:id="5976" w:name="_Toc205846434"/>
              <w:bookmarkStart w:id="5977" w:name="_Toc205848307"/>
              <w:bookmarkStart w:id="5978" w:name="_Toc205849924"/>
              <w:bookmarkEnd w:id="5973"/>
              <w:bookmarkEnd w:id="5974"/>
              <w:bookmarkEnd w:id="5975"/>
              <w:bookmarkEnd w:id="5976"/>
              <w:bookmarkEnd w:id="5977"/>
              <w:bookmarkEnd w:id="5978"/>
            </w:del>
          </w:p>
        </w:tc>
        <w:tc>
          <w:tcPr>
            <w:tcW w:w="2325" w:type="dxa"/>
          </w:tcPr>
          <w:p w14:paraId="7BE40C94" w14:textId="6A6A1241" w:rsidR="00EF70CB" w:rsidRPr="00C13DF0" w:rsidDel="00F876AD" w:rsidRDefault="00EF70CB" w:rsidP="00DD4107">
            <w:pPr>
              <w:pStyle w:val="Annex0"/>
              <w:rPr>
                <w:del w:id="5979" w:author="Raphael Malyankar" w:date="2025-08-11T21:19:00Z" w16du:dateUtc="2025-08-12T04:19:00Z"/>
              </w:rPr>
            </w:pPr>
            <w:del w:id="5980" w:author="Raphael Malyankar" w:date="2025-08-11T21:19:00Z" w16du:dateUtc="2025-08-12T04:19:00Z">
              <w:r w:rsidRPr="00C13DF0" w:rsidDel="00F876AD">
                <w:delText>Role</w:delText>
              </w:r>
              <w:bookmarkStart w:id="5981" w:name="_Toc205844665"/>
              <w:bookmarkStart w:id="5982" w:name="_Toc205845001"/>
              <w:bookmarkStart w:id="5983" w:name="_Toc205846268"/>
              <w:bookmarkStart w:id="5984" w:name="_Toc205846435"/>
              <w:bookmarkStart w:id="5985" w:name="_Toc205848308"/>
              <w:bookmarkStart w:id="5986" w:name="_Toc205849925"/>
              <w:bookmarkEnd w:id="5981"/>
              <w:bookmarkEnd w:id="5982"/>
              <w:bookmarkEnd w:id="5983"/>
              <w:bookmarkEnd w:id="5984"/>
              <w:bookmarkEnd w:id="5985"/>
              <w:bookmarkEnd w:id="5986"/>
            </w:del>
          </w:p>
        </w:tc>
        <w:tc>
          <w:tcPr>
            <w:tcW w:w="2325" w:type="dxa"/>
          </w:tcPr>
          <w:p w14:paraId="76C38BD7" w14:textId="1D5F6AFB" w:rsidR="00EF70CB" w:rsidRPr="00C13DF0" w:rsidDel="00F876AD" w:rsidRDefault="00EF70CB" w:rsidP="00DD4107">
            <w:pPr>
              <w:pStyle w:val="Annex0"/>
              <w:rPr>
                <w:del w:id="5987" w:author="Raphael Malyankar" w:date="2025-08-11T21:19:00Z" w16du:dateUtc="2025-08-12T04:19:00Z"/>
              </w:rPr>
            </w:pPr>
            <w:del w:id="5988" w:author="Raphael Malyankar" w:date="2025-08-11T21:19:00Z" w16du:dateUtc="2025-08-12T04:19:00Z">
              <w:r w:rsidRPr="00C13DF0" w:rsidDel="00F876AD">
                <w:delText>Features</w:delText>
              </w:r>
              <w:bookmarkStart w:id="5989" w:name="_Toc205844666"/>
              <w:bookmarkStart w:id="5990" w:name="_Toc205845002"/>
              <w:bookmarkStart w:id="5991" w:name="_Toc205846269"/>
              <w:bookmarkStart w:id="5992" w:name="_Toc205846436"/>
              <w:bookmarkStart w:id="5993" w:name="_Toc205848309"/>
              <w:bookmarkStart w:id="5994" w:name="_Toc205849926"/>
              <w:bookmarkEnd w:id="5989"/>
              <w:bookmarkEnd w:id="5990"/>
              <w:bookmarkEnd w:id="5991"/>
              <w:bookmarkEnd w:id="5992"/>
              <w:bookmarkEnd w:id="5993"/>
              <w:bookmarkEnd w:id="5994"/>
            </w:del>
          </w:p>
        </w:tc>
        <w:tc>
          <w:tcPr>
            <w:tcW w:w="3056" w:type="dxa"/>
          </w:tcPr>
          <w:p w14:paraId="46D89D88" w14:textId="0B5CC75E" w:rsidR="00EF70CB" w:rsidRPr="00C13DF0" w:rsidDel="00F876AD" w:rsidRDefault="00EF70CB" w:rsidP="00DD4107">
            <w:pPr>
              <w:pStyle w:val="Annex0"/>
              <w:rPr>
                <w:del w:id="5995" w:author="Raphael Malyankar" w:date="2025-08-11T21:19:00Z" w16du:dateUtc="2025-08-12T04:19:00Z"/>
              </w:rPr>
            </w:pPr>
            <w:del w:id="5996" w:author="Raphael Malyankar" w:date="2025-08-11T21:19:00Z" w16du:dateUtc="2025-08-12T04:19:00Z">
              <w:r w:rsidRPr="00C13DF0" w:rsidDel="00F876AD">
                <w:delText>Multiplicity</w:delText>
              </w:r>
              <w:bookmarkStart w:id="5997" w:name="_Toc205844667"/>
              <w:bookmarkStart w:id="5998" w:name="_Toc205845003"/>
              <w:bookmarkStart w:id="5999" w:name="_Toc205846270"/>
              <w:bookmarkStart w:id="6000" w:name="_Toc205846437"/>
              <w:bookmarkStart w:id="6001" w:name="_Toc205848310"/>
              <w:bookmarkStart w:id="6002" w:name="_Toc205849927"/>
              <w:bookmarkEnd w:id="5997"/>
              <w:bookmarkEnd w:id="5998"/>
              <w:bookmarkEnd w:id="5999"/>
              <w:bookmarkEnd w:id="6000"/>
              <w:bookmarkEnd w:id="6001"/>
              <w:bookmarkEnd w:id="6002"/>
            </w:del>
          </w:p>
        </w:tc>
        <w:bookmarkStart w:id="6003" w:name="_Toc205844668"/>
        <w:bookmarkStart w:id="6004" w:name="_Toc205845004"/>
        <w:bookmarkStart w:id="6005" w:name="_Toc205846271"/>
        <w:bookmarkStart w:id="6006" w:name="_Toc205846438"/>
        <w:bookmarkStart w:id="6007" w:name="_Toc205848311"/>
        <w:bookmarkStart w:id="6008" w:name="_Toc205849928"/>
        <w:bookmarkEnd w:id="6003"/>
        <w:bookmarkEnd w:id="6004"/>
        <w:bookmarkEnd w:id="6005"/>
        <w:bookmarkEnd w:id="6006"/>
        <w:bookmarkEnd w:id="6007"/>
        <w:bookmarkEnd w:id="6008"/>
      </w:tr>
      <w:tr w:rsidR="00DD454E" w:rsidRPr="00C13DF0" w:rsidDel="00F876AD" w14:paraId="417F1D64" w14:textId="7A786127" w:rsidTr="00F876AD">
        <w:trPr>
          <w:del w:id="6009" w:author="Raphael Malyankar" w:date="2025-08-11T21:19:00Z"/>
        </w:trPr>
        <w:tc>
          <w:tcPr>
            <w:tcW w:w="2325" w:type="dxa"/>
            <w:vMerge w:val="restart"/>
          </w:tcPr>
          <w:p w14:paraId="15A76263" w14:textId="442B781F" w:rsidR="00DD454E" w:rsidRPr="00C13DF0" w:rsidDel="00F876AD" w:rsidRDefault="00DD454E" w:rsidP="00DD4107">
            <w:pPr>
              <w:pStyle w:val="Annex0"/>
              <w:rPr>
                <w:del w:id="6010" w:author="Raphael Malyankar" w:date="2025-08-11T21:19:00Z" w16du:dateUtc="2025-08-12T04:19:00Z"/>
              </w:rPr>
            </w:pPr>
            <w:del w:id="6011" w:author="Raphael Malyankar" w:date="2025-08-11T21:19:00Z" w16du:dateUtc="2025-08-12T04:19:00Z">
              <w:r w:rsidRPr="00C13DF0" w:rsidDel="00F876AD">
                <w:delText>Association</w:delText>
              </w:r>
              <w:bookmarkStart w:id="6012" w:name="_Toc205844669"/>
              <w:bookmarkStart w:id="6013" w:name="_Toc205845005"/>
              <w:bookmarkStart w:id="6014" w:name="_Toc205846272"/>
              <w:bookmarkStart w:id="6015" w:name="_Toc205846439"/>
              <w:bookmarkStart w:id="6016" w:name="_Toc205848312"/>
              <w:bookmarkStart w:id="6017" w:name="_Toc205849929"/>
              <w:bookmarkEnd w:id="6012"/>
              <w:bookmarkEnd w:id="6013"/>
              <w:bookmarkEnd w:id="6014"/>
              <w:bookmarkEnd w:id="6015"/>
              <w:bookmarkEnd w:id="6016"/>
              <w:bookmarkEnd w:id="6017"/>
            </w:del>
          </w:p>
          <w:p w14:paraId="51762C6E" w14:textId="2FC84911" w:rsidR="00DD454E" w:rsidRPr="00C13DF0" w:rsidDel="00F876AD" w:rsidRDefault="00DD454E" w:rsidP="00DD4107">
            <w:pPr>
              <w:pStyle w:val="Annex0"/>
              <w:rPr>
                <w:del w:id="6018" w:author="Raphael Malyankar" w:date="2025-08-11T21:19:00Z" w16du:dateUtc="2025-08-12T04:19:00Z"/>
              </w:rPr>
            </w:pPr>
            <w:del w:id="6019" w:author="Raphael Malyankar" w:date="2025-08-11T21:19:00Z" w16du:dateUtc="2025-08-12T04:19:00Z">
              <w:r w:rsidRPr="00C13DF0" w:rsidDel="00F876AD">
                <w:delText>Aggregation</w:delText>
              </w:r>
              <w:bookmarkStart w:id="6020" w:name="_Toc205844670"/>
              <w:bookmarkStart w:id="6021" w:name="_Toc205845006"/>
              <w:bookmarkStart w:id="6022" w:name="_Toc205846273"/>
              <w:bookmarkStart w:id="6023" w:name="_Toc205846440"/>
              <w:bookmarkStart w:id="6024" w:name="_Toc205848313"/>
              <w:bookmarkStart w:id="6025" w:name="_Toc205849930"/>
              <w:bookmarkEnd w:id="6020"/>
              <w:bookmarkEnd w:id="6021"/>
              <w:bookmarkEnd w:id="6022"/>
              <w:bookmarkEnd w:id="6023"/>
              <w:bookmarkEnd w:id="6024"/>
              <w:bookmarkEnd w:id="6025"/>
            </w:del>
          </w:p>
          <w:p w14:paraId="3D936834" w14:textId="0EE1ED4E" w:rsidR="00DD454E" w:rsidRPr="00C13DF0" w:rsidDel="00F876AD" w:rsidRDefault="00DD454E" w:rsidP="00DD4107">
            <w:pPr>
              <w:pStyle w:val="Annex0"/>
              <w:rPr>
                <w:del w:id="6026" w:author="Raphael Malyankar" w:date="2025-08-11T21:19:00Z" w16du:dateUtc="2025-08-12T04:19:00Z"/>
              </w:rPr>
            </w:pPr>
            <w:del w:id="6027" w:author="Raphael Malyankar" w:date="2025-08-11T21:19:00Z" w16du:dateUtc="2025-08-12T04:19:00Z">
              <w:r w:rsidRPr="00C13DF0" w:rsidDel="00F876AD">
                <w:delText>Composition</w:delText>
              </w:r>
              <w:bookmarkStart w:id="6028" w:name="_Toc205844671"/>
              <w:bookmarkStart w:id="6029" w:name="_Toc205845007"/>
              <w:bookmarkStart w:id="6030" w:name="_Toc205846274"/>
              <w:bookmarkStart w:id="6031" w:name="_Toc205846441"/>
              <w:bookmarkStart w:id="6032" w:name="_Toc205848314"/>
              <w:bookmarkStart w:id="6033" w:name="_Toc205849931"/>
              <w:bookmarkEnd w:id="6028"/>
              <w:bookmarkEnd w:id="6029"/>
              <w:bookmarkEnd w:id="6030"/>
              <w:bookmarkEnd w:id="6031"/>
              <w:bookmarkEnd w:id="6032"/>
              <w:bookmarkEnd w:id="6033"/>
            </w:del>
          </w:p>
        </w:tc>
        <w:tc>
          <w:tcPr>
            <w:tcW w:w="2325" w:type="dxa"/>
          </w:tcPr>
          <w:p w14:paraId="5B11707A" w14:textId="0C5984C2" w:rsidR="00DD454E" w:rsidRPr="00C13DF0" w:rsidDel="00F876AD" w:rsidRDefault="00DD454E" w:rsidP="00DD4107">
            <w:pPr>
              <w:pStyle w:val="Annex0"/>
              <w:rPr>
                <w:del w:id="6034" w:author="Raphael Malyankar" w:date="2025-08-11T21:19:00Z" w16du:dateUtc="2025-08-12T04:19:00Z"/>
              </w:rPr>
            </w:pPr>
            <w:bookmarkStart w:id="6035" w:name="_Toc205844672"/>
            <w:bookmarkStart w:id="6036" w:name="_Toc205845008"/>
            <w:bookmarkStart w:id="6037" w:name="_Toc205846275"/>
            <w:bookmarkStart w:id="6038" w:name="_Toc205846442"/>
            <w:bookmarkStart w:id="6039" w:name="_Toc205848315"/>
            <w:bookmarkStart w:id="6040" w:name="_Toc205849932"/>
            <w:bookmarkEnd w:id="6035"/>
            <w:bookmarkEnd w:id="6036"/>
            <w:bookmarkEnd w:id="6037"/>
            <w:bookmarkEnd w:id="6038"/>
            <w:bookmarkEnd w:id="6039"/>
            <w:bookmarkEnd w:id="6040"/>
          </w:p>
        </w:tc>
        <w:tc>
          <w:tcPr>
            <w:tcW w:w="2325" w:type="dxa"/>
          </w:tcPr>
          <w:p w14:paraId="4714CD24" w14:textId="6146BB86" w:rsidR="00DD454E" w:rsidRPr="00C13DF0" w:rsidDel="00F876AD" w:rsidRDefault="00DD454E" w:rsidP="00DD4107">
            <w:pPr>
              <w:pStyle w:val="Annex0"/>
              <w:rPr>
                <w:del w:id="6041" w:author="Raphael Malyankar" w:date="2025-08-11T21:19:00Z" w16du:dateUtc="2025-08-12T04:19:00Z"/>
              </w:rPr>
            </w:pPr>
            <w:bookmarkStart w:id="6042" w:name="_Toc205844673"/>
            <w:bookmarkStart w:id="6043" w:name="_Toc205845009"/>
            <w:bookmarkStart w:id="6044" w:name="_Toc205846276"/>
            <w:bookmarkStart w:id="6045" w:name="_Toc205846443"/>
            <w:bookmarkStart w:id="6046" w:name="_Toc205848316"/>
            <w:bookmarkStart w:id="6047" w:name="_Toc205849933"/>
            <w:bookmarkEnd w:id="6042"/>
            <w:bookmarkEnd w:id="6043"/>
            <w:bookmarkEnd w:id="6044"/>
            <w:bookmarkEnd w:id="6045"/>
            <w:bookmarkEnd w:id="6046"/>
            <w:bookmarkEnd w:id="6047"/>
          </w:p>
        </w:tc>
        <w:tc>
          <w:tcPr>
            <w:tcW w:w="3056" w:type="dxa"/>
          </w:tcPr>
          <w:p w14:paraId="040EA93C" w14:textId="7194F498" w:rsidR="00DD454E" w:rsidRPr="00C13DF0" w:rsidDel="00F876AD" w:rsidRDefault="00DD454E" w:rsidP="00DD4107">
            <w:pPr>
              <w:pStyle w:val="Annex0"/>
              <w:rPr>
                <w:del w:id="6048" w:author="Raphael Malyankar" w:date="2025-08-11T21:19:00Z" w16du:dateUtc="2025-08-12T04:19:00Z"/>
              </w:rPr>
            </w:pPr>
            <w:bookmarkStart w:id="6049" w:name="_Toc205844674"/>
            <w:bookmarkStart w:id="6050" w:name="_Toc205845010"/>
            <w:bookmarkStart w:id="6051" w:name="_Toc205846277"/>
            <w:bookmarkStart w:id="6052" w:name="_Toc205846444"/>
            <w:bookmarkStart w:id="6053" w:name="_Toc205848317"/>
            <w:bookmarkStart w:id="6054" w:name="_Toc205849934"/>
            <w:bookmarkEnd w:id="6049"/>
            <w:bookmarkEnd w:id="6050"/>
            <w:bookmarkEnd w:id="6051"/>
            <w:bookmarkEnd w:id="6052"/>
            <w:bookmarkEnd w:id="6053"/>
            <w:bookmarkEnd w:id="6054"/>
          </w:p>
        </w:tc>
        <w:bookmarkStart w:id="6055" w:name="_Toc205844675"/>
        <w:bookmarkStart w:id="6056" w:name="_Toc205845011"/>
        <w:bookmarkStart w:id="6057" w:name="_Toc205846278"/>
        <w:bookmarkStart w:id="6058" w:name="_Toc205846445"/>
        <w:bookmarkStart w:id="6059" w:name="_Toc205848318"/>
        <w:bookmarkStart w:id="6060" w:name="_Toc205849935"/>
        <w:bookmarkEnd w:id="6055"/>
        <w:bookmarkEnd w:id="6056"/>
        <w:bookmarkEnd w:id="6057"/>
        <w:bookmarkEnd w:id="6058"/>
        <w:bookmarkEnd w:id="6059"/>
        <w:bookmarkEnd w:id="6060"/>
      </w:tr>
      <w:tr w:rsidR="00DD454E" w:rsidRPr="00C13DF0" w:rsidDel="00F876AD" w14:paraId="1BE8AFCB" w14:textId="5D3D52A3" w:rsidTr="00F876AD">
        <w:trPr>
          <w:trHeight w:val="187"/>
          <w:del w:id="6061" w:author="Raphael Malyankar" w:date="2025-08-11T21:19:00Z"/>
        </w:trPr>
        <w:tc>
          <w:tcPr>
            <w:tcW w:w="2325" w:type="dxa"/>
            <w:vMerge/>
          </w:tcPr>
          <w:p w14:paraId="449760D1" w14:textId="773411C5" w:rsidR="00DD454E" w:rsidRPr="00C13DF0" w:rsidDel="00F876AD" w:rsidRDefault="00DD454E" w:rsidP="00DD4107">
            <w:pPr>
              <w:pStyle w:val="Annex0"/>
              <w:rPr>
                <w:del w:id="6062" w:author="Raphael Malyankar" w:date="2025-08-11T21:19:00Z" w16du:dateUtc="2025-08-12T04:19:00Z"/>
              </w:rPr>
            </w:pPr>
          </w:p>
        </w:tc>
        <w:tc>
          <w:tcPr>
            <w:tcW w:w="2325" w:type="dxa"/>
          </w:tcPr>
          <w:p w14:paraId="7E6A0372" w14:textId="239AB578" w:rsidR="00DD454E" w:rsidRPr="00C13DF0" w:rsidDel="00F876AD" w:rsidRDefault="00DD454E" w:rsidP="00DD4107">
            <w:pPr>
              <w:pStyle w:val="Annex0"/>
              <w:rPr>
                <w:del w:id="6063" w:author="Raphael Malyankar" w:date="2025-08-11T21:19:00Z" w16du:dateUtc="2025-08-12T04:19:00Z"/>
              </w:rPr>
            </w:pPr>
            <w:bookmarkStart w:id="6064" w:name="_Toc205844676"/>
            <w:bookmarkStart w:id="6065" w:name="_Toc205845012"/>
            <w:bookmarkStart w:id="6066" w:name="_Toc205846279"/>
            <w:bookmarkStart w:id="6067" w:name="_Toc205846446"/>
            <w:bookmarkStart w:id="6068" w:name="_Toc205848319"/>
            <w:bookmarkStart w:id="6069" w:name="_Toc205849936"/>
            <w:bookmarkEnd w:id="6064"/>
            <w:bookmarkEnd w:id="6065"/>
            <w:bookmarkEnd w:id="6066"/>
            <w:bookmarkEnd w:id="6067"/>
            <w:bookmarkEnd w:id="6068"/>
            <w:bookmarkEnd w:id="6069"/>
          </w:p>
        </w:tc>
        <w:tc>
          <w:tcPr>
            <w:tcW w:w="2325" w:type="dxa"/>
          </w:tcPr>
          <w:p w14:paraId="44131E3B" w14:textId="01307CA9" w:rsidR="00DD454E" w:rsidRPr="00C13DF0" w:rsidDel="00F876AD" w:rsidRDefault="00DD454E" w:rsidP="00DD4107">
            <w:pPr>
              <w:pStyle w:val="Annex0"/>
              <w:rPr>
                <w:del w:id="6070" w:author="Raphael Malyankar" w:date="2025-08-11T21:19:00Z" w16du:dateUtc="2025-08-12T04:19:00Z"/>
              </w:rPr>
            </w:pPr>
            <w:bookmarkStart w:id="6071" w:name="_Toc205844677"/>
            <w:bookmarkStart w:id="6072" w:name="_Toc205845013"/>
            <w:bookmarkStart w:id="6073" w:name="_Toc205846280"/>
            <w:bookmarkStart w:id="6074" w:name="_Toc205846447"/>
            <w:bookmarkStart w:id="6075" w:name="_Toc205848320"/>
            <w:bookmarkStart w:id="6076" w:name="_Toc205849937"/>
            <w:bookmarkEnd w:id="6071"/>
            <w:bookmarkEnd w:id="6072"/>
            <w:bookmarkEnd w:id="6073"/>
            <w:bookmarkEnd w:id="6074"/>
            <w:bookmarkEnd w:id="6075"/>
            <w:bookmarkEnd w:id="6076"/>
          </w:p>
        </w:tc>
        <w:tc>
          <w:tcPr>
            <w:tcW w:w="3056" w:type="dxa"/>
          </w:tcPr>
          <w:p w14:paraId="2C7B93FA" w14:textId="3C2B1E7C" w:rsidR="00DD454E" w:rsidRPr="00C13DF0" w:rsidDel="00F876AD" w:rsidRDefault="00DD454E" w:rsidP="00DD4107">
            <w:pPr>
              <w:pStyle w:val="Annex0"/>
              <w:rPr>
                <w:del w:id="6077" w:author="Raphael Malyankar" w:date="2025-08-11T21:19:00Z" w16du:dateUtc="2025-08-12T04:19:00Z"/>
              </w:rPr>
            </w:pPr>
            <w:bookmarkStart w:id="6078" w:name="_Toc205844678"/>
            <w:bookmarkStart w:id="6079" w:name="_Toc205845014"/>
            <w:bookmarkStart w:id="6080" w:name="_Toc205846281"/>
            <w:bookmarkStart w:id="6081" w:name="_Toc205846448"/>
            <w:bookmarkStart w:id="6082" w:name="_Toc205848321"/>
            <w:bookmarkStart w:id="6083" w:name="_Toc205849938"/>
            <w:bookmarkEnd w:id="6078"/>
            <w:bookmarkEnd w:id="6079"/>
            <w:bookmarkEnd w:id="6080"/>
            <w:bookmarkEnd w:id="6081"/>
            <w:bookmarkEnd w:id="6082"/>
            <w:bookmarkEnd w:id="6083"/>
          </w:p>
        </w:tc>
        <w:bookmarkStart w:id="6084" w:name="_Toc205844679"/>
        <w:bookmarkStart w:id="6085" w:name="_Toc205845015"/>
        <w:bookmarkStart w:id="6086" w:name="_Toc205846282"/>
        <w:bookmarkStart w:id="6087" w:name="_Toc205846449"/>
        <w:bookmarkStart w:id="6088" w:name="_Toc205848322"/>
        <w:bookmarkStart w:id="6089" w:name="_Toc205849939"/>
        <w:bookmarkEnd w:id="6084"/>
        <w:bookmarkEnd w:id="6085"/>
        <w:bookmarkEnd w:id="6086"/>
        <w:bookmarkEnd w:id="6087"/>
        <w:bookmarkEnd w:id="6088"/>
        <w:bookmarkEnd w:id="6089"/>
      </w:tr>
      <w:tr w:rsidR="00DD454E" w:rsidRPr="00C13DF0" w:rsidDel="00F876AD" w14:paraId="269AA74A" w14:textId="08E91F6C" w:rsidTr="00F876AD">
        <w:trPr>
          <w:trHeight w:val="280"/>
          <w:del w:id="6090" w:author="Raphael Malyankar" w:date="2025-08-11T21:19:00Z"/>
        </w:trPr>
        <w:tc>
          <w:tcPr>
            <w:tcW w:w="2325" w:type="dxa"/>
            <w:vMerge/>
          </w:tcPr>
          <w:p w14:paraId="48ACCDA5" w14:textId="1498297C" w:rsidR="00DD454E" w:rsidRPr="00C13DF0" w:rsidDel="00F876AD" w:rsidRDefault="00DD454E" w:rsidP="00DD4107">
            <w:pPr>
              <w:pStyle w:val="Annex0"/>
              <w:rPr>
                <w:del w:id="6091" w:author="Raphael Malyankar" w:date="2025-08-11T21:19:00Z" w16du:dateUtc="2025-08-12T04:19:00Z"/>
              </w:rPr>
            </w:pPr>
          </w:p>
        </w:tc>
        <w:tc>
          <w:tcPr>
            <w:tcW w:w="2325" w:type="dxa"/>
          </w:tcPr>
          <w:p w14:paraId="285A170C" w14:textId="2C7C2D99" w:rsidR="00DD454E" w:rsidRPr="00C13DF0" w:rsidDel="00F876AD" w:rsidRDefault="00DD454E" w:rsidP="00DD4107">
            <w:pPr>
              <w:pStyle w:val="Annex0"/>
              <w:rPr>
                <w:del w:id="6092" w:author="Raphael Malyankar" w:date="2025-08-11T21:19:00Z" w16du:dateUtc="2025-08-12T04:19:00Z"/>
              </w:rPr>
            </w:pPr>
            <w:bookmarkStart w:id="6093" w:name="_Toc205844680"/>
            <w:bookmarkStart w:id="6094" w:name="_Toc205845016"/>
            <w:bookmarkStart w:id="6095" w:name="_Toc205846283"/>
            <w:bookmarkStart w:id="6096" w:name="_Toc205846450"/>
            <w:bookmarkStart w:id="6097" w:name="_Toc205848323"/>
            <w:bookmarkStart w:id="6098" w:name="_Toc205849940"/>
            <w:bookmarkEnd w:id="6093"/>
            <w:bookmarkEnd w:id="6094"/>
            <w:bookmarkEnd w:id="6095"/>
            <w:bookmarkEnd w:id="6096"/>
            <w:bookmarkEnd w:id="6097"/>
            <w:bookmarkEnd w:id="6098"/>
          </w:p>
        </w:tc>
        <w:tc>
          <w:tcPr>
            <w:tcW w:w="2325" w:type="dxa"/>
          </w:tcPr>
          <w:p w14:paraId="2332F49D" w14:textId="32EE1F39" w:rsidR="00DD454E" w:rsidRPr="00C13DF0" w:rsidDel="00F876AD" w:rsidRDefault="00DD454E" w:rsidP="00DD4107">
            <w:pPr>
              <w:pStyle w:val="Annex0"/>
              <w:rPr>
                <w:del w:id="6099" w:author="Raphael Malyankar" w:date="2025-08-11T21:19:00Z" w16du:dateUtc="2025-08-12T04:19:00Z"/>
              </w:rPr>
            </w:pPr>
            <w:bookmarkStart w:id="6100" w:name="_Toc205844681"/>
            <w:bookmarkStart w:id="6101" w:name="_Toc205845017"/>
            <w:bookmarkStart w:id="6102" w:name="_Toc205846284"/>
            <w:bookmarkStart w:id="6103" w:name="_Toc205846451"/>
            <w:bookmarkStart w:id="6104" w:name="_Toc205848324"/>
            <w:bookmarkStart w:id="6105" w:name="_Toc205849941"/>
            <w:bookmarkEnd w:id="6100"/>
            <w:bookmarkEnd w:id="6101"/>
            <w:bookmarkEnd w:id="6102"/>
            <w:bookmarkEnd w:id="6103"/>
            <w:bookmarkEnd w:id="6104"/>
            <w:bookmarkEnd w:id="6105"/>
          </w:p>
        </w:tc>
        <w:tc>
          <w:tcPr>
            <w:tcW w:w="3056" w:type="dxa"/>
          </w:tcPr>
          <w:p w14:paraId="74DEE8EC" w14:textId="7430A2F9" w:rsidR="00DD454E" w:rsidRPr="00C13DF0" w:rsidDel="00F876AD" w:rsidRDefault="00DD454E" w:rsidP="00DD4107">
            <w:pPr>
              <w:pStyle w:val="Annex0"/>
              <w:rPr>
                <w:del w:id="6106" w:author="Raphael Malyankar" w:date="2025-08-11T21:19:00Z" w16du:dateUtc="2025-08-12T04:19:00Z"/>
              </w:rPr>
            </w:pPr>
            <w:bookmarkStart w:id="6107" w:name="_Toc205844682"/>
            <w:bookmarkStart w:id="6108" w:name="_Toc205845018"/>
            <w:bookmarkStart w:id="6109" w:name="_Toc205846285"/>
            <w:bookmarkStart w:id="6110" w:name="_Toc205846452"/>
            <w:bookmarkStart w:id="6111" w:name="_Toc205848325"/>
            <w:bookmarkStart w:id="6112" w:name="_Toc205849942"/>
            <w:bookmarkEnd w:id="6107"/>
            <w:bookmarkEnd w:id="6108"/>
            <w:bookmarkEnd w:id="6109"/>
            <w:bookmarkEnd w:id="6110"/>
            <w:bookmarkEnd w:id="6111"/>
            <w:bookmarkEnd w:id="6112"/>
          </w:p>
        </w:tc>
        <w:bookmarkStart w:id="6113" w:name="_Toc205844683"/>
        <w:bookmarkStart w:id="6114" w:name="_Toc205845019"/>
        <w:bookmarkStart w:id="6115" w:name="_Toc205846286"/>
        <w:bookmarkStart w:id="6116" w:name="_Toc205846453"/>
        <w:bookmarkStart w:id="6117" w:name="_Toc205848326"/>
        <w:bookmarkStart w:id="6118" w:name="_Toc205849943"/>
        <w:bookmarkEnd w:id="6113"/>
        <w:bookmarkEnd w:id="6114"/>
        <w:bookmarkEnd w:id="6115"/>
        <w:bookmarkEnd w:id="6116"/>
        <w:bookmarkEnd w:id="6117"/>
        <w:bookmarkEnd w:id="6118"/>
      </w:tr>
    </w:tbl>
    <w:p w14:paraId="1610779C" w14:textId="77777777" w:rsidR="00AC4424" w:rsidRDefault="00561650" w:rsidP="00DD4107">
      <w:pPr>
        <w:pStyle w:val="Annex0"/>
        <w:rPr>
          <w:ins w:id="6119" w:author="Raphael Malyankar" w:date="2025-08-11T22:16:00Z" w16du:dateUtc="2025-08-12T05:16:00Z"/>
        </w:rPr>
      </w:pPr>
      <w:r>
        <w:rPr>
          <w:rFonts w:eastAsia="Times New Roman" w:cs="Arial"/>
        </w:rPr>
        <w:br w:type="page"/>
      </w:r>
      <w:bookmarkStart w:id="6120" w:name="_Toc270580271"/>
      <w:bookmarkStart w:id="6121" w:name="_Toc454280211"/>
      <w:bookmarkStart w:id="6122" w:name="_Toc205849944"/>
      <w:r w:rsidR="00171C07" w:rsidRPr="00D73CA5">
        <w:lastRenderedPageBreak/>
        <w:t>Data Product format (e</w:t>
      </w:r>
      <w:bookmarkEnd w:id="1552"/>
      <w:bookmarkEnd w:id="1553"/>
      <w:bookmarkEnd w:id="6120"/>
      <w:r w:rsidR="006E4207" w:rsidRPr="00D73CA5">
        <w:t>ncoding)</w:t>
      </w:r>
      <w:bookmarkStart w:id="6123" w:name="_Toc325094583"/>
      <w:bookmarkStart w:id="6124" w:name="_Toc270580306"/>
      <w:bookmarkStart w:id="6125" w:name="_Toc225648381"/>
      <w:bookmarkStart w:id="6126" w:name="_Toc225065238"/>
      <w:bookmarkEnd w:id="6121"/>
      <w:bookmarkEnd w:id="6122"/>
    </w:p>
    <w:p w14:paraId="0E1A60E6" w14:textId="40C76C8B" w:rsidR="00593050" w:rsidRPr="00FE0940" w:rsidRDefault="00593050" w:rsidP="00FE0940">
      <w:pPr>
        <w:rPr>
          <w:i/>
          <w:iCs/>
          <w:color w:val="EE0000"/>
        </w:rPr>
      </w:pPr>
      <w:ins w:id="6127" w:author="Raphael Malyankar" w:date="2025-08-11T22:18:00Z" w16du:dateUtc="2025-08-12T05:18:00Z">
        <w:r w:rsidRPr="00FE0940">
          <w:rPr>
            <w:i/>
            <w:iCs/>
            <w:color w:val="EE0000"/>
          </w:rPr>
          <w:t>&lt;</w:t>
        </w:r>
      </w:ins>
      <w:ins w:id="6128" w:author="Raphael Malyankar" w:date="2025-08-11T22:17:00Z" w16du:dateUtc="2025-08-12T05:17:00Z">
        <w:r w:rsidRPr="00FE0940">
          <w:rPr>
            <w:i/>
            <w:iCs/>
            <w:color w:val="EE0000"/>
          </w:rPr>
          <w:t>Product-specific information of significan</w:t>
        </w:r>
      </w:ins>
      <w:ins w:id="6129" w:author="Raphael Malyankar" w:date="2025-08-11T22:18:00Z" w16du:dateUtc="2025-08-12T05:18:00Z">
        <w:r w:rsidRPr="00FE0940">
          <w:rPr>
            <w:i/>
            <w:iCs/>
            <w:color w:val="EE0000"/>
          </w:rPr>
          <w:t>t importance</w:t>
        </w:r>
      </w:ins>
      <w:ins w:id="6130" w:author="Raphael Malyankar" w:date="2025-08-11T22:17:00Z" w16du:dateUtc="2025-08-12T05:17:00Z">
        <w:r w:rsidRPr="00FE0940">
          <w:rPr>
            <w:i/>
            <w:iCs/>
            <w:color w:val="EE0000"/>
          </w:rPr>
          <w:t xml:space="preserve"> related to the data format may be </w:t>
        </w:r>
      </w:ins>
      <w:ins w:id="6131" w:author="Raphael Malyankar" w:date="2025-08-11T22:18:00Z" w16du:dateUtc="2025-08-12T05:18:00Z">
        <w:r w:rsidRPr="00FE0940">
          <w:rPr>
            <w:i/>
            <w:iCs/>
            <w:color w:val="EE0000"/>
          </w:rPr>
          <w:t xml:space="preserve">described in </w:t>
        </w:r>
      </w:ins>
      <w:ins w:id="6132" w:author="Raphael Malyankar" w:date="2025-08-11T22:26:00Z" w16du:dateUtc="2025-08-12T05:26:00Z">
        <w:r w:rsidR="00FE0940">
          <w:rPr>
            <w:i/>
            <w:iCs/>
            <w:color w:val="EE0000"/>
          </w:rPr>
          <w:t>this</w:t>
        </w:r>
      </w:ins>
      <w:ins w:id="6133" w:author="Raphael Malyankar" w:date="2025-08-11T22:18:00Z" w16du:dateUtc="2025-08-12T05:18:00Z">
        <w:r w:rsidRPr="00FE0940">
          <w:rPr>
            <w:i/>
            <w:iCs/>
            <w:color w:val="EE0000"/>
          </w:rPr>
          <w:t xml:space="preserve"> Annex. It is not necessary to repeat </w:t>
        </w:r>
      </w:ins>
      <w:ins w:id="6134" w:author="Raphael Malyankar" w:date="2025-08-11T22:19:00Z" w16du:dateUtc="2025-08-12T05:19:00Z">
        <w:r w:rsidRPr="00FE0940">
          <w:rPr>
            <w:i/>
            <w:iCs/>
            <w:color w:val="EE0000"/>
          </w:rPr>
          <w:t xml:space="preserve">S-100 </w:t>
        </w:r>
      </w:ins>
      <w:ins w:id="6135" w:author="Raphael Malyankar" w:date="2025-08-11T22:25:00Z" w16du:dateUtc="2025-08-12T05:25:00Z">
        <w:r w:rsidR="00FE0940">
          <w:rPr>
            <w:i/>
            <w:iCs/>
            <w:color w:val="EE0000"/>
          </w:rPr>
          <w:t xml:space="preserve">format </w:t>
        </w:r>
      </w:ins>
      <w:ins w:id="6136" w:author="Raphael Malyankar" w:date="2025-08-11T22:19:00Z" w16du:dateUtc="2025-08-12T05:19:00Z">
        <w:r w:rsidRPr="00FE0940">
          <w:rPr>
            <w:i/>
            <w:iCs/>
            <w:color w:val="EE0000"/>
          </w:rPr>
          <w:t xml:space="preserve">specifications </w:t>
        </w:r>
      </w:ins>
      <w:ins w:id="6137" w:author="Raphael Malyankar" w:date="2025-08-11T22:26:00Z" w16du:dateUtc="2025-08-12T05:26:00Z">
        <w:r w:rsidR="00FE0940">
          <w:rPr>
            <w:i/>
            <w:iCs/>
            <w:color w:val="EE0000"/>
          </w:rPr>
          <w:t>iin Part 10a, 10b,</w:t>
        </w:r>
      </w:ins>
      <w:ins w:id="6138" w:author="Raphael Malyankar" w:date="2025-08-11T22:27:00Z" w16du:dateUtc="2025-08-12T05:27:00Z">
        <w:r w:rsidR="00FE0940">
          <w:rPr>
            <w:i/>
            <w:iCs/>
            <w:color w:val="EE0000"/>
          </w:rPr>
          <w:t xml:space="preserve"> or 10c </w:t>
        </w:r>
      </w:ins>
      <w:ins w:id="6139" w:author="Raphael Malyankar" w:date="2025-08-11T22:19:00Z" w16du:dateUtc="2025-08-12T05:19:00Z">
        <w:r w:rsidRPr="00FE0940">
          <w:rPr>
            <w:i/>
            <w:iCs/>
            <w:color w:val="EE0000"/>
          </w:rPr>
          <w:t>verbatim</w:t>
        </w:r>
      </w:ins>
      <w:ins w:id="6140" w:author="Raphael Malyankar" w:date="2025-08-11T22:27:00Z" w16du:dateUtc="2025-08-12T05:27:00Z">
        <w:r w:rsidR="00FE0940">
          <w:rPr>
            <w:i/>
            <w:iCs/>
            <w:color w:val="EE0000"/>
          </w:rPr>
          <w:t xml:space="preserve"> </w:t>
        </w:r>
      </w:ins>
      <w:ins w:id="6141" w:author="Raphael Malyankar" w:date="2025-08-11T22:25:00Z" w16du:dateUtc="2025-08-12T05:25:00Z">
        <w:r w:rsidR="00FE0940">
          <w:rPr>
            <w:i/>
            <w:iCs/>
            <w:color w:val="EE0000"/>
          </w:rPr>
          <w:t>unless the Produc</w:t>
        </w:r>
      </w:ins>
      <w:ins w:id="6142" w:author="Raphael Malyankar" w:date="2025-08-11T22:26:00Z" w16du:dateUtc="2025-08-12T05:26:00Z">
        <w:r w:rsidR="00FE0940">
          <w:rPr>
            <w:i/>
            <w:iCs/>
            <w:color w:val="EE0000"/>
          </w:rPr>
          <w:t>t Specification imposes significant restrictions or constraints</w:t>
        </w:r>
      </w:ins>
      <w:ins w:id="6143" w:author="Raphael Malyankar" w:date="2025-08-11T22:20:00Z" w16du:dateUtc="2025-08-12T05:20:00Z">
        <w:r w:rsidR="00FE0940" w:rsidRPr="00FE0940">
          <w:rPr>
            <w:i/>
            <w:iCs/>
            <w:color w:val="EE0000"/>
          </w:rPr>
          <w:t>.</w:t>
        </w:r>
      </w:ins>
      <w:ins w:id="6144" w:author="Raphael Malyankar" w:date="2025-08-11T22:28:00Z" w16du:dateUtc="2025-08-12T05:28:00Z">
        <w:r w:rsidR="00A657BE">
          <w:rPr>
            <w:i/>
            <w:iCs/>
            <w:color w:val="EE0000"/>
          </w:rPr>
          <w:t xml:space="preserve"> For an exception</w:t>
        </w:r>
      </w:ins>
      <w:ins w:id="6145" w:author="Raphael Malyankar" w:date="2025-08-11T22:30:00Z" w16du:dateUtc="2025-08-12T05:30:00Z">
        <w:r w:rsidR="00A657BE">
          <w:rPr>
            <w:i/>
            <w:iCs/>
            <w:color w:val="EE0000"/>
          </w:rPr>
          <w:t>al</w:t>
        </w:r>
      </w:ins>
      <w:ins w:id="6146" w:author="Raphael Malyankar" w:date="2025-08-11T22:29:00Z" w16du:dateUtc="2025-08-12T05:29:00Z">
        <w:r w:rsidR="00A657BE">
          <w:rPr>
            <w:i/>
            <w:iCs/>
            <w:color w:val="EE0000"/>
          </w:rPr>
          <w:t xml:space="preserve"> case where the format is documented as part of the Product Specification</w:t>
        </w:r>
      </w:ins>
      <w:ins w:id="6147" w:author="Raphael Malyankar" w:date="2025-08-11T22:28:00Z" w16du:dateUtc="2025-08-12T05:28:00Z">
        <w:r w:rsidR="00A657BE">
          <w:rPr>
            <w:i/>
            <w:iCs/>
            <w:color w:val="EE0000"/>
          </w:rPr>
          <w:t>, see S-101 Edition 2.0.0.</w:t>
        </w:r>
      </w:ins>
      <w:ins w:id="6148" w:author="Raphael Malyankar" w:date="2025-08-11T22:29:00Z" w16du:dateUtc="2025-08-12T05:29:00Z">
        <w:r w:rsidR="00A657BE">
          <w:rPr>
            <w:i/>
            <w:iCs/>
            <w:color w:val="EE0000"/>
          </w:rPr>
          <w:t xml:space="preserve"> For GML products the documentation will generally be online documentation</w:t>
        </w:r>
      </w:ins>
      <w:ins w:id="6149" w:author="Raphael Malyankar" w:date="2025-08-11T22:30:00Z" w16du:dateUtc="2025-08-12T05:30:00Z">
        <w:r w:rsidR="00A657BE">
          <w:rPr>
            <w:i/>
            <w:iCs/>
            <w:color w:val="EE0000"/>
          </w:rPr>
          <w:t xml:space="preserve"> generated from the GML schema.</w:t>
        </w:r>
      </w:ins>
      <w:ins w:id="6150" w:author="Raphael Malyankar" w:date="2025-08-11T22:18:00Z" w16du:dateUtc="2025-08-12T05:18:00Z">
        <w:r w:rsidRPr="00FE0940">
          <w:rPr>
            <w:i/>
            <w:iCs/>
            <w:color w:val="EE0000"/>
          </w:rPr>
          <w:t>&gt;</w:t>
        </w:r>
      </w:ins>
    </w:p>
    <w:p w14:paraId="174A06D5" w14:textId="77777777" w:rsidR="001D44F5" w:rsidRDefault="001D44F5" w:rsidP="00DD4107">
      <w:pPr>
        <w:pStyle w:val="Annex0"/>
      </w:pPr>
      <w:bookmarkStart w:id="6151" w:name="_Toc454280212"/>
      <w:bookmarkStart w:id="6152" w:name="_Toc205849945"/>
      <w:r w:rsidRPr="001600AF">
        <w:t>Normative</w:t>
      </w:r>
      <w:bookmarkEnd w:id="6123"/>
      <w:r w:rsidR="00AC4424" w:rsidRPr="001600AF">
        <w:t xml:space="preserve"> </w:t>
      </w:r>
      <w:r w:rsidR="00FF431B" w:rsidRPr="001600AF">
        <w:t>Implementation Guidance</w:t>
      </w:r>
      <w:bookmarkEnd w:id="6151"/>
      <w:bookmarkEnd w:id="6152"/>
    </w:p>
    <w:p w14:paraId="0DF4CC7C" w14:textId="77777777" w:rsidR="00DD454E" w:rsidRDefault="00EF70CB" w:rsidP="00972855">
      <w:pPr>
        <w:pStyle w:val="note0"/>
      </w:pPr>
      <w:r>
        <w:t>&lt;This section should contain guidance to assist in the implementation of the product specification&gt;</w:t>
      </w:r>
    </w:p>
    <w:p w14:paraId="7D4C025E" w14:textId="77777777" w:rsidR="00DD454E" w:rsidRPr="00DD4107" w:rsidRDefault="001C2735" w:rsidP="00DD4107">
      <w:pPr>
        <w:pStyle w:val="Annex0"/>
        <w:rPr>
          <w:ins w:id="6153" w:author="Raphael Malyankar" w:date="2025-08-11T22:21:00Z" w16du:dateUtc="2025-08-12T05:21:00Z"/>
        </w:rPr>
      </w:pPr>
      <w:bookmarkStart w:id="6154" w:name="_Toc454280016"/>
      <w:bookmarkStart w:id="6155" w:name="_Toc454280213"/>
      <w:bookmarkStart w:id="6156" w:name="_Hlk205843531"/>
      <w:bookmarkStart w:id="6157" w:name="_Hlk205844136"/>
      <w:bookmarkStart w:id="6158" w:name="_Toc205849946"/>
      <w:bookmarkEnd w:id="6124"/>
      <w:bookmarkEnd w:id="6125"/>
      <w:bookmarkEnd w:id="6126"/>
      <w:r w:rsidRPr="00DD4107">
        <w:t>Feature Catalogue</w:t>
      </w:r>
      <w:bookmarkEnd w:id="6154"/>
      <w:bookmarkEnd w:id="6155"/>
      <w:bookmarkEnd w:id="6158"/>
    </w:p>
    <w:bookmarkEnd w:id="6156"/>
    <w:bookmarkEnd w:id="6157"/>
    <w:p w14:paraId="5A895479" w14:textId="007ACCC1" w:rsidR="00FE0940" w:rsidRPr="00366AFF" w:rsidRDefault="00FE0940" w:rsidP="00366AFF">
      <w:pPr>
        <w:rPr>
          <w:i/>
          <w:iCs/>
          <w:color w:val="EE0000"/>
          <w:lang w:val="fr-MC"/>
        </w:rPr>
      </w:pPr>
      <w:ins w:id="6159" w:author="Raphael Malyankar" w:date="2025-08-11T22:21:00Z" w16du:dateUtc="2025-08-12T05:21:00Z">
        <w:r w:rsidRPr="00366AFF">
          <w:rPr>
            <w:i/>
            <w:iCs/>
            <w:color w:val="EE0000"/>
            <w:lang w:val="fr-MC"/>
          </w:rPr>
          <w:t xml:space="preserve">&lt;The DCEG documents the types defined in the </w:t>
        </w:r>
      </w:ins>
      <w:ins w:id="6160" w:author="Raphael Malyankar" w:date="2025-08-11T22:22:00Z" w16du:dateUtc="2025-08-12T05:22:00Z">
        <w:r w:rsidRPr="00366AFF">
          <w:rPr>
            <w:i/>
            <w:iCs/>
            <w:color w:val="EE0000"/>
            <w:lang w:val="fr-MC"/>
          </w:rPr>
          <w:t>feature catalogue, so this Annex will generally be</w:t>
        </w:r>
      </w:ins>
      <w:ins w:id="6161" w:author="Raphael Malyankar" w:date="2025-08-11T22:23:00Z" w16du:dateUtc="2025-08-12T05:23:00Z">
        <w:r w:rsidRPr="00366AFF">
          <w:rPr>
            <w:i/>
            <w:iCs/>
            <w:color w:val="EE0000"/>
            <w:lang w:val="fr-MC"/>
          </w:rPr>
          <w:t xml:space="preserve"> no more than</w:t>
        </w:r>
      </w:ins>
      <w:ins w:id="6162" w:author="Raphael Malyankar" w:date="2025-08-11T22:22:00Z" w16du:dateUtc="2025-08-12T05:22:00Z">
        <w:r w:rsidRPr="00366AFF">
          <w:rPr>
            <w:i/>
            <w:iCs/>
            <w:color w:val="EE0000"/>
            <w:lang w:val="fr-MC"/>
          </w:rPr>
          <w:t xml:space="preserve"> a nominal placeholder for the XML Feature Catalogue.&gt; </w:t>
        </w:r>
      </w:ins>
    </w:p>
    <w:p w14:paraId="73578CA5" w14:textId="77777777" w:rsidR="00F84270" w:rsidRDefault="00D01920" w:rsidP="00DD4107">
      <w:pPr>
        <w:pStyle w:val="Annex0"/>
        <w:rPr>
          <w:ins w:id="6163" w:author="Raphael Malyankar" w:date="2025-08-11T22:23:00Z" w16du:dateUtc="2025-08-12T05:23:00Z"/>
        </w:rPr>
      </w:pPr>
      <w:bookmarkStart w:id="6164" w:name="_Toc454280214"/>
      <w:bookmarkStart w:id="6165" w:name="_Toc205849947"/>
      <w:r w:rsidRPr="00F073CC">
        <w:t>Portrayal Catalogue</w:t>
      </w:r>
      <w:bookmarkEnd w:id="6164"/>
      <w:bookmarkEnd w:id="6165"/>
    </w:p>
    <w:p w14:paraId="067A1E8E" w14:textId="4E678000" w:rsidR="00FE0940" w:rsidRPr="00366AFF" w:rsidRDefault="00FE0940" w:rsidP="00FE0940">
      <w:pPr>
        <w:rPr>
          <w:ins w:id="6166" w:author="Raphael Malyankar" w:date="2025-08-11T22:25:00Z" w16du:dateUtc="2025-08-12T05:25:00Z"/>
          <w:i/>
          <w:iCs/>
          <w:color w:val="EE0000"/>
          <w:lang w:val="fr-MC"/>
        </w:rPr>
      </w:pPr>
      <w:ins w:id="6167" w:author="Raphael Malyankar" w:date="2025-08-11T22:23:00Z" w16du:dateUtc="2025-08-12T05:23:00Z">
        <w:r w:rsidRPr="00366AFF">
          <w:rPr>
            <w:i/>
            <w:iCs/>
            <w:color w:val="EE0000"/>
            <w:lang w:val="fr-MC"/>
          </w:rPr>
          <w:t>&lt;Documentation of portrayal catalogue elements may be generated or manually</w:t>
        </w:r>
      </w:ins>
      <w:ins w:id="6168" w:author="Raphael Malyankar" w:date="2025-08-11T22:24:00Z" w16du:dateUtc="2025-08-12T05:24:00Z">
        <w:r w:rsidRPr="00366AFF">
          <w:rPr>
            <w:i/>
            <w:iCs/>
            <w:color w:val="EE0000"/>
            <w:lang w:val="fr-MC"/>
          </w:rPr>
          <w:t xml:space="preserve"> created. If no documentation is created, this Annex will generally be no more than a nominal placeholder for the Portrayal Catalogue</w:t>
        </w:r>
      </w:ins>
      <w:ins w:id="6169" w:author="Raphael Malyankar" w:date="2025-08-11T22:25:00Z" w16du:dateUtc="2025-08-12T05:25:00Z">
        <w:r w:rsidRPr="00366AFF">
          <w:rPr>
            <w:i/>
            <w:iCs/>
            <w:color w:val="EE0000"/>
            <w:lang w:val="fr-MC"/>
          </w:rPr>
          <w:t>.&gt;</w:t>
        </w:r>
        <w:bookmarkStart w:id="6170" w:name="_Hlk205844058"/>
      </w:ins>
    </w:p>
    <w:p w14:paraId="37EBFD75" w14:textId="7B5FA115" w:rsidR="00FE0940" w:rsidRPr="00F50288" w:rsidRDefault="00366AFF" w:rsidP="00F50288">
      <w:pPr>
        <w:pStyle w:val="Annex0"/>
        <w:rPr>
          <w:ins w:id="6171" w:author="Raphael Malyankar" w:date="2025-08-11T22:36:00Z" w16du:dateUtc="2025-08-12T05:36:00Z"/>
        </w:rPr>
      </w:pPr>
      <w:bookmarkStart w:id="6172" w:name="_Toc205849948"/>
      <w:bookmarkEnd w:id="6170"/>
      <w:ins w:id="6173" w:author="Raphael Malyankar" w:date="2025-08-11T22:35:00Z" w16du:dateUtc="2025-08-12T05:35:00Z">
        <w:r w:rsidRPr="00F50288">
          <w:t xml:space="preserve">Use </w:t>
        </w:r>
      </w:ins>
      <w:ins w:id="6174" w:author="Raphael Malyankar" w:date="2025-08-11T22:36:00Z" w16du:dateUtc="2025-08-12T05:36:00Z">
        <w:r w:rsidRPr="00F50288">
          <w:t>Cases</w:t>
        </w:r>
      </w:ins>
      <w:ins w:id="6175" w:author="Raphael Malyankar" w:date="2025-08-11T22:39:00Z" w16du:dateUtc="2025-08-12T05:39:00Z">
        <w:r w:rsidRPr="00F50288">
          <w:t xml:space="preserve"> &lt;optional&gt;</w:t>
        </w:r>
      </w:ins>
      <w:bookmarkEnd w:id="6172"/>
    </w:p>
    <w:p w14:paraId="7633C272" w14:textId="4671DB8F" w:rsidR="00366AFF" w:rsidRPr="00366AFF" w:rsidRDefault="00366AFF" w:rsidP="00DD4107">
      <w:pPr>
        <w:pStyle w:val="Annex0"/>
        <w:rPr>
          <w:ins w:id="6176" w:author="Raphael Malyankar" w:date="2025-08-11T22:36:00Z" w16du:dateUtc="2025-08-12T05:36:00Z"/>
        </w:rPr>
      </w:pPr>
      <w:bookmarkStart w:id="6177" w:name="_Toc205849949"/>
      <w:ins w:id="6178" w:author="Raphael Malyankar" w:date="2025-08-11T22:36:00Z" w16du:dateUtc="2025-08-12T05:36:00Z">
        <w:r w:rsidRPr="00366AFF">
          <w:t xml:space="preserve">&lt;Annexes </w:t>
        </w:r>
      </w:ins>
      <w:ins w:id="6179" w:author="Raphael Malyankar" w:date="2025-08-11T22:39:00Z" w16du:dateUtc="2025-08-12T05:39:00Z">
        <w:r>
          <w:t>G, H, I</w:t>
        </w:r>
      </w:ins>
      <w:ins w:id="6180" w:author="Raphael Malyankar" w:date="2025-08-11T22:40:00Z" w16du:dateUtc="2025-08-12T05:40:00Z">
        <w:r>
          <w:t xml:space="preserve">, … </w:t>
        </w:r>
      </w:ins>
      <w:ins w:id="6181" w:author="Raphael Malyankar" w:date="2025-08-11T22:36:00Z" w16du:dateUtc="2025-08-12T05:36:00Z">
        <w:r w:rsidRPr="00366AFF">
          <w:t>as needed&gt;</w:t>
        </w:r>
        <w:bookmarkEnd w:id="6177"/>
      </w:ins>
    </w:p>
    <w:p w14:paraId="0B13A7C1" w14:textId="77777777" w:rsidR="00366AFF" w:rsidRDefault="00366AFF" w:rsidP="00366AFF">
      <w:pPr>
        <w:rPr>
          <w:lang w:val="fr-MC"/>
        </w:rPr>
      </w:pPr>
    </w:p>
    <w:p w14:paraId="00BB9985" w14:textId="77777777" w:rsidR="0079419A" w:rsidRDefault="0079419A" w:rsidP="0079419A">
      <w:pPr>
        <w:spacing w:after="0" w:line="240" w:lineRule="auto"/>
        <w:rPr>
          <w:lang w:val="en-US"/>
        </w:rPr>
      </w:pPr>
      <w:r>
        <w:rPr>
          <w:rFonts w:ascii="Arial Narrow" w:hAnsi="Arial Narrow"/>
          <w:lang w:eastAsia="en-GB"/>
        </w:rPr>
        <w:br w:type="page"/>
      </w:r>
    </w:p>
    <w:p w14:paraId="37FD354B" w14:textId="77777777" w:rsidR="0079419A" w:rsidRPr="009063C9" w:rsidRDefault="0079419A" w:rsidP="0079419A">
      <w:pPr>
        <w:suppressAutoHyphens/>
        <w:rPr>
          <w:b/>
          <w:sz w:val="28"/>
          <w:lang w:val="en-US" w:eastAsia="en-GB"/>
        </w:rPr>
      </w:pPr>
    </w:p>
    <w:p w14:paraId="07F25E02" w14:textId="77777777" w:rsidR="0079419A" w:rsidRPr="009063C9" w:rsidRDefault="0079419A" w:rsidP="0079419A">
      <w:pPr>
        <w:suppressAutoHyphens/>
        <w:spacing w:after="0" w:line="240" w:lineRule="auto"/>
        <w:rPr>
          <w:b/>
          <w:sz w:val="28"/>
          <w:lang w:val="en-US" w:eastAsia="en-GB"/>
        </w:rPr>
      </w:pPr>
    </w:p>
    <w:p w14:paraId="780D36E9" w14:textId="77777777" w:rsidR="0079419A" w:rsidRPr="009063C9" w:rsidRDefault="0079419A" w:rsidP="0079419A">
      <w:pPr>
        <w:suppressAutoHyphens/>
        <w:spacing w:after="0" w:line="240" w:lineRule="auto"/>
        <w:jc w:val="center"/>
        <w:rPr>
          <w:b/>
          <w:sz w:val="28"/>
          <w:lang w:val="en-US" w:eastAsia="en-GB"/>
        </w:rPr>
      </w:pPr>
    </w:p>
    <w:p w14:paraId="2E006DB9" w14:textId="77777777" w:rsidR="0079419A" w:rsidRPr="009063C9" w:rsidRDefault="0079419A" w:rsidP="0079419A">
      <w:pPr>
        <w:suppressAutoHyphens/>
        <w:spacing w:after="0" w:line="240" w:lineRule="auto"/>
        <w:jc w:val="center"/>
        <w:rPr>
          <w:b/>
          <w:sz w:val="28"/>
          <w:lang w:val="en-US" w:eastAsia="en-GB"/>
        </w:rPr>
      </w:pPr>
    </w:p>
    <w:p w14:paraId="617E2D65" w14:textId="77777777" w:rsidR="0079419A" w:rsidRPr="009063C9" w:rsidRDefault="0079419A" w:rsidP="0079419A">
      <w:pPr>
        <w:suppressAutoHyphens/>
        <w:spacing w:after="0" w:line="240" w:lineRule="auto"/>
        <w:jc w:val="center"/>
        <w:rPr>
          <w:b/>
          <w:sz w:val="28"/>
          <w:lang w:val="en-US" w:eastAsia="en-GB"/>
        </w:rPr>
      </w:pPr>
    </w:p>
    <w:p w14:paraId="40A057B4" w14:textId="77777777" w:rsidR="0079419A" w:rsidRPr="009063C9" w:rsidRDefault="0079419A" w:rsidP="0079419A">
      <w:pPr>
        <w:suppressAutoHyphens/>
        <w:spacing w:after="0" w:line="240" w:lineRule="auto"/>
        <w:jc w:val="center"/>
        <w:rPr>
          <w:b/>
          <w:sz w:val="28"/>
          <w:lang w:val="en-US" w:eastAsia="en-GB"/>
        </w:rPr>
      </w:pPr>
    </w:p>
    <w:p w14:paraId="62517053" w14:textId="77777777" w:rsidR="0079419A" w:rsidRPr="009063C9" w:rsidRDefault="0079419A" w:rsidP="0079419A">
      <w:pPr>
        <w:suppressAutoHyphens/>
        <w:spacing w:after="0" w:line="240" w:lineRule="auto"/>
        <w:jc w:val="center"/>
        <w:rPr>
          <w:b/>
          <w:sz w:val="28"/>
          <w:lang w:val="en-US" w:eastAsia="en-GB"/>
        </w:rPr>
      </w:pPr>
    </w:p>
    <w:p w14:paraId="694F1B7B" w14:textId="77777777" w:rsidR="0079419A" w:rsidRPr="009063C9" w:rsidRDefault="0079419A" w:rsidP="0079419A">
      <w:pPr>
        <w:suppressAutoHyphens/>
        <w:spacing w:after="0" w:line="240" w:lineRule="auto"/>
        <w:jc w:val="center"/>
        <w:rPr>
          <w:b/>
          <w:sz w:val="28"/>
          <w:lang w:val="en-US" w:eastAsia="en-GB"/>
        </w:rPr>
      </w:pPr>
    </w:p>
    <w:p w14:paraId="1ADE3D24" w14:textId="77777777" w:rsidR="0079419A" w:rsidRPr="009063C9" w:rsidRDefault="0079419A" w:rsidP="0079419A">
      <w:pPr>
        <w:suppressAutoHyphens/>
        <w:spacing w:after="0" w:line="240" w:lineRule="auto"/>
        <w:jc w:val="center"/>
        <w:rPr>
          <w:b/>
          <w:sz w:val="28"/>
          <w:lang w:val="en-US" w:eastAsia="en-GB"/>
        </w:rPr>
      </w:pPr>
    </w:p>
    <w:p w14:paraId="5ADC406E" w14:textId="77777777" w:rsidR="0079419A" w:rsidRPr="009063C9" w:rsidRDefault="0079419A" w:rsidP="0079419A">
      <w:pPr>
        <w:suppressAutoHyphens/>
        <w:spacing w:after="0" w:line="240" w:lineRule="auto"/>
        <w:jc w:val="center"/>
        <w:rPr>
          <w:b/>
          <w:sz w:val="28"/>
          <w:lang w:val="en-US" w:eastAsia="en-GB"/>
        </w:rPr>
      </w:pPr>
    </w:p>
    <w:p w14:paraId="4EA09832" w14:textId="77777777" w:rsidR="0079419A" w:rsidRPr="009063C9" w:rsidRDefault="0079419A" w:rsidP="0079419A">
      <w:pPr>
        <w:suppressAutoHyphens/>
        <w:spacing w:after="0" w:line="240" w:lineRule="auto"/>
        <w:jc w:val="center"/>
        <w:rPr>
          <w:b/>
          <w:sz w:val="28"/>
          <w:lang w:val="en-US" w:eastAsia="en-GB"/>
        </w:rPr>
      </w:pPr>
    </w:p>
    <w:p w14:paraId="01FBA703" w14:textId="77777777" w:rsidR="0079419A" w:rsidRDefault="0079419A" w:rsidP="0079419A">
      <w:pPr>
        <w:pBdr>
          <w:top w:val="single" w:sz="8" w:space="0" w:color="000000" w:shadow="1"/>
          <w:left w:val="single" w:sz="8" w:space="0" w:color="000000" w:shadow="1"/>
          <w:bottom w:val="single" w:sz="8" w:space="0" w:color="000000" w:shadow="1"/>
          <w:right w:val="single" w:sz="8" w:space="0" w:color="000000" w:shadow="1"/>
        </w:pBdr>
        <w:suppressAutoHyphens/>
        <w:spacing w:after="0" w:line="240" w:lineRule="auto"/>
        <w:jc w:val="center"/>
        <w:rPr>
          <w:rFonts w:ascii="Arial Narrow" w:hAnsi="Arial Narrow"/>
          <w:lang w:val="de-DE" w:eastAsia="en-GB"/>
        </w:rPr>
      </w:pPr>
      <w:r>
        <w:rPr>
          <w:rFonts w:ascii="Arial Narrow" w:hAnsi="Arial Narrow"/>
          <w:lang w:val="de-DE" w:eastAsia="en-GB"/>
        </w:rPr>
        <w:t>Page intentionally left blank</w:t>
      </w:r>
    </w:p>
    <w:p w14:paraId="2E42C055" w14:textId="77777777" w:rsidR="00C84C43" w:rsidRDefault="00C84C43" w:rsidP="00C84C43">
      <w:pPr>
        <w:rPr>
          <w:rFonts w:ascii="Arial Narrow" w:hAnsi="Arial Narrow"/>
          <w:lang w:eastAsia="en-GB"/>
        </w:rPr>
      </w:pPr>
    </w:p>
    <w:p w14:paraId="51D95718" w14:textId="77777777" w:rsidR="0079419A" w:rsidRDefault="0079419A" w:rsidP="00C84C43">
      <w:pPr>
        <w:rPr>
          <w:rFonts w:ascii="Arial Narrow" w:hAnsi="Arial Narrow"/>
          <w:lang w:eastAsia="en-GB"/>
        </w:rPr>
      </w:pPr>
    </w:p>
    <w:p w14:paraId="19EF18E0" w14:textId="77777777" w:rsidR="006F742F" w:rsidRPr="009063C9" w:rsidRDefault="006F742F" w:rsidP="00E21FA9">
      <w:pPr>
        <w:suppressAutoHyphens/>
        <w:rPr>
          <w:rFonts w:ascii="Arial Narrow" w:hAnsi="Arial Narrow"/>
          <w:lang w:val="de-DE" w:eastAsia="en-GB"/>
        </w:rPr>
      </w:pPr>
    </w:p>
    <w:p w14:paraId="049A0519" w14:textId="77777777" w:rsidR="00A44EE6" w:rsidRPr="009063C9" w:rsidRDefault="00A44EE6" w:rsidP="00C84C43"/>
    <w:sectPr w:rsidR="00A44EE6" w:rsidRPr="009063C9" w:rsidSect="00A44BD1">
      <w:headerReference w:type="even" r:id="rId28"/>
      <w:headerReference w:type="default" r:id="rId29"/>
      <w:footerReference w:type="even" r:id="rId30"/>
      <w:footerReference w:type="default" r:id="rId31"/>
      <w:pgSz w:w="11906" w:h="16838"/>
      <w:pgMar w:top="1440" w:right="1440" w:bottom="1440" w:left="1440" w:header="709" w:footer="709"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97CD8F" w14:textId="77777777" w:rsidR="00D73AD9" w:rsidRDefault="00D73AD9">
      <w:r>
        <w:separator/>
      </w:r>
    </w:p>
  </w:endnote>
  <w:endnote w:type="continuationSeparator" w:id="0">
    <w:p w14:paraId="6D5501A4" w14:textId="77777777" w:rsidR="00D73AD9" w:rsidRDefault="00D73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NeueLT Std Med">
    <w:panose1 w:val="00000000000000000000"/>
    <w:charset w:val="4D"/>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6E7FAE" w14:textId="3827E494" w:rsidR="00937674" w:rsidRPr="00332F84" w:rsidRDefault="00937674" w:rsidP="00937674">
    <w:pPr>
      <w:tabs>
        <w:tab w:val="center" w:pos="4536"/>
        <w:tab w:val="right" w:pos="9072"/>
      </w:tabs>
      <w:spacing w:after="0" w:line="240" w:lineRule="auto"/>
      <w:rPr>
        <w:rFonts w:eastAsia="Times New Roman" w:cs="Arial"/>
        <w:sz w:val="16"/>
        <w:szCs w:val="24"/>
        <w:lang w:val="en-US" w:eastAsia="en-US"/>
      </w:rPr>
    </w:pPr>
    <w:r w:rsidRPr="00332F84">
      <w:rPr>
        <w:rFonts w:eastAsia="Times New Roman" w:cs="Arial"/>
        <w:sz w:val="16"/>
        <w:szCs w:val="24"/>
        <w:lang w:val="en-US" w:eastAsia="en-US"/>
      </w:rPr>
      <w:t>S-</w:t>
    </w:r>
    <w:r>
      <w:rPr>
        <w:rFonts w:eastAsia="Times New Roman" w:cs="Arial"/>
        <w:color w:val="FF0000"/>
        <w:sz w:val="16"/>
        <w:szCs w:val="24"/>
        <w:lang w:val="en-US" w:eastAsia="en-US"/>
      </w:rPr>
      <w:t>xxx</w:t>
    </w:r>
    <w:r w:rsidRPr="00332F84">
      <w:rPr>
        <w:rFonts w:eastAsia="Times New Roman" w:cs="Arial"/>
        <w:sz w:val="16"/>
        <w:szCs w:val="24"/>
        <w:lang w:val="en-US" w:eastAsia="en-US"/>
      </w:rPr>
      <w:t xml:space="preserve"> </w:t>
    </w:r>
    <w:r>
      <w:rPr>
        <w:rFonts w:eastAsia="Times New Roman" w:cs="Arial"/>
        <w:color w:val="FF0000"/>
        <w:sz w:val="16"/>
        <w:szCs w:val="24"/>
        <w:lang w:val="en-US" w:eastAsia="en-US"/>
      </w:rPr>
      <w:t>[</w:t>
    </w:r>
    <w:r w:rsidRPr="00332F84">
      <w:rPr>
        <w:rFonts w:eastAsia="Times New Roman" w:cs="Arial"/>
        <w:sz w:val="16"/>
        <w:szCs w:val="24"/>
        <w:lang w:val="en-US" w:eastAsia="en-US"/>
      </w:rPr>
      <w:t xml:space="preserve">Annex </w:t>
    </w:r>
    <w:r>
      <w:rPr>
        <w:rFonts w:eastAsia="Times New Roman" w:cs="Arial"/>
        <w:color w:val="FF0000"/>
        <w:sz w:val="16"/>
        <w:szCs w:val="24"/>
        <w:lang w:val="en-US" w:eastAsia="en-US"/>
      </w:rPr>
      <w:t>x]</w:t>
    </w:r>
    <w:r w:rsidRPr="00332F84">
      <w:rPr>
        <w:rFonts w:eastAsia="Times New Roman" w:cs="Arial"/>
        <w:sz w:val="16"/>
        <w:szCs w:val="24"/>
        <w:lang w:val="en-US" w:eastAsia="en-US"/>
      </w:rPr>
      <w:tab/>
    </w:r>
    <w:r>
      <w:rPr>
        <w:rFonts w:eastAsia="Times New Roman" w:cs="Arial"/>
        <w:color w:val="FF0000"/>
        <w:sz w:val="16"/>
        <w:szCs w:val="24"/>
        <w:lang w:val="en-US" w:eastAsia="en-US"/>
      </w:rPr>
      <w:t>Month</w:t>
    </w:r>
    <w:r w:rsidRPr="00332F84">
      <w:rPr>
        <w:rFonts w:eastAsia="Times New Roman" w:cs="Arial"/>
        <w:sz w:val="16"/>
        <w:szCs w:val="24"/>
        <w:lang w:val="en-US" w:eastAsia="en-US"/>
      </w:rPr>
      <w:t xml:space="preserve"> 20</w:t>
    </w:r>
    <w:r>
      <w:rPr>
        <w:rFonts w:eastAsia="Times New Roman" w:cs="Arial"/>
        <w:color w:val="FF0000"/>
        <w:sz w:val="16"/>
        <w:szCs w:val="24"/>
        <w:lang w:val="en-US" w:eastAsia="en-US"/>
      </w:rPr>
      <w:t>xx</w:t>
    </w:r>
    <w:r w:rsidRPr="00332F84">
      <w:rPr>
        <w:rFonts w:eastAsia="Times New Roman" w:cs="Arial"/>
        <w:sz w:val="16"/>
        <w:szCs w:val="24"/>
        <w:lang w:val="en-US" w:eastAsia="en-US"/>
      </w:rPr>
      <w:tab/>
    </w:r>
    <w:r>
      <w:rPr>
        <w:rFonts w:eastAsia="Times New Roman" w:cs="Arial"/>
        <w:sz w:val="16"/>
        <w:szCs w:val="24"/>
        <w:lang w:val="en-US" w:eastAsia="en-US"/>
      </w:rPr>
      <w:t xml:space="preserve">Edition </w:t>
    </w:r>
    <w:ins w:id="227" w:author="Raphael Malyankar" w:date="2025-07-27T23:12:00Z">
      <w:r w:rsidR="00685776" w:rsidRPr="0022661A">
        <w:rPr>
          <w:rFonts w:eastAsia="Times New Roman" w:cs="Arial"/>
          <w:color w:val="EE0000"/>
          <w:sz w:val="16"/>
          <w:szCs w:val="24"/>
          <w:lang w:val="en-US" w:eastAsia="en-US"/>
        </w:rPr>
        <w:t>x</w:t>
      </w:r>
    </w:ins>
    <w:r w:rsidRPr="0022661A">
      <w:rPr>
        <w:rFonts w:eastAsia="Times New Roman" w:cs="Arial"/>
        <w:color w:val="EE0000"/>
        <w:sz w:val="16"/>
        <w:szCs w:val="24"/>
        <w:lang w:val="en-US" w:eastAsia="en-US"/>
      </w:rPr>
      <w:t>.</w:t>
    </w:r>
    <w:r w:rsidRPr="00A94A07">
      <w:rPr>
        <w:rFonts w:eastAsia="Times New Roman" w:cs="Arial"/>
        <w:color w:val="FF0000"/>
        <w:sz w:val="16"/>
        <w:szCs w:val="24"/>
        <w:lang w:val="en-US" w:eastAsia="en-US"/>
      </w:rPr>
      <w:t>x</w:t>
    </w:r>
    <w:r>
      <w:rPr>
        <w:rFonts w:eastAsia="Times New Roman" w:cs="Arial"/>
        <w:sz w:val="16"/>
        <w:szCs w:val="24"/>
        <w:lang w:val="en-US" w:eastAsia="en-US"/>
      </w:rPr>
      <w:t>.</w:t>
    </w:r>
    <w:r w:rsidRPr="00A94A07">
      <w:rPr>
        <w:rFonts w:eastAsia="Times New Roman" w:cs="Arial"/>
        <w:color w:val="FF0000"/>
        <w:sz w:val="16"/>
        <w:szCs w:val="24"/>
        <w:lang w:val="en-US" w:eastAsia="en-US"/>
      </w:rPr>
      <w:t>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2E1F35" w14:textId="4C02A6C7" w:rsidR="00937674" w:rsidRPr="00A94A07" w:rsidRDefault="00937674" w:rsidP="00937674">
    <w:pPr>
      <w:tabs>
        <w:tab w:val="center" w:pos="4536"/>
        <w:tab w:val="right" w:pos="9072"/>
      </w:tabs>
      <w:spacing w:after="0" w:line="240" w:lineRule="auto"/>
      <w:rPr>
        <w:rFonts w:eastAsia="Times New Roman" w:cs="Arial"/>
        <w:sz w:val="16"/>
        <w:szCs w:val="24"/>
        <w:lang w:val="en-US" w:eastAsia="en-US"/>
      </w:rPr>
    </w:pPr>
    <w:r w:rsidRPr="00332F84">
      <w:rPr>
        <w:rFonts w:eastAsia="Times New Roman" w:cs="Arial"/>
        <w:sz w:val="16"/>
        <w:szCs w:val="24"/>
        <w:lang w:val="en-US" w:eastAsia="en-US"/>
      </w:rPr>
      <w:t>S-</w:t>
    </w:r>
    <w:r>
      <w:rPr>
        <w:rFonts w:eastAsia="Times New Roman" w:cs="Arial"/>
        <w:color w:val="FF0000"/>
        <w:sz w:val="16"/>
        <w:szCs w:val="24"/>
        <w:lang w:val="en-US" w:eastAsia="en-US"/>
      </w:rPr>
      <w:t>xxx</w:t>
    </w:r>
    <w:r w:rsidRPr="00332F84">
      <w:rPr>
        <w:rFonts w:eastAsia="Times New Roman" w:cs="Arial"/>
        <w:sz w:val="16"/>
        <w:szCs w:val="24"/>
        <w:lang w:val="en-US" w:eastAsia="en-US"/>
      </w:rPr>
      <w:t xml:space="preserve"> </w:t>
    </w:r>
    <w:r>
      <w:rPr>
        <w:rFonts w:eastAsia="Times New Roman" w:cs="Arial"/>
        <w:color w:val="FF0000"/>
        <w:sz w:val="16"/>
        <w:szCs w:val="24"/>
        <w:lang w:val="en-US" w:eastAsia="en-US"/>
      </w:rPr>
      <w:t>[</w:t>
    </w:r>
    <w:r w:rsidRPr="00332F84">
      <w:rPr>
        <w:rFonts w:eastAsia="Times New Roman" w:cs="Arial"/>
        <w:sz w:val="16"/>
        <w:szCs w:val="24"/>
        <w:lang w:val="en-US" w:eastAsia="en-US"/>
      </w:rPr>
      <w:t xml:space="preserve">Annex </w:t>
    </w:r>
    <w:r>
      <w:rPr>
        <w:rFonts w:eastAsia="Times New Roman" w:cs="Arial"/>
        <w:color w:val="FF0000"/>
        <w:sz w:val="16"/>
        <w:szCs w:val="24"/>
        <w:lang w:val="en-US" w:eastAsia="en-US"/>
      </w:rPr>
      <w:t>x]</w:t>
    </w:r>
    <w:r w:rsidRPr="00332F84">
      <w:rPr>
        <w:rFonts w:eastAsia="Times New Roman" w:cs="Arial"/>
        <w:sz w:val="16"/>
        <w:szCs w:val="24"/>
        <w:lang w:val="en-US" w:eastAsia="en-US"/>
      </w:rPr>
      <w:tab/>
    </w:r>
    <w:r>
      <w:rPr>
        <w:rFonts w:eastAsia="Times New Roman" w:cs="Arial"/>
        <w:color w:val="FF0000"/>
        <w:sz w:val="16"/>
        <w:szCs w:val="24"/>
        <w:lang w:val="en-US" w:eastAsia="en-US"/>
      </w:rPr>
      <w:t>Month</w:t>
    </w:r>
    <w:r w:rsidRPr="00332F84">
      <w:rPr>
        <w:rFonts w:eastAsia="Times New Roman" w:cs="Arial"/>
        <w:sz w:val="16"/>
        <w:szCs w:val="24"/>
        <w:lang w:val="en-US" w:eastAsia="en-US"/>
      </w:rPr>
      <w:t xml:space="preserve"> 20</w:t>
    </w:r>
    <w:r>
      <w:rPr>
        <w:rFonts w:eastAsia="Times New Roman" w:cs="Arial"/>
        <w:color w:val="FF0000"/>
        <w:sz w:val="16"/>
        <w:szCs w:val="24"/>
        <w:lang w:val="en-US" w:eastAsia="en-US"/>
      </w:rPr>
      <w:t>xx</w:t>
    </w:r>
    <w:r w:rsidRPr="00332F84">
      <w:rPr>
        <w:rFonts w:eastAsia="Times New Roman" w:cs="Arial"/>
        <w:sz w:val="16"/>
        <w:szCs w:val="24"/>
        <w:lang w:val="en-US" w:eastAsia="en-US"/>
      </w:rPr>
      <w:tab/>
    </w:r>
    <w:r>
      <w:rPr>
        <w:rFonts w:eastAsia="Times New Roman" w:cs="Arial"/>
        <w:sz w:val="16"/>
        <w:szCs w:val="24"/>
        <w:lang w:val="en-US" w:eastAsia="en-US"/>
      </w:rPr>
      <w:t xml:space="preserve">Edition </w:t>
    </w:r>
    <w:ins w:id="228" w:author="Raphael Malyankar" w:date="2025-07-28T00:17:00Z">
      <w:r w:rsidR="004727B8" w:rsidRPr="00EA3783">
        <w:rPr>
          <w:rFonts w:eastAsia="Times New Roman" w:cs="Arial"/>
          <w:color w:val="EE0000"/>
          <w:sz w:val="16"/>
          <w:szCs w:val="24"/>
          <w:lang w:val="en-US" w:eastAsia="en-US"/>
        </w:rPr>
        <w:t>x.</w:t>
      </w:r>
    </w:ins>
    <w:r w:rsidRPr="00A94A07">
      <w:rPr>
        <w:rFonts w:eastAsia="Times New Roman" w:cs="Arial"/>
        <w:color w:val="FF0000"/>
        <w:sz w:val="16"/>
        <w:szCs w:val="24"/>
        <w:lang w:val="en-US" w:eastAsia="en-US"/>
      </w:rPr>
      <w:t>x</w:t>
    </w:r>
    <w:r>
      <w:rPr>
        <w:rFonts w:eastAsia="Times New Roman" w:cs="Arial"/>
        <w:sz w:val="16"/>
        <w:szCs w:val="24"/>
        <w:lang w:val="en-US" w:eastAsia="en-US"/>
      </w:rPr>
      <w:t>.</w:t>
    </w:r>
    <w:r w:rsidRPr="00A94A07">
      <w:rPr>
        <w:rFonts w:eastAsia="Times New Roman" w:cs="Arial"/>
        <w:color w:val="FF0000"/>
        <w:sz w:val="16"/>
        <w:szCs w:val="24"/>
        <w:lang w:val="en-US" w:eastAsia="en-US"/>
      </w:rPr>
      <w:t>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CB585" w14:textId="752E3DA3" w:rsidR="00937674" w:rsidRPr="00B0624F" w:rsidRDefault="00937674" w:rsidP="00937674">
    <w:pPr>
      <w:tabs>
        <w:tab w:val="center" w:pos="4536"/>
        <w:tab w:val="right" w:pos="9072"/>
      </w:tabs>
      <w:spacing w:after="0" w:line="240" w:lineRule="auto"/>
      <w:rPr>
        <w:rFonts w:eastAsia="Times New Roman" w:cs="Arial"/>
        <w:sz w:val="16"/>
        <w:szCs w:val="24"/>
        <w:lang w:val="en-US" w:eastAsia="en-US"/>
      </w:rPr>
    </w:pPr>
    <w:r w:rsidRPr="00332F84">
      <w:rPr>
        <w:rFonts w:eastAsia="Times New Roman" w:cs="Arial"/>
        <w:sz w:val="16"/>
        <w:szCs w:val="24"/>
        <w:lang w:val="en-US" w:eastAsia="en-US"/>
      </w:rPr>
      <w:t>S-</w:t>
    </w:r>
    <w:r>
      <w:rPr>
        <w:rFonts w:eastAsia="Times New Roman" w:cs="Arial"/>
        <w:color w:val="FF0000"/>
        <w:sz w:val="16"/>
        <w:szCs w:val="24"/>
        <w:lang w:val="en-US" w:eastAsia="en-US"/>
      </w:rPr>
      <w:t>xxx</w:t>
    </w:r>
    <w:r w:rsidRPr="00332F84">
      <w:rPr>
        <w:rFonts w:eastAsia="Times New Roman" w:cs="Arial"/>
        <w:sz w:val="16"/>
        <w:szCs w:val="24"/>
        <w:lang w:val="en-US" w:eastAsia="en-US"/>
      </w:rPr>
      <w:t xml:space="preserve"> </w:t>
    </w:r>
    <w:r>
      <w:rPr>
        <w:rFonts w:eastAsia="Times New Roman" w:cs="Arial"/>
        <w:color w:val="FF0000"/>
        <w:sz w:val="16"/>
        <w:szCs w:val="24"/>
        <w:lang w:val="en-US" w:eastAsia="en-US"/>
      </w:rPr>
      <w:t>[</w:t>
    </w:r>
    <w:r w:rsidRPr="00332F84">
      <w:rPr>
        <w:rFonts w:eastAsia="Times New Roman" w:cs="Arial"/>
        <w:sz w:val="16"/>
        <w:szCs w:val="24"/>
        <w:lang w:val="en-US" w:eastAsia="en-US"/>
      </w:rPr>
      <w:t xml:space="preserve">Annex </w:t>
    </w:r>
    <w:r>
      <w:rPr>
        <w:rFonts w:eastAsia="Times New Roman" w:cs="Arial"/>
        <w:color w:val="FF0000"/>
        <w:sz w:val="16"/>
        <w:szCs w:val="24"/>
        <w:lang w:val="en-US" w:eastAsia="en-US"/>
      </w:rPr>
      <w:t>x]</w:t>
    </w:r>
    <w:r w:rsidRPr="00332F84">
      <w:rPr>
        <w:rFonts w:eastAsia="Times New Roman" w:cs="Arial"/>
        <w:sz w:val="16"/>
        <w:szCs w:val="24"/>
        <w:lang w:val="en-US" w:eastAsia="en-US"/>
      </w:rPr>
      <w:tab/>
    </w:r>
    <w:r>
      <w:rPr>
        <w:rFonts w:eastAsia="Times New Roman" w:cs="Arial"/>
        <w:color w:val="FF0000"/>
        <w:sz w:val="16"/>
        <w:szCs w:val="24"/>
        <w:lang w:val="en-US" w:eastAsia="en-US"/>
      </w:rPr>
      <w:t>Month</w:t>
    </w:r>
    <w:r w:rsidRPr="00332F84">
      <w:rPr>
        <w:rFonts w:eastAsia="Times New Roman" w:cs="Arial"/>
        <w:sz w:val="16"/>
        <w:szCs w:val="24"/>
        <w:lang w:val="en-US" w:eastAsia="en-US"/>
      </w:rPr>
      <w:t xml:space="preserve"> 20</w:t>
    </w:r>
    <w:r>
      <w:rPr>
        <w:rFonts w:eastAsia="Times New Roman" w:cs="Arial"/>
        <w:color w:val="FF0000"/>
        <w:sz w:val="16"/>
        <w:szCs w:val="24"/>
        <w:lang w:val="en-US" w:eastAsia="en-US"/>
      </w:rPr>
      <w:t>xx</w:t>
    </w:r>
    <w:r w:rsidRPr="00332F84">
      <w:rPr>
        <w:rFonts w:eastAsia="Times New Roman" w:cs="Arial"/>
        <w:sz w:val="16"/>
        <w:szCs w:val="24"/>
        <w:lang w:val="en-US" w:eastAsia="en-US"/>
      </w:rPr>
      <w:tab/>
    </w:r>
    <w:r>
      <w:rPr>
        <w:rFonts w:eastAsia="Times New Roman" w:cs="Arial"/>
        <w:sz w:val="16"/>
        <w:szCs w:val="24"/>
        <w:lang w:val="en-US" w:eastAsia="en-US"/>
      </w:rPr>
      <w:t xml:space="preserve">Edition </w:t>
    </w:r>
    <w:ins w:id="1555" w:author="Raphael Malyankar" w:date="2025-07-28T00:17:00Z">
      <w:r w:rsidR="004727B8" w:rsidRPr="00EA3783">
        <w:rPr>
          <w:rFonts w:eastAsia="Times New Roman" w:cs="Arial"/>
          <w:color w:val="EE0000"/>
          <w:sz w:val="16"/>
          <w:szCs w:val="24"/>
          <w:lang w:val="en-US" w:eastAsia="en-US"/>
        </w:rPr>
        <w:t>x.</w:t>
      </w:r>
    </w:ins>
    <w:r w:rsidRPr="00A94A07">
      <w:rPr>
        <w:rFonts w:eastAsia="Times New Roman" w:cs="Arial"/>
        <w:color w:val="FF0000"/>
        <w:sz w:val="16"/>
        <w:szCs w:val="24"/>
        <w:lang w:val="en-US" w:eastAsia="en-US"/>
      </w:rPr>
      <w:t>x</w:t>
    </w:r>
    <w:r>
      <w:rPr>
        <w:rFonts w:eastAsia="Times New Roman" w:cs="Arial"/>
        <w:sz w:val="16"/>
        <w:szCs w:val="24"/>
        <w:lang w:val="en-US" w:eastAsia="en-US"/>
      </w:rPr>
      <w:t>.</w:t>
    </w:r>
    <w:r w:rsidRPr="00A94A07">
      <w:rPr>
        <w:rFonts w:eastAsia="Times New Roman" w:cs="Arial"/>
        <w:color w:val="FF0000"/>
        <w:sz w:val="16"/>
        <w:szCs w:val="24"/>
        <w:lang w:val="en-US" w:eastAsia="en-US"/>
      </w:rPr>
      <w:t>x</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72223" w14:textId="4F9F6F8F" w:rsidR="00937674" w:rsidRPr="00B0624F" w:rsidRDefault="00937674" w:rsidP="00937674">
    <w:pPr>
      <w:tabs>
        <w:tab w:val="center" w:pos="4536"/>
        <w:tab w:val="right" w:pos="9072"/>
      </w:tabs>
      <w:spacing w:after="0" w:line="240" w:lineRule="auto"/>
      <w:rPr>
        <w:rFonts w:eastAsia="Times New Roman" w:cs="Arial"/>
        <w:sz w:val="16"/>
        <w:szCs w:val="24"/>
        <w:lang w:val="en-US" w:eastAsia="en-US"/>
      </w:rPr>
    </w:pPr>
    <w:r w:rsidRPr="00332F84">
      <w:rPr>
        <w:rFonts w:eastAsia="Times New Roman" w:cs="Arial"/>
        <w:sz w:val="16"/>
        <w:szCs w:val="24"/>
        <w:lang w:val="en-US" w:eastAsia="en-US"/>
      </w:rPr>
      <w:t>S-</w:t>
    </w:r>
    <w:r>
      <w:rPr>
        <w:rFonts w:eastAsia="Times New Roman" w:cs="Arial"/>
        <w:color w:val="FF0000"/>
        <w:sz w:val="16"/>
        <w:szCs w:val="24"/>
        <w:lang w:val="en-US" w:eastAsia="en-US"/>
      </w:rPr>
      <w:t>xxx</w:t>
    </w:r>
    <w:r w:rsidRPr="00332F84">
      <w:rPr>
        <w:rFonts w:eastAsia="Times New Roman" w:cs="Arial"/>
        <w:sz w:val="16"/>
        <w:szCs w:val="24"/>
        <w:lang w:val="en-US" w:eastAsia="en-US"/>
      </w:rPr>
      <w:t xml:space="preserve"> </w:t>
    </w:r>
    <w:r>
      <w:rPr>
        <w:rFonts w:eastAsia="Times New Roman" w:cs="Arial"/>
        <w:color w:val="FF0000"/>
        <w:sz w:val="16"/>
        <w:szCs w:val="24"/>
        <w:lang w:val="en-US" w:eastAsia="en-US"/>
      </w:rPr>
      <w:t>[</w:t>
    </w:r>
    <w:r w:rsidRPr="00332F84">
      <w:rPr>
        <w:rFonts w:eastAsia="Times New Roman" w:cs="Arial"/>
        <w:sz w:val="16"/>
        <w:szCs w:val="24"/>
        <w:lang w:val="en-US" w:eastAsia="en-US"/>
      </w:rPr>
      <w:t xml:space="preserve">Annex </w:t>
    </w:r>
    <w:r>
      <w:rPr>
        <w:rFonts w:eastAsia="Times New Roman" w:cs="Arial"/>
        <w:color w:val="FF0000"/>
        <w:sz w:val="16"/>
        <w:szCs w:val="24"/>
        <w:lang w:val="en-US" w:eastAsia="en-US"/>
      </w:rPr>
      <w:t>x]</w:t>
    </w:r>
    <w:r w:rsidRPr="00332F84">
      <w:rPr>
        <w:rFonts w:eastAsia="Times New Roman" w:cs="Arial"/>
        <w:sz w:val="16"/>
        <w:szCs w:val="24"/>
        <w:lang w:val="en-US" w:eastAsia="en-US"/>
      </w:rPr>
      <w:tab/>
    </w:r>
    <w:r>
      <w:rPr>
        <w:rFonts w:eastAsia="Times New Roman" w:cs="Arial"/>
        <w:color w:val="FF0000"/>
        <w:sz w:val="16"/>
        <w:szCs w:val="24"/>
        <w:lang w:val="en-US" w:eastAsia="en-US"/>
      </w:rPr>
      <w:t>Month</w:t>
    </w:r>
    <w:r w:rsidRPr="00332F84">
      <w:rPr>
        <w:rFonts w:eastAsia="Times New Roman" w:cs="Arial"/>
        <w:sz w:val="16"/>
        <w:szCs w:val="24"/>
        <w:lang w:val="en-US" w:eastAsia="en-US"/>
      </w:rPr>
      <w:t xml:space="preserve"> 20</w:t>
    </w:r>
    <w:r>
      <w:rPr>
        <w:rFonts w:eastAsia="Times New Roman" w:cs="Arial"/>
        <w:color w:val="FF0000"/>
        <w:sz w:val="16"/>
        <w:szCs w:val="24"/>
        <w:lang w:val="en-US" w:eastAsia="en-US"/>
      </w:rPr>
      <w:t>xx</w:t>
    </w:r>
    <w:r w:rsidRPr="00332F84">
      <w:rPr>
        <w:rFonts w:eastAsia="Times New Roman" w:cs="Arial"/>
        <w:sz w:val="16"/>
        <w:szCs w:val="24"/>
        <w:lang w:val="en-US" w:eastAsia="en-US"/>
      </w:rPr>
      <w:tab/>
    </w:r>
    <w:r>
      <w:rPr>
        <w:rFonts w:eastAsia="Times New Roman" w:cs="Arial"/>
        <w:sz w:val="16"/>
        <w:szCs w:val="24"/>
        <w:lang w:val="en-US" w:eastAsia="en-US"/>
      </w:rPr>
      <w:t xml:space="preserve">Edition </w:t>
    </w:r>
    <w:ins w:id="1556" w:author="Raphael Malyankar" w:date="2025-07-28T00:17:00Z">
      <w:r w:rsidR="004727B8" w:rsidRPr="00EA3783">
        <w:rPr>
          <w:rFonts w:eastAsia="Times New Roman" w:cs="Arial"/>
          <w:color w:val="EE0000"/>
          <w:sz w:val="16"/>
          <w:szCs w:val="24"/>
          <w:lang w:val="en-US" w:eastAsia="en-US"/>
        </w:rPr>
        <w:t>x.</w:t>
      </w:r>
    </w:ins>
    <w:r w:rsidRPr="00A94A07">
      <w:rPr>
        <w:rFonts w:eastAsia="Times New Roman" w:cs="Arial"/>
        <w:color w:val="FF0000"/>
        <w:sz w:val="16"/>
        <w:szCs w:val="24"/>
        <w:lang w:val="en-US" w:eastAsia="en-US"/>
      </w:rPr>
      <w:t>x</w:t>
    </w:r>
    <w:r>
      <w:rPr>
        <w:rFonts w:eastAsia="Times New Roman" w:cs="Arial"/>
        <w:sz w:val="16"/>
        <w:szCs w:val="24"/>
        <w:lang w:val="en-US" w:eastAsia="en-US"/>
      </w:rPr>
      <w:t>.</w:t>
    </w:r>
    <w:r w:rsidRPr="00A94A07">
      <w:rPr>
        <w:rFonts w:eastAsia="Times New Roman" w:cs="Arial"/>
        <w:color w:val="FF0000"/>
        <w:sz w:val="16"/>
        <w:szCs w:val="24"/>
        <w:lang w:val="en-US" w:eastAsia="en-US"/>
      </w:rPr>
      <w:t>x</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E2C64" w14:textId="77777777" w:rsidR="00937674" w:rsidRPr="00487533" w:rsidRDefault="00937674" w:rsidP="0048753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395A69" w14:textId="1C7BFE18" w:rsidR="00A44BD1" w:rsidRPr="00B0624F" w:rsidRDefault="00A44BD1" w:rsidP="00A44BD1">
    <w:pPr>
      <w:tabs>
        <w:tab w:val="center" w:pos="6946"/>
        <w:tab w:val="right" w:pos="13892"/>
      </w:tabs>
      <w:spacing w:after="0" w:line="240" w:lineRule="auto"/>
      <w:rPr>
        <w:rFonts w:eastAsia="Times New Roman" w:cs="Arial"/>
        <w:sz w:val="16"/>
        <w:szCs w:val="24"/>
        <w:lang w:val="en-US" w:eastAsia="en-US"/>
      </w:rPr>
    </w:pPr>
    <w:r w:rsidRPr="00332F84">
      <w:rPr>
        <w:rFonts w:eastAsia="Times New Roman" w:cs="Arial"/>
        <w:sz w:val="16"/>
        <w:szCs w:val="24"/>
        <w:lang w:val="en-US" w:eastAsia="en-US"/>
      </w:rPr>
      <w:t>S-</w:t>
    </w:r>
    <w:r>
      <w:rPr>
        <w:rFonts w:eastAsia="Times New Roman" w:cs="Arial"/>
        <w:color w:val="FF0000"/>
        <w:sz w:val="16"/>
        <w:szCs w:val="24"/>
        <w:lang w:val="en-US" w:eastAsia="en-US"/>
      </w:rPr>
      <w:t>xxx</w:t>
    </w:r>
    <w:r w:rsidRPr="00332F84">
      <w:rPr>
        <w:rFonts w:eastAsia="Times New Roman" w:cs="Arial"/>
        <w:sz w:val="16"/>
        <w:szCs w:val="24"/>
        <w:lang w:val="en-US" w:eastAsia="en-US"/>
      </w:rPr>
      <w:t xml:space="preserve"> </w:t>
    </w:r>
    <w:r>
      <w:rPr>
        <w:rFonts w:eastAsia="Times New Roman" w:cs="Arial"/>
        <w:color w:val="FF0000"/>
        <w:sz w:val="16"/>
        <w:szCs w:val="24"/>
        <w:lang w:val="en-US" w:eastAsia="en-US"/>
      </w:rPr>
      <w:t>[</w:t>
    </w:r>
    <w:r w:rsidRPr="00332F84">
      <w:rPr>
        <w:rFonts w:eastAsia="Times New Roman" w:cs="Arial"/>
        <w:sz w:val="16"/>
        <w:szCs w:val="24"/>
        <w:lang w:val="en-US" w:eastAsia="en-US"/>
      </w:rPr>
      <w:t xml:space="preserve">Annex </w:t>
    </w:r>
    <w:r>
      <w:rPr>
        <w:rFonts w:eastAsia="Times New Roman" w:cs="Arial"/>
        <w:color w:val="FF0000"/>
        <w:sz w:val="16"/>
        <w:szCs w:val="24"/>
        <w:lang w:val="en-US" w:eastAsia="en-US"/>
      </w:rPr>
      <w:t>x]</w:t>
    </w:r>
    <w:r w:rsidR="00B04643">
      <w:rPr>
        <w:rFonts w:eastAsia="Times New Roman" w:cs="Arial"/>
        <w:sz w:val="16"/>
        <w:szCs w:val="24"/>
        <w:lang w:val="en-US" w:eastAsia="en-US"/>
      </w:rPr>
      <w:ptab w:relativeTo="margin" w:alignment="center" w:leader="none"/>
    </w:r>
    <w:r>
      <w:rPr>
        <w:rFonts w:eastAsia="Times New Roman" w:cs="Arial"/>
        <w:color w:val="FF0000"/>
        <w:sz w:val="16"/>
        <w:szCs w:val="24"/>
        <w:lang w:val="en-US" w:eastAsia="en-US"/>
      </w:rPr>
      <w:t>Month</w:t>
    </w:r>
    <w:r w:rsidRPr="00332F84">
      <w:rPr>
        <w:rFonts w:eastAsia="Times New Roman" w:cs="Arial"/>
        <w:sz w:val="16"/>
        <w:szCs w:val="24"/>
        <w:lang w:val="en-US" w:eastAsia="en-US"/>
      </w:rPr>
      <w:t xml:space="preserve"> 20</w:t>
    </w:r>
    <w:r>
      <w:rPr>
        <w:rFonts w:eastAsia="Times New Roman" w:cs="Arial"/>
        <w:color w:val="FF0000"/>
        <w:sz w:val="16"/>
        <w:szCs w:val="24"/>
        <w:lang w:val="en-US" w:eastAsia="en-US"/>
      </w:rPr>
      <w:t>xx</w:t>
    </w:r>
    <w:r w:rsidR="00B04643">
      <w:rPr>
        <w:rFonts w:eastAsia="Times New Roman" w:cs="Arial"/>
        <w:sz w:val="16"/>
        <w:szCs w:val="24"/>
        <w:lang w:val="en-US" w:eastAsia="en-US"/>
      </w:rPr>
      <w:ptab w:relativeTo="margin" w:alignment="right" w:leader="none"/>
    </w:r>
    <w:r>
      <w:rPr>
        <w:rFonts w:eastAsia="Times New Roman" w:cs="Arial"/>
        <w:sz w:val="16"/>
        <w:szCs w:val="24"/>
        <w:lang w:val="en-US" w:eastAsia="en-US"/>
      </w:rPr>
      <w:t xml:space="preserve">Edition </w:t>
    </w:r>
    <w:ins w:id="4567" w:author="Raphael Malyankar" w:date="2025-08-11T22:57:00Z" w16du:dateUtc="2025-08-12T05:57:00Z">
      <w:r w:rsidR="00B04643">
        <w:rPr>
          <w:rFonts w:eastAsia="Times New Roman" w:cs="Arial"/>
          <w:sz w:val="16"/>
          <w:szCs w:val="24"/>
          <w:lang w:val="en-US" w:eastAsia="en-US"/>
        </w:rPr>
        <w:t>x</w:t>
      </w:r>
    </w:ins>
    <w:r>
      <w:rPr>
        <w:rFonts w:eastAsia="Times New Roman" w:cs="Arial"/>
        <w:sz w:val="16"/>
        <w:szCs w:val="24"/>
        <w:lang w:val="en-US" w:eastAsia="en-US"/>
      </w:rPr>
      <w:t>.</w:t>
    </w:r>
    <w:r w:rsidRPr="00A94A07">
      <w:rPr>
        <w:rFonts w:eastAsia="Times New Roman" w:cs="Arial"/>
        <w:color w:val="FF0000"/>
        <w:sz w:val="16"/>
        <w:szCs w:val="24"/>
        <w:lang w:val="en-US" w:eastAsia="en-US"/>
      </w:rPr>
      <w:t>x</w:t>
    </w:r>
    <w:r>
      <w:rPr>
        <w:rFonts w:eastAsia="Times New Roman" w:cs="Arial"/>
        <w:sz w:val="16"/>
        <w:szCs w:val="24"/>
        <w:lang w:val="en-US" w:eastAsia="en-US"/>
      </w:rPr>
      <w:t>.</w:t>
    </w:r>
    <w:r w:rsidRPr="00A94A07">
      <w:rPr>
        <w:rFonts w:eastAsia="Times New Roman" w:cs="Arial"/>
        <w:color w:val="FF0000"/>
        <w:sz w:val="16"/>
        <w:szCs w:val="24"/>
        <w:lang w:val="en-US" w:eastAsia="en-US"/>
      </w:rPr>
      <w:t>x</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7B617" w14:textId="492F53BF" w:rsidR="00A44BD1" w:rsidRPr="00B0624F" w:rsidRDefault="00A44BD1" w:rsidP="00A44BD1">
    <w:pPr>
      <w:tabs>
        <w:tab w:val="center" w:pos="6946"/>
        <w:tab w:val="right" w:pos="13892"/>
      </w:tabs>
      <w:spacing w:after="0" w:line="240" w:lineRule="auto"/>
      <w:rPr>
        <w:rFonts w:eastAsia="Times New Roman" w:cs="Arial"/>
        <w:sz w:val="16"/>
        <w:szCs w:val="24"/>
        <w:lang w:val="en-US" w:eastAsia="en-US"/>
      </w:rPr>
    </w:pPr>
    <w:r w:rsidRPr="00332F84">
      <w:rPr>
        <w:rFonts w:eastAsia="Times New Roman" w:cs="Arial"/>
        <w:sz w:val="16"/>
        <w:szCs w:val="24"/>
        <w:lang w:val="en-US" w:eastAsia="en-US"/>
      </w:rPr>
      <w:t>S-</w:t>
    </w:r>
    <w:r>
      <w:rPr>
        <w:rFonts w:eastAsia="Times New Roman" w:cs="Arial"/>
        <w:color w:val="FF0000"/>
        <w:sz w:val="16"/>
        <w:szCs w:val="24"/>
        <w:lang w:val="en-US" w:eastAsia="en-US"/>
      </w:rPr>
      <w:t>xxx</w:t>
    </w:r>
    <w:r w:rsidRPr="00332F84">
      <w:rPr>
        <w:rFonts w:eastAsia="Times New Roman" w:cs="Arial"/>
        <w:sz w:val="16"/>
        <w:szCs w:val="24"/>
        <w:lang w:val="en-US" w:eastAsia="en-US"/>
      </w:rPr>
      <w:t xml:space="preserve"> </w:t>
    </w:r>
    <w:r>
      <w:rPr>
        <w:rFonts w:eastAsia="Times New Roman" w:cs="Arial"/>
        <w:color w:val="FF0000"/>
        <w:sz w:val="16"/>
        <w:szCs w:val="24"/>
        <w:lang w:val="en-US" w:eastAsia="en-US"/>
      </w:rPr>
      <w:t>[</w:t>
    </w:r>
    <w:r w:rsidRPr="00332F84">
      <w:rPr>
        <w:rFonts w:eastAsia="Times New Roman" w:cs="Arial"/>
        <w:sz w:val="16"/>
        <w:szCs w:val="24"/>
        <w:lang w:val="en-US" w:eastAsia="en-US"/>
      </w:rPr>
      <w:t xml:space="preserve">Annex </w:t>
    </w:r>
    <w:r>
      <w:rPr>
        <w:rFonts w:eastAsia="Times New Roman" w:cs="Arial"/>
        <w:color w:val="FF0000"/>
        <w:sz w:val="16"/>
        <w:szCs w:val="24"/>
        <w:lang w:val="en-US" w:eastAsia="en-US"/>
      </w:rPr>
      <w:t>x]</w:t>
    </w:r>
    <w:r w:rsidR="00B04643">
      <w:rPr>
        <w:rFonts w:eastAsia="Times New Roman" w:cs="Arial"/>
        <w:sz w:val="16"/>
        <w:szCs w:val="24"/>
        <w:lang w:val="en-US" w:eastAsia="en-US"/>
      </w:rPr>
      <w:ptab w:relativeTo="margin" w:alignment="center" w:leader="none"/>
    </w:r>
    <w:r>
      <w:rPr>
        <w:rFonts w:eastAsia="Times New Roman" w:cs="Arial"/>
        <w:color w:val="FF0000"/>
        <w:sz w:val="16"/>
        <w:szCs w:val="24"/>
        <w:lang w:val="en-US" w:eastAsia="en-US"/>
      </w:rPr>
      <w:t>Month</w:t>
    </w:r>
    <w:r w:rsidRPr="00332F84">
      <w:rPr>
        <w:rFonts w:eastAsia="Times New Roman" w:cs="Arial"/>
        <w:sz w:val="16"/>
        <w:szCs w:val="24"/>
        <w:lang w:val="en-US" w:eastAsia="en-US"/>
      </w:rPr>
      <w:t xml:space="preserve"> 20</w:t>
    </w:r>
    <w:r>
      <w:rPr>
        <w:rFonts w:eastAsia="Times New Roman" w:cs="Arial"/>
        <w:color w:val="FF0000"/>
        <w:sz w:val="16"/>
        <w:szCs w:val="24"/>
        <w:lang w:val="en-US" w:eastAsia="en-US"/>
      </w:rPr>
      <w:t>xx</w:t>
    </w:r>
    <w:r w:rsidR="00B04643">
      <w:rPr>
        <w:rFonts w:eastAsia="Times New Roman" w:cs="Arial"/>
        <w:sz w:val="16"/>
        <w:szCs w:val="24"/>
        <w:lang w:val="en-US" w:eastAsia="en-US"/>
      </w:rPr>
      <w:ptab w:relativeTo="margin" w:alignment="right" w:leader="none"/>
    </w:r>
    <w:r>
      <w:rPr>
        <w:rFonts w:eastAsia="Times New Roman" w:cs="Arial"/>
        <w:sz w:val="16"/>
        <w:szCs w:val="24"/>
        <w:lang w:val="en-US" w:eastAsia="en-US"/>
      </w:rPr>
      <w:t xml:space="preserve">Edition </w:t>
    </w:r>
    <w:ins w:id="4568" w:author="Raphael Malyankar" w:date="2025-08-11T22:57:00Z" w16du:dateUtc="2025-08-12T05:57:00Z">
      <w:r w:rsidR="00B04643">
        <w:rPr>
          <w:rFonts w:eastAsia="Times New Roman" w:cs="Arial"/>
          <w:sz w:val="16"/>
          <w:szCs w:val="24"/>
          <w:lang w:val="en-US" w:eastAsia="en-US"/>
        </w:rPr>
        <w:t>x</w:t>
      </w:r>
    </w:ins>
    <w:r>
      <w:rPr>
        <w:rFonts w:eastAsia="Times New Roman" w:cs="Arial"/>
        <w:sz w:val="16"/>
        <w:szCs w:val="24"/>
        <w:lang w:val="en-US" w:eastAsia="en-US"/>
      </w:rPr>
      <w:t>.</w:t>
    </w:r>
    <w:r w:rsidRPr="00A94A07">
      <w:rPr>
        <w:rFonts w:eastAsia="Times New Roman" w:cs="Arial"/>
        <w:color w:val="FF0000"/>
        <w:sz w:val="16"/>
        <w:szCs w:val="24"/>
        <w:lang w:val="en-US" w:eastAsia="en-US"/>
      </w:rPr>
      <w:t>x</w:t>
    </w:r>
    <w:r>
      <w:rPr>
        <w:rFonts w:eastAsia="Times New Roman" w:cs="Arial"/>
        <w:sz w:val="16"/>
        <w:szCs w:val="24"/>
        <w:lang w:val="en-US" w:eastAsia="en-US"/>
      </w:rPr>
      <w:t>.</w:t>
    </w:r>
    <w:r w:rsidRPr="00A94A07">
      <w:rPr>
        <w:rFonts w:eastAsia="Times New Roman" w:cs="Arial"/>
        <w:color w:val="FF0000"/>
        <w:sz w:val="16"/>
        <w:szCs w:val="24"/>
        <w:lang w:val="en-US" w:eastAsia="en-US"/>
      </w:rPr>
      <w:t>x</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B2BA8" w14:textId="5F4CBACE" w:rsidR="00937674" w:rsidRPr="00B0624F" w:rsidRDefault="00937674" w:rsidP="00A44BD1">
    <w:pPr>
      <w:tabs>
        <w:tab w:val="center" w:pos="4536"/>
        <w:tab w:val="right" w:pos="9072"/>
      </w:tabs>
      <w:spacing w:after="0" w:line="240" w:lineRule="auto"/>
      <w:rPr>
        <w:rFonts w:eastAsia="Times New Roman" w:cs="Arial"/>
        <w:sz w:val="16"/>
        <w:szCs w:val="24"/>
        <w:lang w:val="en-US" w:eastAsia="en-US"/>
      </w:rPr>
    </w:pPr>
    <w:r w:rsidRPr="00332F84">
      <w:rPr>
        <w:rFonts w:eastAsia="Times New Roman" w:cs="Arial"/>
        <w:sz w:val="16"/>
        <w:szCs w:val="24"/>
        <w:lang w:val="en-US" w:eastAsia="en-US"/>
      </w:rPr>
      <w:t>S-</w:t>
    </w:r>
    <w:r>
      <w:rPr>
        <w:rFonts w:eastAsia="Times New Roman" w:cs="Arial"/>
        <w:color w:val="FF0000"/>
        <w:sz w:val="16"/>
        <w:szCs w:val="24"/>
        <w:lang w:val="en-US" w:eastAsia="en-US"/>
      </w:rPr>
      <w:t>xxx</w:t>
    </w:r>
    <w:r w:rsidRPr="00332F84">
      <w:rPr>
        <w:rFonts w:eastAsia="Times New Roman" w:cs="Arial"/>
        <w:sz w:val="16"/>
        <w:szCs w:val="24"/>
        <w:lang w:val="en-US" w:eastAsia="en-US"/>
      </w:rPr>
      <w:t xml:space="preserve"> </w:t>
    </w:r>
    <w:r>
      <w:rPr>
        <w:rFonts w:eastAsia="Times New Roman" w:cs="Arial"/>
        <w:color w:val="FF0000"/>
        <w:sz w:val="16"/>
        <w:szCs w:val="24"/>
        <w:lang w:val="en-US" w:eastAsia="en-US"/>
      </w:rPr>
      <w:t>[</w:t>
    </w:r>
    <w:r w:rsidRPr="00332F84">
      <w:rPr>
        <w:rFonts w:eastAsia="Times New Roman" w:cs="Arial"/>
        <w:sz w:val="16"/>
        <w:szCs w:val="24"/>
        <w:lang w:val="en-US" w:eastAsia="en-US"/>
      </w:rPr>
      <w:t xml:space="preserve">Annex </w:t>
    </w:r>
    <w:r>
      <w:rPr>
        <w:rFonts w:eastAsia="Times New Roman" w:cs="Arial"/>
        <w:color w:val="FF0000"/>
        <w:sz w:val="16"/>
        <w:szCs w:val="24"/>
        <w:lang w:val="en-US" w:eastAsia="en-US"/>
      </w:rPr>
      <w:t>x]</w:t>
    </w:r>
    <w:r w:rsidR="00B04643">
      <w:rPr>
        <w:rFonts w:eastAsia="Times New Roman" w:cs="Arial"/>
        <w:sz w:val="16"/>
        <w:szCs w:val="24"/>
        <w:lang w:val="en-US" w:eastAsia="en-US"/>
      </w:rPr>
      <w:ptab w:relativeTo="margin" w:alignment="center" w:leader="none"/>
    </w:r>
    <w:r>
      <w:rPr>
        <w:rFonts w:eastAsia="Times New Roman" w:cs="Arial"/>
        <w:color w:val="FF0000"/>
        <w:sz w:val="16"/>
        <w:szCs w:val="24"/>
        <w:lang w:val="en-US" w:eastAsia="en-US"/>
      </w:rPr>
      <w:t>Month</w:t>
    </w:r>
    <w:r w:rsidRPr="00332F84">
      <w:rPr>
        <w:rFonts w:eastAsia="Times New Roman" w:cs="Arial"/>
        <w:sz w:val="16"/>
        <w:szCs w:val="24"/>
        <w:lang w:val="en-US" w:eastAsia="en-US"/>
      </w:rPr>
      <w:t xml:space="preserve"> 20</w:t>
    </w:r>
    <w:r>
      <w:rPr>
        <w:rFonts w:eastAsia="Times New Roman" w:cs="Arial"/>
        <w:color w:val="FF0000"/>
        <w:sz w:val="16"/>
        <w:szCs w:val="24"/>
        <w:lang w:val="en-US" w:eastAsia="en-US"/>
      </w:rPr>
      <w:t>xx</w:t>
    </w:r>
    <w:r w:rsidR="00B04643">
      <w:rPr>
        <w:rFonts w:eastAsia="Times New Roman" w:cs="Arial"/>
        <w:sz w:val="16"/>
        <w:szCs w:val="24"/>
        <w:lang w:val="en-US" w:eastAsia="en-US"/>
      </w:rPr>
      <w:ptab w:relativeTo="margin" w:alignment="right" w:leader="none"/>
    </w:r>
    <w:r>
      <w:rPr>
        <w:rFonts w:eastAsia="Times New Roman" w:cs="Arial"/>
        <w:sz w:val="16"/>
        <w:szCs w:val="24"/>
        <w:lang w:val="en-US" w:eastAsia="en-US"/>
      </w:rPr>
      <w:t xml:space="preserve">Edition </w:t>
    </w:r>
    <w:ins w:id="6182" w:author="Raphael Malyankar" w:date="2025-08-11T23:01:00Z" w16du:dateUtc="2025-08-12T06:01:00Z">
      <w:r w:rsidR="00B04643">
        <w:rPr>
          <w:rFonts w:eastAsia="Times New Roman" w:cs="Arial"/>
          <w:sz w:val="16"/>
          <w:szCs w:val="24"/>
          <w:lang w:val="en-US" w:eastAsia="en-US"/>
        </w:rPr>
        <w:t>x</w:t>
      </w:r>
    </w:ins>
    <w:del w:id="6183" w:author="Raphael Malyankar" w:date="2025-08-11T23:01:00Z" w16du:dateUtc="2025-08-12T06:01:00Z">
      <w:r w:rsidDel="00B04643">
        <w:rPr>
          <w:rFonts w:eastAsia="Times New Roman" w:cs="Arial"/>
          <w:sz w:val="16"/>
          <w:szCs w:val="24"/>
          <w:lang w:val="en-US" w:eastAsia="en-US"/>
        </w:rPr>
        <w:delText>1</w:delText>
      </w:r>
    </w:del>
    <w:r>
      <w:rPr>
        <w:rFonts w:eastAsia="Times New Roman" w:cs="Arial"/>
        <w:sz w:val="16"/>
        <w:szCs w:val="24"/>
        <w:lang w:val="en-US" w:eastAsia="en-US"/>
      </w:rPr>
      <w:t>.</w:t>
    </w:r>
    <w:r w:rsidRPr="00A94A07">
      <w:rPr>
        <w:rFonts w:eastAsia="Times New Roman" w:cs="Arial"/>
        <w:color w:val="FF0000"/>
        <w:sz w:val="16"/>
        <w:szCs w:val="24"/>
        <w:lang w:val="en-US" w:eastAsia="en-US"/>
      </w:rPr>
      <w:t>x</w:t>
    </w:r>
    <w:r>
      <w:rPr>
        <w:rFonts w:eastAsia="Times New Roman" w:cs="Arial"/>
        <w:sz w:val="16"/>
        <w:szCs w:val="24"/>
        <w:lang w:val="en-US" w:eastAsia="en-US"/>
      </w:rPr>
      <w:t>.</w:t>
    </w:r>
    <w:r w:rsidRPr="00A94A07">
      <w:rPr>
        <w:rFonts w:eastAsia="Times New Roman" w:cs="Arial"/>
        <w:color w:val="FF0000"/>
        <w:sz w:val="16"/>
        <w:szCs w:val="24"/>
        <w:lang w:val="en-US" w:eastAsia="en-US"/>
      </w:rPr>
      <w:t>x</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052FC" w14:textId="0791C1EF" w:rsidR="00A44BD1" w:rsidRPr="00B0624F" w:rsidRDefault="00A44BD1" w:rsidP="00A44BD1">
    <w:pPr>
      <w:tabs>
        <w:tab w:val="center" w:pos="4536"/>
        <w:tab w:val="right" w:pos="9072"/>
      </w:tabs>
      <w:spacing w:after="0" w:line="240" w:lineRule="auto"/>
      <w:rPr>
        <w:rFonts w:eastAsia="Times New Roman" w:cs="Arial"/>
        <w:sz w:val="16"/>
        <w:szCs w:val="24"/>
        <w:lang w:val="en-US" w:eastAsia="en-US"/>
      </w:rPr>
    </w:pPr>
    <w:r w:rsidRPr="00332F84">
      <w:rPr>
        <w:rFonts w:eastAsia="Times New Roman" w:cs="Arial"/>
        <w:sz w:val="16"/>
        <w:szCs w:val="24"/>
        <w:lang w:val="en-US" w:eastAsia="en-US"/>
      </w:rPr>
      <w:t>S-</w:t>
    </w:r>
    <w:r>
      <w:rPr>
        <w:rFonts w:eastAsia="Times New Roman" w:cs="Arial"/>
        <w:color w:val="FF0000"/>
        <w:sz w:val="16"/>
        <w:szCs w:val="24"/>
        <w:lang w:val="en-US" w:eastAsia="en-US"/>
      </w:rPr>
      <w:t>xxx</w:t>
    </w:r>
    <w:r w:rsidRPr="00332F84">
      <w:rPr>
        <w:rFonts w:eastAsia="Times New Roman" w:cs="Arial"/>
        <w:sz w:val="16"/>
        <w:szCs w:val="24"/>
        <w:lang w:val="en-US" w:eastAsia="en-US"/>
      </w:rPr>
      <w:t xml:space="preserve"> </w:t>
    </w:r>
    <w:r>
      <w:rPr>
        <w:rFonts w:eastAsia="Times New Roman" w:cs="Arial"/>
        <w:color w:val="FF0000"/>
        <w:sz w:val="16"/>
        <w:szCs w:val="24"/>
        <w:lang w:val="en-US" w:eastAsia="en-US"/>
      </w:rPr>
      <w:t>[</w:t>
    </w:r>
    <w:r w:rsidRPr="00332F84">
      <w:rPr>
        <w:rFonts w:eastAsia="Times New Roman" w:cs="Arial"/>
        <w:sz w:val="16"/>
        <w:szCs w:val="24"/>
        <w:lang w:val="en-US" w:eastAsia="en-US"/>
      </w:rPr>
      <w:t xml:space="preserve">Annex </w:t>
    </w:r>
    <w:r>
      <w:rPr>
        <w:rFonts w:eastAsia="Times New Roman" w:cs="Arial"/>
        <w:color w:val="FF0000"/>
        <w:sz w:val="16"/>
        <w:szCs w:val="24"/>
        <w:lang w:val="en-US" w:eastAsia="en-US"/>
      </w:rPr>
      <w:t>x]</w:t>
    </w:r>
    <w:r w:rsidR="00B04643">
      <w:rPr>
        <w:rFonts w:eastAsia="Times New Roman" w:cs="Arial"/>
        <w:sz w:val="16"/>
        <w:szCs w:val="24"/>
        <w:lang w:val="en-US" w:eastAsia="en-US"/>
      </w:rPr>
      <w:ptab w:relativeTo="margin" w:alignment="center" w:leader="none"/>
    </w:r>
    <w:r>
      <w:rPr>
        <w:rFonts w:eastAsia="Times New Roman" w:cs="Arial"/>
        <w:color w:val="FF0000"/>
        <w:sz w:val="16"/>
        <w:szCs w:val="24"/>
        <w:lang w:val="en-US" w:eastAsia="en-US"/>
      </w:rPr>
      <w:t>Month</w:t>
    </w:r>
    <w:r w:rsidRPr="00332F84">
      <w:rPr>
        <w:rFonts w:eastAsia="Times New Roman" w:cs="Arial"/>
        <w:sz w:val="16"/>
        <w:szCs w:val="24"/>
        <w:lang w:val="en-US" w:eastAsia="en-US"/>
      </w:rPr>
      <w:t xml:space="preserve"> 20</w:t>
    </w:r>
    <w:r>
      <w:rPr>
        <w:rFonts w:eastAsia="Times New Roman" w:cs="Arial"/>
        <w:color w:val="FF0000"/>
        <w:sz w:val="16"/>
        <w:szCs w:val="24"/>
        <w:lang w:val="en-US" w:eastAsia="en-US"/>
      </w:rPr>
      <w:t>xx</w:t>
    </w:r>
    <w:r w:rsidR="00B04643">
      <w:rPr>
        <w:rFonts w:eastAsia="Times New Roman" w:cs="Arial"/>
        <w:sz w:val="16"/>
        <w:szCs w:val="24"/>
        <w:lang w:val="en-US" w:eastAsia="en-US"/>
      </w:rPr>
      <w:ptab w:relativeTo="margin" w:alignment="right" w:leader="none"/>
    </w:r>
    <w:r>
      <w:rPr>
        <w:rFonts w:eastAsia="Times New Roman" w:cs="Arial"/>
        <w:sz w:val="16"/>
        <w:szCs w:val="24"/>
        <w:lang w:val="en-US" w:eastAsia="en-US"/>
      </w:rPr>
      <w:t xml:space="preserve">Edition </w:t>
    </w:r>
    <w:ins w:id="6184" w:author="Raphael Malyankar" w:date="2025-08-11T23:01:00Z" w16du:dateUtc="2025-08-12T06:01:00Z">
      <w:r w:rsidR="00B04643">
        <w:rPr>
          <w:rFonts w:eastAsia="Times New Roman" w:cs="Arial"/>
          <w:sz w:val="16"/>
          <w:szCs w:val="24"/>
          <w:lang w:val="en-US" w:eastAsia="en-US"/>
        </w:rPr>
        <w:t>x</w:t>
      </w:r>
    </w:ins>
    <w:del w:id="6185" w:author="Raphael Malyankar" w:date="2025-08-11T23:01:00Z" w16du:dateUtc="2025-08-12T06:01:00Z">
      <w:r w:rsidDel="00B04643">
        <w:rPr>
          <w:rFonts w:eastAsia="Times New Roman" w:cs="Arial"/>
          <w:sz w:val="16"/>
          <w:szCs w:val="24"/>
          <w:lang w:val="en-US" w:eastAsia="en-US"/>
        </w:rPr>
        <w:delText>1</w:delText>
      </w:r>
    </w:del>
    <w:r>
      <w:rPr>
        <w:rFonts w:eastAsia="Times New Roman" w:cs="Arial"/>
        <w:sz w:val="16"/>
        <w:szCs w:val="24"/>
        <w:lang w:val="en-US" w:eastAsia="en-US"/>
      </w:rPr>
      <w:t>.</w:t>
    </w:r>
    <w:r w:rsidRPr="00A94A07">
      <w:rPr>
        <w:rFonts w:eastAsia="Times New Roman" w:cs="Arial"/>
        <w:color w:val="FF0000"/>
        <w:sz w:val="16"/>
        <w:szCs w:val="24"/>
        <w:lang w:val="en-US" w:eastAsia="en-US"/>
      </w:rPr>
      <w:t>x</w:t>
    </w:r>
    <w:r>
      <w:rPr>
        <w:rFonts w:eastAsia="Times New Roman" w:cs="Arial"/>
        <w:sz w:val="16"/>
        <w:szCs w:val="24"/>
        <w:lang w:val="en-US" w:eastAsia="en-US"/>
      </w:rPr>
      <w:t>.</w:t>
    </w:r>
    <w:r w:rsidRPr="00A94A07">
      <w:rPr>
        <w:rFonts w:eastAsia="Times New Roman" w:cs="Arial"/>
        <w:color w:val="FF0000"/>
        <w:sz w:val="16"/>
        <w:szCs w:val="24"/>
        <w:lang w:val="en-US" w:eastAsia="en-US"/>
      </w:rPr>
      <w:t>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D1C3F0" w14:textId="77777777" w:rsidR="00D73AD9" w:rsidRDefault="00D73AD9">
      <w:r>
        <w:separator/>
      </w:r>
    </w:p>
  </w:footnote>
  <w:footnote w:type="continuationSeparator" w:id="0">
    <w:p w14:paraId="1C92C50E" w14:textId="77777777" w:rsidR="00D73AD9" w:rsidRDefault="00D73A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9D8E4" w14:textId="77777777" w:rsidR="00937674" w:rsidRPr="00937674" w:rsidRDefault="00937674" w:rsidP="00937674">
    <w:pPr>
      <w:tabs>
        <w:tab w:val="center" w:pos="4536"/>
        <w:tab w:val="right" w:pos="9072"/>
      </w:tabs>
      <w:spacing w:after="0" w:line="240" w:lineRule="auto"/>
      <w:jc w:val="left"/>
      <w:rPr>
        <w:rFonts w:eastAsia="Times New Roman" w:cs="Arial"/>
        <w:sz w:val="16"/>
        <w:szCs w:val="16"/>
        <w:lang w:val="en-US" w:eastAsia="en-US"/>
      </w:rPr>
    </w:pPr>
    <w:r w:rsidRPr="00332F84">
      <w:rPr>
        <w:rFonts w:eastAsia="Times New Roman" w:cs="Arial"/>
        <w:sz w:val="16"/>
        <w:szCs w:val="16"/>
        <w:lang w:val="en-US" w:eastAsia="en-US"/>
      </w:rPr>
      <w:fldChar w:fldCharType="begin"/>
    </w:r>
    <w:r w:rsidRPr="00332F84">
      <w:rPr>
        <w:rFonts w:eastAsia="Times New Roman" w:cs="Arial"/>
        <w:sz w:val="16"/>
        <w:szCs w:val="16"/>
        <w:lang w:val="en-US" w:eastAsia="en-US"/>
      </w:rPr>
      <w:instrText xml:space="preserve"> PAGE </w:instrText>
    </w:r>
    <w:r w:rsidRPr="00332F84">
      <w:rPr>
        <w:rFonts w:eastAsia="Times New Roman" w:cs="Arial"/>
        <w:sz w:val="16"/>
        <w:szCs w:val="16"/>
        <w:lang w:val="en-US" w:eastAsia="en-US"/>
      </w:rPr>
      <w:fldChar w:fldCharType="separate"/>
    </w:r>
    <w:r w:rsidR="0079419A">
      <w:rPr>
        <w:rFonts w:eastAsia="Times New Roman" w:cs="Arial"/>
        <w:noProof/>
        <w:sz w:val="16"/>
        <w:szCs w:val="16"/>
        <w:lang w:val="en-US" w:eastAsia="en-US"/>
      </w:rPr>
      <w:t>8</w:t>
    </w:r>
    <w:r w:rsidRPr="00332F84">
      <w:rPr>
        <w:rFonts w:eastAsia="Times New Roman" w:cs="Arial"/>
        <w:sz w:val="16"/>
        <w:szCs w:val="16"/>
        <w:lang w:val="en-US" w:eastAsia="en-US"/>
      </w:rPr>
      <w:fldChar w:fldCharType="end"/>
    </w:r>
    <w:r w:rsidRPr="00332F84">
      <w:rPr>
        <w:rFonts w:eastAsia="Times New Roman" w:cs="Arial"/>
        <w:sz w:val="16"/>
        <w:szCs w:val="16"/>
        <w:lang w:val="en-US" w:eastAsia="en-US"/>
      </w:rPr>
      <w:tab/>
    </w:r>
    <w:r>
      <w:rPr>
        <w:rFonts w:eastAsia="Times New Roman" w:cs="Arial"/>
        <w:color w:val="FF0000"/>
        <w:sz w:val="16"/>
        <w:szCs w:val="16"/>
        <w:lang w:val="en-US" w:eastAsia="en-US"/>
      </w:rPr>
      <w:t>Document Title</w:t>
    </w:r>
    <w:r w:rsidRPr="00332F84">
      <w:rPr>
        <w:rFonts w:eastAsia="Times New Roman" w:cs="Arial"/>
        <w:sz w:val="16"/>
        <w:szCs w:val="16"/>
        <w:lang w:val="en-US" w:eastAsia="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46A14" w14:textId="77777777" w:rsidR="00937674" w:rsidRPr="00937674" w:rsidRDefault="00937674" w:rsidP="00937674">
    <w:pPr>
      <w:tabs>
        <w:tab w:val="center" w:pos="4536"/>
        <w:tab w:val="right" w:pos="9072"/>
      </w:tabs>
      <w:spacing w:after="0" w:line="240" w:lineRule="auto"/>
      <w:rPr>
        <w:rFonts w:eastAsia="Times New Roman" w:cs="Arial"/>
        <w:sz w:val="16"/>
        <w:szCs w:val="16"/>
        <w:lang w:val="en-US" w:eastAsia="en-US"/>
      </w:rPr>
    </w:pPr>
    <w:r>
      <w:rPr>
        <w:rFonts w:eastAsia="Times New Roman" w:cs="Arial"/>
        <w:sz w:val="16"/>
        <w:szCs w:val="16"/>
        <w:lang w:val="en-US" w:eastAsia="en-US"/>
      </w:rPr>
      <w:tab/>
    </w:r>
    <w:r>
      <w:rPr>
        <w:rFonts w:eastAsia="Times New Roman" w:cs="Arial"/>
        <w:color w:val="FF0000"/>
        <w:sz w:val="16"/>
        <w:szCs w:val="16"/>
        <w:lang w:val="en-US" w:eastAsia="en-US"/>
      </w:rPr>
      <w:t>Document Title</w:t>
    </w:r>
    <w:r w:rsidRPr="00A94A07">
      <w:rPr>
        <w:rFonts w:eastAsia="Times New Roman" w:cs="Arial"/>
        <w:sz w:val="16"/>
        <w:szCs w:val="16"/>
        <w:lang w:val="en-US" w:eastAsia="en-US"/>
      </w:rPr>
      <w:tab/>
    </w:r>
    <w:r w:rsidRPr="00A94A07">
      <w:rPr>
        <w:rFonts w:eastAsia="Times New Roman" w:cs="Arial"/>
        <w:sz w:val="16"/>
        <w:szCs w:val="16"/>
        <w:lang w:val="en-US" w:eastAsia="en-US"/>
      </w:rPr>
      <w:fldChar w:fldCharType="begin"/>
    </w:r>
    <w:r w:rsidRPr="00A94A07">
      <w:rPr>
        <w:rFonts w:eastAsia="Times New Roman" w:cs="Arial"/>
        <w:sz w:val="16"/>
        <w:szCs w:val="16"/>
        <w:lang w:val="en-US" w:eastAsia="en-US"/>
      </w:rPr>
      <w:instrText xml:space="preserve"> PAGE </w:instrText>
    </w:r>
    <w:r w:rsidRPr="00A94A07">
      <w:rPr>
        <w:rFonts w:eastAsia="Times New Roman" w:cs="Arial"/>
        <w:sz w:val="16"/>
        <w:szCs w:val="16"/>
        <w:lang w:val="en-US" w:eastAsia="en-US"/>
      </w:rPr>
      <w:fldChar w:fldCharType="separate"/>
    </w:r>
    <w:r w:rsidR="0079419A">
      <w:rPr>
        <w:rFonts w:eastAsia="Times New Roman" w:cs="Arial"/>
        <w:noProof/>
        <w:sz w:val="16"/>
        <w:szCs w:val="16"/>
        <w:lang w:val="en-US" w:eastAsia="en-US"/>
      </w:rPr>
      <w:t>7</w:t>
    </w:r>
    <w:r w:rsidRPr="00A94A07">
      <w:rPr>
        <w:rFonts w:eastAsia="Times New Roman" w:cs="Arial"/>
        <w:sz w:val="16"/>
        <w:szCs w:val="16"/>
        <w:lang w:val="en-US" w:eastAsia="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7C00BD" w14:textId="77777777" w:rsidR="00937674" w:rsidRDefault="00937674" w:rsidP="00A174B6">
    <w:pPr>
      <w:pStyle w:val="Header"/>
      <w:spacing w:after="240" w:line="240" w:lineRule="auto"/>
    </w:pPr>
  </w:p>
  <w:p w14:paraId="36352D2D" w14:textId="77777777" w:rsidR="00937674" w:rsidRDefault="00937674" w:rsidP="00A174B6">
    <w:pPr>
      <w:pStyle w:val="Header"/>
      <w:spacing w:after="24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BD51B" w14:textId="77777777" w:rsidR="00937674" w:rsidRPr="00487533" w:rsidRDefault="00937674" w:rsidP="0048753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B3960" w14:textId="6AD277FD" w:rsidR="00937674" w:rsidRPr="00A44BD1" w:rsidRDefault="00937674" w:rsidP="00A44BD1">
    <w:pPr>
      <w:tabs>
        <w:tab w:val="center" w:pos="6946"/>
        <w:tab w:val="right" w:pos="13892"/>
      </w:tabs>
      <w:spacing w:after="0" w:line="240" w:lineRule="auto"/>
      <w:jc w:val="left"/>
      <w:rPr>
        <w:rFonts w:eastAsia="Times New Roman" w:cs="Arial"/>
        <w:sz w:val="16"/>
        <w:szCs w:val="16"/>
        <w:lang w:val="en-US" w:eastAsia="en-US"/>
      </w:rPr>
    </w:pPr>
    <w:r w:rsidRPr="00332F84">
      <w:rPr>
        <w:rFonts w:eastAsia="Times New Roman" w:cs="Arial"/>
        <w:sz w:val="16"/>
        <w:szCs w:val="16"/>
        <w:lang w:val="en-US" w:eastAsia="en-US"/>
      </w:rPr>
      <w:fldChar w:fldCharType="begin"/>
    </w:r>
    <w:r w:rsidRPr="00332F84">
      <w:rPr>
        <w:rFonts w:eastAsia="Times New Roman" w:cs="Arial"/>
        <w:sz w:val="16"/>
        <w:szCs w:val="16"/>
        <w:lang w:val="en-US" w:eastAsia="en-US"/>
      </w:rPr>
      <w:instrText xml:space="preserve"> PAGE </w:instrText>
    </w:r>
    <w:r w:rsidRPr="00332F84">
      <w:rPr>
        <w:rFonts w:eastAsia="Times New Roman" w:cs="Arial"/>
        <w:sz w:val="16"/>
        <w:szCs w:val="16"/>
        <w:lang w:val="en-US" w:eastAsia="en-US"/>
      </w:rPr>
      <w:fldChar w:fldCharType="separate"/>
    </w:r>
    <w:r w:rsidR="0079419A">
      <w:rPr>
        <w:rFonts w:eastAsia="Times New Roman" w:cs="Arial"/>
        <w:noProof/>
        <w:sz w:val="16"/>
        <w:szCs w:val="16"/>
        <w:lang w:val="en-US" w:eastAsia="en-US"/>
      </w:rPr>
      <w:t>14</w:t>
    </w:r>
    <w:r w:rsidRPr="00332F84">
      <w:rPr>
        <w:rFonts w:eastAsia="Times New Roman" w:cs="Arial"/>
        <w:sz w:val="16"/>
        <w:szCs w:val="16"/>
        <w:lang w:val="en-US" w:eastAsia="en-US"/>
      </w:rPr>
      <w:fldChar w:fldCharType="end"/>
    </w:r>
    <w:r w:rsidR="00B04643">
      <w:rPr>
        <w:rFonts w:eastAsia="Times New Roman" w:cs="Arial"/>
        <w:sz w:val="16"/>
        <w:szCs w:val="16"/>
        <w:lang w:val="en-US" w:eastAsia="en-US"/>
      </w:rPr>
      <w:ptab w:relativeTo="margin" w:alignment="center" w:leader="none"/>
    </w:r>
    <w:r>
      <w:rPr>
        <w:rFonts w:eastAsia="Times New Roman" w:cs="Arial"/>
        <w:color w:val="FF0000"/>
        <w:sz w:val="16"/>
        <w:szCs w:val="16"/>
        <w:lang w:val="en-US" w:eastAsia="en-US"/>
      </w:rPr>
      <w:t>Document Title</w:t>
    </w:r>
    <w:r w:rsidR="00B04643">
      <w:rPr>
        <w:rFonts w:eastAsia="Times New Roman" w:cs="Arial"/>
        <w:sz w:val="16"/>
        <w:szCs w:val="16"/>
        <w:lang w:val="en-US" w:eastAsia="en-US"/>
      </w:rPr>
      <w:ptab w:relativeTo="margin" w:alignment="right" w:leader="none"/>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92DAB" w14:textId="77777777" w:rsidR="00937674" w:rsidRPr="00A44BD1" w:rsidRDefault="00937674" w:rsidP="00A44BD1">
    <w:pPr>
      <w:tabs>
        <w:tab w:val="center" w:pos="6946"/>
        <w:tab w:val="right" w:pos="13892"/>
      </w:tabs>
      <w:spacing w:after="0" w:line="240" w:lineRule="auto"/>
      <w:rPr>
        <w:rFonts w:eastAsia="Times New Roman" w:cs="Arial"/>
        <w:sz w:val="16"/>
        <w:szCs w:val="16"/>
        <w:lang w:val="en-US" w:eastAsia="en-US"/>
      </w:rPr>
    </w:pPr>
    <w:r>
      <w:rPr>
        <w:rFonts w:eastAsia="Times New Roman" w:cs="Arial"/>
        <w:sz w:val="16"/>
        <w:szCs w:val="16"/>
        <w:lang w:val="en-US" w:eastAsia="en-US"/>
      </w:rPr>
      <w:tab/>
    </w:r>
    <w:r>
      <w:rPr>
        <w:rFonts w:eastAsia="Times New Roman" w:cs="Arial"/>
        <w:color w:val="FF0000"/>
        <w:sz w:val="16"/>
        <w:szCs w:val="16"/>
        <w:lang w:val="en-US" w:eastAsia="en-US"/>
      </w:rPr>
      <w:t>Document Title</w:t>
    </w:r>
    <w:r w:rsidRPr="00A94A07">
      <w:rPr>
        <w:rFonts w:eastAsia="Times New Roman" w:cs="Arial"/>
        <w:sz w:val="16"/>
        <w:szCs w:val="16"/>
        <w:lang w:val="en-US" w:eastAsia="en-US"/>
      </w:rPr>
      <w:tab/>
    </w:r>
    <w:r w:rsidRPr="00A94A07">
      <w:rPr>
        <w:rFonts w:eastAsia="Times New Roman" w:cs="Arial"/>
        <w:sz w:val="16"/>
        <w:szCs w:val="16"/>
        <w:lang w:val="en-US" w:eastAsia="en-US"/>
      </w:rPr>
      <w:fldChar w:fldCharType="begin"/>
    </w:r>
    <w:r w:rsidRPr="00A94A07">
      <w:rPr>
        <w:rFonts w:eastAsia="Times New Roman" w:cs="Arial"/>
        <w:sz w:val="16"/>
        <w:szCs w:val="16"/>
        <w:lang w:val="en-US" w:eastAsia="en-US"/>
      </w:rPr>
      <w:instrText xml:space="preserve"> PAGE </w:instrText>
    </w:r>
    <w:r w:rsidRPr="00A94A07">
      <w:rPr>
        <w:rFonts w:eastAsia="Times New Roman" w:cs="Arial"/>
        <w:sz w:val="16"/>
        <w:szCs w:val="16"/>
        <w:lang w:val="en-US" w:eastAsia="en-US"/>
      </w:rPr>
      <w:fldChar w:fldCharType="separate"/>
    </w:r>
    <w:r w:rsidR="0079419A">
      <w:rPr>
        <w:rFonts w:eastAsia="Times New Roman" w:cs="Arial"/>
        <w:noProof/>
        <w:sz w:val="16"/>
        <w:szCs w:val="16"/>
        <w:lang w:val="en-US" w:eastAsia="en-US"/>
      </w:rPr>
      <w:t>15</w:t>
    </w:r>
    <w:r w:rsidRPr="00A94A07">
      <w:rPr>
        <w:rFonts w:eastAsia="Times New Roman" w:cs="Arial"/>
        <w:sz w:val="16"/>
        <w:szCs w:val="16"/>
        <w:lang w:val="en-US" w:eastAsia="en-US"/>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B57CF7" w14:textId="77777777" w:rsidR="00937674" w:rsidRPr="00A44BD1" w:rsidRDefault="00937674" w:rsidP="00A44BD1">
    <w:pPr>
      <w:tabs>
        <w:tab w:val="center" w:pos="4536"/>
        <w:tab w:val="right" w:pos="9072"/>
      </w:tabs>
      <w:spacing w:after="0" w:line="240" w:lineRule="auto"/>
      <w:jc w:val="left"/>
      <w:rPr>
        <w:rFonts w:eastAsia="Times New Roman" w:cs="Arial"/>
        <w:sz w:val="16"/>
        <w:szCs w:val="16"/>
        <w:lang w:val="en-US" w:eastAsia="en-US"/>
      </w:rPr>
    </w:pPr>
    <w:r w:rsidRPr="00332F84">
      <w:rPr>
        <w:rFonts w:eastAsia="Times New Roman" w:cs="Arial"/>
        <w:sz w:val="16"/>
        <w:szCs w:val="16"/>
        <w:lang w:val="en-US" w:eastAsia="en-US"/>
      </w:rPr>
      <w:fldChar w:fldCharType="begin"/>
    </w:r>
    <w:r w:rsidRPr="00332F84">
      <w:rPr>
        <w:rFonts w:eastAsia="Times New Roman" w:cs="Arial"/>
        <w:sz w:val="16"/>
        <w:szCs w:val="16"/>
        <w:lang w:val="en-US" w:eastAsia="en-US"/>
      </w:rPr>
      <w:instrText xml:space="preserve"> PAGE </w:instrText>
    </w:r>
    <w:r w:rsidRPr="00332F84">
      <w:rPr>
        <w:rFonts w:eastAsia="Times New Roman" w:cs="Arial"/>
        <w:sz w:val="16"/>
        <w:szCs w:val="16"/>
        <w:lang w:val="en-US" w:eastAsia="en-US"/>
      </w:rPr>
      <w:fldChar w:fldCharType="separate"/>
    </w:r>
    <w:r w:rsidR="0079419A">
      <w:rPr>
        <w:rFonts w:eastAsia="Times New Roman" w:cs="Arial"/>
        <w:noProof/>
        <w:sz w:val="16"/>
        <w:szCs w:val="16"/>
        <w:lang w:val="en-US" w:eastAsia="en-US"/>
      </w:rPr>
      <w:t>24</w:t>
    </w:r>
    <w:r w:rsidRPr="00332F84">
      <w:rPr>
        <w:rFonts w:eastAsia="Times New Roman" w:cs="Arial"/>
        <w:sz w:val="16"/>
        <w:szCs w:val="16"/>
        <w:lang w:val="en-US" w:eastAsia="en-US"/>
      </w:rPr>
      <w:fldChar w:fldCharType="end"/>
    </w:r>
    <w:r w:rsidRPr="00332F84">
      <w:rPr>
        <w:rFonts w:eastAsia="Times New Roman" w:cs="Arial"/>
        <w:sz w:val="16"/>
        <w:szCs w:val="16"/>
        <w:lang w:val="en-US" w:eastAsia="en-US"/>
      </w:rPr>
      <w:tab/>
    </w:r>
    <w:r>
      <w:rPr>
        <w:rFonts w:eastAsia="Times New Roman" w:cs="Arial"/>
        <w:color w:val="FF0000"/>
        <w:sz w:val="16"/>
        <w:szCs w:val="16"/>
        <w:lang w:val="en-US" w:eastAsia="en-US"/>
      </w:rPr>
      <w:t>Document Title</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28950" w14:textId="77777777" w:rsidR="00937674" w:rsidRPr="00A44BD1" w:rsidRDefault="00937674" w:rsidP="00A44BD1">
    <w:pPr>
      <w:tabs>
        <w:tab w:val="center" w:pos="4536"/>
        <w:tab w:val="right" w:pos="9072"/>
      </w:tabs>
      <w:spacing w:after="0" w:line="240" w:lineRule="auto"/>
      <w:rPr>
        <w:rFonts w:eastAsia="Times New Roman" w:cs="Arial"/>
        <w:sz w:val="16"/>
        <w:szCs w:val="16"/>
        <w:lang w:val="en-US" w:eastAsia="en-US"/>
      </w:rPr>
    </w:pPr>
    <w:r>
      <w:rPr>
        <w:rFonts w:eastAsia="Times New Roman" w:cs="Arial"/>
        <w:sz w:val="16"/>
        <w:szCs w:val="16"/>
        <w:lang w:val="en-US" w:eastAsia="en-US"/>
      </w:rPr>
      <w:tab/>
    </w:r>
    <w:r>
      <w:rPr>
        <w:rFonts w:eastAsia="Times New Roman" w:cs="Arial"/>
        <w:color w:val="FF0000"/>
        <w:sz w:val="16"/>
        <w:szCs w:val="16"/>
        <w:lang w:val="en-US" w:eastAsia="en-US"/>
      </w:rPr>
      <w:t>Document Title</w:t>
    </w:r>
    <w:r w:rsidRPr="00A94A07">
      <w:rPr>
        <w:rFonts w:eastAsia="Times New Roman" w:cs="Arial"/>
        <w:sz w:val="16"/>
        <w:szCs w:val="16"/>
        <w:lang w:val="en-US" w:eastAsia="en-US"/>
      </w:rPr>
      <w:tab/>
    </w:r>
    <w:r w:rsidRPr="00A94A07">
      <w:rPr>
        <w:rFonts w:eastAsia="Times New Roman" w:cs="Arial"/>
        <w:sz w:val="16"/>
        <w:szCs w:val="16"/>
        <w:lang w:val="en-US" w:eastAsia="en-US"/>
      </w:rPr>
      <w:fldChar w:fldCharType="begin"/>
    </w:r>
    <w:r w:rsidRPr="00A94A07">
      <w:rPr>
        <w:rFonts w:eastAsia="Times New Roman" w:cs="Arial"/>
        <w:sz w:val="16"/>
        <w:szCs w:val="16"/>
        <w:lang w:val="en-US" w:eastAsia="en-US"/>
      </w:rPr>
      <w:instrText xml:space="preserve"> PAGE </w:instrText>
    </w:r>
    <w:r w:rsidRPr="00A94A07">
      <w:rPr>
        <w:rFonts w:eastAsia="Times New Roman" w:cs="Arial"/>
        <w:sz w:val="16"/>
        <w:szCs w:val="16"/>
        <w:lang w:val="en-US" w:eastAsia="en-US"/>
      </w:rPr>
      <w:fldChar w:fldCharType="separate"/>
    </w:r>
    <w:r w:rsidR="0079419A">
      <w:rPr>
        <w:rFonts w:eastAsia="Times New Roman" w:cs="Arial"/>
        <w:noProof/>
        <w:sz w:val="16"/>
        <w:szCs w:val="16"/>
        <w:lang w:val="en-US" w:eastAsia="en-US"/>
      </w:rPr>
      <w:t>23</w:t>
    </w:r>
    <w:r w:rsidRPr="00A94A07">
      <w:rPr>
        <w:rFonts w:eastAsia="Times New Roman" w:cs="Arial"/>
        <w:sz w:val="16"/>
        <w:szCs w:val="16"/>
        <w:lang w:val="en-US" w:eastAsia="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BEAAE5C"/>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25C4031"/>
    <w:multiLevelType w:val="hybridMultilevel"/>
    <w:tmpl w:val="FE4A2BAA"/>
    <w:lvl w:ilvl="0" w:tplc="9C0848DE">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7" w15:restartNumberingAfterBreak="0">
    <w:nsid w:val="06BB6D41"/>
    <w:multiLevelType w:val="hybridMultilevel"/>
    <w:tmpl w:val="7A8E18D2"/>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8" w15:restartNumberingAfterBreak="0">
    <w:nsid w:val="07476A83"/>
    <w:multiLevelType w:val="hybridMultilevel"/>
    <w:tmpl w:val="78A82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AC0F63"/>
    <w:multiLevelType w:val="hybridMultilevel"/>
    <w:tmpl w:val="FEB4D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914F94"/>
    <w:multiLevelType w:val="hybridMultilevel"/>
    <w:tmpl w:val="BF14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5D22C5"/>
    <w:multiLevelType w:val="hybridMultilevel"/>
    <w:tmpl w:val="2A288C40"/>
    <w:lvl w:ilvl="0" w:tplc="A692D754">
      <w:start w:val="1"/>
      <w:numFmt w:val="decimal"/>
      <w:lvlText w:val="%1)"/>
      <w:lvlJc w:val="left"/>
      <w:pPr>
        <w:tabs>
          <w:tab w:val="num" w:pos="360"/>
        </w:tabs>
        <w:ind w:left="360" w:hanging="360"/>
      </w:pPr>
      <w:rPr>
        <w:rFonts w:hint="default"/>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0312F8A"/>
    <w:multiLevelType w:val="hybridMultilevel"/>
    <w:tmpl w:val="DFA68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C27880"/>
    <w:multiLevelType w:val="hybridMultilevel"/>
    <w:tmpl w:val="1E6E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6475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93A5307"/>
    <w:multiLevelType w:val="multilevel"/>
    <w:tmpl w:val="3DCE8BE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70" w:hanging="720"/>
      </w:pPr>
      <w:rPr>
        <w:strike w:val="0"/>
      </w:r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2A5A6A92"/>
    <w:multiLevelType w:val="hybridMultilevel"/>
    <w:tmpl w:val="3F807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EC05A8"/>
    <w:multiLevelType w:val="hybridMultilevel"/>
    <w:tmpl w:val="111CAC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E1B736F"/>
    <w:multiLevelType w:val="hybridMultilevel"/>
    <w:tmpl w:val="7F1E32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F5E5677"/>
    <w:multiLevelType w:val="hybridMultilevel"/>
    <w:tmpl w:val="CE427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AC7EB8"/>
    <w:multiLevelType w:val="multilevel"/>
    <w:tmpl w:val="AC64227E"/>
    <w:lvl w:ilvl="0">
      <w:start w:val="1"/>
      <w:numFmt w:val="decimal"/>
      <w:pStyle w:val="Bibliography1"/>
      <w:lvlText w:val="B%1"/>
      <w:lvlJc w:val="left"/>
      <w:pPr>
        <w:tabs>
          <w:tab w:val="num" w:pos="432"/>
        </w:tabs>
        <w:ind w:left="432" w:hanging="432"/>
      </w:pPr>
      <w:rPr>
        <w:rFonts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istContinue2"/>
      <w:lvlText w:val="B%1.%2"/>
      <w:lvlJc w:val="left"/>
      <w:pPr>
        <w:tabs>
          <w:tab w:val="num" w:pos="450"/>
        </w:tabs>
        <w:ind w:left="90" w:hanging="9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ListContinue3"/>
      <w:lvlText w:val="B%1.%2.%3"/>
      <w:lvlJc w:val="left"/>
      <w:pPr>
        <w:tabs>
          <w:tab w:val="num" w:pos="720"/>
        </w:tabs>
        <w:ind w:left="0" w:firstLine="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B%1.%2.%3.%4"/>
      <w:lvlJc w:val="left"/>
      <w:pPr>
        <w:tabs>
          <w:tab w:val="num" w:pos="1080"/>
        </w:tabs>
        <w:ind w:left="0" w:firstLine="0"/>
      </w:pPr>
      <w:rPr>
        <w:rFonts w:hint="default"/>
        <w:b/>
        <w:i w:val="0"/>
      </w:rPr>
    </w:lvl>
    <w:lvl w:ilvl="4">
      <w:start w:val="1"/>
      <w:numFmt w:val="decimal"/>
      <w:lvlText w:val="B%1.%2.%3.%4.%5"/>
      <w:lvlJc w:val="left"/>
      <w:pPr>
        <w:tabs>
          <w:tab w:val="num" w:pos="1901"/>
        </w:tabs>
        <w:ind w:left="1900" w:hanging="1900"/>
      </w:pPr>
      <w:rPr>
        <w:rFonts w:hint="default"/>
        <w:b/>
        <w:i w:val="0"/>
      </w:rPr>
    </w:lvl>
    <w:lvl w:ilvl="5">
      <w:start w:val="1"/>
      <w:numFmt w:val="decimal"/>
      <w:lvlText w:val="B%1.%2.%3.%4.%5.%6"/>
      <w:lvlJc w:val="left"/>
      <w:pPr>
        <w:tabs>
          <w:tab w:val="num" w:pos="1440"/>
        </w:tabs>
        <w:ind w:left="0" w:firstLine="0"/>
      </w:pPr>
      <w:rPr>
        <w:rFonts w:hint="default"/>
        <w:b/>
        <w:i w:val="0"/>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21" w15:restartNumberingAfterBreak="0">
    <w:nsid w:val="33B610D6"/>
    <w:multiLevelType w:val="hybridMultilevel"/>
    <w:tmpl w:val="12A220D2"/>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22" w15:restartNumberingAfterBreak="0">
    <w:nsid w:val="37934133"/>
    <w:multiLevelType w:val="multilevel"/>
    <w:tmpl w:val="4EAED3E2"/>
    <w:lvl w:ilvl="0">
      <w:start w:val="1"/>
      <w:numFmt w:val="upperLetter"/>
      <w:lvlText w:val="Annex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87D4433"/>
    <w:multiLevelType w:val="multilevel"/>
    <w:tmpl w:val="EF029DE6"/>
    <w:name w:val="heading"/>
    <w:lvl w:ilvl="0">
      <w:start w:val="1"/>
      <w:numFmt w:val="bullet"/>
      <w:pStyle w:val="ANNEX"/>
      <w:lvlText w:val=""/>
      <w:lvlJc w:val="left"/>
      <w:pPr>
        <w:ind w:left="400" w:hanging="400"/>
      </w:pPr>
      <w:rPr>
        <w:rFonts w:ascii="Symbol" w:hAnsi="Symbol"/>
      </w:rPr>
    </w:lvl>
    <w:lvl w:ilvl="1">
      <w:start w:val="1"/>
      <w:numFmt w:val="bullet"/>
      <w:pStyle w:val="a2"/>
      <w:lvlText w:val=""/>
      <w:lvlJc w:val="left"/>
      <w:pPr>
        <w:ind w:left="800" w:hanging="400"/>
      </w:pPr>
      <w:rPr>
        <w:rFonts w:ascii="Symbol" w:hAnsi="Symbol"/>
      </w:rPr>
    </w:lvl>
    <w:lvl w:ilvl="2">
      <w:start w:val="1"/>
      <w:numFmt w:val="bullet"/>
      <w:pStyle w:val="a3"/>
      <w:lvlText w:val=""/>
      <w:lvlJc w:val="left"/>
      <w:pPr>
        <w:ind w:left="1200" w:hanging="400"/>
      </w:pPr>
      <w:rPr>
        <w:rFonts w:ascii="Symbol" w:hAnsi="Symbol"/>
      </w:rPr>
    </w:lvl>
    <w:lvl w:ilvl="3">
      <w:start w:val="1"/>
      <w:numFmt w:val="bullet"/>
      <w:pStyle w:val="a4"/>
      <w:lvlText w:val=""/>
      <w:lvlJc w:val="left"/>
      <w:pPr>
        <w:ind w:left="1600" w:hanging="400"/>
      </w:pPr>
      <w:rPr>
        <w:rFonts w:ascii="Symbol" w:hAnsi="Symbol"/>
      </w:rPr>
    </w:lvl>
    <w:lvl w:ilvl="4">
      <w:start w:val="1"/>
      <w:numFmt w:val="none"/>
      <w:pStyle w:val="a5"/>
      <w:suff w:val="nothing"/>
      <w:lvlText w:val=""/>
      <w:lvlJc w:val="left"/>
      <w:pPr>
        <w:ind w:left="0" w:firstLine="0"/>
      </w:pPr>
    </w:lvl>
    <w:lvl w:ilvl="5">
      <w:start w:val="1"/>
      <w:numFmt w:val="none"/>
      <w:pStyle w:val="a6"/>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38C40774"/>
    <w:multiLevelType w:val="hybridMultilevel"/>
    <w:tmpl w:val="5B08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8D0314"/>
    <w:multiLevelType w:val="hybridMultilevel"/>
    <w:tmpl w:val="A006A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751F8F"/>
    <w:multiLevelType w:val="hybridMultilevel"/>
    <w:tmpl w:val="D1240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190362"/>
    <w:multiLevelType w:val="hybridMultilevel"/>
    <w:tmpl w:val="2292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5512DF"/>
    <w:multiLevelType w:val="hybridMultilevel"/>
    <w:tmpl w:val="FCDAFEC0"/>
    <w:lvl w:ilvl="0" w:tplc="04090001">
      <w:start w:val="1"/>
      <w:numFmt w:val="bullet"/>
      <w:lvlText w:val=""/>
      <w:lvlJc w:val="left"/>
      <w:pPr>
        <w:ind w:left="720" w:hanging="360"/>
      </w:pPr>
      <w:rPr>
        <w:rFonts w:ascii="Symbol" w:hAnsi="Symbol" w:hint="default"/>
      </w:rPr>
    </w:lvl>
    <w:lvl w:ilvl="1" w:tplc="99026A0A">
      <w:numFmt w:val="bullet"/>
      <w:lvlText w:val="-"/>
      <w:lvlJc w:val="left"/>
      <w:pPr>
        <w:ind w:left="1440" w:hanging="360"/>
      </w:pPr>
      <w:rPr>
        <w:rFonts w:ascii="Arial" w:eastAsia="MS Mincho"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E6320E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04969F7"/>
    <w:multiLevelType w:val="hybridMultilevel"/>
    <w:tmpl w:val="10AABD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1C7092"/>
    <w:multiLevelType w:val="hybridMultilevel"/>
    <w:tmpl w:val="B7803A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7B47BD3"/>
    <w:multiLevelType w:val="hybridMultilevel"/>
    <w:tmpl w:val="C20240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47CA4D3D"/>
    <w:multiLevelType w:val="hybridMultilevel"/>
    <w:tmpl w:val="4BAC52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B676D92"/>
    <w:multiLevelType w:val="hybridMultilevel"/>
    <w:tmpl w:val="9482E4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BFE216D"/>
    <w:multiLevelType w:val="hybridMultilevel"/>
    <w:tmpl w:val="BF46597E"/>
    <w:lvl w:ilvl="0" w:tplc="848A37FE">
      <w:start w:val="1"/>
      <w:numFmt w:val="bullet"/>
      <w:lvlText w:val=""/>
      <w:lvlJc w:val="left"/>
      <w:pPr>
        <w:tabs>
          <w:tab w:val="num" w:pos="860"/>
        </w:tabs>
        <w:ind w:left="860" w:hanging="360"/>
      </w:pPr>
      <w:rPr>
        <w:rFonts w:ascii="Symbol" w:hAnsi="Symbol" w:hint="default"/>
        <w:sz w:val="20"/>
        <w:szCs w:val="20"/>
      </w:rPr>
    </w:lvl>
    <w:lvl w:ilvl="1" w:tplc="892AADCA">
      <w:start w:val="1"/>
      <w:numFmt w:val="bullet"/>
      <w:lvlText w:val=""/>
      <w:lvlJc w:val="left"/>
      <w:pPr>
        <w:tabs>
          <w:tab w:val="num" w:pos="1440"/>
        </w:tabs>
        <w:ind w:left="1440" w:hanging="360"/>
      </w:pPr>
      <w:rPr>
        <w:rFonts w:ascii="Symbol" w:hAnsi="Symbol" w:hint="default"/>
        <w:sz w:val="20"/>
        <w:szCs w:val="20"/>
      </w:rPr>
    </w:lvl>
    <w:lvl w:ilvl="2" w:tplc="AA086D16" w:tentative="1">
      <w:start w:val="1"/>
      <w:numFmt w:val="bullet"/>
      <w:lvlText w:val=""/>
      <w:lvlJc w:val="left"/>
      <w:pPr>
        <w:tabs>
          <w:tab w:val="num" w:pos="2160"/>
        </w:tabs>
        <w:ind w:left="2160" w:hanging="360"/>
      </w:pPr>
      <w:rPr>
        <w:rFonts w:ascii="Wingdings" w:hAnsi="Wingdings" w:hint="default"/>
      </w:rPr>
    </w:lvl>
    <w:lvl w:ilvl="3" w:tplc="7944C746" w:tentative="1">
      <w:start w:val="1"/>
      <w:numFmt w:val="bullet"/>
      <w:lvlText w:val=""/>
      <w:lvlJc w:val="left"/>
      <w:pPr>
        <w:tabs>
          <w:tab w:val="num" w:pos="2880"/>
        </w:tabs>
        <w:ind w:left="2880" w:hanging="360"/>
      </w:pPr>
      <w:rPr>
        <w:rFonts w:ascii="Symbol" w:hAnsi="Symbol" w:hint="default"/>
      </w:rPr>
    </w:lvl>
    <w:lvl w:ilvl="4" w:tplc="7542FCEA" w:tentative="1">
      <w:start w:val="1"/>
      <w:numFmt w:val="bullet"/>
      <w:lvlText w:val="o"/>
      <w:lvlJc w:val="left"/>
      <w:pPr>
        <w:tabs>
          <w:tab w:val="num" w:pos="3600"/>
        </w:tabs>
        <w:ind w:left="3600" w:hanging="360"/>
      </w:pPr>
      <w:rPr>
        <w:rFonts w:ascii="Courier New" w:hAnsi="Courier New" w:cs="Courier New" w:hint="default"/>
      </w:rPr>
    </w:lvl>
    <w:lvl w:ilvl="5" w:tplc="56601BAE" w:tentative="1">
      <w:start w:val="1"/>
      <w:numFmt w:val="bullet"/>
      <w:lvlText w:val=""/>
      <w:lvlJc w:val="left"/>
      <w:pPr>
        <w:tabs>
          <w:tab w:val="num" w:pos="4320"/>
        </w:tabs>
        <w:ind w:left="4320" w:hanging="360"/>
      </w:pPr>
      <w:rPr>
        <w:rFonts w:ascii="Wingdings" w:hAnsi="Wingdings" w:hint="default"/>
      </w:rPr>
    </w:lvl>
    <w:lvl w:ilvl="6" w:tplc="5CEA0C9E" w:tentative="1">
      <w:start w:val="1"/>
      <w:numFmt w:val="bullet"/>
      <w:lvlText w:val=""/>
      <w:lvlJc w:val="left"/>
      <w:pPr>
        <w:tabs>
          <w:tab w:val="num" w:pos="5040"/>
        </w:tabs>
        <w:ind w:left="5040" w:hanging="360"/>
      </w:pPr>
      <w:rPr>
        <w:rFonts w:ascii="Symbol" w:hAnsi="Symbol" w:hint="default"/>
      </w:rPr>
    </w:lvl>
    <w:lvl w:ilvl="7" w:tplc="79C27CC8" w:tentative="1">
      <w:start w:val="1"/>
      <w:numFmt w:val="bullet"/>
      <w:lvlText w:val="o"/>
      <w:lvlJc w:val="left"/>
      <w:pPr>
        <w:tabs>
          <w:tab w:val="num" w:pos="5760"/>
        </w:tabs>
        <w:ind w:left="5760" w:hanging="360"/>
      </w:pPr>
      <w:rPr>
        <w:rFonts w:ascii="Courier New" w:hAnsi="Courier New" w:cs="Courier New" w:hint="default"/>
      </w:rPr>
    </w:lvl>
    <w:lvl w:ilvl="8" w:tplc="9FF03FA8"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142123F"/>
    <w:multiLevelType w:val="hybridMultilevel"/>
    <w:tmpl w:val="BE544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1933C9B"/>
    <w:multiLevelType w:val="hybridMultilevel"/>
    <w:tmpl w:val="916E9D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31C2047"/>
    <w:multiLevelType w:val="hybridMultilevel"/>
    <w:tmpl w:val="D856D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3867B31"/>
    <w:multiLevelType w:val="hybridMultilevel"/>
    <w:tmpl w:val="E5BCE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4A92342"/>
    <w:multiLevelType w:val="hybridMultilevel"/>
    <w:tmpl w:val="A1969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5A60337"/>
    <w:multiLevelType w:val="hybridMultilevel"/>
    <w:tmpl w:val="FF7A9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5D506AC"/>
    <w:multiLevelType w:val="hybridMultilevel"/>
    <w:tmpl w:val="DAD0009C"/>
    <w:lvl w:ilvl="0" w:tplc="040C0001">
      <w:start w:val="1"/>
      <w:numFmt w:val="bullet"/>
      <w:lvlText w:val=""/>
      <w:lvlJc w:val="left"/>
      <w:pPr>
        <w:ind w:left="618" w:hanging="360"/>
      </w:pPr>
      <w:rPr>
        <w:rFonts w:ascii="Symbol" w:hAnsi="Symbol" w:hint="default"/>
      </w:rPr>
    </w:lvl>
    <w:lvl w:ilvl="1" w:tplc="040C0003" w:tentative="1">
      <w:start w:val="1"/>
      <w:numFmt w:val="bullet"/>
      <w:lvlText w:val="o"/>
      <w:lvlJc w:val="left"/>
      <w:pPr>
        <w:ind w:left="1338" w:hanging="360"/>
      </w:pPr>
      <w:rPr>
        <w:rFonts w:ascii="Courier New" w:hAnsi="Courier New" w:cs="Courier New" w:hint="default"/>
      </w:rPr>
    </w:lvl>
    <w:lvl w:ilvl="2" w:tplc="040C0005" w:tentative="1">
      <w:start w:val="1"/>
      <w:numFmt w:val="bullet"/>
      <w:lvlText w:val=""/>
      <w:lvlJc w:val="left"/>
      <w:pPr>
        <w:ind w:left="2058" w:hanging="360"/>
      </w:pPr>
      <w:rPr>
        <w:rFonts w:ascii="Wingdings" w:hAnsi="Wingdings" w:hint="default"/>
      </w:rPr>
    </w:lvl>
    <w:lvl w:ilvl="3" w:tplc="040C0001" w:tentative="1">
      <w:start w:val="1"/>
      <w:numFmt w:val="bullet"/>
      <w:lvlText w:val=""/>
      <w:lvlJc w:val="left"/>
      <w:pPr>
        <w:ind w:left="2778" w:hanging="360"/>
      </w:pPr>
      <w:rPr>
        <w:rFonts w:ascii="Symbol" w:hAnsi="Symbol" w:hint="default"/>
      </w:rPr>
    </w:lvl>
    <w:lvl w:ilvl="4" w:tplc="040C0003" w:tentative="1">
      <w:start w:val="1"/>
      <w:numFmt w:val="bullet"/>
      <w:lvlText w:val="o"/>
      <w:lvlJc w:val="left"/>
      <w:pPr>
        <w:ind w:left="3498" w:hanging="360"/>
      </w:pPr>
      <w:rPr>
        <w:rFonts w:ascii="Courier New" w:hAnsi="Courier New" w:cs="Courier New" w:hint="default"/>
      </w:rPr>
    </w:lvl>
    <w:lvl w:ilvl="5" w:tplc="040C0005" w:tentative="1">
      <w:start w:val="1"/>
      <w:numFmt w:val="bullet"/>
      <w:lvlText w:val=""/>
      <w:lvlJc w:val="left"/>
      <w:pPr>
        <w:ind w:left="4218" w:hanging="360"/>
      </w:pPr>
      <w:rPr>
        <w:rFonts w:ascii="Wingdings" w:hAnsi="Wingdings" w:hint="default"/>
      </w:rPr>
    </w:lvl>
    <w:lvl w:ilvl="6" w:tplc="040C0001" w:tentative="1">
      <w:start w:val="1"/>
      <w:numFmt w:val="bullet"/>
      <w:lvlText w:val=""/>
      <w:lvlJc w:val="left"/>
      <w:pPr>
        <w:ind w:left="4938" w:hanging="360"/>
      </w:pPr>
      <w:rPr>
        <w:rFonts w:ascii="Symbol" w:hAnsi="Symbol" w:hint="default"/>
      </w:rPr>
    </w:lvl>
    <w:lvl w:ilvl="7" w:tplc="040C0003" w:tentative="1">
      <w:start w:val="1"/>
      <w:numFmt w:val="bullet"/>
      <w:lvlText w:val="o"/>
      <w:lvlJc w:val="left"/>
      <w:pPr>
        <w:ind w:left="5658" w:hanging="360"/>
      </w:pPr>
      <w:rPr>
        <w:rFonts w:ascii="Courier New" w:hAnsi="Courier New" w:cs="Courier New" w:hint="default"/>
      </w:rPr>
    </w:lvl>
    <w:lvl w:ilvl="8" w:tplc="040C0005" w:tentative="1">
      <w:start w:val="1"/>
      <w:numFmt w:val="bullet"/>
      <w:lvlText w:val=""/>
      <w:lvlJc w:val="left"/>
      <w:pPr>
        <w:ind w:left="6378" w:hanging="360"/>
      </w:pPr>
      <w:rPr>
        <w:rFonts w:ascii="Wingdings" w:hAnsi="Wingdings" w:hint="default"/>
      </w:rPr>
    </w:lvl>
  </w:abstractNum>
  <w:abstractNum w:abstractNumId="43" w15:restartNumberingAfterBreak="0">
    <w:nsid w:val="560427FB"/>
    <w:multiLevelType w:val="hybridMultilevel"/>
    <w:tmpl w:val="10364A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4" w15:restartNumberingAfterBreak="0">
    <w:nsid w:val="58807BD7"/>
    <w:multiLevelType w:val="hybridMultilevel"/>
    <w:tmpl w:val="64126F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8BF4D98"/>
    <w:multiLevelType w:val="hybridMultilevel"/>
    <w:tmpl w:val="F35EF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B5339CA"/>
    <w:multiLevelType w:val="hybridMultilevel"/>
    <w:tmpl w:val="383A846E"/>
    <w:lvl w:ilvl="0" w:tplc="B6D0B8AC">
      <w:start w:val="1"/>
      <w:numFmt w:val="bullet"/>
      <w:lvlText w:val=""/>
      <w:lvlJc w:val="left"/>
      <w:pPr>
        <w:tabs>
          <w:tab w:val="num" w:pos="720"/>
        </w:tabs>
        <w:ind w:left="720" w:hanging="360"/>
      </w:pPr>
      <w:rPr>
        <w:rFonts w:ascii="Symbol" w:hAnsi="Symbol" w:hint="default"/>
      </w:rPr>
    </w:lvl>
    <w:lvl w:ilvl="1" w:tplc="389ADD80" w:tentative="1">
      <w:start w:val="1"/>
      <w:numFmt w:val="bullet"/>
      <w:lvlText w:val="o"/>
      <w:lvlJc w:val="left"/>
      <w:pPr>
        <w:tabs>
          <w:tab w:val="num" w:pos="1440"/>
        </w:tabs>
        <w:ind w:left="1440" w:hanging="360"/>
      </w:pPr>
      <w:rPr>
        <w:rFonts w:ascii="Courier New" w:hAnsi="Courier New" w:cs="Courier New" w:hint="default"/>
      </w:rPr>
    </w:lvl>
    <w:lvl w:ilvl="2" w:tplc="30A8006C" w:tentative="1">
      <w:start w:val="1"/>
      <w:numFmt w:val="bullet"/>
      <w:lvlText w:val=""/>
      <w:lvlJc w:val="left"/>
      <w:pPr>
        <w:tabs>
          <w:tab w:val="num" w:pos="2160"/>
        </w:tabs>
        <w:ind w:left="2160" w:hanging="360"/>
      </w:pPr>
      <w:rPr>
        <w:rFonts w:ascii="Wingdings" w:hAnsi="Wingdings" w:hint="default"/>
      </w:rPr>
    </w:lvl>
    <w:lvl w:ilvl="3" w:tplc="83D61EA8" w:tentative="1">
      <w:start w:val="1"/>
      <w:numFmt w:val="bullet"/>
      <w:lvlText w:val=""/>
      <w:lvlJc w:val="left"/>
      <w:pPr>
        <w:tabs>
          <w:tab w:val="num" w:pos="2880"/>
        </w:tabs>
        <w:ind w:left="2880" w:hanging="360"/>
      </w:pPr>
      <w:rPr>
        <w:rFonts w:ascii="Symbol" w:hAnsi="Symbol" w:hint="default"/>
      </w:rPr>
    </w:lvl>
    <w:lvl w:ilvl="4" w:tplc="971EEEBC" w:tentative="1">
      <w:start w:val="1"/>
      <w:numFmt w:val="bullet"/>
      <w:lvlText w:val="o"/>
      <w:lvlJc w:val="left"/>
      <w:pPr>
        <w:tabs>
          <w:tab w:val="num" w:pos="3600"/>
        </w:tabs>
        <w:ind w:left="3600" w:hanging="360"/>
      </w:pPr>
      <w:rPr>
        <w:rFonts w:ascii="Courier New" w:hAnsi="Courier New" w:cs="Courier New" w:hint="default"/>
      </w:rPr>
    </w:lvl>
    <w:lvl w:ilvl="5" w:tplc="4948B772" w:tentative="1">
      <w:start w:val="1"/>
      <w:numFmt w:val="bullet"/>
      <w:lvlText w:val=""/>
      <w:lvlJc w:val="left"/>
      <w:pPr>
        <w:tabs>
          <w:tab w:val="num" w:pos="4320"/>
        </w:tabs>
        <w:ind w:left="4320" w:hanging="360"/>
      </w:pPr>
      <w:rPr>
        <w:rFonts w:ascii="Wingdings" w:hAnsi="Wingdings" w:hint="default"/>
      </w:rPr>
    </w:lvl>
    <w:lvl w:ilvl="6" w:tplc="22D0CE46" w:tentative="1">
      <w:start w:val="1"/>
      <w:numFmt w:val="bullet"/>
      <w:lvlText w:val=""/>
      <w:lvlJc w:val="left"/>
      <w:pPr>
        <w:tabs>
          <w:tab w:val="num" w:pos="5040"/>
        </w:tabs>
        <w:ind w:left="5040" w:hanging="360"/>
      </w:pPr>
      <w:rPr>
        <w:rFonts w:ascii="Symbol" w:hAnsi="Symbol" w:hint="default"/>
      </w:rPr>
    </w:lvl>
    <w:lvl w:ilvl="7" w:tplc="F5BCB862" w:tentative="1">
      <w:start w:val="1"/>
      <w:numFmt w:val="bullet"/>
      <w:lvlText w:val="o"/>
      <w:lvlJc w:val="left"/>
      <w:pPr>
        <w:tabs>
          <w:tab w:val="num" w:pos="5760"/>
        </w:tabs>
        <w:ind w:left="5760" w:hanging="360"/>
      </w:pPr>
      <w:rPr>
        <w:rFonts w:ascii="Courier New" w:hAnsi="Courier New" w:cs="Courier New" w:hint="default"/>
      </w:rPr>
    </w:lvl>
    <w:lvl w:ilvl="8" w:tplc="33EAFA5C"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5BD71861"/>
    <w:multiLevelType w:val="hybridMultilevel"/>
    <w:tmpl w:val="DEDC5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C515518"/>
    <w:multiLevelType w:val="hybridMultilevel"/>
    <w:tmpl w:val="E88CC47C"/>
    <w:lvl w:ilvl="0" w:tplc="477A9926">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DB94FCC"/>
    <w:multiLevelType w:val="hybridMultilevel"/>
    <w:tmpl w:val="07ACA0EC"/>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50" w15:restartNumberingAfterBreak="0">
    <w:nsid w:val="5EB061C4"/>
    <w:multiLevelType w:val="hybridMultilevel"/>
    <w:tmpl w:val="28661428"/>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64D51214"/>
    <w:multiLevelType w:val="hybridMultilevel"/>
    <w:tmpl w:val="94FCECE6"/>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52" w15:restartNumberingAfterBreak="0">
    <w:nsid w:val="652D4974"/>
    <w:multiLevelType w:val="singleLevel"/>
    <w:tmpl w:val="4E548580"/>
    <w:lvl w:ilvl="0">
      <w:start w:val="1"/>
      <w:numFmt w:val="lowerRoman"/>
      <w:lvlText w:val="(%1)"/>
      <w:lvlJc w:val="left"/>
      <w:pPr>
        <w:tabs>
          <w:tab w:val="num" w:pos="1440"/>
        </w:tabs>
        <w:ind w:left="1440" w:hanging="720"/>
      </w:pPr>
    </w:lvl>
  </w:abstractNum>
  <w:abstractNum w:abstractNumId="53" w15:restartNumberingAfterBreak="0">
    <w:nsid w:val="65831836"/>
    <w:multiLevelType w:val="hybridMultilevel"/>
    <w:tmpl w:val="278C9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62F54D1"/>
    <w:multiLevelType w:val="hybridMultilevel"/>
    <w:tmpl w:val="5F2CA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96401E0"/>
    <w:multiLevelType w:val="hybridMultilevel"/>
    <w:tmpl w:val="2A2E7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9A94FA5"/>
    <w:multiLevelType w:val="hybridMultilevel"/>
    <w:tmpl w:val="4EAED3E2"/>
    <w:lvl w:ilvl="0" w:tplc="378A1FEE">
      <w:start w:val="1"/>
      <w:numFmt w:val="upperLetter"/>
      <w:pStyle w:val="Annex0"/>
      <w:lvlText w:val="Annex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B097413"/>
    <w:multiLevelType w:val="hybridMultilevel"/>
    <w:tmpl w:val="760C3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D3013D1"/>
    <w:multiLevelType w:val="hybridMultilevel"/>
    <w:tmpl w:val="C61E1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F432724"/>
    <w:multiLevelType w:val="hybridMultilevel"/>
    <w:tmpl w:val="AA3AF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72B02D38"/>
    <w:multiLevelType w:val="hybridMultilevel"/>
    <w:tmpl w:val="7640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3107D2F"/>
    <w:multiLevelType w:val="hybridMultilevel"/>
    <w:tmpl w:val="74A8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6240D32"/>
    <w:multiLevelType w:val="hybridMultilevel"/>
    <w:tmpl w:val="10A61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6AB5F8D"/>
    <w:multiLevelType w:val="hybridMultilevel"/>
    <w:tmpl w:val="12022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7DB6D6D"/>
    <w:multiLevelType w:val="hybridMultilevel"/>
    <w:tmpl w:val="889EA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859483E"/>
    <w:multiLevelType w:val="singleLevel"/>
    <w:tmpl w:val="04090001"/>
    <w:lvl w:ilvl="0">
      <w:start w:val="1"/>
      <w:numFmt w:val="bullet"/>
      <w:lvlText w:val=""/>
      <w:lvlJc w:val="left"/>
      <w:pPr>
        <w:ind w:left="720" w:hanging="360"/>
      </w:pPr>
      <w:rPr>
        <w:rFonts w:ascii="Symbol" w:hAnsi="Symbol" w:hint="default"/>
      </w:rPr>
    </w:lvl>
  </w:abstractNum>
  <w:abstractNum w:abstractNumId="66" w15:restartNumberingAfterBreak="0">
    <w:nsid w:val="79963374"/>
    <w:multiLevelType w:val="hybridMultilevel"/>
    <w:tmpl w:val="48961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7ABF4FA8"/>
    <w:multiLevelType w:val="hybridMultilevel"/>
    <w:tmpl w:val="828811E6"/>
    <w:lvl w:ilvl="0" w:tplc="0F02FA8A">
      <w:start w:val="1"/>
      <w:numFmt w:val="bullet"/>
      <w:lvlText w:val=""/>
      <w:lvlJc w:val="left"/>
      <w:pPr>
        <w:tabs>
          <w:tab w:val="num" w:pos="720"/>
        </w:tabs>
        <w:ind w:left="720" w:hanging="360"/>
      </w:pPr>
      <w:rPr>
        <w:rFonts w:ascii="Symbol" w:hAnsi="Symbol" w:hint="default"/>
      </w:rPr>
    </w:lvl>
    <w:lvl w:ilvl="1" w:tplc="2438C0BC">
      <w:start w:val="1"/>
      <w:numFmt w:val="bullet"/>
      <w:lvlText w:val="o"/>
      <w:lvlJc w:val="left"/>
      <w:pPr>
        <w:tabs>
          <w:tab w:val="num" w:pos="1440"/>
        </w:tabs>
        <w:ind w:left="1440" w:hanging="360"/>
      </w:pPr>
      <w:rPr>
        <w:rFonts w:ascii="Courier New" w:hAnsi="Courier New" w:cs="Courier New" w:hint="default"/>
      </w:rPr>
    </w:lvl>
    <w:lvl w:ilvl="2" w:tplc="A02E72AE" w:tentative="1">
      <w:start w:val="1"/>
      <w:numFmt w:val="bullet"/>
      <w:lvlText w:val=""/>
      <w:lvlJc w:val="left"/>
      <w:pPr>
        <w:tabs>
          <w:tab w:val="num" w:pos="2160"/>
        </w:tabs>
        <w:ind w:left="2160" w:hanging="360"/>
      </w:pPr>
      <w:rPr>
        <w:rFonts w:ascii="Wingdings" w:hAnsi="Wingdings" w:hint="default"/>
      </w:rPr>
    </w:lvl>
    <w:lvl w:ilvl="3" w:tplc="FCAE5194" w:tentative="1">
      <w:start w:val="1"/>
      <w:numFmt w:val="bullet"/>
      <w:lvlText w:val=""/>
      <w:lvlJc w:val="left"/>
      <w:pPr>
        <w:tabs>
          <w:tab w:val="num" w:pos="2880"/>
        </w:tabs>
        <w:ind w:left="2880" w:hanging="360"/>
      </w:pPr>
      <w:rPr>
        <w:rFonts w:ascii="Symbol" w:hAnsi="Symbol" w:hint="default"/>
      </w:rPr>
    </w:lvl>
    <w:lvl w:ilvl="4" w:tplc="13A4D1A0" w:tentative="1">
      <w:start w:val="1"/>
      <w:numFmt w:val="bullet"/>
      <w:lvlText w:val="o"/>
      <w:lvlJc w:val="left"/>
      <w:pPr>
        <w:tabs>
          <w:tab w:val="num" w:pos="3600"/>
        </w:tabs>
        <w:ind w:left="3600" w:hanging="360"/>
      </w:pPr>
      <w:rPr>
        <w:rFonts w:ascii="Courier New" w:hAnsi="Courier New" w:cs="Courier New" w:hint="default"/>
      </w:rPr>
    </w:lvl>
    <w:lvl w:ilvl="5" w:tplc="802A4D4C" w:tentative="1">
      <w:start w:val="1"/>
      <w:numFmt w:val="bullet"/>
      <w:lvlText w:val=""/>
      <w:lvlJc w:val="left"/>
      <w:pPr>
        <w:tabs>
          <w:tab w:val="num" w:pos="4320"/>
        </w:tabs>
        <w:ind w:left="4320" w:hanging="360"/>
      </w:pPr>
      <w:rPr>
        <w:rFonts w:ascii="Wingdings" w:hAnsi="Wingdings" w:hint="default"/>
      </w:rPr>
    </w:lvl>
    <w:lvl w:ilvl="6" w:tplc="EAEAD56E" w:tentative="1">
      <w:start w:val="1"/>
      <w:numFmt w:val="bullet"/>
      <w:lvlText w:val=""/>
      <w:lvlJc w:val="left"/>
      <w:pPr>
        <w:tabs>
          <w:tab w:val="num" w:pos="5040"/>
        </w:tabs>
        <w:ind w:left="5040" w:hanging="360"/>
      </w:pPr>
      <w:rPr>
        <w:rFonts w:ascii="Symbol" w:hAnsi="Symbol" w:hint="default"/>
      </w:rPr>
    </w:lvl>
    <w:lvl w:ilvl="7" w:tplc="5D68DED8" w:tentative="1">
      <w:start w:val="1"/>
      <w:numFmt w:val="bullet"/>
      <w:lvlText w:val="o"/>
      <w:lvlJc w:val="left"/>
      <w:pPr>
        <w:tabs>
          <w:tab w:val="num" w:pos="5760"/>
        </w:tabs>
        <w:ind w:left="5760" w:hanging="360"/>
      </w:pPr>
      <w:rPr>
        <w:rFonts w:ascii="Courier New" w:hAnsi="Courier New" w:cs="Courier New" w:hint="default"/>
      </w:rPr>
    </w:lvl>
    <w:lvl w:ilvl="8" w:tplc="7DE427F6"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7AD91FFE"/>
    <w:multiLevelType w:val="hybridMultilevel"/>
    <w:tmpl w:val="F5CA0E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DEE6D2A"/>
    <w:multiLevelType w:val="hybridMultilevel"/>
    <w:tmpl w:val="7DB40326"/>
    <w:lvl w:ilvl="0" w:tplc="27C069EE">
      <w:start w:val="1"/>
      <w:numFmt w:val="bullet"/>
      <w:lvlText w:val=""/>
      <w:lvlJc w:val="left"/>
      <w:pPr>
        <w:tabs>
          <w:tab w:val="num" w:pos="780"/>
        </w:tabs>
        <w:ind w:left="780" w:hanging="360"/>
      </w:pPr>
      <w:rPr>
        <w:rFonts w:ascii="Symbol" w:hAnsi="Symbol" w:hint="default"/>
      </w:rPr>
    </w:lvl>
    <w:lvl w:ilvl="1" w:tplc="29447EBC" w:tentative="1">
      <w:start w:val="1"/>
      <w:numFmt w:val="bullet"/>
      <w:lvlText w:val="o"/>
      <w:lvlJc w:val="left"/>
      <w:pPr>
        <w:tabs>
          <w:tab w:val="num" w:pos="1500"/>
        </w:tabs>
        <w:ind w:left="1500" w:hanging="360"/>
      </w:pPr>
      <w:rPr>
        <w:rFonts w:ascii="Courier New" w:hAnsi="Courier New" w:cs="Courier New" w:hint="default"/>
      </w:rPr>
    </w:lvl>
    <w:lvl w:ilvl="2" w:tplc="5218DEBC" w:tentative="1">
      <w:start w:val="1"/>
      <w:numFmt w:val="bullet"/>
      <w:lvlText w:val=""/>
      <w:lvlJc w:val="left"/>
      <w:pPr>
        <w:tabs>
          <w:tab w:val="num" w:pos="2220"/>
        </w:tabs>
        <w:ind w:left="2220" w:hanging="360"/>
      </w:pPr>
      <w:rPr>
        <w:rFonts w:ascii="Wingdings" w:hAnsi="Wingdings" w:hint="default"/>
      </w:rPr>
    </w:lvl>
    <w:lvl w:ilvl="3" w:tplc="5744342C" w:tentative="1">
      <w:start w:val="1"/>
      <w:numFmt w:val="bullet"/>
      <w:lvlText w:val=""/>
      <w:lvlJc w:val="left"/>
      <w:pPr>
        <w:tabs>
          <w:tab w:val="num" w:pos="2940"/>
        </w:tabs>
        <w:ind w:left="2940" w:hanging="360"/>
      </w:pPr>
      <w:rPr>
        <w:rFonts w:ascii="Symbol" w:hAnsi="Symbol" w:hint="default"/>
      </w:rPr>
    </w:lvl>
    <w:lvl w:ilvl="4" w:tplc="F9967346" w:tentative="1">
      <w:start w:val="1"/>
      <w:numFmt w:val="bullet"/>
      <w:lvlText w:val="o"/>
      <w:lvlJc w:val="left"/>
      <w:pPr>
        <w:tabs>
          <w:tab w:val="num" w:pos="3660"/>
        </w:tabs>
        <w:ind w:left="3660" w:hanging="360"/>
      </w:pPr>
      <w:rPr>
        <w:rFonts w:ascii="Courier New" w:hAnsi="Courier New" w:cs="Courier New" w:hint="default"/>
      </w:rPr>
    </w:lvl>
    <w:lvl w:ilvl="5" w:tplc="AECA071C" w:tentative="1">
      <w:start w:val="1"/>
      <w:numFmt w:val="bullet"/>
      <w:lvlText w:val=""/>
      <w:lvlJc w:val="left"/>
      <w:pPr>
        <w:tabs>
          <w:tab w:val="num" w:pos="4380"/>
        </w:tabs>
        <w:ind w:left="4380" w:hanging="360"/>
      </w:pPr>
      <w:rPr>
        <w:rFonts w:ascii="Wingdings" w:hAnsi="Wingdings" w:hint="default"/>
      </w:rPr>
    </w:lvl>
    <w:lvl w:ilvl="6" w:tplc="06C2A7BC" w:tentative="1">
      <w:start w:val="1"/>
      <w:numFmt w:val="bullet"/>
      <w:lvlText w:val=""/>
      <w:lvlJc w:val="left"/>
      <w:pPr>
        <w:tabs>
          <w:tab w:val="num" w:pos="5100"/>
        </w:tabs>
        <w:ind w:left="5100" w:hanging="360"/>
      </w:pPr>
      <w:rPr>
        <w:rFonts w:ascii="Symbol" w:hAnsi="Symbol" w:hint="default"/>
      </w:rPr>
    </w:lvl>
    <w:lvl w:ilvl="7" w:tplc="76DA2AEE" w:tentative="1">
      <w:start w:val="1"/>
      <w:numFmt w:val="bullet"/>
      <w:lvlText w:val="o"/>
      <w:lvlJc w:val="left"/>
      <w:pPr>
        <w:tabs>
          <w:tab w:val="num" w:pos="5820"/>
        </w:tabs>
        <w:ind w:left="5820" w:hanging="360"/>
      </w:pPr>
      <w:rPr>
        <w:rFonts w:ascii="Courier New" w:hAnsi="Courier New" w:cs="Courier New" w:hint="default"/>
      </w:rPr>
    </w:lvl>
    <w:lvl w:ilvl="8" w:tplc="6BF62FC8" w:tentative="1">
      <w:start w:val="1"/>
      <w:numFmt w:val="bullet"/>
      <w:lvlText w:val=""/>
      <w:lvlJc w:val="left"/>
      <w:pPr>
        <w:tabs>
          <w:tab w:val="num" w:pos="6540"/>
        </w:tabs>
        <w:ind w:left="6540" w:hanging="360"/>
      </w:pPr>
      <w:rPr>
        <w:rFonts w:ascii="Wingdings" w:hAnsi="Wingdings" w:hint="default"/>
      </w:rPr>
    </w:lvl>
  </w:abstractNum>
  <w:abstractNum w:abstractNumId="70" w15:restartNumberingAfterBreak="0">
    <w:nsid w:val="7FE42ED5"/>
    <w:multiLevelType w:val="hybridMultilevel"/>
    <w:tmpl w:val="C9320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5258689">
    <w:abstractNumId w:val="20"/>
  </w:num>
  <w:num w:numId="2" w16cid:durableId="1320572322">
    <w:abstractNumId w:val="6"/>
  </w:num>
  <w:num w:numId="3" w16cid:durableId="48263136">
    <w:abstractNumId w:val="4"/>
  </w:num>
  <w:num w:numId="4" w16cid:durableId="297151417">
    <w:abstractNumId w:val="3"/>
  </w:num>
  <w:num w:numId="5" w16cid:durableId="1333685323">
    <w:abstractNumId w:val="2"/>
  </w:num>
  <w:num w:numId="6" w16cid:durableId="596132680">
    <w:abstractNumId w:val="1"/>
  </w:num>
  <w:num w:numId="7" w16cid:durableId="1386026914">
    <w:abstractNumId w:val="0"/>
  </w:num>
  <w:num w:numId="8" w16cid:durableId="256522285">
    <w:abstractNumId w:val="23"/>
  </w:num>
  <w:num w:numId="9" w16cid:durableId="511920828">
    <w:abstractNumId w:val="29"/>
  </w:num>
  <w:num w:numId="10" w16cid:durableId="2113939579">
    <w:abstractNumId w:val="14"/>
  </w:num>
  <w:num w:numId="11" w16cid:durableId="1957130875">
    <w:abstractNumId w:val="65"/>
  </w:num>
  <w:num w:numId="12" w16cid:durableId="1777367266">
    <w:abstractNumId w:val="46"/>
  </w:num>
  <w:num w:numId="13" w16cid:durableId="1563910974">
    <w:abstractNumId w:val="67"/>
  </w:num>
  <w:num w:numId="14" w16cid:durableId="645624818">
    <w:abstractNumId w:val="35"/>
  </w:num>
  <w:num w:numId="15" w16cid:durableId="154885400">
    <w:abstractNumId w:val="17"/>
  </w:num>
  <w:num w:numId="16" w16cid:durableId="588276935">
    <w:abstractNumId w:val="69"/>
  </w:num>
  <w:num w:numId="17" w16cid:durableId="853029824">
    <w:abstractNumId w:val="13"/>
  </w:num>
  <w:num w:numId="18" w16cid:durableId="1847597128">
    <w:abstractNumId w:val="38"/>
  </w:num>
  <w:num w:numId="19" w16cid:durableId="977732815">
    <w:abstractNumId w:val="8"/>
  </w:num>
  <w:num w:numId="20" w16cid:durableId="363290932">
    <w:abstractNumId w:val="24"/>
  </w:num>
  <w:num w:numId="21" w16cid:durableId="401802168">
    <w:abstractNumId w:val="39"/>
  </w:num>
  <w:num w:numId="22" w16cid:durableId="878859845">
    <w:abstractNumId w:val="66"/>
  </w:num>
  <w:num w:numId="23" w16cid:durableId="1860511868">
    <w:abstractNumId w:val="34"/>
  </w:num>
  <w:num w:numId="24" w16cid:durableId="264076395">
    <w:abstractNumId w:val="37"/>
  </w:num>
  <w:num w:numId="25" w16cid:durableId="1909993657">
    <w:abstractNumId w:val="57"/>
  </w:num>
  <w:num w:numId="26" w16cid:durableId="2128741576">
    <w:abstractNumId w:val="45"/>
  </w:num>
  <w:num w:numId="27" w16cid:durableId="954025566">
    <w:abstractNumId w:val="33"/>
  </w:num>
  <w:num w:numId="28" w16cid:durableId="167184134">
    <w:abstractNumId w:val="63"/>
  </w:num>
  <w:num w:numId="29" w16cid:durableId="1126579627">
    <w:abstractNumId w:val="62"/>
  </w:num>
  <w:num w:numId="30" w16cid:durableId="930894632">
    <w:abstractNumId w:val="43"/>
  </w:num>
  <w:num w:numId="31" w16cid:durableId="670304366">
    <w:abstractNumId w:val="47"/>
  </w:num>
  <w:num w:numId="32" w16cid:durableId="1489713334">
    <w:abstractNumId w:val="30"/>
  </w:num>
  <w:num w:numId="33" w16cid:durableId="83693578">
    <w:abstractNumId w:val="48"/>
  </w:num>
  <w:num w:numId="34" w16cid:durableId="1602376808">
    <w:abstractNumId w:val="32"/>
  </w:num>
  <w:num w:numId="35" w16cid:durableId="245916571">
    <w:abstractNumId w:val="51"/>
  </w:num>
  <w:num w:numId="36" w16cid:durableId="1182403122">
    <w:abstractNumId w:val="15"/>
  </w:num>
  <w:num w:numId="37" w16cid:durableId="1805728505">
    <w:abstractNumId w:val="49"/>
  </w:num>
  <w:num w:numId="38" w16cid:durableId="1871457533">
    <w:abstractNumId w:val="19"/>
  </w:num>
  <w:num w:numId="39" w16cid:durableId="1439105974">
    <w:abstractNumId w:val="26"/>
  </w:num>
  <w:num w:numId="40" w16cid:durableId="891380044">
    <w:abstractNumId w:val="40"/>
  </w:num>
  <w:num w:numId="41" w16cid:durableId="1389650285">
    <w:abstractNumId w:val="58"/>
  </w:num>
  <w:num w:numId="42" w16cid:durableId="2021001963">
    <w:abstractNumId w:val="7"/>
  </w:num>
  <w:num w:numId="43" w16cid:durableId="1204099760">
    <w:abstractNumId w:val="27"/>
  </w:num>
  <w:num w:numId="44" w16cid:durableId="890462223">
    <w:abstractNumId w:val="36"/>
  </w:num>
  <w:num w:numId="45" w16cid:durableId="837499396">
    <w:abstractNumId w:val="52"/>
    <w:lvlOverride w:ilvl="0">
      <w:startOverride w:val="1"/>
    </w:lvlOverride>
  </w:num>
  <w:num w:numId="46" w16cid:durableId="255480665">
    <w:abstractNumId w:val="52"/>
  </w:num>
  <w:num w:numId="47" w16cid:durableId="1952736846">
    <w:abstractNumId w:val="28"/>
  </w:num>
  <w:num w:numId="48" w16cid:durableId="1254051081">
    <w:abstractNumId w:val="54"/>
  </w:num>
  <w:num w:numId="49" w16cid:durableId="769542319">
    <w:abstractNumId w:val="44"/>
  </w:num>
  <w:num w:numId="50" w16cid:durableId="1256212201">
    <w:abstractNumId w:val="10"/>
  </w:num>
  <w:num w:numId="51" w16cid:durableId="1762950482">
    <w:abstractNumId w:val="53"/>
  </w:num>
  <w:num w:numId="52" w16cid:durableId="1136339784">
    <w:abstractNumId w:val="5"/>
  </w:num>
  <w:num w:numId="53" w16cid:durableId="1516383934">
    <w:abstractNumId w:val="11"/>
  </w:num>
  <w:num w:numId="54" w16cid:durableId="783882896">
    <w:abstractNumId w:val="59"/>
  </w:num>
  <w:num w:numId="55" w16cid:durableId="80414160">
    <w:abstractNumId w:val="56"/>
  </w:num>
  <w:num w:numId="56" w16cid:durableId="257755686">
    <w:abstractNumId w:val="15"/>
  </w:num>
  <w:num w:numId="57" w16cid:durableId="153767616">
    <w:abstractNumId w:val="15"/>
  </w:num>
  <w:num w:numId="58" w16cid:durableId="1930650233">
    <w:abstractNumId w:val="15"/>
  </w:num>
  <w:num w:numId="59" w16cid:durableId="698892343">
    <w:abstractNumId w:val="15"/>
  </w:num>
  <w:num w:numId="60" w16cid:durableId="1769500300">
    <w:abstractNumId w:val="15"/>
  </w:num>
  <w:num w:numId="61" w16cid:durableId="318115422">
    <w:abstractNumId w:val="15"/>
  </w:num>
  <w:num w:numId="62" w16cid:durableId="1123814374">
    <w:abstractNumId w:val="15"/>
  </w:num>
  <w:num w:numId="63" w16cid:durableId="1643541801">
    <w:abstractNumId w:val="15"/>
  </w:num>
  <w:num w:numId="64" w16cid:durableId="540678982">
    <w:abstractNumId w:val="15"/>
  </w:num>
  <w:num w:numId="65" w16cid:durableId="916129648">
    <w:abstractNumId w:val="68"/>
  </w:num>
  <w:num w:numId="66" w16cid:durableId="331296320">
    <w:abstractNumId w:val="9"/>
  </w:num>
  <w:num w:numId="67" w16cid:durableId="1826513298">
    <w:abstractNumId w:val="55"/>
  </w:num>
  <w:num w:numId="68" w16cid:durableId="308248260">
    <w:abstractNumId w:val="64"/>
  </w:num>
  <w:num w:numId="69" w16cid:durableId="270361517">
    <w:abstractNumId w:val="21"/>
  </w:num>
  <w:num w:numId="70" w16cid:durableId="2118793828">
    <w:abstractNumId w:val="41"/>
  </w:num>
  <w:num w:numId="71" w16cid:durableId="420838802">
    <w:abstractNumId w:val="18"/>
  </w:num>
  <w:num w:numId="72" w16cid:durableId="1717847195">
    <w:abstractNumId w:val="31"/>
  </w:num>
  <w:num w:numId="73" w16cid:durableId="544946129">
    <w:abstractNumId w:val="70"/>
  </w:num>
  <w:num w:numId="74" w16cid:durableId="324164718">
    <w:abstractNumId w:val="12"/>
  </w:num>
  <w:num w:numId="75" w16cid:durableId="2011981058">
    <w:abstractNumId w:val="42"/>
  </w:num>
  <w:num w:numId="76" w16cid:durableId="1739474896">
    <w:abstractNumId w:val="16"/>
  </w:num>
  <w:num w:numId="77" w16cid:durableId="1000162674">
    <w:abstractNumId w:val="61"/>
  </w:num>
  <w:num w:numId="78" w16cid:durableId="213930028">
    <w:abstractNumId w:val="60"/>
  </w:num>
  <w:num w:numId="79" w16cid:durableId="1465735708">
    <w:abstractNumId w:val="50"/>
  </w:num>
  <w:num w:numId="80" w16cid:durableId="898445713">
    <w:abstractNumId w:val="56"/>
    <w:lvlOverride w:ilvl="0">
      <w:startOverride w:val="1"/>
    </w:lvlOverride>
  </w:num>
  <w:num w:numId="81" w16cid:durableId="1220482057">
    <w:abstractNumId w:val="56"/>
    <w:lvlOverride w:ilvl="0">
      <w:lvl w:ilvl="0" w:tplc="378A1FEE">
        <w:start w:val="1"/>
        <w:numFmt w:val="upperLetter"/>
        <w:pStyle w:val="Annex0"/>
        <w:lvlText w:val="Annex %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82" w16cid:durableId="675965664">
    <w:abstractNumId w:val="22"/>
  </w:num>
  <w:num w:numId="83" w16cid:durableId="609552522">
    <w:abstractNumId w:val="25"/>
  </w:num>
  <w:numIdMacAtCleanup w:val="6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aphael Malyankar">
    <w15:presenceInfo w15:providerId="None" w15:userId="Raphael Malyan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46"/>
  <w:hyphenationZone w:val="425"/>
  <w:evenAndOddHeaders/>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2DC"/>
    <w:rsid w:val="00004989"/>
    <w:rsid w:val="000049AF"/>
    <w:rsid w:val="00004B50"/>
    <w:rsid w:val="000052AD"/>
    <w:rsid w:val="000052BD"/>
    <w:rsid w:val="00005F31"/>
    <w:rsid w:val="0000728E"/>
    <w:rsid w:val="0001166A"/>
    <w:rsid w:val="000140ED"/>
    <w:rsid w:val="00014234"/>
    <w:rsid w:val="000158F8"/>
    <w:rsid w:val="00021149"/>
    <w:rsid w:val="00021383"/>
    <w:rsid w:val="00021A37"/>
    <w:rsid w:val="000270FF"/>
    <w:rsid w:val="00027A8C"/>
    <w:rsid w:val="00030E8D"/>
    <w:rsid w:val="00031CBC"/>
    <w:rsid w:val="0003240A"/>
    <w:rsid w:val="00032F22"/>
    <w:rsid w:val="00035108"/>
    <w:rsid w:val="0003528A"/>
    <w:rsid w:val="000356FA"/>
    <w:rsid w:val="00035C11"/>
    <w:rsid w:val="000362EB"/>
    <w:rsid w:val="00036B75"/>
    <w:rsid w:val="000379ED"/>
    <w:rsid w:val="0004063A"/>
    <w:rsid w:val="00040E13"/>
    <w:rsid w:val="000419AB"/>
    <w:rsid w:val="00044EF9"/>
    <w:rsid w:val="00044FEE"/>
    <w:rsid w:val="000454EF"/>
    <w:rsid w:val="00045F4B"/>
    <w:rsid w:val="00047F6B"/>
    <w:rsid w:val="00050202"/>
    <w:rsid w:val="000509BA"/>
    <w:rsid w:val="00053ABB"/>
    <w:rsid w:val="0005492C"/>
    <w:rsid w:val="0005510C"/>
    <w:rsid w:val="000563DC"/>
    <w:rsid w:val="00056ECE"/>
    <w:rsid w:val="000601DA"/>
    <w:rsid w:val="00060957"/>
    <w:rsid w:val="00060D78"/>
    <w:rsid w:val="00061CED"/>
    <w:rsid w:val="000620F8"/>
    <w:rsid w:val="0006482A"/>
    <w:rsid w:val="00064E25"/>
    <w:rsid w:val="00066C71"/>
    <w:rsid w:val="00070080"/>
    <w:rsid w:val="00071706"/>
    <w:rsid w:val="000747B3"/>
    <w:rsid w:val="00074A15"/>
    <w:rsid w:val="000750E4"/>
    <w:rsid w:val="00075928"/>
    <w:rsid w:val="00076A6D"/>
    <w:rsid w:val="000771BD"/>
    <w:rsid w:val="000772C2"/>
    <w:rsid w:val="000773A9"/>
    <w:rsid w:val="000779A1"/>
    <w:rsid w:val="00080599"/>
    <w:rsid w:val="0008096E"/>
    <w:rsid w:val="00080EBB"/>
    <w:rsid w:val="00083C67"/>
    <w:rsid w:val="00084C3B"/>
    <w:rsid w:val="000854BF"/>
    <w:rsid w:val="00087A13"/>
    <w:rsid w:val="00090219"/>
    <w:rsid w:val="00093D40"/>
    <w:rsid w:val="0009628C"/>
    <w:rsid w:val="00097E2B"/>
    <w:rsid w:val="000A060C"/>
    <w:rsid w:val="000A0B2E"/>
    <w:rsid w:val="000A1840"/>
    <w:rsid w:val="000A1874"/>
    <w:rsid w:val="000A1A45"/>
    <w:rsid w:val="000A1AC7"/>
    <w:rsid w:val="000A457A"/>
    <w:rsid w:val="000A45DF"/>
    <w:rsid w:val="000A5062"/>
    <w:rsid w:val="000A60E9"/>
    <w:rsid w:val="000A61BE"/>
    <w:rsid w:val="000A6853"/>
    <w:rsid w:val="000A6CF6"/>
    <w:rsid w:val="000A7BC5"/>
    <w:rsid w:val="000B090A"/>
    <w:rsid w:val="000B212C"/>
    <w:rsid w:val="000B2FB7"/>
    <w:rsid w:val="000B39E5"/>
    <w:rsid w:val="000B3F82"/>
    <w:rsid w:val="000B40A1"/>
    <w:rsid w:val="000B640E"/>
    <w:rsid w:val="000B7185"/>
    <w:rsid w:val="000B7BFA"/>
    <w:rsid w:val="000C109C"/>
    <w:rsid w:val="000C2038"/>
    <w:rsid w:val="000C2C7C"/>
    <w:rsid w:val="000C609E"/>
    <w:rsid w:val="000C7798"/>
    <w:rsid w:val="000C7A81"/>
    <w:rsid w:val="000C7B98"/>
    <w:rsid w:val="000D0422"/>
    <w:rsid w:val="000D187A"/>
    <w:rsid w:val="000D23CA"/>
    <w:rsid w:val="000D40A6"/>
    <w:rsid w:val="000D6280"/>
    <w:rsid w:val="000D652B"/>
    <w:rsid w:val="000D7925"/>
    <w:rsid w:val="000E033C"/>
    <w:rsid w:val="000E1DFD"/>
    <w:rsid w:val="000E5DA7"/>
    <w:rsid w:val="000F06D2"/>
    <w:rsid w:val="000F094B"/>
    <w:rsid w:val="000F0F20"/>
    <w:rsid w:val="000F2AEA"/>
    <w:rsid w:val="000F6A4D"/>
    <w:rsid w:val="000F7B9F"/>
    <w:rsid w:val="000F7F7E"/>
    <w:rsid w:val="00100367"/>
    <w:rsid w:val="001004B0"/>
    <w:rsid w:val="00100A96"/>
    <w:rsid w:val="00101207"/>
    <w:rsid w:val="00103764"/>
    <w:rsid w:val="0010463A"/>
    <w:rsid w:val="001056D7"/>
    <w:rsid w:val="0010600C"/>
    <w:rsid w:val="001073C7"/>
    <w:rsid w:val="00107959"/>
    <w:rsid w:val="001100A3"/>
    <w:rsid w:val="00110125"/>
    <w:rsid w:val="00110BF6"/>
    <w:rsid w:val="00111A20"/>
    <w:rsid w:val="00114143"/>
    <w:rsid w:val="00117EF5"/>
    <w:rsid w:val="00120A87"/>
    <w:rsid w:val="001212E4"/>
    <w:rsid w:val="00121682"/>
    <w:rsid w:val="00121999"/>
    <w:rsid w:val="001221F6"/>
    <w:rsid w:val="001226F3"/>
    <w:rsid w:val="00122B61"/>
    <w:rsid w:val="00132312"/>
    <w:rsid w:val="00132692"/>
    <w:rsid w:val="00132BFC"/>
    <w:rsid w:val="0013352C"/>
    <w:rsid w:val="00133B7A"/>
    <w:rsid w:val="00133E56"/>
    <w:rsid w:val="00134179"/>
    <w:rsid w:val="00134DF5"/>
    <w:rsid w:val="00136303"/>
    <w:rsid w:val="00136C12"/>
    <w:rsid w:val="00137902"/>
    <w:rsid w:val="00140947"/>
    <w:rsid w:val="00140A32"/>
    <w:rsid w:val="00141486"/>
    <w:rsid w:val="00141BA0"/>
    <w:rsid w:val="00142616"/>
    <w:rsid w:val="00143BA6"/>
    <w:rsid w:val="00143BFC"/>
    <w:rsid w:val="00143F82"/>
    <w:rsid w:val="00144C2B"/>
    <w:rsid w:val="00147600"/>
    <w:rsid w:val="00147EE5"/>
    <w:rsid w:val="00150B63"/>
    <w:rsid w:val="00150CEE"/>
    <w:rsid w:val="00151431"/>
    <w:rsid w:val="001516CA"/>
    <w:rsid w:val="00151E9A"/>
    <w:rsid w:val="00152A33"/>
    <w:rsid w:val="00153D38"/>
    <w:rsid w:val="0015421F"/>
    <w:rsid w:val="00155444"/>
    <w:rsid w:val="00156BE3"/>
    <w:rsid w:val="001573C4"/>
    <w:rsid w:val="001600AF"/>
    <w:rsid w:val="00160109"/>
    <w:rsid w:val="00160E0F"/>
    <w:rsid w:val="00162D7E"/>
    <w:rsid w:val="00163C4D"/>
    <w:rsid w:val="001648C9"/>
    <w:rsid w:val="00166373"/>
    <w:rsid w:val="00167621"/>
    <w:rsid w:val="00167C2F"/>
    <w:rsid w:val="00171C07"/>
    <w:rsid w:val="00173519"/>
    <w:rsid w:val="00173A22"/>
    <w:rsid w:val="001742A9"/>
    <w:rsid w:val="00175254"/>
    <w:rsid w:val="00175F72"/>
    <w:rsid w:val="00180410"/>
    <w:rsid w:val="00180CD5"/>
    <w:rsid w:val="0018141E"/>
    <w:rsid w:val="0018245A"/>
    <w:rsid w:val="00182E82"/>
    <w:rsid w:val="001831A5"/>
    <w:rsid w:val="001833FC"/>
    <w:rsid w:val="00183503"/>
    <w:rsid w:val="00186CF4"/>
    <w:rsid w:val="0019003C"/>
    <w:rsid w:val="001922CE"/>
    <w:rsid w:val="00192A1C"/>
    <w:rsid w:val="00193704"/>
    <w:rsid w:val="00193B0E"/>
    <w:rsid w:val="001944BA"/>
    <w:rsid w:val="00194B2D"/>
    <w:rsid w:val="001961C0"/>
    <w:rsid w:val="0019692E"/>
    <w:rsid w:val="00197F99"/>
    <w:rsid w:val="001A0BEA"/>
    <w:rsid w:val="001A26D0"/>
    <w:rsid w:val="001A272F"/>
    <w:rsid w:val="001A296F"/>
    <w:rsid w:val="001A2E9A"/>
    <w:rsid w:val="001A37DE"/>
    <w:rsid w:val="001A3F1B"/>
    <w:rsid w:val="001A5953"/>
    <w:rsid w:val="001A5C72"/>
    <w:rsid w:val="001A5DE3"/>
    <w:rsid w:val="001A6B2A"/>
    <w:rsid w:val="001B03BC"/>
    <w:rsid w:val="001B11E9"/>
    <w:rsid w:val="001B121A"/>
    <w:rsid w:val="001B1AAD"/>
    <w:rsid w:val="001B3B69"/>
    <w:rsid w:val="001B3C96"/>
    <w:rsid w:val="001B48C3"/>
    <w:rsid w:val="001B4929"/>
    <w:rsid w:val="001B582C"/>
    <w:rsid w:val="001B5C3A"/>
    <w:rsid w:val="001B6CF0"/>
    <w:rsid w:val="001B77E4"/>
    <w:rsid w:val="001C1487"/>
    <w:rsid w:val="001C153A"/>
    <w:rsid w:val="001C1EB1"/>
    <w:rsid w:val="001C20AE"/>
    <w:rsid w:val="001C2735"/>
    <w:rsid w:val="001C2B4C"/>
    <w:rsid w:val="001C36F9"/>
    <w:rsid w:val="001C4298"/>
    <w:rsid w:val="001C445F"/>
    <w:rsid w:val="001C554E"/>
    <w:rsid w:val="001C5589"/>
    <w:rsid w:val="001C6D85"/>
    <w:rsid w:val="001C7A1B"/>
    <w:rsid w:val="001D010B"/>
    <w:rsid w:val="001D03BF"/>
    <w:rsid w:val="001D13B7"/>
    <w:rsid w:val="001D16C1"/>
    <w:rsid w:val="001D3130"/>
    <w:rsid w:val="001D3233"/>
    <w:rsid w:val="001D36D7"/>
    <w:rsid w:val="001D444C"/>
    <w:rsid w:val="001D44F5"/>
    <w:rsid w:val="001D502D"/>
    <w:rsid w:val="001D57C7"/>
    <w:rsid w:val="001D6C60"/>
    <w:rsid w:val="001D74D7"/>
    <w:rsid w:val="001D7688"/>
    <w:rsid w:val="001D7937"/>
    <w:rsid w:val="001E2A80"/>
    <w:rsid w:val="001E2E6B"/>
    <w:rsid w:val="001E4A4E"/>
    <w:rsid w:val="001E4C2C"/>
    <w:rsid w:val="001E561A"/>
    <w:rsid w:val="001E78CA"/>
    <w:rsid w:val="001F0D95"/>
    <w:rsid w:val="001F1025"/>
    <w:rsid w:val="001F127D"/>
    <w:rsid w:val="001F1625"/>
    <w:rsid w:val="001F2290"/>
    <w:rsid w:val="001F420C"/>
    <w:rsid w:val="001F644E"/>
    <w:rsid w:val="001F6653"/>
    <w:rsid w:val="002006DA"/>
    <w:rsid w:val="00201203"/>
    <w:rsid w:val="00201653"/>
    <w:rsid w:val="002041B2"/>
    <w:rsid w:val="00204A32"/>
    <w:rsid w:val="00205D9B"/>
    <w:rsid w:val="00205DF7"/>
    <w:rsid w:val="00210A5D"/>
    <w:rsid w:val="00210A7B"/>
    <w:rsid w:val="00211B9A"/>
    <w:rsid w:val="0021337C"/>
    <w:rsid w:val="00213A2E"/>
    <w:rsid w:val="00213E82"/>
    <w:rsid w:val="00220030"/>
    <w:rsid w:val="00221A42"/>
    <w:rsid w:val="00222A71"/>
    <w:rsid w:val="00222B05"/>
    <w:rsid w:val="00224E0D"/>
    <w:rsid w:val="00225BAC"/>
    <w:rsid w:val="00225EDC"/>
    <w:rsid w:val="0022661A"/>
    <w:rsid w:val="00227018"/>
    <w:rsid w:val="00227314"/>
    <w:rsid w:val="00231260"/>
    <w:rsid w:val="00231652"/>
    <w:rsid w:val="00231701"/>
    <w:rsid w:val="00233A0D"/>
    <w:rsid w:val="002354B2"/>
    <w:rsid w:val="00235EBB"/>
    <w:rsid w:val="002368D1"/>
    <w:rsid w:val="00236BA9"/>
    <w:rsid w:val="0024045C"/>
    <w:rsid w:val="0024149F"/>
    <w:rsid w:val="00241642"/>
    <w:rsid w:val="00241991"/>
    <w:rsid w:val="00242613"/>
    <w:rsid w:val="00243BFF"/>
    <w:rsid w:val="00243D40"/>
    <w:rsid w:val="0024473F"/>
    <w:rsid w:val="00244B6E"/>
    <w:rsid w:val="0024555D"/>
    <w:rsid w:val="00245982"/>
    <w:rsid w:val="00245FEC"/>
    <w:rsid w:val="00247CD3"/>
    <w:rsid w:val="00252585"/>
    <w:rsid w:val="00252719"/>
    <w:rsid w:val="00253B2B"/>
    <w:rsid w:val="0025415A"/>
    <w:rsid w:val="002566AD"/>
    <w:rsid w:val="00262A5B"/>
    <w:rsid w:val="00262E95"/>
    <w:rsid w:val="00262EA5"/>
    <w:rsid w:val="002633A4"/>
    <w:rsid w:val="002638CA"/>
    <w:rsid w:val="00264204"/>
    <w:rsid w:val="00264BE3"/>
    <w:rsid w:val="002654A1"/>
    <w:rsid w:val="0026555A"/>
    <w:rsid w:val="002665C8"/>
    <w:rsid w:val="00266912"/>
    <w:rsid w:val="00266D5F"/>
    <w:rsid w:val="00267167"/>
    <w:rsid w:val="00271656"/>
    <w:rsid w:val="00271679"/>
    <w:rsid w:val="00271C89"/>
    <w:rsid w:val="00272B0A"/>
    <w:rsid w:val="0027508E"/>
    <w:rsid w:val="002754DA"/>
    <w:rsid w:val="002757C1"/>
    <w:rsid w:val="00275BDD"/>
    <w:rsid w:val="00276364"/>
    <w:rsid w:val="0027666B"/>
    <w:rsid w:val="002775EF"/>
    <w:rsid w:val="00281322"/>
    <w:rsid w:val="002817C0"/>
    <w:rsid w:val="002825BD"/>
    <w:rsid w:val="002828BE"/>
    <w:rsid w:val="00282CE8"/>
    <w:rsid w:val="00283D4B"/>
    <w:rsid w:val="002843D4"/>
    <w:rsid w:val="002844A3"/>
    <w:rsid w:val="00285D42"/>
    <w:rsid w:val="002875C5"/>
    <w:rsid w:val="00290AE5"/>
    <w:rsid w:val="00290B09"/>
    <w:rsid w:val="00291098"/>
    <w:rsid w:val="00291779"/>
    <w:rsid w:val="00292079"/>
    <w:rsid w:val="00292B85"/>
    <w:rsid w:val="00292FF6"/>
    <w:rsid w:val="0029402B"/>
    <w:rsid w:val="002944F7"/>
    <w:rsid w:val="00294706"/>
    <w:rsid w:val="002957CE"/>
    <w:rsid w:val="00297128"/>
    <w:rsid w:val="002A0D41"/>
    <w:rsid w:val="002A23D3"/>
    <w:rsid w:val="002A551D"/>
    <w:rsid w:val="002A709C"/>
    <w:rsid w:val="002A77E9"/>
    <w:rsid w:val="002A7A97"/>
    <w:rsid w:val="002A7C0E"/>
    <w:rsid w:val="002B03C6"/>
    <w:rsid w:val="002B06B8"/>
    <w:rsid w:val="002B0C43"/>
    <w:rsid w:val="002B1D5F"/>
    <w:rsid w:val="002B3FDC"/>
    <w:rsid w:val="002B545A"/>
    <w:rsid w:val="002B6122"/>
    <w:rsid w:val="002B6C27"/>
    <w:rsid w:val="002C12E9"/>
    <w:rsid w:val="002C36EC"/>
    <w:rsid w:val="002C5D6F"/>
    <w:rsid w:val="002C6BEE"/>
    <w:rsid w:val="002D032B"/>
    <w:rsid w:val="002D1458"/>
    <w:rsid w:val="002D1560"/>
    <w:rsid w:val="002D27A8"/>
    <w:rsid w:val="002D2F79"/>
    <w:rsid w:val="002D3282"/>
    <w:rsid w:val="002D3E10"/>
    <w:rsid w:val="002D417C"/>
    <w:rsid w:val="002D5102"/>
    <w:rsid w:val="002D53B8"/>
    <w:rsid w:val="002D614D"/>
    <w:rsid w:val="002D640D"/>
    <w:rsid w:val="002D6A39"/>
    <w:rsid w:val="002E1546"/>
    <w:rsid w:val="002E1973"/>
    <w:rsid w:val="002E1CB8"/>
    <w:rsid w:val="002E2409"/>
    <w:rsid w:val="002E2BD9"/>
    <w:rsid w:val="002E3CDA"/>
    <w:rsid w:val="002E4F2B"/>
    <w:rsid w:val="002E554A"/>
    <w:rsid w:val="002E6F40"/>
    <w:rsid w:val="002F035B"/>
    <w:rsid w:val="002F053B"/>
    <w:rsid w:val="002F191E"/>
    <w:rsid w:val="002F24B8"/>
    <w:rsid w:val="002F3B43"/>
    <w:rsid w:val="002F4185"/>
    <w:rsid w:val="002F484A"/>
    <w:rsid w:val="002F6670"/>
    <w:rsid w:val="002F69A9"/>
    <w:rsid w:val="002F6A0C"/>
    <w:rsid w:val="002F6C64"/>
    <w:rsid w:val="003000DC"/>
    <w:rsid w:val="00300898"/>
    <w:rsid w:val="00300C48"/>
    <w:rsid w:val="0030138C"/>
    <w:rsid w:val="00301519"/>
    <w:rsid w:val="0030169C"/>
    <w:rsid w:val="00303687"/>
    <w:rsid w:val="00303A1F"/>
    <w:rsid w:val="00305BF5"/>
    <w:rsid w:val="003079DC"/>
    <w:rsid w:val="00311A75"/>
    <w:rsid w:val="00312DE4"/>
    <w:rsid w:val="00313AE8"/>
    <w:rsid w:val="003145B4"/>
    <w:rsid w:val="00314EF9"/>
    <w:rsid w:val="003157AE"/>
    <w:rsid w:val="00320009"/>
    <w:rsid w:val="00320664"/>
    <w:rsid w:val="003209F0"/>
    <w:rsid w:val="00320C38"/>
    <w:rsid w:val="00321141"/>
    <w:rsid w:val="00321EB2"/>
    <w:rsid w:val="00322363"/>
    <w:rsid w:val="0032261C"/>
    <w:rsid w:val="00323477"/>
    <w:rsid w:val="00324223"/>
    <w:rsid w:val="00324E3F"/>
    <w:rsid w:val="00325F61"/>
    <w:rsid w:val="00326116"/>
    <w:rsid w:val="003275BF"/>
    <w:rsid w:val="0032786B"/>
    <w:rsid w:val="00327DCB"/>
    <w:rsid w:val="00330739"/>
    <w:rsid w:val="00330823"/>
    <w:rsid w:val="003314F4"/>
    <w:rsid w:val="003328B3"/>
    <w:rsid w:val="00332F84"/>
    <w:rsid w:val="00334111"/>
    <w:rsid w:val="0033412D"/>
    <w:rsid w:val="003341A0"/>
    <w:rsid w:val="0033594C"/>
    <w:rsid w:val="00335DA9"/>
    <w:rsid w:val="00336114"/>
    <w:rsid w:val="00336B2A"/>
    <w:rsid w:val="00337617"/>
    <w:rsid w:val="003378F5"/>
    <w:rsid w:val="00341B46"/>
    <w:rsid w:val="00341F2B"/>
    <w:rsid w:val="00343DA6"/>
    <w:rsid w:val="00344184"/>
    <w:rsid w:val="00344884"/>
    <w:rsid w:val="003461F1"/>
    <w:rsid w:val="003477BE"/>
    <w:rsid w:val="00347FF8"/>
    <w:rsid w:val="0035004D"/>
    <w:rsid w:val="0035120F"/>
    <w:rsid w:val="003518B2"/>
    <w:rsid w:val="00352BAA"/>
    <w:rsid w:val="00352D40"/>
    <w:rsid w:val="003532F0"/>
    <w:rsid w:val="00353636"/>
    <w:rsid w:val="003538E5"/>
    <w:rsid w:val="00354432"/>
    <w:rsid w:val="003545D9"/>
    <w:rsid w:val="0035657C"/>
    <w:rsid w:val="003609B2"/>
    <w:rsid w:val="00361CD6"/>
    <w:rsid w:val="0036222C"/>
    <w:rsid w:val="003648EA"/>
    <w:rsid w:val="00366AFF"/>
    <w:rsid w:val="003701F0"/>
    <w:rsid w:val="003705F1"/>
    <w:rsid w:val="00375D4A"/>
    <w:rsid w:val="00376CCF"/>
    <w:rsid w:val="0037715F"/>
    <w:rsid w:val="003772C0"/>
    <w:rsid w:val="00377AF7"/>
    <w:rsid w:val="00380698"/>
    <w:rsid w:val="00381437"/>
    <w:rsid w:val="00382C0A"/>
    <w:rsid w:val="00382CC5"/>
    <w:rsid w:val="003834B3"/>
    <w:rsid w:val="003835F3"/>
    <w:rsid w:val="00384A0F"/>
    <w:rsid w:val="00387500"/>
    <w:rsid w:val="00387B2F"/>
    <w:rsid w:val="0039076C"/>
    <w:rsid w:val="00391248"/>
    <w:rsid w:val="00392DE2"/>
    <w:rsid w:val="00393BB1"/>
    <w:rsid w:val="0039480C"/>
    <w:rsid w:val="00394A4C"/>
    <w:rsid w:val="00396269"/>
    <w:rsid w:val="003A07B5"/>
    <w:rsid w:val="003A144A"/>
    <w:rsid w:val="003A1BE9"/>
    <w:rsid w:val="003A2A5C"/>
    <w:rsid w:val="003A2A93"/>
    <w:rsid w:val="003A2D3B"/>
    <w:rsid w:val="003A2F9F"/>
    <w:rsid w:val="003A552C"/>
    <w:rsid w:val="003A58E5"/>
    <w:rsid w:val="003A7C02"/>
    <w:rsid w:val="003A7C25"/>
    <w:rsid w:val="003B0BE5"/>
    <w:rsid w:val="003B0C74"/>
    <w:rsid w:val="003B26B2"/>
    <w:rsid w:val="003B31D6"/>
    <w:rsid w:val="003B3D93"/>
    <w:rsid w:val="003B419E"/>
    <w:rsid w:val="003B4A9A"/>
    <w:rsid w:val="003B53C2"/>
    <w:rsid w:val="003B54BD"/>
    <w:rsid w:val="003B6E33"/>
    <w:rsid w:val="003B7E19"/>
    <w:rsid w:val="003C0AD2"/>
    <w:rsid w:val="003C161E"/>
    <w:rsid w:val="003C1FC0"/>
    <w:rsid w:val="003C306F"/>
    <w:rsid w:val="003C37CA"/>
    <w:rsid w:val="003C4934"/>
    <w:rsid w:val="003C60E1"/>
    <w:rsid w:val="003C635B"/>
    <w:rsid w:val="003C6471"/>
    <w:rsid w:val="003C7801"/>
    <w:rsid w:val="003D0F80"/>
    <w:rsid w:val="003D1324"/>
    <w:rsid w:val="003D1865"/>
    <w:rsid w:val="003D2F70"/>
    <w:rsid w:val="003D493D"/>
    <w:rsid w:val="003D5B98"/>
    <w:rsid w:val="003D5D20"/>
    <w:rsid w:val="003D67DA"/>
    <w:rsid w:val="003D6ACB"/>
    <w:rsid w:val="003D7DFE"/>
    <w:rsid w:val="003E0954"/>
    <w:rsid w:val="003E16EF"/>
    <w:rsid w:val="003E2A65"/>
    <w:rsid w:val="003E4117"/>
    <w:rsid w:val="003E474A"/>
    <w:rsid w:val="003E4959"/>
    <w:rsid w:val="003E4C2C"/>
    <w:rsid w:val="003E6A70"/>
    <w:rsid w:val="003E708C"/>
    <w:rsid w:val="003F1004"/>
    <w:rsid w:val="003F10C7"/>
    <w:rsid w:val="003F2876"/>
    <w:rsid w:val="003F29EC"/>
    <w:rsid w:val="003F4112"/>
    <w:rsid w:val="003F517B"/>
    <w:rsid w:val="003F588A"/>
    <w:rsid w:val="003F6D64"/>
    <w:rsid w:val="003F73F5"/>
    <w:rsid w:val="00402840"/>
    <w:rsid w:val="004046AE"/>
    <w:rsid w:val="0040471E"/>
    <w:rsid w:val="004060BE"/>
    <w:rsid w:val="00406A03"/>
    <w:rsid w:val="00407363"/>
    <w:rsid w:val="004105B4"/>
    <w:rsid w:val="00412761"/>
    <w:rsid w:val="00412768"/>
    <w:rsid w:val="00413210"/>
    <w:rsid w:val="00413DED"/>
    <w:rsid w:val="00413F19"/>
    <w:rsid w:val="00414CC4"/>
    <w:rsid w:val="004153A3"/>
    <w:rsid w:val="00415594"/>
    <w:rsid w:val="00415CAE"/>
    <w:rsid w:val="0041637F"/>
    <w:rsid w:val="00416C61"/>
    <w:rsid w:val="00417334"/>
    <w:rsid w:val="004179BB"/>
    <w:rsid w:val="0042075A"/>
    <w:rsid w:val="00420F36"/>
    <w:rsid w:val="0042446D"/>
    <w:rsid w:val="00424851"/>
    <w:rsid w:val="00425034"/>
    <w:rsid w:val="0042503C"/>
    <w:rsid w:val="00426236"/>
    <w:rsid w:val="004262FA"/>
    <w:rsid w:val="00426EE5"/>
    <w:rsid w:val="00426F8B"/>
    <w:rsid w:val="00427969"/>
    <w:rsid w:val="004279CC"/>
    <w:rsid w:val="00427C24"/>
    <w:rsid w:val="00427C26"/>
    <w:rsid w:val="00427FF9"/>
    <w:rsid w:val="00430C85"/>
    <w:rsid w:val="00431A2B"/>
    <w:rsid w:val="00434709"/>
    <w:rsid w:val="00434B3A"/>
    <w:rsid w:val="00435222"/>
    <w:rsid w:val="00435297"/>
    <w:rsid w:val="004353CA"/>
    <w:rsid w:val="004355CA"/>
    <w:rsid w:val="00436292"/>
    <w:rsid w:val="00436C86"/>
    <w:rsid w:val="0043765C"/>
    <w:rsid w:val="00437F4B"/>
    <w:rsid w:val="00440F83"/>
    <w:rsid w:val="00441E36"/>
    <w:rsid w:val="004446AD"/>
    <w:rsid w:val="00444887"/>
    <w:rsid w:val="00445973"/>
    <w:rsid w:val="004478B9"/>
    <w:rsid w:val="00447C88"/>
    <w:rsid w:val="00450410"/>
    <w:rsid w:val="004504B9"/>
    <w:rsid w:val="00451DB0"/>
    <w:rsid w:val="00452843"/>
    <w:rsid w:val="00452FCE"/>
    <w:rsid w:val="004558E8"/>
    <w:rsid w:val="00455D8C"/>
    <w:rsid w:val="00455F2D"/>
    <w:rsid w:val="00460870"/>
    <w:rsid w:val="00460EEF"/>
    <w:rsid w:val="00461A20"/>
    <w:rsid w:val="00462731"/>
    <w:rsid w:val="00462A3F"/>
    <w:rsid w:val="00464355"/>
    <w:rsid w:val="004647CA"/>
    <w:rsid w:val="00466C59"/>
    <w:rsid w:val="00467133"/>
    <w:rsid w:val="00467386"/>
    <w:rsid w:val="004700A3"/>
    <w:rsid w:val="00470A32"/>
    <w:rsid w:val="00470FCC"/>
    <w:rsid w:val="0047172A"/>
    <w:rsid w:val="00471D07"/>
    <w:rsid w:val="00471E71"/>
    <w:rsid w:val="00472514"/>
    <w:rsid w:val="004727B8"/>
    <w:rsid w:val="00473CFA"/>
    <w:rsid w:val="004742B6"/>
    <w:rsid w:val="00474629"/>
    <w:rsid w:val="00474EA0"/>
    <w:rsid w:val="00475045"/>
    <w:rsid w:val="00475F98"/>
    <w:rsid w:val="004764B3"/>
    <w:rsid w:val="0047703A"/>
    <w:rsid w:val="00477521"/>
    <w:rsid w:val="0047756A"/>
    <w:rsid w:val="00477BF7"/>
    <w:rsid w:val="00480832"/>
    <w:rsid w:val="004809FC"/>
    <w:rsid w:val="004819B8"/>
    <w:rsid w:val="00481EF7"/>
    <w:rsid w:val="00481F12"/>
    <w:rsid w:val="00482632"/>
    <w:rsid w:val="00483FBD"/>
    <w:rsid w:val="0048415B"/>
    <w:rsid w:val="00484369"/>
    <w:rsid w:val="004844E7"/>
    <w:rsid w:val="00486AC3"/>
    <w:rsid w:val="00487533"/>
    <w:rsid w:val="004878A6"/>
    <w:rsid w:val="004911E1"/>
    <w:rsid w:val="00492FFC"/>
    <w:rsid w:val="0049565D"/>
    <w:rsid w:val="00495D5E"/>
    <w:rsid w:val="0049639C"/>
    <w:rsid w:val="00497150"/>
    <w:rsid w:val="00497CA0"/>
    <w:rsid w:val="004A104F"/>
    <w:rsid w:val="004A131E"/>
    <w:rsid w:val="004A1BD9"/>
    <w:rsid w:val="004A27AC"/>
    <w:rsid w:val="004A3B52"/>
    <w:rsid w:val="004A420A"/>
    <w:rsid w:val="004A4806"/>
    <w:rsid w:val="004A4AF0"/>
    <w:rsid w:val="004A5CF1"/>
    <w:rsid w:val="004B1DAB"/>
    <w:rsid w:val="004B20D2"/>
    <w:rsid w:val="004B21FD"/>
    <w:rsid w:val="004B244F"/>
    <w:rsid w:val="004B316D"/>
    <w:rsid w:val="004B3BA0"/>
    <w:rsid w:val="004B45C2"/>
    <w:rsid w:val="004B4F77"/>
    <w:rsid w:val="004B59B1"/>
    <w:rsid w:val="004B5AC5"/>
    <w:rsid w:val="004B62A9"/>
    <w:rsid w:val="004B630D"/>
    <w:rsid w:val="004B63A3"/>
    <w:rsid w:val="004B67F0"/>
    <w:rsid w:val="004B6A2F"/>
    <w:rsid w:val="004C0635"/>
    <w:rsid w:val="004C1112"/>
    <w:rsid w:val="004C12C2"/>
    <w:rsid w:val="004C175E"/>
    <w:rsid w:val="004C2C3C"/>
    <w:rsid w:val="004C3429"/>
    <w:rsid w:val="004C405F"/>
    <w:rsid w:val="004C502E"/>
    <w:rsid w:val="004C53D6"/>
    <w:rsid w:val="004C6407"/>
    <w:rsid w:val="004C71B1"/>
    <w:rsid w:val="004D0264"/>
    <w:rsid w:val="004D032C"/>
    <w:rsid w:val="004D07CF"/>
    <w:rsid w:val="004D1F36"/>
    <w:rsid w:val="004D53BF"/>
    <w:rsid w:val="004D5744"/>
    <w:rsid w:val="004D6435"/>
    <w:rsid w:val="004D6A96"/>
    <w:rsid w:val="004D6C42"/>
    <w:rsid w:val="004D6CD8"/>
    <w:rsid w:val="004D7A06"/>
    <w:rsid w:val="004D7C79"/>
    <w:rsid w:val="004E1D1D"/>
    <w:rsid w:val="004E22F9"/>
    <w:rsid w:val="004E3EB2"/>
    <w:rsid w:val="004E3EDD"/>
    <w:rsid w:val="004E4930"/>
    <w:rsid w:val="004E4FDF"/>
    <w:rsid w:val="004E5569"/>
    <w:rsid w:val="004E5DC5"/>
    <w:rsid w:val="004E682A"/>
    <w:rsid w:val="004E7EF0"/>
    <w:rsid w:val="004F1822"/>
    <w:rsid w:val="004F1B4A"/>
    <w:rsid w:val="004F2541"/>
    <w:rsid w:val="004F4646"/>
    <w:rsid w:val="004F4EF5"/>
    <w:rsid w:val="004F5817"/>
    <w:rsid w:val="004F6781"/>
    <w:rsid w:val="004F6D40"/>
    <w:rsid w:val="004F71C4"/>
    <w:rsid w:val="00500883"/>
    <w:rsid w:val="005028B2"/>
    <w:rsid w:val="00503238"/>
    <w:rsid w:val="00503357"/>
    <w:rsid w:val="00503E95"/>
    <w:rsid w:val="00503FEF"/>
    <w:rsid w:val="0050407F"/>
    <w:rsid w:val="00505402"/>
    <w:rsid w:val="00505F42"/>
    <w:rsid w:val="005060CE"/>
    <w:rsid w:val="00506BA4"/>
    <w:rsid w:val="00511F60"/>
    <w:rsid w:val="00512E48"/>
    <w:rsid w:val="00514ADD"/>
    <w:rsid w:val="00517826"/>
    <w:rsid w:val="00520189"/>
    <w:rsid w:val="0052124D"/>
    <w:rsid w:val="00521AD0"/>
    <w:rsid w:val="00521E4E"/>
    <w:rsid w:val="0052201F"/>
    <w:rsid w:val="005237A9"/>
    <w:rsid w:val="005251DF"/>
    <w:rsid w:val="005264EE"/>
    <w:rsid w:val="00526B13"/>
    <w:rsid w:val="00527703"/>
    <w:rsid w:val="00527EDD"/>
    <w:rsid w:val="00533DDD"/>
    <w:rsid w:val="00534BA5"/>
    <w:rsid w:val="005355B4"/>
    <w:rsid w:val="00536406"/>
    <w:rsid w:val="005364FE"/>
    <w:rsid w:val="00536BE2"/>
    <w:rsid w:val="00536FA9"/>
    <w:rsid w:val="0053708D"/>
    <w:rsid w:val="0053719B"/>
    <w:rsid w:val="00537689"/>
    <w:rsid w:val="0054056C"/>
    <w:rsid w:val="00541645"/>
    <w:rsid w:val="0054360D"/>
    <w:rsid w:val="0054384C"/>
    <w:rsid w:val="00545912"/>
    <w:rsid w:val="0054652A"/>
    <w:rsid w:val="00546561"/>
    <w:rsid w:val="005507F9"/>
    <w:rsid w:val="0055115B"/>
    <w:rsid w:val="00551280"/>
    <w:rsid w:val="00552313"/>
    <w:rsid w:val="00552D83"/>
    <w:rsid w:val="00553CAE"/>
    <w:rsid w:val="00554DE8"/>
    <w:rsid w:val="00554F78"/>
    <w:rsid w:val="00555026"/>
    <w:rsid w:val="00555400"/>
    <w:rsid w:val="005571F4"/>
    <w:rsid w:val="005601BD"/>
    <w:rsid w:val="00561650"/>
    <w:rsid w:val="00561696"/>
    <w:rsid w:val="005651FF"/>
    <w:rsid w:val="0056560E"/>
    <w:rsid w:val="00565B31"/>
    <w:rsid w:val="00567193"/>
    <w:rsid w:val="00567A63"/>
    <w:rsid w:val="00570D40"/>
    <w:rsid w:val="005715D8"/>
    <w:rsid w:val="00576258"/>
    <w:rsid w:val="005770C2"/>
    <w:rsid w:val="005772BA"/>
    <w:rsid w:val="0058081A"/>
    <w:rsid w:val="00580D6D"/>
    <w:rsid w:val="00581A41"/>
    <w:rsid w:val="00581AE1"/>
    <w:rsid w:val="00581D86"/>
    <w:rsid w:val="0058225F"/>
    <w:rsid w:val="00584527"/>
    <w:rsid w:val="00585211"/>
    <w:rsid w:val="00585805"/>
    <w:rsid w:val="005866F2"/>
    <w:rsid w:val="005874A4"/>
    <w:rsid w:val="0058762E"/>
    <w:rsid w:val="005909CE"/>
    <w:rsid w:val="005909EF"/>
    <w:rsid w:val="00591A56"/>
    <w:rsid w:val="005928CA"/>
    <w:rsid w:val="00593050"/>
    <w:rsid w:val="005952AB"/>
    <w:rsid w:val="00595A33"/>
    <w:rsid w:val="005964F6"/>
    <w:rsid w:val="00596942"/>
    <w:rsid w:val="00596C59"/>
    <w:rsid w:val="00596CE7"/>
    <w:rsid w:val="00596E97"/>
    <w:rsid w:val="005975B2"/>
    <w:rsid w:val="00597750"/>
    <w:rsid w:val="00597DCF"/>
    <w:rsid w:val="005A040B"/>
    <w:rsid w:val="005A157C"/>
    <w:rsid w:val="005A1812"/>
    <w:rsid w:val="005A1940"/>
    <w:rsid w:val="005A30FF"/>
    <w:rsid w:val="005B06F8"/>
    <w:rsid w:val="005B24EC"/>
    <w:rsid w:val="005B4605"/>
    <w:rsid w:val="005B5D87"/>
    <w:rsid w:val="005B5EA8"/>
    <w:rsid w:val="005B66E2"/>
    <w:rsid w:val="005B6BF9"/>
    <w:rsid w:val="005B7153"/>
    <w:rsid w:val="005C05FC"/>
    <w:rsid w:val="005C17E8"/>
    <w:rsid w:val="005C1DB9"/>
    <w:rsid w:val="005C26E0"/>
    <w:rsid w:val="005C3A22"/>
    <w:rsid w:val="005C41B3"/>
    <w:rsid w:val="005C4B44"/>
    <w:rsid w:val="005C5532"/>
    <w:rsid w:val="005C6F14"/>
    <w:rsid w:val="005C7C89"/>
    <w:rsid w:val="005D0276"/>
    <w:rsid w:val="005D0AEE"/>
    <w:rsid w:val="005D3754"/>
    <w:rsid w:val="005D4FB7"/>
    <w:rsid w:val="005D6D39"/>
    <w:rsid w:val="005D7AEC"/>
    <w:rsid w:val="005D7B18"/>
    <w:rsid w:val="005E0678"/>
    <w:rsid w:val="005E1463"/>
    <w:rsid w:val="005E1594"/>
    <w:rsid w:val="005E27CA"/>
    <w:rsid w:val="005E2BB6"/>
    <w:rsid w:val="005E3DD7"/>
    <w:rsid w:val="005E4F4E"/>
    <w:rsid w:val="005E51D8"/>
    <w:rsid w:val="005E5ABF"/>
    <w:rsid w:val="005E62F8"/>
    <w:rsid w:val="005E6D54"/>
    <w:rsid w:val="005F0237"/>
    <w:rsid w:val="005F0964"/>
    <w:rsid w:val="005F2E54"/>
    <w:rsid w:val="005F2EB3"/>
    <w:rsid w:val="005F3C65"/>
    <w:rsid w:val="005F3DE4"/>
    <w:rsid w:val="005F45E6"/>
    <w:rsid w:val="005F4689"/>
    <w:rsid w:val="005F479C"/>
    <w:rsid w:val="005F5014"/>
    <w:rsid w:val="005F5A6F"/>
    <w:rsid w:val="005F6B6E"/>
    <w:rsid w:val="005F727F"/>
    <w:rsid w:val="00600A62"/>
    <w:rsid w:val="00601131"/>
    <w:rsid w:val="006022BC"/>
    <w:rsid w:val="00602AA3"/>
    <w:rsid w:val="00603834"/>
    <w:rsid w:val="00603CD5"/>
    <w:rsid w:val="00603D1E"/>
    <w:rsid w:val="0060525E"/>
    <w:rsid w:val="00605FF5"/>
    <w:rsid w:val="00606127"/>
    <w:rsid w:val="00606372"/>
    <w:rsid w:val="006065FC"/>
    <w:rsid w:val="00606816"/>
    <w:rsid w:val="00607D7B"/>
    <w:rsid w:val="0061073F"/>
    <w:rsid w:val="00610EEE"/>
    <w:rsid w:val="00611133"/>
    <w:rsid w:val="00611BC3"/>
    <w:rsid w:val="0061224F"/>
    <w:rsid w:val="006135B3"/>
    <w:rsid w:val="00614402"/>
    <w:rsid w:val="0061456D"/>
    <w:rsid w:val="006162D3"/>
    <w:rsid w:val="00616826"/>
    <w:rsid w:val="006169FA"/>
    <w:rsid w:val="006171D2"/>
    <w:rsid w:val="00621922"/>
    <w:rsid w:val="006220E0"/>
    <w:rsid w:val="006236E2"/>
    <w:rsid w:val="006237AC"/>
    <w:rsid w:val="00624835"/>
    <w:rsid w:val="00624EFB"/>
    <w:rsid w:val="00626AB0"/>
    <w:rsid w:val="00627E6D"/>
    <w:rsid w:val="006311D6"/>
    <w:rsid w:val="00631719"/>
    <w:rsid w:val="006320A5"/>
    <w:rsid w:val="00632B92"/>
    <w:rsid w:val="006341EA"/>
    <w:rsid w:val="0063471E"/>
    <w:rsid w:val="00634FD7"/>
    <w:rsid w:val="006367B2"/>
    <w:rsid w:val="00636916"/>
    <w:rsid w:val="00636B49"/>
    <w:rsid w:val="0063776E"/>
    <w:rsid w:val="006378E0"/>
    <w:rsid w:val="00640F73"/>
    <w:rsid w:val="006435C5"/>
    <w:rsid w:val="00645E46"/>
    <w:rsid w:val="00646137"/>
    <w:rsid w:val="0064660B"/>
    <w:rsid w:val="00647FD9"/>
    <w:rsid w:val="00650B9C"/>
    <w:rsid w:val="00651266"/>
    <w:rsid w:val="00651591"/>
    <w:rsid w:val="0065324A"/>
    <w:rsid w:val="00653752"/>
    <w:rsid w:val="00653B23"/>
    <w:rsid w:val="0065442D"/>
    <w:rsid w:val="0065570C"/>
    <w:rsid w:val="00657C12"/>
    <w:rsid w:val="00662056"/>
    <w:rsid w:val="00664716"/>
    <w:rsid w:val="006658CE"/>
    <w:rsid w:val="006668E5"/>
    <w:rsid w:val="00666E30"/>
    <w:rsid w:val="006671F2"/>
    <w:rsid w:val="0066779F"/>
    <w:rsid w:val="00667CEE"/>
    <w:rsid w:val="00667E51"/>
    <w:rsid w:val="00670962"/>
    <w:rsid w:val="00670C83"/>
    <w:rsid w:val="006722AC"/>
    <w:rsid w:val="0067242F"/>
    <w:rsid w:val="006746E3"/>
    <w:rsid w:val="00675C48"/>
    <w:rsid w:val="0067677B"/>
    <w:rsid w:val="006767ED"/>
    <w:rsid w:val="00676DA1"/>
    <w:rsid w:val="00676DE5"/>
    <w:rsid w:val="0067722B"/>
    <w:rsid w:val="00680F7E"/>
    <w:rsid w:val="00681354"/>
    <w:rsid w:val="00681769"/>
    <w:rsid w:val="00684649"/>
    <w:rsid w:val="00685776"/>
    <w:rsid w:val="00685918"/>
    <w:rsid w:val="00686588"/>
    <w:rsid w:val="00686B0C"/>
    <w:rsid w:val="00686DEC"/>
    <w:rsid w:val="00690B1E"/>
    <w:rsid w:val="00690C31"/>
    <w:rsid w:val="0069190F"/>
    <w:rsid w:val="00691DA9"/>
    <w:rsid w:val="006931C8"/>
    <w:rsid w:val="00695BA2"/>
    <w:rsid w:val="0069694D"/>
    <w:rsid w:val="0069705A"/>
    <w:rsid w:val="006970ED"/>
    <w:rsid w:val="00697473"/>
    <w:rsid w:val="006A306A"/>
    <w:rsid w:val="006A42EE"/>
    <w:rsid w:val="006A62E0"/>
    <w:rsid w:val="006A6FBA"/>
    <w:rsid w:val="006A7470"/>
    <w:rsid w:val="006A77B8"/>
    <w:rsid w:val="006B021C"/>
    <w:rsid w:val="006B0BCD"/>
    <w:rsid w:val="006B1E82"/>
    <w:rsid w:val="006B590A"/>
    <w:rsid w:val="006B5ABD"/>
    <w:rsid w:val="006C0461"/>
    <w:rsid w:val="006C04CC"/>
    <w:rsid w:val="006C0D25"/>
    <w:rsid w:val="006C0EB8"/>
    <w:rsid w:val="006C34D9"/>
    <w:rsid w:val="006C47F5"/>
    <w:rsid w:val="006C4C8D"/>
    <w:rsid w:val="006C4D84"/>
    <w:rsid w:val="006C513D"/>
    <w:rsid w:val="006C5AB0"/>
    <w:rsid w:val="006C6885"/>
    <w:rsid w:val="006D1611"/>
    <w:rsid w:val="006D1A75"/>
    <w:rsid w:val="006D1E6E"/>
    <w:rsid w:val="006D21D4"/>
    <w:rsid w:val="006D4C88"/>
    <w:rsid w:val="006D4D42"/>
    <w:rsid w:val="006D7050"/>
    <w:rsid w:val="006D782A"/>
    <w:rsid w:val="006E0E6C"/>
    <w:rsid w:val="006E1B5E"/>
    <w:rsid w:val="006E20AA"/>
    <w:rsid w:val="006E4207"/>
    <w:rsid w:val="006E6DB3"/>
    <w:rsid w:val="006E77C5"/>
    <w:rsid w:val="006E78D9"/>
    <w:rsid w:val="006E7A46"/>
    <w:rsid w:val="006F0777"/>
    <w:rsid w:val="006F0AD9"/>
    <w:rsid w:val="006F0D12"/>
    <w:rsid w:val="006F35AF"/>
    <w:rsid w:val="006F384D"/>
    <w:rsid w:val="006F3F69"/>
    <w:rsid w:val="006F4E27"/>
    <w:rsid w:val="006F569D"/>
    <w:rsid w:val="006F7019"/>
    <w:rsid w:val="006F742F"/>
    <w:rsid w:val="006F79DA"/>
    <w:rsid w:val="006F7A93"/>
    <w:rsid w:val="00700A00"/>
    <w:rsid w:val="00703145"/>
    <w:rsid w:val="00703EC6"/>
    <w:rsid w:val="0070434D"/>
    <w:rsid w:val="00704544"/>
    <w:rsid w:val="00705F09"/>
    <w:rsid w:val="0070620D"/>
    <w:rsid w:val="00706483"/>
    <w:rsid w:val="00706616"/>
    <w:rsid w:val="00706D39"/>
    <w:rsid w:val="00707A32"/>
    <w:rsid w:val="00712F70"/>
    <w:rsid w:val="007135EA"/>
    <w:rsid w:val="007137A3"/>
    <w:rsid w:val="00714148"/>
    <w:rsid w:val="00714291"/>
    <w:rsid w:val="00714972"/>
    <w:rsid w:val="007151EC"/>
    <w:rsid w:val="00715884"/>
    <w:rsid w:val="007173E7"/>
    <w:rsid w:val="00717694"/>
    <w:rsid w:val="00717CC8"/>
    <w:rsid w:val="00721C5F"/>
    <w:rsid w:val="0072216F"/>
    <w:rsid w:val="00722340"/>
    <w:rsid w:val="007227E9"/>
    <w:rsid w:val="00722B25"/>
    <w:rsid w:val="007237DF"/>
    <w:rsid w:val="00723C81"/>
    <w:rsid w:val="00724D86"/>
    <w:rsid w:val="00724FEE"/>
    <w:rsid w:val="00725F05"/>
    <w:rsid w:val="00726271"/>
    <w:rsid w:val="00726BB3"/>
    <w:rsid w:val="00726BF8"/>
    <w:rsid w:val="00727124"/>
    <w:rsid w:val="00727C26"/>
    <w:rsid w:val="00727D0E"/>
    <w:rsid w:val="007310B3"/>
    <w:rsid w:val="00731C05"/>
    <w:rsid w:val="00731FB8"/>
    <w:rsid w:val="00732A62"/>
    <w:rsid w:val="00732C39"/>
    <w:rsid w:val="00732CDA"/>
    <w:rsid w:val="0073321F"/>
    <w:rsid w:val="0073434A"/>
    <w:rsid w:val="00735E3F"/>
    <w:rsid w:val="00736821"/>
    <w:rsid w:val="00737566"/>
    <w:rsid w:val="00740E6B"/>
    <w:rsid w:val="00741699"/>
    <w:rsid w:val="00741BA0"/>
    <w:rsid w:val="00741ED9"/>
    <w:rsid w:val="00742555"/>
    <w:rsid w:val="00743232"/>
    <w:rsid w:val="00743583"/>
    <w:rsid w:val="007438A2"/>
    <w:rsid w:val="00744D89"/>
    <w:rsid w:val="0074511D"/>
    <w:rsid w:val="0074549E"/>
    <w:rsid w:val="00745850"/>
    <w:rsid w:val="00746C86"/>
    <w:rsid w:val="00750EF8"/>
    <w:rsid w:val="0075109C"/>
    <w:rsid w:val="00751420"/>
    <w:rsid w:val="007529C6"/>
    <w:rsid w:val="007537A6"/>
    <w:rsid w:val="007547BF"/>
    <w:rsid w:val="0075590B"/>
    <w:rsid w:val="00757EF4"/>
    <w:rsid w:val="007606DE"/>
    <w:rsid w:val="00760E3E"/>
    <w:rsid w:val="007622DD"/>
    <w:rsid w:val="00762A39"/>
    <w:rsid w:val="007630F2"/>
    <w:rsid w:val="00763C0E"/>
    <w:rsid w:val="00763E32"/>
    <w:rsid w:val="00764CE3"/>
    <w:rsid w:val="00766268"/>
    <w:rsid w:val="0076682E"/>
    <w:rsid w:val="00767C4D"/>
    <w:rsid w:val="00770332"/>
    <w:rsid w:val="00771675"/>
    <w:rsid w:val="00774EF9"/>
    <w:rsid w:val="00774F94"/>
    <w:rsid w:val="007756A8"/>
    <w:rsid w:val="007766D4"/>
    <w:rsid w:val="007767D1"/>
    <w:rsid w:val="0077716C"/>
    <w:rsid w:val="007773BF"/>
    <w:rsid w:val="00777D5D"/>
    <w:rsid w:val="0078009A"/>
    <w:rsid w:val="00780142"/>
    <w:rsid w:val="007812B0"/>
    <w:rsid w:val="00782138"/>
    <w:rsid w:val="00782D42"/>
    <w:rsid w:val="0078438F"/>
    <w:rsid w:val="00784B70"/>
    <w:rsid w:val="00784D4D"/>
    <w:rsid w:val="00786774"/>
    <w:rsid w:val="00786CE5"/>
    <w:rsid w:val="00786DC2"/>
    <w:rsid w:val="00787252"/>
    <w:rsid w:val="00790E32"/>
    <w:rsid w:val="00791F27"/>
    <w:rsid w:val="00791F46"/>
    <w:rsid w:val="007926A1"/>
    <w:rsid w:val="0079419A"/>
    <w:rsid w:val="00794272"/>
    <w:rsid w:val="00794F70"/>
    <w:rsid w:val="00795884"/>
    <w:rsid w:val="00795D30"/>
    <w:rsid w:val="00796C2C"/>
    <w:rsid w:val="007979B9"/>
    <w:rsid w:val="007A181F"/>
    <w:rsid w:val="007A1C19"/>
    <w:rsid w:val="007A2B00"/>
    <w:rsid w:val="007A319A"/>
    <w:rsid w:val="007A358F"/>
    <w:rsid w:val="007A3792"/>
    <w:rsid w:val="007A3DD6"/>
    <w:rsid w:val="007A3F1A"/>
    <w:rsid w:val="007A6E14"/>
    <w:rsid w:val="007B08D0"/>
    <w:rsid w:val="007B1407"/>
    <w:rsid w:val="007B1BF0"/>
    <w:rsid w:val="007B2907"/>
    <w:rsid w:val="007B2909"/>
    <w:rsid w:val="007B34D4"/>
    <w:rsid w:val="007B3E18"/>
    <w:rsid w:val="007B3E5A"/>
    <w:rsid w:val="007B4746"/>
    <w:rsid w:val="007B4A6B"/>
    <w:rsid w:val="007B5400"/>
    <w:rsid w:val="007B68BF"/>
    <w:rsid w:val="007B7337"/>
    <w:rsid w:val="007C0CF4"/>
    <w:rsid w:val="007C13EE"/>
    <w:rsid w:val="007C1591"/>
    <w:rsid w:val="007C2003"/>
    <w:rsid w:val="007C260A"/>
    <w:rsid w:val="007C29A0"/>
    <w:rsid w:val="007C2F8D"/>
    <w:rsid w:val="007C3756"/>
    <w:rsid w:val="007C4A38"/>
    <w:rsid w:val="007C5738"/>
    <w:rsid w:val="007C57CA"/>
    <w:rsid w:val="007C6250"/>
    <w:rsid w:val="007C691C"/>
    <w:rsid w:val="007C6BA7"/>
    <w:rsid w:val="007C6F33"/>
    <w:rsid w:val="007D0B01"/>
    <w:rsid w:val="007D0EBD"/>
    <w:rsid w:val="007D1C0F"/>
    <w:rsid w:val="007D4B10"/>
    <w:rsid w:val="007D5132"/>
    <w:rsid w:val="007D664F"/>
    <w:rsid w:val="007D7CDF"/>
    <w:rsid w:val="007E080B"/>
    <w:rsid w:val="007E21EF"/>
    <w:rsid w:val="007E26B2"/>
    <w:rsid w:val="007E35BD"/>
    <w:rsid w:val="007E3A77"/>
    <w:rsid w:val="007E426E"/>
    <w:rsid w:val="007E5B56"/>
    <w:rsid w:val="007E5D1E"/>
    <w:rsid w:val="007E60FC"/>
    <w:rsid w:val="007F1898"/>
    <w:rsid w:val="007F205C"/>
    <w:rsid w:val="007F228B"/>
    <w:rsid w:val="007F3A42"/>
    <w:rsid w:val="007F3C62"/>
    <w:rsid w:val="007F4433"/>
    <w:rsid w:val="007F44B9"/>
    <w:rsid w:val="007F4AAD"/>
    <w:rsid w:val="007F4D8E"/>
    <w:rsid w:val="00800F5C"/>
    <w:rsid w:val="008018B3"/>
    <w:rsid w:val="00801D6F"/>
    <w:rsid w:val="00810BCD"/>
    <w:rsid w:val="00812962"/>
    <w:rsid w:val="00813819"/>
    <w:rsid w:val="00813B3D"/>
    <w:rsid w:val="00816736"/>
    <w:rsid w:val="008169B5"/>
    <w:rsid w:val="008208B6"/>
    <w:rsid w:val="00821F77"/>
    <w:rsid w:val="008222B1"/>
    <w:rsid w:val="008233BF"/>
    <w:rsid w:val="008238A3"/>
    <w:rsid w:val="0082440D"/>
    <w:rsid w:val="008262E3"/>
    <w:rsid w:val="008264CC"/>
    <w:rsid w:val="00826546"/>
    <w:rsid w:val="00826E7E"/>
    <w:rsid w:val="00827146"/>
    <w:rsid w:val="0082721C"/>
    <w:rsid w:val="00830A02"/>
    <w:rsid w:val="008320EA"/>
    <w:rsid w:val="0083245F"/>
    <w:rsid w:val="00832762"/>
    <w:rsid w:val="00832ABB"/>
    <w:rsid w:val="00833E38"/>
    <w:rsid w:val="00833FCA"/>
    <w:rsid w:val="0083446A"/>
    <w:rsid w:val="00835796"/>
    <w:rsid w:val="00835C8B"/>
    <w:rsid w:val="008362DF"/>
    <w:rsid w:val="0083670E"/>
    <w:rsid w:val="00837C3F"/>
    <w:rsid w:val="0084015C"/>
    <w:rsid w:val="00841E79"/>
    <w:rsid w:val="00843F99"/>
    <w:rsid w:val="0084633F"/>
    <w:rsid w:val="00846F6A"/>
    <w:rsid w:val="00847437"/>
    <w:rsid w:val="00847FB3"/>
    <w:rsid w:val="0085045B"/>
    <w:rsid w:val="008508D8"/>
    <w:rsid w:val="00851026"/>
    <w:rsid w:val="00852B38"/>
    <w:rsid w:val="00852DE3"/>
    <w:rsid w:val="00853471"/>
    <w:rsid w:val="00853EFA"/>
    <w:rsid w:val="0085670D"/>
    <w:rsid w:val="00856D9E"/>
    <w:rsid w:val="00857747"/>
    <w:rsid w:val="0086161A"/>
    <w:rsid w:val="00861EED"/>
    <w:rsid w:val="00862E9C"/>
    <w:rsid w:val="0086359A"/>
    <w:rsid w:val="0086365C"/>
    <w:rsid w:val="00863C88"/>
    <w:rsid w:val="008647FE"/>
    <w:rsid w:val="00865299"/>
    <w:rsid w:val="008658ED"/>
    <w:rsid w:val="00866DFE"/>
    <w:rsid w:val="008672B2"/>
    <w:rsid w:val="008672E9"/>
    <w:rsid w:val="0087071B"/>
    <w:rsid w:val="00873016"/>
    <w:rsid w:val="0087321D"/>
    <w:rsid w:val="008757B5"/>
    <w:rsid w:val="008762E6"/>
    <w:rsid w:val="00876496"/>
    <w:rsid w:val="008776C3"/>
    <w:rsid w:val="00877AB0"/>
    <w:rsid w:val="0088116D"/>
    <w:rsid w:val="008818E2"/>
    <w:rsid w:val="00881BFF"/>
    <w:rsid w:val="00881C9E"/>
    <w:rsid w:val="00881D5E"/>
    <w:rsid w:val="008823A4"/>
    <w:rsid w:val="00882E7A"/>
    <w:rsid w:val="008830DB"/>
    <w:rsid w:val="0088639D"/>
    <w:rsid w:val="00886441"/>
    <w:rsid w:val="00886739"/>
    <w:rsid w:val="00886882"/>
    <w:rsid w:val="00886895"/>
    <w:rsid w:val="00887C3F"/>
    <w:rsid w:val="00890158"/>
    <w:rsid w:val="008920E7"/>
    <w:rsid w:val="0089258D"/>
    <w:rsid w:val="00893BFF"/>
    <w:rsid w:val="0089533D"/>
    <w:rsid w:val="0089686B"/>
    <w:rsid w:val="008A1B7D"/>
    <w:rsid w:val="008A23F2"/>
    <w:rsid w:val="008A33BC"/>
    <w:rsid w:val="008A37B9"/>
    <w:rsid w:val="008A39B9"/>
    <w:rsid w:val="008A4DE1"/>
    <w:rsid w:val="008A5191"/>
    <w:rsid w:val="008A53C3"/>
    <w:rsid w:val="008A587C"/>
    <w:rsid w:val="008A6ED8"/>
    <w:rsid w:val="008B09BD"/>
    <w:rsid w:val="008B16AC"/>
    <w:rsid w:val="008B21CD"/>
    <w:rsid w:val="008B2A31"/>
    <w:rsid w:val="008B3E9B"/>
    <w:rsid w:val="008B554E"/>
    <w:rsid w:val="008B6A16"/>
    <w:rsid w:val="008B6D8B"/>
    <w:rsid w:val="008B6DA7"/>
    <w:rsid w:val="008B7C57"/>
    <w:rsid w:val="008C13B6"/>
    <w:rsid w:val="008C5B1C"/>
    <w:rsid w:val="008C60E2"/>
    <w:rsid w:val="008C65F7"/>
    <w:rsid w:val="008D041D"/>
    <w:rsid w:val="008D07AF"/>
    <w:rsid w:val="008D0DAD"/>
    <w:rsid w:val="008D13B7"/>
    <w:rsid w:val="008D15BA"/>
    <w:rsid w:val="008D2269"/>
    <w:rsid w:val="008D22FB"/>
    <w:rsid w:val="008D27A6"/>
    <w:rsid w:val="008D4156"/>
    <w:rsid w:val="008D42DA"/>
    <w:rsid w:val="008D4534"/>
    <w:rsid w:val="008D47AA"/>
    <w:rsid w:val="008D49AA"/>
    <w:rsid w:val="008D6BB4"/>
    <w:rsid w:val="008D7EE2"/>
    <w:rsid w:val="008E007D"/>
    <w:rsid w:val="008E090F"/>
    <w:rsid w:val="008E14BA"/>
    <w:rsid w:val="008E1AA1"/>
    <w:rsid w:val="008E22AC"/>
    <w:rsid w:val="008E27DD"/>
    <w:rsid w:val="008E2BEC"/>
    <w:rsid w:val="008E2FC2"/>
    <w:rsid w:val="008E38A3"/>
    <w:rsid w:val="008E4B09"/>
    <w:rsid w:val="008E56B7"/>
    <w:rsid w:val="008E7585"/>
    <w:rsid w:val="008F11F4"/>
    <w:rsid w:val="008F13DD"/>
    <w:rsid w:val="008F270F"/>
    <w:rsid w:val="008F30C6"/>
    <w:rsid w:val="008F455E"/>
    <w:rsid w:val="008F47C6"/>
    <w:rsid w:val="008F4C16"/>
    <w:rsid w:val="008F5D78"/>
    <w:rsid w:val="008F5E9B"/>
    <w:rsid w:val="008F653A"/>
    <w:rsid w:val="008F7F95"/>
    <w:rsid w:val="00900132"/>
    <w:rsid w:val="00900FD3"/>
    <w:rsid w:val="00901EF4"/>
    <w:rsid w:val="0090222D"/>
    <w:rsid w:val="009054AD"/>
    <w:rsid w:val="009056B6"/>
    <w:rsid w:val="00905A25"/>
    <w:rsid w:val="009063C9"/>
    <w:rsid w:val="0090684E"/>
    <w:rsid w:val="0090718C"/>
    <w:rsid w:val="00907226"/>
    <w:rsid w:val="00907638"/>
    <w:rsid w:val="00910A01"/>
    <w:rsid w:val="0091220D"/>
    <w:rsid w:val="00912820"/>
    <w:rsid w:val="00912B16"/>
    <w:rsid w:val="00912F5C"/>
    <w:rsid w:val="0091338B"/>
    <w:rsid w:val="00913907"/>
    <w:rsid w:val="009168ED"/>
    <w:rsid w:val="0091765B"/>
    <w:rsid w:val="00917B42"/>
    <w:rsid w:val="00920A30"/>
    <w:rsid w:val="00920D30"/>
    <w:rsid w:val="009220A1"/>
    <w:rsid w:val="0092352C"/>
    <w:rsid w:val="00924088"/>
    <w:rsid w:val="00924C76"/>
    <w:rsid w:val="00925C13"/>
    <w:rsid w:val="0092720F"/>
    <w:rsid w:val="00930CBD"/>
    <w:rsid w:val="00931793"/>
    <w:rsid w:val="00932694"/>
    <w:rsid w:val="009332CB"/>
    <w:rsid w:val="00934C8B"/>
    <w:rsid w:val="00935DA7"/>
    <w:rsid w:val="00937159"/>
    <w:rsid w:val="00937674"/>
    <w:rsid w:val="00940571"/>
    <w:rsid w:val="00940FF1"/>
    <w:rsid w:val="00941F24"/>
    <w:rsid w:val="00943359"/>
    <w:rsid w:val="00943F89"/>
    <w:rsid w:val="00944DC9"/>
    <w:rsid w:val="00944FA6"/>
    <w:rsid w:val="009452ED"/>
    <w:rsid w:val="00946E46"/>
    <w:rsid w:val="00947C6C"/>
    <w:rsid w:val="009512F4"/>
    <w:rsid w:val="009517CB"/>
    <w:rsid w:val="009518BD"/>
    <w:rsid w:val="009522FD"/>
    <w:rsid w:val="0095344B"/>
    <w:rsid w:val="0095385C"/>
    <w:rsid w:val="009542C8"/>
    <w:rsid w:val="009544BA"/>
    <w:rsid w:val="00954D96"/>
    <w:rsid w:val="00955071"/>
    <w:rsid w:val="00956024"/>
    <w:rsid w:val="0095681D"/>
    <w:rsid w:val="0095723B"/>
    <w:rsid w:val="00957893"/>
    <w:rsid w:val="009608F5"/>
    <w:rsid w:val="00960CE5"/>
    <w:rsid w:val="0096181F"/>
    <w:rsid w:val="00962062"/>
    <w:rsid w:val="00964087"/>
    <w:rsid w:val="00964583"/>
    <w:rsid w:val="00964842"/>
    <w:rsid w:val="00966098"/>
    <w:rsid w:val="00970DE3"/>
    <w:rsid w:val="00971793"/>
    <w:rsid w:val="00972855"/>
    <w:rsid w:val="009738B0"/>
    <w:rsid w:val="00973D02"/>
    <w:rsid w:val="00973D5B"/>
    <w:rsid w:val="00973F74"/>
    <w:rsid w:val="009745B2"/>
    <w:rsid w:val="00974DCF"/>
    <w:rsid w:val="009750D6"/>
    <w:rsid w:val="00976A96"/>
    <w:rsid w:val="00977DB7"/>
    <w:rsid w:val="00982DCD"/>
    <w:rsid w:val="00982ED6"/>
    <w:rsid w:val="00984902"/>
    <w:rsid w:val="00984D5A"/>
    <w:rsid w:val="00984DC4"/>
    <w:rsid w:val="00985081"/>
    <w:rsid w:val="00985AEC"/>
    <w:rsid w:val="009876A6"/>
    <w:rsid w:val="00987E97"/>
    <w:rsid w:val="0099162E"/>
    <w:rsid w:val="00992A88"/>
    <w:rsid w:val="0099363A"/>
    <w:rsid w:val="0099463A"/>
    <w:rsid w:val="00995B94"/>
    <w:rsid w:val="00995DD9"/>
    <w:rsid w:val="00995E2B"/>
    <w:rsid w:val="0099653D"/>
    <w:rsid w:val="009969DA"/>
    <w:rsid w:val="00997885"/>
    <w:rsid w:val="009A05FD"/>
    <w:rsid w:val="009A083D"/>
    <w:rsid w:val="009A23AB"/>
    <w:rsid w:val="009A29D0"/>
    <w:rsid w:val="009A3121"/>
    <w:rsid w:val="009A3175"/>
    <w:rsid w:val="009A4816"/>
    <w:rsid w:val="009A48F7"/>
    <w:rsid w:val="009A50E1"/>
    <w:rsid w:val="009A5994"/>
    <w:rsid w:val="009A5DA1"/>
    <w:rsid w:val="009A6901"/>
    <w:rsid w:val="009B0F0F"/>
    <w:rsid w:val="009B304C"/>
    <w:rsid w:val="009B35AA"/>
    <w:rsid w:val="009B554B"/>
    <w:rsid w:val="009B5573"/>
    <w:rsid w:val="009B5EC8"/>
    <w:rsid w:val="009B6653"/>
    <w:rsid w:val="009B6C1A"/>
    <w:rsid w:val="009B7338"/>
    <w:rsid w:val="009C2482"/>
    <w:rsid w:val="009C2786"/>
    <w:rsid w:val="009C2BC4"/>
    <w:rsid w:val="009C2F97"/>
    <w:rsid w:val="009C3EF1"/>
    <w:rsid w:val="009C4842"/>
    <w:rsid w:val="009C5537"/>
    <w:rsid w:val="009C6163"/>
    <w:rsid w:val="009C6346"/>
    <w:rsid w:val="009C6937"/>
    <w:rsid w:val="009C6FF3"/>
    <w:rsid w:val="009D00F0"/>
    <w:rsid w:val="009D0A53"/>
    <w:rsid w:val="009D1539"/>
    <w:rsid w:val="009D159A"/>
    <w:rsid w:val="009D2184"/>
    <w:rsid w:val="009D3FF7"/>
    <w:rsid w:val="009D43A7"/>
    <w:rsid w:val="009D5EBF"/>
    <w:rsid w:val="009D6080"/>
    <w:rsid w:val="009D60B0"/>
    <w:rsid w:val="009D690F"/>
    <w:rsid w:val="009D6B6B"/>
    <w:rsid w:val="009D7FDE"/>
    <w:rsid w:val="009E0B02"/>
    <w:rsid w:val="009E1885"/>
    <w:rsid w:val="009E36CE"/>
    <w:rsid w:val="009E4CFA"/>
    <w:rsid w:val="009E525E"/>
    <w:rsid w:val="009E66AF"/>
    <w:rsid w:val="009E7689"/>
    <w:rsid w:val="009F0E60"/>
    <w:rsid w:val="009F0F1A"/>
    <w:rsid w:val="009F1311"/>
    <w:rsid w:val="009F1DED"/>
    <w:rsid w:val="009F3870"/>
    <w:rsid w:val="009F4447"/>
    <w:rsid w:val="009F4FDF"/>
    <w:rsid w:val="009F5BFC"/>
    <w:rsid w:val="009F60A0"/>
    <w:rsid w:val="009F7443"/>
    <w:rsid w:val="00A030A1"/>
    <w:rsid w:val="00A035C3"/>
    <w:rsid w:val="00A0426D"/>
    <w:rsid w:val="00A0539D"/>
    <w:rsid w:val="00A0541A"/>
    <w:rsid w:val="00A0577E"/>
    <w:rsid w:val="00A058DC"/>
    <w:rsid w:val="00A0702A"/>
    <w:rsid w:val="00A0789A"/>
    <w:rsid w:val="00A07E0A"/>
    <w:rsid w:val="00A109B7"/>
    <w:rsid w:val="00A11031"/>
    <w:rsid w:val="00A11044"/>
    <w:rsid w:val="00A11D1F"/>
    <w:rsid w:val="00A11E1B"/>
    <w:rsid w:val="00A124E8"/>
    <w:rsid w:val="00A157B1"/>
    <w:rsid w:val="00A15821"/>
    <w:rsid w:val="00A15DCA"/>
    <w:rsid w:val="00A15E77"/>
    <w:rsid w:val="00A168BE"/>
    <w:rsid w:val="00A16DD5"/>
    <w:rsid w:val="00A174B6"/>
    <w:rsid w:val="00A20823"/>
    <w:rsid w:val="00A20F1A"/>
    <w:rsid w:val="00A21710"/>
    <w:rsid w:val="00A217FA"/>
    <w:rsid w:val="00A21B52"/>
    <w:rsid w:val="00A23B0E"/>
    <w:rsid w:val="00A24138"/>
    <w:rsid w:val="00A25574"/>
    <w:rsid w:val="00A25DC9"/>
    <w:rsid w:val="00A261E8"/>
    <w:rsid w:val="00A30BA1"/>
    <w:rsid w:val="00A318B0"/>
    <w:rsid w:val="00A32389"/>
    <w:rsid w:val="00A34411"/>
    <w:rsid w:val="00A359CF"/>
    <w:rsid w:val="00A40C04"/>
    <w:rsid w:val="00A40D1B"/>
    <w:rsid w:val="00A413CF"/>
    <w:rsid w:val="00A436D0"/>
    <w:rsid w:val="00A44BD1"/>
    <w:rsid w:val="00A44EE6"/>
    <w:rsid w:val="00A45F38"/>
    <w:rsid w:val="00A51C2B"/>
    <w:rsid w:val="00A52B28"/>
    <w:rsid w:val="00A547FC"/>
    <w:rsid w:val="00A54C5C"/>
    <w:rsid w:val="00A54C6F"/>
    <w:rsid w:val="00A554C2"/>
    <w:rsid w:val="00A55654"/>
    <w:rsid w:val="00A55CB2"/>
    <w:rsid w:val="00A55D1D"/>
    <w:rsid w:val="00A562C0"/>
    <w:rsid w:val="00A563FE"/>
    <w:rsid w:val="00A57D35"/>
    <w:rsid w:val="00A6014F"/>
    <w:rsid w:val="00A604C1"/>
    <w:rsid w:val="00A60DA4"/>
    <w:rsid w:val="00A6104B"/>
    <w:rsid w:val="00A61408"/>
    <w:rsid w:val="00A63413"/>
    <w:rsid w:val="00A63D71"/>
    <w:rsid w:val="00A647D4"/>
    <w:rsid w:val="00A64803"/>
    <w:rsid w:val="00A64A96"/>
    <w:rsid w:val="00A650D4"/>
    <w:rsid w:val="00A657BE"/>
    <w:rsid w:val="00A65BFF"/>
    <w:rsid w:val="00A65DB1"/>
    <w:rsid w:val="00A66F25"/>
    <w:rsid w:val="00A67E04"/>
    <w:rsid w:val="00A715E0"/>
    <w:rsid w:val="00A722D1"/>
    <w:rsid w:val="00A7230B"/>
    <w:rsid w:val="00A7510E"/>
    <w:rsid w:val="00A7557B"/>
    <w:rsid w:val="00A75F69"/>
    <w:rsid w:val="00A76FDC"/>
    <w:rsid w:val="00A80C4C"/>
    <w:rsid w:val="00A8118A"/>
    <w:rsid w:val="00A81FCB"/>
    <w:rsid w:val="00A852D2"/>
    <w:rsid w:val="00A85E33"/>
    <w:rsid w:val="00A85E90"/>
    <w:rsid w:val="00A8609E"/>
    <w:rsid w:val="00A87102"/>
    <w:rsid w:val="00A87F5E"/>
    <w:rsid w:val="00A90599"/>
    <w:rsid w:val="00A90A96"/>
    <w:rsid w:val="00A91C35"/>
    <w:rsid w:val="00A91F76"/>
    <w:rsid w:val="00A92533"/>
    <w:rsid w:val="00A94296"/>
    <w:rsid w:val="00A94A07"/>
    <w:rsid w:val="00A96695"/>
    <w:rsid w:val="00A968CA"/>
    <w:rsid w:val="00A974AE"/>
    <w:rsid w:val="00AA0B98"/>
    <w:rsid w:val="00AA10F5"/>
    <w:rsid w:val="00AA1861"/>
    <w:rsid w:val="00AA2C7F"/>
    <w:rsid w:val="00AA38A3"/>
    <w:rsid w:val="00AA4E0A"/>
    <w:rsid w:val="00AA4EEE"/>
    <w:rsid w:val="00AA5787"/>
    <w:rsid w:val="00AB1980"/>
    <w:rsid w:val="00AB19CC"/>
    <w:rsid w:val="00AB1B2E"/>
    <w:rsid w:val="00AB2C52"/>
    <w:rsid w:val="00AB35C8"/>
    <w:rsid w:val="00AB3D81"/>
    <w:rsid w:val="00AB5FBB"/>
    <w:rsid w:val="00AB63BA"/>
    <w:rsid w:val="00AB697F"/>
    <w:rsid w:val="00AB73FF"/>
    <w:rsid w:val="00AC02C8"/>
    <w:rsid w:val="00AC050B"/>
    <w:rsid w:val="00AC08F3"/>
    <w:rsid w:val="00AC0D79"/>
    <w:rsid w:val="00AC1E5F"/>
    <w:rsid w:val="00AC2813"/>
    <w:rsid w:val="00AC41D1"/>
    <w:rsid w:val="00AC441E"/>
    <w:rsid w:val="00AC4424"/>
    <w:rsid w:val="00AC48C2"/>
    <w:rsid w:val="00AC4B9C"/>
    <w:rsid w:val="00AC61F9"/>
    <w:rsid w:val="00AC620F"/>
    <w:rsid w:val="00AC7100"/>
    <w:rsid w:val="00AC7B41"/>
    <w:rsid w:val="00AD0B45"/>
    <w:rsid w:val="00AD0DCA"/>
    <w:rsid w:val="00AD3A08"/>
    <w:rsid w:val="00AD4C2D"/>
    <w:rsid w:val="00AD5E25"/>
    <w:rsid w:val="00AD7C43"/>
    <w:rsid w:val="00AE0212"/>
    <w:rsid w:val="00AE16E3"/>
    <w:rsid w:val="00AE2E09"/>
    <w:rsid w:val="00AE3289"/>
    <w:rsid w:val="00AE47E5"/>
    <w:rsid w:val="00AE4A6F"/>
    <w:rsid w:val="00AE4B5B"/>
    <w:rsid w:val="00AE4BAC"/>
    <w:rsid w:val="00AE52AA"/>
    <w:rsid w:val="00AE5FD5"/>
    <w:rsid w:val="00AE65BE"/>
    <w:rsid w:val="00AE744A"/>
    <w:rsid w:val="00AE7BD3"/>
    <w:rsid w:val="00AF1419"/>
    <w:rsid w:val="00AF1ABD"/>
    <w:rsid w:val="00AF4C69"/>
    <w:rsid w:val="00AF5955"/>
    <w:rsid w:val="00AF7F44"/>
    <w:rsid w:val="00B04390"/>
    <w:rsid w:val="00B04643"/>
    <w:rsid w:val="00B04F02"/>
    <w:rsid w:val="00B056AE"/>
    <w:rsid w:val="00B0624F"/>
    <w:rsid w:val="00B109EE"/>
    <w:rsid w:val="00B11FD7"/>
    <w:rsid w:val="00B1317C"/>
    <w:rsid w:val="00B13916"/>
    <w:rsid w:val="00B14A1E"/>
    <w:rsid w:val="00B14E7D"/>
    <w:rsid w:val="00B15EFA"/>
    <w:rsid w:val="00B16EDD"/>
    <w:rsid w:val="00B17869"/>
    <w:rsid w:val="00B20023"/>
    <w:rsid w:val="00B2172E"/>
    <w:rsid w:val="00B23831"/>
    <w:rsid w:val="00B243B4"/>
    <w:rsid w:val="00B246B9"/>
    <w:rsid w:val="00B24992"/>
    <w:rsid w:val="00B254C8"/>
    <w:rsid w:val="00B2652B"/>
    <w:rsid w:val="00B26A89"/>
    <w:rsid w:val="00B27737"/>
    <w:rsid w:val="00B30654"/>
    <w:rsid w:val="00B30D9C"/>
    <w:rsid w:val="00B311EA"/>
    <w:rsid w:val="00B31AF1"/>
    <w:rsid w:val="00B32946"/>
    <w:rsid w:val="00B3315D"/>
    <w:rsid w:val="00B33531"/>
    <w:rsid w:val="00B3510F"/>
    <w:rsid w:val="00B356C5"/>
    <w:rsid w:val="00B35750"/>
    <w:rsid w:val="00B36124"/>
    <w:rsid w:val="00B366A1"/>
    <w:rsid w:val="00B3727B"/>
    <w:rsid w:val="00B37FF5"/>
    <w:rsid w:val="00B413FE"/>
    <w:rsid w:val="00B41FBA"/>
    <w:rsid w:val="00B4247F"/>
    <w:rsid w:val="00B4329F"/>
    <w:rsid w:val="00B44931"/>
    <w:rsid w:val="00B45CCF"/>
    <w:rsid w:val="00B473D3"/>
    <w:rsid w:val="00B50285"/>
    <w:rsid w:val="00B5169D"/>
    <w:rsid w:val="00B54C94"/>
    <w:rsid w:val="00B563A8"/>
    <w:rsid w:val="00B56D57"/>
    <w:rsid w:val="00B5769F"/>
    <w:rsid w:val="00B60643"/>
    <w:rsid w:val="00B60B7B"/>
    <w:rsid w:val="00B6258D"/>
    <w:rsid w:val="00B62D3E"/>
    <w:rsid w:val="00B63173"/>
    <w:rsid w:val="00B63CF5"/>
    <w:rsid w:val="00B654AE"/>
    <w:rsid w:val="00B65A22"/>
    <w:rsid w:val="00B6627C"/>
    <w:rsid w:val="00B66BE3"/>
    <w:rsid w:val="00B72868"/>
    <w:rsid w:val="00B76AE9"/>
    <w:rsid w:val="00B7777D"/>
    <w:rsid w:val="00B77832"/>
    <w:rsid w:val="00B81F3D"/>
    <w:rsid w:val="00B82002"/>
    <w:rsid w:val="00B821FE"/>
    <w:rsid w:val="00B857D3"/>
    <w:rsid w:val="00B859DD"/>
    <w:rsid w:val="00B85CE6"/>
    <w:rsid w:val="00B85E63"/>
    <w:rsid w:val="00B87784"/>
    <w:rsid w:val="00B87BDF"/>
    <w:rsid w:val="00B900DF"/>
    <w:rsid w:val="00B911CA"/>
    <w:rsid w:val="00B953DD"/>
    <w:rsid w:val="00B9644D"/>
    <w:rsid w:val="00BA06A7"/>
    <w:rsid w:val="00BA161A"/>
    <w:rsid w:val="00BA2146"/>
    <w:rsid w:val="00BA461B"/>
    <w:rsid w:val="00BA5868"/>
    <w:rsid w:val="00BA5ED9"/>
    <w:rsid w:val="00BA6F41"/>
    <w:rsid w:val="00BA78A6"/>
    <w:rsid w:val="00BB03A0"/>
    <w:rsid w:val="00BB0421"/>
    <w:rsid w:val="00BB06A1"/>
    <w:rsid w:val="00BB10F5"/>
    <w:rsid w:val="00BB1DD4"/>
    <w:rsid w:val="00BB2205"/>
    <w:rsid w:val="00BB24D9"/>
    <w:rsid w:val="00BB3F3D"/>
    <w:rsid w:val="00BB50A7"/>
    <w:rsid w:val="00BB6B3E"/>
    <w:rsid w:val="00BB7845"/>
    <w:rsid w:val="00BC0EDB"/>
    <w:rsid w:val="00BC123E"/>
    <w:rsid w:val="00BC1244"/>
    <w:rsid w:val="00BC1360"/>
    <w:rsid w:val="00BC141A"/>
    <w:rsid w:val="00BC1A74"/>
    <w:rsid w:val="00BC2CFE"/>
    <w:rsid w:val="00BC3F06"/>
    <w:rsid w:val="00BC3F0F"/>
    <w:rsid w:val="00BC461F"/>
    <w:rsid w:val="00BC498A"/>
    <w:rsid w:val="00BC4C7B"/>
    <w:rsid w:val="00BC512D"/>
    <w:rsid w:val="00BC5A83"/>
    <w:rsid w:val="00BC5EEE"/>
    <w:rsid w:val="00BC6CAF"/>
    <w:rsid w:val="00BC7152"/>
    <w:rsid w:val="00BC7EE0"/>
    <w:rsid w:val="00BD0CC1"/>
    <w:rsid w:val="00BD0DB1"/>
    <w:rsid w:val="00BD1CEF"/>
    <w:rsid w:val="00BD2852"/>
    <w:rsid w:val="00BD2CA8"/>
    <w:rsid w:val="00BD2D3F"/>
    <w:rsid w:val="00BD2FBF"/>
    <w:rsid w:val="00BD6164"/>
    <w:rsid w:val="00BD641B"/>
    <w:rsid w:val="00BD6E35"/>
    <w:rsid w:val="00BE0766"/>
    <w:rsid w:val="00BE2C8F"/>
    <w:rsid w:val="00BE441F"/>
    <w:rsid w:val="00BE5C84"/>
    <w:rsid w:val="00BE65BA"/>
    <w:rsid w:val="00BE6F50"/>
    <w:rsid w:val="00BE7E1B"/>
    <w:rsid w:val="00BF0CF6"/>
    <w:rsid w:val="00BF0DA3"/>
    <w:rsid w:val="00BF0FEF"/>
    <w:rsid w:val="00BF254A"/>
    <w:rsid w:val="00BF25EA"/>
    <w:rsid w:val="00BF2DB0"/>
    <w:rsid w:val="00BF3324"/>
    <w:rsid w:val="00BF3B1E"/>
    <w:rsid w:val="00BF3E27"/>
    <w:rsid w:val="00BF4308"/>
    <w:rsid w:val="00BF44F5"/>
    <w:rsid w:val="00BF51D5"/>
    <w:rsid w:val="00BF5385"/>
    <w:rsid w:val="00BF57B8"/>
    <w:rsid w:val="00BF57DD"/>
    <w:rsid w:val="00BF6FA3"/>
    <w:rsid w:val="00BF7B93"/>
    <w:rsid w:val="00C00FF8"/>
    <w:rsid w:val="00C02E4B"/>
    <w:rsid w:val="00C04B45"/>
    <w:rsid w:val="00C056A7"/>
    <w:rsid w:val="00C05ACF"/>
    <w:rsid w:val="00C062FB"/>
    <w:rsid w:val="00C06457"/>
    <w:rsid w:val="00C06F73"/>
    <w:rsid w:val="00C109A7"/>
    <w:rsid w:val="00C118B9"/>
    <w:rsid w:val="00C13555"/>
    <w:rsid w:val="00C13C44"/>
    <w:rsid w:val="00C146B1"/>
    <w:rsid w:val="00C14F9E"/>
    <w:rsid w:val="00C153E1"/>
    <w:rsid w:val="00C159C7"/>
    <w:rsid w:val="00C15DD3"/>
    <w:rsid w:val="00C16271"/>
    <w:rsid w:val="00C16647"/>
    <w:rsid w:val="00C16688"/>
    <w:rsid w:val="00C16724"/>
    <w:rsid w:val="00C177B7"/>
    <w:rsid w:val="00C17DAF"/>
    <w:rsid w:val="00C21A73"/>
    <w:rsid w:val="00C22A70"/>
    <w:rsid w:val="00C2443E"/>
    <w:rsid w:val="00C24470"/>
    <w:rsid w:val="00C2477E"/>
    <w:rsid w:val="00C247C0"/>
    <w:rsid w:val="00C26966"/>
    <w:rsid w:val="00C27BF1"/>
    <w:rsid w:val="00C30471"/>
    <w:rsid w:val="00C30C2A"/>
    <w:rsid w:val="00C30E2C"/>
    <w:rsid w:val="00C318AA"/>
    <w:rsid w:val="00C32D0D"/>
    <w:rsid w:val="00C33149"/>
    <w:rsid w:val="00C3427E"/>
    <w:rsid w:val="00C342BE"/>
    <w:rsid w:val="00C35CF1"/>
    <w:rsid w:val="00C36E4E"/>
    <w:rsid w:val="00C37644"/>
    <w:rsid w:val="00C37CC7"/>
    <w:rsid w:val="00C40DA9"/>
    <w:rsid w:val="00C43218"/>
    <w:rsid w:val="00C43B21"/>
    <w:rsid w:val="00C4745F"/>
    <w:rsid w:val="00C478D3"/>
    <w:rsid w:val="00C511CA"/>
    <w:rsid w:val="00C51D13"/>
    <w:rsid w:val="00C527BD"/>
    <w:rsid w:val="00C53830"/>
    <w:rsid w:val="00C53B69"/>
    <w:rsid w:val="00C545F9"/>
    <w:rsid w:val="00C54713"/>
    <w:rsid w:val="00C61F76"/>
    <w:rsid w:val="00C623C0"/>
    <w:rsid w:val="00C63791"/>
    <w:rsid w:val="00C651A1"/>
    <w:rsid w:val="00C651F6"/>
    <w:rsid w:val="00C702E2"/>
    <w:rsid w:val="00C70393"/>
    <w:rsid w:val="00C703FD"/>
    <w:rsid w:val="00C7068A"/>
    <w:rsid w:val="00C709B1"/>
    <w:rsid w:val="00C713B0"/>
    <w:rsid w:val="00C7226E"/>
    <w:rsid w:val="00C7307A"/>
    <w:rsid w:val="00C73851"/>
    <w:rsid w:val="00C73F6A"/>
    <w:rsid w:val="00C7400B"/>
    <w:rsid w:val="00C7440B"/>
    <w:rsid w:val="00C746B8"/>
    <w:rsid w:val="00C75ED5"/>
    <w:rsid w:val="00C77516"/>
    <w:rsid w:val="00C77B34"/>
    <w:rsid w:val="00C80314"/>
    <w:rsid w:val="00C82A6D"/>
    <w:rsid w:val="00C82CC7"/>
    <w:rsid w:val="00C8430B"/>
    <w:rsid w:val="00C84540"/>
    <w:rsid w:val="00C84A2B"/>
    <w:rsid w:val="00C84C43"/>
    <w:rsid w:val="00C84E68"/>
    <w:rsid w:val="00C8653E"/>
    <w:rsid w:val="00C86D10"/>
    <w:rsid w:val="00C87117"/>
    <w:rsid w:val="00C872E6"/>
    <w:rsid w:val="00C90886"/>
    <w:rsid w:val="00C92C5E"/>
    <w:rsid w:val="00C92F80"/>
    <w:rsid w:val="00C94BCC"/>
    <w:rsid w:val="00C95E28"/>
    <w:rsid w:val="00C97F0E"/>
    <w:rsid w:val="00CA006B"/>
    <w:rsid w:val="00CA051E"/>
    <w:rsid w:val="00CA0B32"/>
    <w:rsid w:val="00CA1871"/>
    <w:rsid w:val="00CA1A1E"/>
    <w:rsid w:val="00CA1B2D"/>
    <w:rsid w:val="00CA3790"/>
    <w:rsid w:val="00CA4746"/>
    <w:rsid w:val="00CA48A4"/>
    <w:rsid w:val="00CA4FEA"/>
    <w:rsid w:val="00CA5DA4"/>
    <w:rsid w:val="00CA6AE1"/>
    <w:rsid w:val="00CA6C68"/>
    <w:rsid w:val="00CA7042"/>
    <w:rsid w:val="00CB0B93"/>
    <w:rsid w:val="00CB0C91"/>
    <w:rsid w:val="00CB1676"/>
    <w:rsid w:val="00CB2F9E"/>
    <w:rsid w:val="00CB3BF3"/>
    <w:rsid w:val="00CB3E12"/>
    <w:rsid w:val="00CB56BC"/>
    <w:rsid w:val="00CB661B"/>
    <w:rsid w:val="00CC0732"/>
    <w:rsid w:val="00CC1A07"/>
    <w:rsid w:val="00CC1D0E"/>
    <w:rsid w:val="00CC3D66"/>
    <w:rsid w:val="00CC4246"/>
    <w:rsid w:val="00CC580B"/>
    <w:rsid w:val="00CC6C92"/>
    <w:rsid w:val="00CC6EAF"/>
    <w:rsid w:val="00CD0B85"/>
    <w:rsid w:val="00CD11B7"/>
    <w:rsid w:val="00CD1E2B"/>
    <w:rsid w:val="00CD2565"/>
    <w:rsid w:val="00CD3473"/>
    <w:rsid w:val="00CD3954"/>
    <w:rsid w:val="00CD4C66"/>
    <w:rsid w:val="00CD4DF3"/>
    <w:rsid w:val="00CD5BCF"/>
    <w:rsid w:val="00CE0ACC"/>
    <w:rsid w:val="00CE0CBC"/>
    <w:rsid w:val="00CE10FA"/>
    <w:rsid w:val="00CE15D6"/>
    <w:rsid w:val="00CE267F"/>
    <w:rsid w:val="00CE2C34"/>
    <w:rsid w:val="00CE4E2C"/>
    <w:rsid w:val="00CE4F4F"/>
    <w:rsid w:val="00CE5635"/>
    <w:rsid w:val="00CE581F"/>
    <w:rsid w:val="00CF25AD"/>
    <w:rsid w:val="00CF3A8C"/>
    <w:rsid w:val="00CF4634"/>
    <w:rsid w:val="00CF4828"/>
    <w:rsid w:val="00CF5256"/>
    <w:rsid w:val="00CF5510"/>
    <w:rsid w:val="00CF6DB1"/>
    <w:rsid w:val="00D00E6B"/>
    <w:rsid w:val="00D01920"/>
    <w:rsid w:val="00D01CB3"/>
    <w:rsid w:val="00D025A8"/>
    <w:rsid w:val="00D02C6B"/>
    <w:rsid w:val="00D0523C"/>
    <w:rsid w:val="00D0524F"/>
    <w:rsid w:val="00D052AA"/>
    <w:rsid w:val="00D057CA"/>
    <w:rsid w:val="00D06912"/>
    <w:rsid w:val="00D069CF"/>
    <w:rsid w:val="00D06F18"/>
    <w:rsid w:val="00D06FC9"/>
    <w:rsid w:val="00D077B8"/>
    <w:rsid w:val="00D101A9"/>
    <w:rsid w:val="00D1033B"/>
    <w:rsid w:val="00D103BE"/>
    <w:rsid w:val="00D1063F"/>
    <w:rsid w:val="00D1137A"/>
    <w:rsid w:val="00D11385"/>
    <w:rsid w:val="00D121AB"/>
    <w:rsid w:val="00D138A3"/>
    <w:rsid w:val="00D14C79"/>
    <w:rsid w:val="00D14D02"/>
    <w:rsid w:val="00D1527E"/>
    <w:rsid w:val="00D155A5"/>
    <w:rsid w:val="00D16690"/>
    <w:rsid w:val="00D16A56"/>
    <w:rsid w:val="00D17428"/>
    <w:rsid w:val="00D179FC"/>
    <w:rsid w:val="00D20CB6"/>
    <w:rsid w:val="00D20CD5"/>
    <w:rsid w:val="00D22963"/>
    <w:rsid w:val="00D23E16"/>
    <w:rsid w:val="00D24C85"/>
    <w:rsid w:val="00D25FD2"/>
    <w:rsid w:val="00D27C0A"/>
    <w:rsid w:val="00D3282C"/>
    <w:rsid w:val="00D35937"/>
    <w:rsid w:val="00D35AFC"/>
    <w:rsid w:val="00D40E29"/>
    <w:rsid w:val="00D43DD0"/>
    <w:rsid w:val="00D45167"/>
    <w:rsid w:val="00D465D8"/>
    <w:rsid w:val="00D478D4"/>
    <w:rsid w:val="00D51A19"/>
    <w:rsid w:val="00D5234F"/>
    <w:rsid w:val="00D5479A"/>
    <w:rsid w:val="00D55317"/>
    <w:rsid w:val="00D55E00"/>
    <w:rsid w:val="00D5799A"/>
    <w:rsid w:val="00D579C7"/>
    <w:rsid w:val="00D6169A"/>
    <w:rsid w:val="00D6283A"/>
    <w:rsid w:val="00D62903"/>
    <w:rsid w:val="00D677D9"/>
    <w:rsid w:val="00D7007E"/>
    <w:rsid w:val="00D71AB2"/>
    <w:rsid w:val="00D722DC"/>
    <w:rsid w:val="00D723E5"/>
    <w:rsid w:val="00D732F2"/>
    <w:rsid w:val="00D73322"/>
    <w:rsid w:val="00D73449"/>
    <w:rsid w:val="00D73AD9"/>
    <w:rsid w:val="00D73CA5"/>
    <w:rsid w:val="00D74E27"/>
    <w:rsid w:val="00D77B90"/>
    <w:rsid w:val="00D77EBA"/>
    <w:rsid w:val="00D807AC"/>
    <w:rsid w:val="00D81309"/>
    <w:rsid w:val="00D81A77"/>
    <w:rsid w:val="00D8341D"/>
    <w:rsid w:val="00D83513"/>
    <w:rsid w:val="00D8373D"/>
    <w:rsid w:val="00D84727"/>
    <w:rsid w:val="00D852DC"/>
    <w:rsid w:val="00D86403"/>
    <w:rsid w:val="00D876E4"/>
    <w:rsid w:val="00D903E0"/>
    <w:rsid w:val="00D91F52"/>
    <w:rsid w:val="00D91FD9"/>
    <w:rsid w:val="00D9588F"/>
    <w:rsid w:val="00D9628D"/>
    <w:rsid w:val="00D97B37"/>
    <w:rsid w:val="00DA15CD"/>
    <w:rsid w:val="00DA1EBD"/>
    <w:rsid w:val="00DA28F9"/>
    <w:rsid w:val="00DA4B97"/>
    <w:rsid w:val="00DA7867"/>
    <w:rsid w:val="00DB035D"/>
    <w:rsid w:val="00DB062C"/>
    <w:rsid w:val="00DB0A9E"/>
    <w:rsid w:val="00DB0CEF"/>
    <w:rsid w:val="00DB152A"/>
    <w:rsid w:val="00DB21C3"/>
    <w:rsid w:val="00DB303A"/>
    <w:rsid w:val="00DB352E"/>
    <w:rsid w:val="00DB4117"/>
    <w:rsid w:val="00DB4DBD"/>
    <w:rsid w:val="00DB58FA"/>
    <w:rsid w:val="00DC30AD"/>
    <w:rsid w:val="00DD0D2A"/>
    <w:rsid w:val="00DD105A"/>
    <w:rsid w:val="00DD252C"/>
    <w:rsid w:val="00DD2960"/>
    <w:rsid w:val="00DD4107"/>
    <w:rsid w:val="00DD454E"/>
    <w:rsid w:val="00DD4CC3"/>
    <w:rsid w:val="00DD4E7B"/>
    <w:rsid w:val="00DD4FF3"/>
    <w:rsid w:val="00DD721F"/>
    <w:rsid w:val="00DD7223"/>
    <w:rsid w:val="00DE2145"/>
    <w:rsid w:val="00DE2A2C"/>
    <w:rsid w:val="00DE2CCD"/>
    <w:rsid w:val="00DE4502"/>
    <w:rsid w:val="00DE609B"/>
    <w:rsid w:val="00DF2199"/>
    <w:rsid w:val="00DF37B3"/>
    <w:rsid w:val="00DF3FBB"/>
    <w:rsid w:val="00DF65A1"/>
    <w:rsid w:val="00E00D88"/>
    <w:rsid w:val="00E01560"/>
    <w:rsid w:val="00E019D3"/>
    <w:rsid w:val="00E02643"/>
    <w:rsid w:val="00E03CDA"/>
    <w:rsid w:val="00E04650"/>
    <w:rsid w:val="00E04C40"/>
    <w:rsid w:val="00E0596B"/>
    <w:rsid w:val="00E060FF"/>
    <w:rsid w:val="00E10145"/>
    <w:rsid w:val="00E1500C"/>
    <w:rsid w:val="00E15E29"/>
    <w:rsid w:val="00E1642D"/>
    <w:rsid w:val="00E16647"/>
    <w:rsid w:val="00E17E4E"/>
    <w:rsid w:val="00E20E4B"/>
    <w:rsid w:val="00E21FA9"/>
    <w:rsid w:val="00E24A27"/>
    <w:rsid w:val="00E26EE8"/>
    <w:rsid w:val="00E27585"/>
    <w:rsid w:val="00E3009D"/>
    <w:rsid w:val="00E3079E"/>
    <w:rsid w:val="00E30C64"/>
    <w:rsid w:val="00E31874"/>
    <w:rsid w:val="00E33B2E"/>
    <w:rsid w:val="00E34FB5"/>
    <w:rsid w:val="00E35764"/>
    <w:rsid w:val="00E357CF"/>
    <w:rsid w:val="00E36261"/>
    <w:rsid w:val="00E36E63"/>
    <w:rsid w:val="00E3702A"/>
    <w:rsid w:val="00E3743E"/>
    <w:rsid w:val="00E4047D"/>
    <w:rsid w:val="00E42944"/>
    <w:rsid w:val="00E429E8"/>
    <w:rsid w:val="00E4324C"/>
    <w:rsid w:val="00E439BE"/>
    <w:rsid w:val="00E44B56"/>
    <w:rsid w:val="00E44CF0"/>
    <w:rsid w:val="00E45B0F"/>
    <w:rsid w:val="00E474A1"/>
    <w:rsid w:val="00E47640"/>
    <w:rsid w:val="00E518C8"/>
    <w:rsid w:val="00E52681"/>
    <w:rsid w:val="00E53AAE"/>
    <w:rsid w:val="00E53B68"/>
    <w:rsid w:val="00E53EF3"/>
    <w:rsid w:val="00E544DC"/>
    <w:rsid w:val="00E56415"/>
    <w:rsid w:val="00E56970"/>
    <w:rsid w:val="00E56AED"/>
    <w:rsid w:val="00E608E0"/>
    <w:rsid w:val="00E6209E"/>
    <w:rsid w:val="00E6308B"/>
    <w:rsid w:val="00E632C5"/>
    <w:rsid w:val="00E63546"/>
    <w:rsid w:val="00E638C1"/>
    <w:rsid w:val="00E64555"/>
    <w:rsid w:val="00E64FB2"/>
    <w:rsid w:val="00E65251"/>
    <w:rsid w:val="00E654EF"/>
    <w:rsid w:val="00E65858"/>
    <w:rsid w:val="00E662AD"/>
    <w:rsid w:val="00E67350"/>
    <w:rsid w:val="00E678EB"/>
    <w:rsid w:val="00E7102E"/>
    <w:rsid w:val="00E71041"/>
    <w:rsid w:val="00E714F5"/>
    <w:rsid w:val="00E71863"/>
    <w:rsid w:val="00E74189"/>
    <w:rsid w:val="00E75C7A"/>
    <w:rsid w:val="00E75E03"/>
    <w:rsid w:val="00E76505"/>
    <w:rsid w:val="00E76D09"/>
    <w:rsid w:val="00E776DD"/>
    <w:rsid w:val="00E8022A"/>
    <w:rsid w:val="00E812AD"/>
    <w:rsid w:val="00E81DFA"/>
    <w:rsid w:val="00E82FC7"/>
    <w:rsid w:val="00E831A7"/>
    <w:rsid w:val="00E83228"/>
    <w:rsid w:val="00E83E2E"/>
    <w:rsid w:val="00E83F20"/>
    <w:rsid w:val="00E8406A"/>
    <w:rsid w:val="00E84496"/>
    <w:rsid w:val="00E8497F"/>
    <w:rsid w:val="00E868E7"/>
    <w:rsid w:val="00E8744B"/>
    <w:rsid w:val="00E906F0"/>
    <w:rsid w:val="00E90A64"/>
    <w:rsid w:val="00E90E70"/>
    <w:rsid w:val="00E91188"/>
    <w:rsid w:val="00E92215"/>
    <w:rsid w:val="00E9348D"/>
    <w:rsid w:val="00E938B0"/>
    <w:rsid w:val="00E939EF"/>
    <w:rsid w:val="00E948A7"/>
    <w:rsid w:val="00E9539E"/>
    <w:rsid w:val="00E9571A"/>
    <w:rsid w:val="00E95C19"/>
    <w:rsid w:val="00E96129"/>
    <w:rsid w:val="00E97164"/>
    <w:rsid w:val="00E97464"/>
    <w:rsid w:val="00E97B9A"/>
    <w:rsid w:val="00EA0C98"/>
    <w:rsid w:val="00EA3783"/>
    <w:rsid w:val="00EA49BB"/>
    <w:rsid w:val="00EA4AB2"/>
    <w:rsid w:val="00EA4F82"/>
    <w:rsid w:val="00EB2B7C"/>
    <w:rsid w:val="00EB31EA"/>
    <w:rsid w:val="00EB359F"/>
    <w:rsid w:val="00EB3657"/>
    <w:rsid w:val="00EB376F"/>
    <w:rsid w:val="00EB40C7"/>
    <w:rsid w:val="00EB46C8"/>
    <w:rsid w:val="00EB4BEB"/>
    <w:rsid w:val="00EB4FF9"/>
    <w:rsid w:val="00EB4FFE"/>
    <w:rsid w:val="00EB6638"/>
    <w:rsid w:val="00EB6ECC"/>
    <w:rsid w:val="00EB7952"/>
    <w:rsid w:val="00EB7AC1"/>
    <w:rsid w:val="00EC2277"/>
    <w:rsid w:val="00EC23BC"/>
    <w:rsid w:val="00EC2692"/>
    <w:rsid w:val="00EC42EC"/>
    <w:rsid w:val="00EC547F"/>
    <w:rsid w:val="00EC611C"/>
    <w:rsid w:val="00EC75AD"/>
    <w:rsid w:val="00EC76BF"/>
    <w:rsid w:val="00ED1181"/>
    <w:rsid w:val="00ED12AF"/>
    <w:rsid w:val="00ED1A61"/>
    <w:rsid w:val="00ED2241"/>
    <w:rsid w:val="00ED2CEB"/>
    <w:rsid w:val="00ED4976"/>
    <w:rsid w:val="00ED52C7"/>
    <w:rsid w:val="00ED586A"/>
    <w:rsid w:val="00ED5B79"/>
    <w:rsid w:val="00ED6037"/>
    <w:rsid w:val="00ED6538"/>
    <w:rsid w:val="00EE14C8"/>
    <w:rsid w:val="00EE19A6"/>
    <w:rsid w:val="00EE305F"/>
    <w:rsid w:val="00EE3862"/>
    <w:rsid w:val="00EE433F"/>
    <w:rsid w:val="00EE68FE"/>
    <w:rsid w:val="00EE6B50"/>
    <w:rsid w:val="00EF018C"/>
    <w:rsid w:val="00EF1090"/>
    <w:rsid w:val="00EF1AC1"/>
    <w:rsid w:val="00EF46EC"/>
    <w:rsid w:val="00EF53A8"/>
    <w:rsid w:val="00EF5EEA"/>
    <w:rsid w:val="00EF70CB"/>
    <w:rsid w:val="00EF7A4D"/>
    <w:rsid w:val="00F000C4"/>
    <w:rsid w:val="00F00C88"/>
    <w:rsid w:val="00F00C9F"/>
    <w:rsid w:val="00F016A4"/>
    <w:rsid w:val="00F01929"/>
    <w:rsid w:val="00F01D09"/>
    <w:rsid w:val="00F02136"/>
    <w:rsid w:val="00F0503A"/>
    <w:rsid w:val="00F071E7"/>
    <w:rsid w:val="00F073CC"/>
    <w:rsid w:val="00F07F77"/>
    <w:rsid w:val="00F11393"/>
    <w:rsid w:val="00F11C40"/>
    <w:rsid w:val="00F12E8C"/>
    <w:rsid w:val="00F130F1"/>
    <w:rsid w:val="00F14311"/>
    <w:rsid w:val="00F16EA8"/>
    <w:rsid w:val="00F215CD"/>
    <w:rsid w:val="00F21B80"/>
    <w:rsid w:val="00F25C8A"/>
    <w:rsid w:val="00F27574"/>
    <w:rsid w:val="00F27D32"/>
    <w:rsid w:val="00F27DE7"/>
    <w:rsid w:val="00F30384"/>
    <w:rsid w:val="00F31618"/>
    <w:rsid w:val="00F325B5"/>
    <w:rsid w:val="00F3284D"/>
    <w:rsid w:val="00F329BC"/>
    <w:rsid w:val="00F32E61"/>
    <w:rsid w:val="00F33797"/>
    <w:rsid w:val="00F33DC2"/>
    <w:rsid w:val="00F36409"/>
    <w:rsid w:val="00F36CD1"/>
    <w:rsid w:val="00F375CE"/>
    <w:rsid w:val="00F415E2"/>
    <w:rsid w:val="00F43CB1"/>
    <w:rsid w:val="00F43DE3"/>
    <w:rsid w:val="00F46721"/>
    <w:rsid w:val="00F4682B"/>
    <w:rsid w:val="00F50086"/>
    <w:rsid w:val="00F5012F"/>
    <w:rsid w:val="00F50288"/>
    <w:rsid w:val="00F504CC"/>
    <w:rsid w:val="00F50621"/>
    <w:rsid w:val="00F506B5"/>
    <w:rsid w:val="00F50954"/>
    <w:rsid w:val="00F53391"/>
    <w:rsid w:val="00F540F7"/>
    <w:rsid w:val="00F544A0"/>
    <w:rsid w:val="00F5462C"/>
    <w:rsid w:val="00F54B34"/>
    <w:rsid w:val="00F54DD2"/>
    <w:rsid w:val="00F55031"/>
    <w:rsid w:val="00F5503C"/>
    <w:rsid w:val="00F55B36"/>
    <w:rsid w:val="00F55F99"/>
    <w:rsid w:val="00F5614B"/>
    <w:rsid w:val="00F579E4"/>
    <w:rsid w:val="00F60601"/>
    <w:rsid w:val="00F61956"/>
    <w:rsid w:val="00F61C52"/>
    <w:rsid w:val="00F627A8"/>
    <w:rsid w:val="00F63672"/>
    <w:rsid w:val="00F63940"/>
    <w:rsid w:val="00F63AE2"/>
    <w:rsid w:val="00F63F5C"/>
    <w:rsid w:val="00F648A1"/>
    <w:rsid w:val="00F65828"/>
    <w:rsid w:val="00F66945"/>
    <w:rsid w:val="00F677AD"/>
    <w:rsid w:val="00F67B2D"/>
    <w:rsid w:val="00F70001"/>
    <w:rsid w:val="00F717EF"/>
    <w:rsid w:val="00F71900"/>
    <w:rsid w:val="00F71D1D"/>
    <w:rsid w:val="00F72019"/>
    <w:rsid w:val="00F726EB"/>
    <w:rsid w:val="00F7302E"/>
    <w:rsid w:val="00F73215"/>
    <w:rsid w:val="00F7324F"/>
    <w:rsid w:val="00F73EB5"/>
    <w:rsid w:val="00F74B1A"/>
    <w:rsid w:val="00F7512C"/>
    <w:rsid w:val="00F7563F"/>
    <w:rsid w:val="00F759A4"/>
    <w:rsid w:val="00F759EE"/>
    <w:rsid w:val="00F75BD8"/>
    <w:rsid w:val="00F75BD9"/>
    <w:rsid w:val="00F76A24"/>
    <w:rsid w:val="00F76A60"/>
    <w:rsid w:val="00F773A0"/>
    <w:rsid w:val="00F80290"/>
    <w:rsid w:val="00F804F6"/>
    <w:rsid w:val="00F81734"/>
    <w:rsid w:val="00F83577"/>
    <w:rsid w:val="00F84270"/>
    <w:rsid w:val="00F84B3B"/>
    <w:rsid w:val="00F84BAD"/>
    <w:rsid w:val="00F84E07"/>
    <w:rsid w:val="00F854EF"/>
    <w:rsid w:val="00F8580C"/>
    <w:rsid w:val="00F876AD"/>
    <w:rsid w:val="00F90D24"/>
    <w:rsid w:val="00F939F2"/>
    <w:rsid w:val="00F949A2"/>
    <w:rsid w:val="00F960EF"/>
    <w:rsid w:val="00FA0624"/>
    <w:rsid w:val="00FA17B7"/>
    <w:rsid w:val="00FA1AD1"/>
    <w:rsid w:val="00FA3682"/>
    <w:rsid w:val="00FA46AF"/>
    <w:rsid w:val="00FA4921"/>
    <w:rsid w:val="00FA4EC4"/>
    <w:rsid w:val="00FA5B0F"/>
    <w:rsid w:val="00FA703D"/>
    <w:rsid w:val="00FA7489"/>
    <w:rsid w:val="00FA7B6A"/>
    <w:rsid w:val="00FB0737"/>
    <w:rsid w:val="00FB0F33"/>
    <w:rsid w:val="00FB3980"/>
    <w:rsid w:val="00FB48D8"/>
    <w:rsid w:val="00FB4B49"/>
    <w:rsid w:val="00FB54AB"/>
    <w:rsid w:val="00FB58F1"/>
    <w:rsid w:val="00FB791E"/>
    <w:rsid w:val="00FB7B5D"/>
    <w:rsid w:val="00FC0385"/>
    <w:rsid w:val="00FC081E"/>
    <w:rsid w:val="00FC084A"/>
    <w:rsid w:val="00FC09BC"/>
    <w:rsid w:val="00FC1021"/>
    <w:rsid w:val="00FC110E"/>
    <w:rsid w:val="00FC31A1"/>
    <w:rsid w:val="00FC3CF9"/>
    <w:rsid w:val="00FC6153"/>
    <w:rsid w:val="00FD0D8D"/>
    <w:rsid w:val="00FD1A64"/>
    <w:rsid w:val="00FD27C0"/>
    <w:rsid w:val="00FD2C82"/>
    <w:rsid w:val="00FD2DE8"/>
    <w:rsid w:val="00FD32DF"/>
    <w:rsid w:val="00FD75E5"/>
    <w:rsid w:val="00FD7C74"/>
    <w:rsid w:val="00FE04E1"/>
    <w:rsid w:val="00FE0940"/>
    <w:rsid w:val="00FE26C2"/>
    <w:rsid w:val="00FE2E0C"/>
    <w:rsid w:val="00FE3691"/>
    <w:rsid w:val="00FE4B4C"/>
    <w:rsid w:val="00FE4D0C"/>
    <w:rsid w:val="00FF008B"/>
    <w:rsid w:val="00FF13ED"/>
    <w:rsid w:val="00FF1559"/>
    <w:rsid w:val="00FF17CE"/>
    <w:rsid w:val="00FF2643"/>
    <w:rsid w:val="00FF2645"/>
    <w:rsid w:val="00FF26F3"/>
    <w:rsid w:val="00FF2CA8"/>
    <w:rsid w:val="00FF4151"/>
    <w:rsid w:val="00FF431B"/>
    <w:rsid w:val="00FF504D"/>
    <w:rsid w:val="00FF51A0"/>
    <w:rsid w:val="00FF534E"/>
    <w:rsid w:val="00FF5E44"/>
    <w:rsid w:val="00FF6266"/>
    <w:rsid w:val="00FF6FD3"/>
    <w:rsid w:val="00FF7B35"/>
    <w:rsid w:val="00FF7DCD"/>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14FC4214"/>
  <w15:chartTrackingRefBased/>
  <w15:docId w15:val="{114CBB6A-D556-418F-BFE0-478ED2AB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uiPriority="35"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line="230" w:lineRule="atLeast"/>
      <w:jc w:val="both"/>
    </w:pPr>
    <w:rPr>
      <w:rFonts w:ascii="Arial" w:hAnsi="Arial"/>
      <w:lang w:val="en-GB" w:eastAsia="ja-JP"/>
    </w:rPr>
  </w:style>
  <w:style w:type="paragraph" w:styleId="Heading1">
    <w:name w:val="heading 1"/>
    <w:basedOn w:val="Normal"/>
    <w:next w:val="Normal"/>
    <w:link w:val="Heading1Char"/>
    <w:uiPriority w:val="9"/>
    <w:qFormat/>
    <w:rsid w:val="00D722DC"/>
    <w:pPr>
      <w:keepNext/>
      <w:numPr>
        <w:numId w:val="64"/>
      </w:numPr>
      <w:tabs>
        <w:tab w:val="left" w:pos="400"/>
        <w:tab w:val="left" w:pos="560"/>
      </w:tabs>
      <w:suppressAutoHyphens/>
      <w:spacing w:before="270" w:line="270" w:lineRule="exact"/>
      <w:outlineLvl w:val="0"/>
    </w:pPr>
    <w:rPr>
      <w:b/>
      <w:bCs/>
      <w:sz w:val="24"/>
      <w:lang w:val="en-AU"/>
    </w:rPr>
  </w:style>
  <w:style w:type="paragraph" w:styleId="Heading2">
    <w:name w:val="heading 2"/>
    <w:basedOn w:val="Heading1"/>
    <w:next w:val="Normal"/>
    <w:link w:val="Heading2Char"/>
    <w:uiPriority w:val="9"/>
    <w:qFormat/>
    <w:rsid w:val="00D722DC"/>
    <w:pPr>
      <w:numPr>
        <w:ilvl w:val="1"/>
      </w:numPr>
      <w:tabs>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uiPriority w:val="9"/>
    <w:qFormat/>
    <w:rsid w:val="00D722DC"/>
    <w:pPr>
      <w:numPr>
        <w:ilvl w:val="2"/>
      </w:numPr>
      <w:tabs>
        <w:tab w:val="clear" w:pos="400"/>
        <w:tab w:val="clear" w:pos="560"/>
        <w:tab w:val="left" w:pos="660"/>
        <w:tab w:val="left" w:pos="880"/>
      </w:tabs>
      <w:spacing w:before="60" w:line="230" w:lineRule="exact"/>
      <w:ind w:left="1418" w:hanging="1418"/>
      <w:jc w:val="left"/>
      <w:outlineLvl w:val="2"/>
    </w:pPr>
    <w:rPr>
      <w:sz w:val="20"/>
    </w:rPr>
  </w:style>
  <w:style w:type="paragraph" w:styleId="Heading4">
    <w:name w:val="heading 4"/>
    <w:basedOn w:val="Heading3"/>
    <w:next w:val="Normal"/>
    <w:link w:val="Heading4Char"/>
    <w:uiPriority w:val="9"/>
    <w:qFormat/>
    <w:rsid w:val="00D722DC"/>
    <w:pPr>
      <w:numPr>
        <w:ilvl w:val="3"/>
      </w:numPr>
      <w:tabs>
        <w:tab w:val="clear" w:pos="660"/>
        <w:tab w:val="clear" w:pos="880"/>
        <w:tab w:val="left" w:pos="940"/>
        <w:tab w:val="left" w:pos="1140"/>
        <w:tab w:val="left" w:pos="1360"/>
      </w:tabs>
      <w:ind w:left="864"/>
      <w:outlineLvl w:val="3"/>
    </w:pPr>
  </w:style>
  <w:style w:type="paragraph" w:styleId="Heading5">
    <w:name w:val="heading 5"/>
    <w:basedOn w:val="Heading4"/>
    <w:next w:val="Normal"/>
    <w:link w:val="Heading5Char"/>
    <w:uiPriority w:val="9"/>
    <w:qFormat/>
    <w:rsid w:val="00D722DC"/>
    <w:pPr>
      <w:numPr>
        <w:ilvl w:val="4"/>
      </w:numPr>
      <w:tabs>
        <w:tab w:val="clear" w:pos="940"/>
        <w:tab w:val="clear" w:pos="1140"/>
        <w:tab w:val="clear" w:pos="1360"/>
      </w:tabs>
      <w:outlineLvl w:val="4"/>
    </w:pPr>
  </w:style>
  <w:style w:type="paragraph" w:styleId="Heading6">
    <w:name w:val="heading 6"/>
    <w:basedOn w:val="Heading5"/>
    <w:next w:val="Normal"/>
    <w:link w:val="Heading6Char"/>
    <w:uiPriority w:val="9"/>
    <w:qFormat/>
    <w:rsid w:val="00D722DC"/>
    <w:pPr>
      <w:numPr>
        <w:ilvl w:val="5"/>
      </w:numPr>
      <w:outlineLvl w:val="5"/>
    </w:pPr>
  </w:style>
  <w:style w:type="paragraph" w:styleId="Heading7">
    <w:name w:val="heading 7"/>
    <w:basedOn w:val="Heading6"/>
    <w:next w:val="Normal"/>
    <w:link w:val="Heading7Char"/>
    <w:uiPriority w:val="9"/>
    <w:qFormat/>
    <w:rsid w:val="00D722DC"/>
    <w:pPr>
      <w:numPr>
        <w:ilvl w:val="6"/>
      </w:numPr>
      <w:outlineLvl w:val="6"/>
    </w:pPr>
  </w:style>
  <w:style w:type="paragraph" w:styleId="Heading8">
    <w:name w:val="heading 8"/>
    <w:basedOn w:val="Heading6"/>
    <w:next w:val="Normal"/>
    <w:link w:val="Heading8Char"/>
    <w:uiPriority w:val="9"/>
    <w:qFormat/>
    <w:rsid w:val="00D722DC"/>
    <w:pPr>
      <w:numPr>
        <w:ilvl w:val="7"/>
      </w:numPr>
      <w:outlineLvl w:val="7"/>
    </w:pPr>
  </w:style>
  <w:style w:type="paragraph" w:styleId="Heading9">
    <w:name w:val="heading 9"/>
    <w:basedOn w:val="Heading6"/>
    <w:next w:val="Normal"/>
    <w:link w:val="Heading9Char"/>
    <w:uiPriority w:val="9"/>
    <w:qFormat/>
    <w:rsid w:val="00D722DC"/>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
    <w:name w:val="a2"/>
    <w:basedOn w:val="Heading2"/>
    <w:next w:val="Normal"/>
    <w:pPr>
      <w:numPr>
        <w:numId w:val="8"/>
      </w:numPr>
      <w:tabs>
        <w:tab w:val="clear" w:pos="540"/>
        <w:tab w:val="clear" w:pos="700"/>
        <w:tab w:val="num" w:pos="360"/>
        <w:tab w:val="left" w:pos="500"/>
        <w:tab w:val="left" w:pos="720"/>
      </w:tabs>
      <w:spacing w:before="270" w:line="270" w:lineRule="exact"/>
      <w:ind w:left="0" w:firstLine="0"/>
    </w:pPr>
    <w:rPr>
      <w:sz w:val="24"/>
    </w:rPr>
  </w:style>
  <w:style w:type="paragraph" w:customStyle="1" w:styleId="a3">
    <w:name w:val="a3"/>
    <w:basedOn w:val="Heading3"/>
    <w:next w:val="Normal"/>
    <w:pPr>
      <w:numPr>
        <w:numId w:val="8"/>
      </w:numPr>
      <w:tabs>
        <w:tab w:val="clear" w:pos="660"/>
        <w:tab w:val="left" w:pos="640"/>
        <w:tab w:val="num" w:pos="720"/>
      </w:tabs>
      <w:spacing w:line="250" w:lineRule="exact"/>
      <w:ind w:left="0" w:firstLine="0"/>
    </w:pPr>
    <w:rPr>
      <w:sz w:val="22"/>
    </w:rPr>
  </w:style>
  <w:style w:type="paragraph" w:customStyle="1" w:styleId="a4">
    <w:name w:val="a4"/>
    <w:basedOn w:val="Heading4"/>
    <w:next w:val="Normal"/>
    <w:pPr>
      <w:numPr>
        <w:numId w:val="8"/>
      </w:numPr>
      <w:tabs>
        <w:tab w:val="clear" w:pos="940"/>
        <w:tab w:val="clear" w:pos="1140"/>
        <w:tab w:val="clear" w:pos="1360"/>
        <w:tab w:val="left" w:pos="880"/>
        <w:tab w:val="num" w:pos="1080"/>
      </w:tabs>
      <w:ind w:left="0" w:firstLine="0"/>
    </w:pPr>
  </w:style>
  <w:style w:type="paragraph" w:customStyle="1" w:styleId="a5">
    <w:name w:val="a5"/>
    <w:basedOn w:val="Heading5"/>
    <w:next w:val="Normal"/>
    <w:pPr>
      <w:numPr>
        <w:numId w:val="8"/>
      </w:numPr>
      <w:tabs>
        <w:tab w:val="num" w:pos="1080"/>
        <w:tab w:val="left" w:pos="1140"/>
        <w:tab w:val="left" w:pos="1360"/>
      </w:tabs>
    </w:pPr>
  </w:style>
  <w:style w:type="paragraph" w:customStyle="1" w:styleId="a6">
    <w:name w:val="a6"/>
    <w:basedOn w:val="Heading6"/>
    <w:next w:val="Normal"/>
    <w:pPr>
      <w:numPr>
        <w:numId w:val="8"/>
      </w:numPr>
      <w:tabs>
        <w:tab w:val="left" w:pos="1140"/>
        <w:tab w:val="left" w:pos="1360"/>
        <w:tab w:val="num" w:pos="1440"/>
      </w:tabs>
    </w:pPr>
  </w:style>
  <w:style w:type="paragraph" w:customStyle="1" w:styleId="ANNEX">
    <w:name w:val="ANNEX"/>
    <w:basedOn w:val="Normal"/>
    <w:next w:val="Normal"/>
    <w:pPr>
      <w:keepNext/>
      <w:pageBreakBefore/>
      <w:numPr>
        <w:numId w:val="8"/>
      </w:numPr>
      <w:spacing w:after="760" w:line="310" w:lineRule="exact"/>
      <w:ind w:left="0" w:firstLine="0"/>
      <w:jc w:val="center"/>
      <w:outlineLvl w:val="0"/>
    </w:pPr>
    <w:rPr>
      <w:b/>
      <w:sz w:val="28"/>
    </w:rPr>
  </w:style>
  <w:style w:type="paragraph" w:customStyle="1" w:styleId="ANNEXN">
    <w:name w:val="ANNEXN"/>
    <w:basedOn w:val="ANNEX"/>
    <w:next w:val="Normal"/>
    <w:pPr>
      <w:numPr>
        <w:numId w:val="0"/>
      </w:numPr>
    </w:pPr>
  </w:style>
  <w:style w:type="paragraph" w:customStyle="1" w:styleId="ANNEXZ">
    <w:name w:val="ANNEXZ"/>
    <w:basedOn w:val="ANNEX"/>
    <w:next w:val="Normal"/>
    <w:pPr>
      <w:numPr>
        <w:numId w:val="0"/>
      </w:numPr>
    </w:pPr>
  </w:style>
  <w:style w:type="paragraph" w:customStyle="1" w:styleId="Bibliography1">
    <w:name w:val="Bibliography1"/>
    <w:basedOn w:val="Normal"/>
    <w:pPr>
      <w:numPr>
        <w:numId w:val="1"/>
      </w:numPr>
      <w:tabs>
        <w:tab w:val="left" w:pos="660"/>
      </w:tabs>
    </w:pPr>
  </w:style>
  <w:style w:type="paragraph" w:styleId="BlockText">
    <w:name w:val="Block Text"/>
    <w:basedOn w:val="Normal"/>
    <w:pPr>
      <w:spacing w:after="120"/>
      <w:ind w:left="1440" w:right="1440"/>
    </w:pPr>
  </w:style>
  <w:style w:type="paragraph" w:styleId="BodyText">
    <w:name w:val="Body Text"/>
    <w:basedOn w:val="Normal"/>
    <w:pPr>
      <w:spacing w:before="60" w:after="60" w:line="210" w:lineRule="atLeast"/>
    </w:pPr>
    <w:rPr>
      <w:sz w:val="18"/>
    </w:rPr>
  </w:style>
  <w:style w:type="paragraph" w:styleId="BodyText2">
    <w:name w:val="Body Text 2"/>
    <w:basedOn w:val="Normal"/>
    <w:link w:val="BodyText2Char"/>
    <w:uiPriority w:val="99"/>
    <w:pPr>
      <w:spacing w:before="60" w:after="60" w:line="190" w:lineRule="atLeast"/>
    </w:pPr>
    <w:rPr>
      <w:sz w:val="16"/>
    </w:rPr>
  </w:style>
  <w:style w:type="paragraph" w:styleId="BodyText3">
    <w:name w:val="Body Text 3"/>
    <w:basedOn w:val="Normal"/>
    <w:link w:val="BodyText3Char"/>
    <w:uiPriority w:val="99"/>
    <w:pPr>
      <w:spacing w:before="60" w:after="60" w:line="170" w:lineRule="atLeast"/>
    </w:pPr>
    <w:rPr>
      <w:sz w:val="14"/>
    </w:rPr>
  </w:style>
  <w:style w:type="paragraph" w:styleId="BodyTextFirstIndent">
    <w:name w:val="Body Text First Indent"/>
    <w:basedOn w:val="BodyText"/>
    <w:pPr>
      <w:spacing w:before="0" w:after="120"/>
      <w:ind w:firstLine="210"/>
    </w:pPr>
  </w:style>
  <w:style w:type="paragraph" w:styleId="BodyTextIndent">
    <w:name w:val="Body Text Indent"/>
    <w:basedOn w:val="Normal"/>
    <w:link w:val="BodyTextIndentChar"/>
    <w:uiPriority w:val="99"/>
    <w:pPr>
      <w:spacing w:after="120"/>
      <w:ind w:left="283"/>
    </w:pPr>
  </w:style>
  <w:style w:type="paragraph" w:styleId="BodyTextFirstIndent2">
    <w:name w:val="Body Text First Indent 2"/>
    <w:basedOn w:val="Normal"/>
    <w:pPr>
      <w:ind w:firstLine="210"/>
    </w:pPr>
  </w:style>
  <w:style w:type="paragraph" w:styleId="BodyTextIndent2">
    <w:name w:val="Body Text Indent 2"/>
    <w:basedOn w:val="Normal"/>
    <w:link w:val="BodyTextIndent2Char"/>
    <w:uiPriority w:val="99"/>
    <w:pPr>
      <w:spacing w:after="120" w:line="480" w:lineRule="auto"/>
      <w:ind w:left="283"/>
    </w:pPr>
  </w:style>
  <w:style w:type="paragraph" w:styleId="BodyTextIndent3">
    <w:name w:val="Body Text Indent 3"/>
    <w:basedOn w:val="Normal"/>
    <w:pPr>
      <w:spacing w:after="120"/>
      <w:ind w:left="283"/>
    </w:pPr>
    <w:rPr>
      <w:sz w:val="16"/>
    </w:rPr>
  </w:style>
  <w:style w:type="paragraph" w:styleId="Caption">
    <w:name w:val="caption"/>
    <w:basedOn w:val="Normal"/>
    <w:next w:val="Normal"/>
    <w:uiPriority w:val="35"/>
    <w:qFormat/>
    <w:rsid w:val="00D722DC"/>
    <w:pPr>
      <w:spacing w:before="120" w:after="120"/>
      <w:jc w:val="center"/>
    </w:pPr>
    <w:rPr>
      <w:lang w:val="en-AU"/>
    </w:rPr>
  </w:style>
  <w:style w:type="paragraph" w:styleId="Closing">
    <w:name w:val="Closing"/>
    <w:basedOn w:val="Normal"/>
    <w:pPr>
      <w:ind w:left="4252"/>
    </w:pPr>
  </w:style>
  <w:style w:type="character" w:styleId="CommentReference">
    <w:name w:val="annotation reference"/>
    <w:uiPriority w:val="99"/>
    <w:rPr>
      <w:noProof w:val="0"/>
      <w:sz w:val="16"/>
      <w:lang w:val="fr-FR"/>
    </w:rPr>
  </w:style>
  <w:style w:type="paragraph" w:styleId="CommentText">
    <w:name w:val="annotation text"/>
    <w:basedOn w:val="Normal"/>
    <w:link w:val="CommentTextChar"/>
    <w:uiPriority w:val="99"/>
  </w:style>
  <w:style w:type="paragraph" w:styleId="Date">
    <w:name w:val="Date"/>
    <w:basedOn w:val="Normal"/>
    <w:next w:val="Normal"/>
  </w:style>
  <w:style w:type="paragraph" w:customStyle="1" w:styleId="Definition">
    <w:name w:val="Definition"/>
    <w:basedOn w:val="Normal"/>
    <w:next w:val="Normal"/>
  </w:style>
  <w:style w:type="character" w:customStyle="1" w:styleId="Defterms">
    <w:name w:val="Defterms"/>
    <w:rPr>
      <w:noProof w:val="0"/>
      <w:color w:val="auto"/>
      <w:lang w:val="fr-FR"/>
    </w:rPr>
  </w:style>
  <w:style w:type="paragraph" w:customStyle="1" w:styleId="dl">
    <w:name w:val="dl"/>
    <w:basedOn w:val="Normal"/>
    <w:rsid w:val="00D722DC"/>
    <w:pPr>
      <w:spacing w:before="60"/>
      <w:ind w:left="403"/>
      <w:contextualSpacing/>
    </w:pPr>
    <w:rPr>
      <w:lang w:val="en-AU"/>
    </w:rPr>
  </w:style>
  <w:style w:type="paragraph" w:styleId="DocumentMap">
    <w:name w:val="Document Map"/>
    <w:basedOn w:val="Normal"/>
    <w:semiHidden/>
    <w:pPr>
      <w:shd w:val="clear" w:color="auto" w:fill="000080"/>
    </w:pPr>
    <w:rPr>
      <w:rFonts w:ascii="Tahoma" w:hAnsi="Tahoma"/>
    </w:rPr>
  </w:style>
  <w:style w:type="character" w:styleId="Emphasis">
    <w:name w:val="Emphasis"/>
    <w:qFormat/>
    <w:rPr>
      <w:i/>
      <w:noProof w:val="0"/>
      <w:lang w:val="fr-FR"/>
    </w:rPr>
  </w:style>
  <w:style w:type="character" w:styleId="EndnoteReference">
    <w:name w:val="endnote reference"/>
    <w:semiHidden/>
    <w:rPr>
      <w:noProof w:val="0"/>
      <w:vertAlign w:val="superscript"/>
      <w:lang w:val="fr-FR"/>
    </w:rPr>
  </w:style>
  <w:style w:type="paragraph" w:styleId="EndnoteText">
    <w:name w:val="endnote text"/>
    <w:basedOn w:val="Normal"/>
    <w:semiHidden/>
  </w:style>
  <w:style w:type="paragraph" w:styleId="EnvelopeAddress">
    <w:name w:val="envelope address"/>
    <w:basedOn w:val="Normal"/>
    <w:pPr>
      <w:framePr w:w="7938" w:h="1985" w:hRule="exact" w:hSpace="141" w:wrap="auto" w:hAnchor="page" w:xAlign="center" w:yAlign="bottom"/>
      <w:ind w:left="2835"/>
    </w:pPr>
    <w:rPr>
      <w:sz w:val="24"/>
    </w:rPr>
  </w:style>
  <w:style w:type="paragraph" w:styleId="EnvelopeReturn">
    <w:name w:val="envelope return"/>
    <w:basedOn w:val="Normal"/>
  </w:style>
  <w:style w:type="paragraph" w:customStyle="1" w:styleId="Example">
    <w:name w:val="Example"/>
    <w:basedOn w:val="Normal"/>
    <w:next w:val="Normal"/>
    <w:pPr>
      <w:tabs>
        <w:tab w:val="left" w:pos="1360"/>
      </w:tabs>
      <w:spacing w:line="210" w:lineRule="atLeast"/>
    </w:pPr>
    <w:rPr>
      <w:sz w:val="18"/>
    </w:rPr>
  </w:style>
  <w:style w:type="character" w:customStyle="1" w:styleId="ExtXref">
    <w:name w:val="ExtXref"/>
    <w:rPr>
      <w:noProof w:val="0"/>
      <w:color w:val="auto"/>
      <w:lang w:val="fr-FR"/>
    </w:rPr>
  </w:style>
  <w:style w:type="paragraph" w:customStyle="1" w:styleId="Figurefootnote">
    <w:name w:val="Figure footnote"/>
    <w:basedOn w:val="Normal"/>
    <w:pPr>
      <w:keepNext/>
      <w:tabs>
        <w:tab w:val="left" w:pos="340"/>
      </w:tabs>
      <w:spacing w:after="60" w:line="210" w:lineRule="atLeast"/>
    </w:pPr>
    <w:rPr>
      <w:sz w:val="18"/>
    </w:rPr>
  </w:style>
  <w:style w:type="paragraph" w:customStyle="1" w:styleId="Figuretitle">
    <w:name w:val="Figure title"/>
    <w:basedOn w:val="Normal"/>
    <w:next w:val="Normal"/>
    <w:pPr>
      <w:suppressAutoHyphens/>
      <w:spacing w:before="220" w:after="220"/>
      <w:jc w:val="center"/>
    </w:pPr>
    <w:rPr>
      <w:b/>
    </w:rPr>
  </w:style>
  <w:style w:type="character" w:styleId="FollowedHyperlink">
    <w:name w:val="FollowedHyperlink"/>
    <w:rPr>
      <w:noProof w:val="0"/>
      <w:color w:val="800080"/>
      <w:u w:val="single"/>
      <w:lang w:val="fr-FR"/>
    </w:rPr>
  </w:style>
  <w:style w:type="paragraph" w:styleId="Footer">
    <w:name w:val="footer"/>
    <w:basedOn w:val="Normal"/>
    <w:link w:val="FooterChar"/>
    <w:uiPriority w:val="99"/>
    <w:pPr>
      <w:spacing w:after="0" w:line="220" w:lineRule="exact"/>
    </w:pPr>
  </w:style>
  <w:style w:type="character" w:styleId="FootnoteReference">
    <w:name w:val="footnote reference"/>
    <w:semiHidden/>
    <w:rPr>
      <w:noProof/>
      <w:position w:val="6"/>
      <w:sz w:val="16"/>
      <w:vertAlign w:val="baseline"/>
      <w:lang w:val="fr-FR"/>
    </w:rPr>
  </w:style>
  <w:style w:type="paragraph" w:styleId="FootnoteText">
    <w:name w:val="footnote text"/>
    <w:basedOn w:val="Normal"/>
    <w:link w:val="FootnoteTextChar"/>
    <w:semiHidden/>
    <w:qFormat/>
    <w:pPr>
      <w:tabs>
        <w:tab w:val="left" w:pos="340"/>
      </w:tabs>
      <w:spacing w:after="120" w:line="210" w:lineRule="atLeast"/>
    </w:pPr>
    <w:rPr>
      <w:sz w:val="18"/>
    </w:rPr>
  </w:style>
  <w:style w:type="paragraph" w:customStyle="1" w:styleId="Foreword">
    <w:name w:val="Foreword"/>
    <w:basedOn w:val="Normal"/>
    <w:next w:val="Normal"/>
    <w:rPr>
      <w:color w:val="0000FF"/>
    </w:rPr>
  </w:style>
  <w:style w:type="paragraph" w:customStyle="1" w:styleId="Formula">
    <w:name w:val="Formula"/>
    <w:basedOn w:val="Normal"/>
    <w:next w:val="Normal"/>
    <w:pPr>
      <w:tabs>
        <w:tab w:val="right" w:pos="9752"/>
      </w:tabs>
      <w:spacing w:after="220"/>
      <w:ind w:left="403"/>
      <w:jc w:val="left"/>
    </w:pPr>
  </w:style>
  <w:style w:type="paragraph" w:styleId="Header">
    <w:name w:val="header"/>
    <w:basedOn w:val="Normal"/>
    <w:link w:val="HeaderChar"/>
    <w:uiPriority w:val="99"/>
    <w:pPr>
      <w:spacing w:after="740" w:line="220" w:lineRule="exact"/>
    </w:pPr>
    <w:rPr>
      <w:b/>
      <w:sz w:val="22"/>
    </w:rPr>
  </w:style>
  <w:style w:type="character" w:styleId="Hyperlink">
    <w:name w:val="Hyperlink"/>
    <w:uiPriority w:val="99"/>
    <w:rPr>
      <w:noProof w:val="0"/>
      <w:color w:val="0000FF"/>
      <w:u w:val="single"/>
      <w:lang w:val="fr-FR"/>
    </w:rPr>
  </w:style>
  <w:style w:type="paragraph" w:styleId="Index1">
    <w:name w:val="index 1"/>
    <w:basedOn w:val="Normal"/>
    <w:semiHidden/>
    <w:pPr>
      <w:spacing w:after="0" w:line="210" w:lineRule="atLeast"/>
      <w:ind w:left="142" w:hanging="142"/>
      <w:jc w:val="left"/>
    </w:pPr>
    <w:rPr>
      <w:b/>
      <w:sz w:val="18"/>
    </w:rPr>
  </w:style>
  <w:style w:type="paragraph" w:styleId="Index2">
    <w:name w:val="index 2"/>
    <w:basedOn w:val="Normal"/>
    <w:next w:val="Normal"/>
    <w:autoRedefine/>
    <w:semiHidden/>
    <w:pPr>
      <w:spacing w:line="210" w:lineRule="atLeast"/>
      <w:ind w:left="600" w:hanging="200"/>
    </w:pPr>
    <w:rPr>
      <w:b/>
      <w:sz w:val="18"/>
    </w:rPr>
  </w:style>
  <w:style w:type="paragraph" w:styleId="Index3">
    <w:name w:val="index 3"/>
    <w:basedOn w:val="Normal"/>
    <w:next w:val="Normal"/>
    <w:autoRedefine/>
    <w:semiHidden/>
    <w:pPr>
      <w:spacing w:line="220" w:lineRule="atLeast"/>
      <w:ind w:left="600" w:hanging="200"/>
    </w:pPr>
    <w:rPr>
      <w:b/>
    </w:rPr>
  </w:style>
  <w:style w:type="paragraph" w:styleId="Index4">
    <w:name w:val="index 4"/>
    <w:basedOn w:val="Normal"/>
    <w:next w:val="Normal"/>
    <w:autoRedefine/>
    <w:semiHidden/>
    <w:pPr>
      <w:spacing w:line="220" w:lineRule="atLeast"/>
      <w:ind w:left="800" w:hanging="200"/>
    </w:pPr>
    <w:rPr>
      <w:b/>
    </w:rPr>
  </w:style>
  <w:style w:type="paragraph" w:styleId="Index5">
    <w:name w:val="index 5"/>
    <w:basedOn w:val="Normal"/>
    <w:next w:val="Normal"/>
    <w:autoRedefine/>
    <w:semiHidden/>
    <w:pPr>
      <w:spacing w:line="220" w:lineRule="atLeast"/>
      <w:ind w:left="1000" w:hanging="200"/>
    </w:pPr>
    <w:rPr>
      <w:b/>
    </w:rPr>
  </w:style>
  <w:style w:type="paragraph" w:styleId="Index6">
    <w:name w:val="index 6"/>
    <w:basedOn w:val="Normal"/>
    <w:next w:val="Normal"/>
    <w:autoRedefine/>
    <w:semiHidden/>
    <w:pPr>
      <w:spacing w:line="220" w:lineRule="atLeast"/>
      <w:ind w:left="1200" w:hanging="200"/>
    </w:pPr>
    <w:rPr>
      <w:b/>
    </w:rPr>
  </w:style>
  <w:style w:type="paragraph" w:styleId="Index7">
    <w:name w:val="index 7"/>
    <w:basedOn w:val="Normal"/>
    <w:next w:val="Normal"/>
    <w:autoRedefine/>
    <w:semiHidden/>
    <w:pPr>
      <w:spacing w:line="220" w:lineRule="atLeast"/>
      <w:ind w:left="1400" w:hanging="200"/>
    </w:pPr>
    <w:rPr>
      <w:b/>
    </w:rPr>
  </w:style>
  <w:style w:type="paragraph" w:styleId="Index8">
    <w:name w:val="index 8"/>
    <w:basedOn w:val="Normal"/>
    <w:next w:val="Normal"/>
    <w:autoRedefine/>
    <w:semiHidden/>
    <w:pPr>
      <w:spacing w:line="220" w:lineRule="atLeast"/>
      <w:ind w:left="1600" w:hanging="200"/>
    </w:pPr>
    <w:rPr>
      <w:b/>
    </w:rPr>
  </w:style>
  <w:style w:type="paragraph" w:styleId="Index9">
    <w:name w:val="index 9"/>
    <w:basedOn w:val="Normal"/>
    <w:next w:val="Normal"/>
    <w:autoRedefine/>
    <w:semiHidden/>
    <w:pPr>
      <w:spacing w:line="220" w:lineRule="atLeast"/>
      <w:ind w:left="1800" w:hanging="200"/>
    </w:pPr>
    <w:rPr>
      <w:b/>
    </w:rPr>
  </w:style>
  <w:style w:type="paragraph" w:styleId="IndexHeading">
    <w:name w:val="index heading"/>
    <w:basedOn w:val="Normal"/>
    <w:next w:val="Index1"/>
    <w:semiHidden/>
    <w:pPr>
      <w:keepNext/>
      <w:spacing w:before="400" w:after="210"/>
      <w:jc w:val="center"/>
    </w:pPr>
  </w:style>
  <w:style w:type="paragraph" w:customStyle="1" w:styleId="Introduction">
    <w:name w:val="Introduction"/>
    <w:basedOn w:val="Normal"/>
    <w:next w:val="Normal"/>
    <w:pPr>
      <w:keepNext/>
      <w:pageBreakBefore/>
      <w:tabs>
        <w:tab w:val="left" w:pos="400"/>
      </w:tabs>
      <w:suppressAutoHyphens/>
      <w:spacing w:before="960" w:after="310" w:line="310" w:lineRule="exact"/>
      <w:jc w:val="left"/>
    </w:pPr>
    <w:rPr>
      <w:b/>
      <w:sz w:val="28"/>
    </w:rPr>
  </w:style>
  <w:style w:type="character" w:styleId="LineNumber">
    <w:name w:val="line number"/>
    <w:rPr>
      <w:noProof w:val="0"/>
      <w:lang w:val="fr-FR"/>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tabs>
        <w:tab w:val="num" w:pos="360"/>
      </w:tabs>
      <w:ind w:left="360" w:hanging="360"/>
    </w:pPr>
  </w:style>
  <w:style w:type="paragraph" w:styleId="ListBullet2">
    <w:name w:val="List Bullet 2"/>
    <w:basedOn w:val="Normal"/>
    <w:autoRedefine/>
    <w:pPr>
      <w:tabs>
        <w:tab w:val="num" w:pos="643"/>
      </w:tabs>
      <w:ind w:left="643" w:hanging="360"/>
    </w:pPr>
  </w:style>
  <w:style w:type="paragraph" w:styleId="ListBullet3">
    <w:name w:val="List Bullet 3"/>
    <w:basedOn w:val="Normal"/>
    <w:autoRedefine/>
    <w:pPr>
      <w:tabs>
        <w:tab w:val="num" w:pos="926"/>
      </w:tabs>
      <w:ind w:left="926" w:hanging="360"/>
    </w:pPr>
  </w:style>
  <w:style w:type="paragraph" w:styleId="ListBullet4">
    <w:name w:val="List Bullet 4"/>
    <w:basedOn w:val="Normal"/>
    <w:autoRedefine/>
    <w:pPr>
      <w:tabs>
        <w:tab w:val="num" w:pos="1209"/>
      </w:tabs>
      <w:ind w:left="1209" w:hanging="360"/>
    </w:pPr>
  </w:style>
  <w:style w:type="paragraph" w:styleId="ListBullet5">
    <w:name w:val="List Bullet 5"/>
    <w:basedOn w:val="Normal"/>
    <w:autoRedefine/>
    <w:pPr>
      <w:numPr>
        <w:numId w:val="2"/>
      </w:numPr>
      <w:tabs>
        <w:tab w:val="clear" w:pos="360"/>
        <w:tab w:val="num" w:pos="1492"/>
      </w:tabs>
      <w:ind w:left="1492"/>
    </w:pPr>
  </w:style>
  <w:style w:type="paragraph" w:styleId="ListContinue">
    <w:name w:val="List Continue"/>
    <w:basedOn w:val="Normal"/>
    <w:pPr>
      <w:tabs>
        <w:tab w:val="left" w:pos="400"/>
      </w:tabs>
      <w:ind w:left="400" w:hanging="400"/>
    </w:pPr>
  </w:style>
  <w:style w:type="paragraph" w:styleId="ListContinue2">
    <w:name w:val="List Continue 2"/>
    <w:basedOn w:val="ListContinue"/>
    <w:pPr>
      <w:numPr>
        <w:ilvl w:val="1"/>
        <w:numId w:val="1"/>
      </w:numPr>
      <w:tabs>
        <w:tab w:val="clear" w:pos="400"/>
        <w:tab w:val="left" w:pos="800"/>
      </w:tabs>
    </w:pPr>
  </w:style>
  <w:style w:type="paragraph" w:styleId="ListContinue3">
    <w:name w:val="List Continue 3"/>
    <w:basedOn w:val="ListContinue"/>
    <w:pPr>
      <w:numPr>
        <w:ilvl w:val="2"/>
        <w:numId w:val="1"/>
      </w:numPr>
      <w:tabs>
        <w:tab w:val="clear" w:pos="400"/>
        <w:tab w:val="left" w:pos="1200"/>
      </w:tabs>
    </w:pPr>
  </w:style>
  <w:style w:type="paragraph" w:styleId="ListContinue4">
    <w:name w:val="List Continue 4"/>
    <w:basedOn w:val="ListContinue"/>
    <w:pPr>
      <w:numPr>
        <w:ilvl w:val="3"/>
        <w:numId w:val="3"/>
      </w:numPr>
      <w:tabs>
        <w:tab w:val="clear" w:pos="360"/>
        <w:tab w:val="clear" w:pos="400"/>
        <w:tab w:val="left" w:pos="1600"/>
      </w:tabs>
      <w:ind w:left="1600" w:hanging="400"/>
    </w:pPr>
  </w:style>
  <w:style w:type="paragraph" w:styleId="ListContinue5">
    <w:name w:val="List Continue 5"/>
    <w:basedOn w:val="Normal"/>
    <w:pPr>
      <w:spacing w:after="120"/>
      <w:ind w:left="1415"/>
    </w:pPr>
  </w:style>
  <w:style w:type="paragraph" w:styleId="ListNumber">
    <w:name w:val="List Number"/>
    <w:basedOn w:val="Normal"/>
    <w:pPr>
      <w:numPr>
        <w:numId w:val="4"/>
      </w:numPr>
      <w:tabs>
        <w:tab w:val="clear" w:pos="643"/>
        <w:tab w:val="left" w:pos="400"/>
      </w:tabs>
      <w:ind w:left="400" w:hanging="400"/>
    </w:pPr>
  </w:style>
  <w:style w:type="paragraph" w:styleId="ListNumber2">
    <w:name w:val="List Number 2"/>
    <w:basedOn w:val="Normal"/>
    <w:pPr>
      <w:numPr>
        <w:ilvl w:val="1"/>
        <w:numId w:val="5"/>
      </w:numPr>
      <w:tabs>
        <w:tab w:val="clear" w:pos="926"/>
        <w:tab w:val="left" w:pos="800"/>
      </w:tabs>
      <w:ind w:left="800" w:hanging="400"/>
    </w:pPr>
  </w:style>
  <w:style w:type="paragraph" w:styleId="ListNumber3">
    <w:name w:val="List Number 3"/>
    <w:basedOn w:val="Normal"/>
    <w:pPr>
      <w:numPr>
        <w:ilvl w:val="2"/>
        <w:numId w:val="6"/>
      </w:numPr>
      <w:tabs>
        <w:tab w:val="clear" w:pos="1209"/>
        <w:tab w:val="left" w:pos="1200"/>
      </w:tabs>
      <w:ind w:left="1200" w:hanging="400"/>
    </w:pPr>
  </w:style>
  <w:style w:type="paragraph" w:styleId="ListNumber4">
    <w:name w:val="List Number 4"/>
    <w:basedOn w:val="Normal"/>
    <w:pPr>
      <w:numPr>
        <w:ilvl w:val="3"/>
        <w:numId w:val="7"/>
      </w:numPr>
      <w:tabs>
        <w:tab w:val="clear" w:pos="1492"/>
        <w:tab w:val="left" w:pos="1600"/>
      </w:tabs>
      <w:ind w:left="1600" w:hanging="400"/>
    </w:pPr>
  </w:style>
  <w:style w:type="paragraph" w:styleId="ListNumber5">
    <w:name w:val="List Number 5"/>
    <w:basedOn w:val="Normal"/>
    <w:pPr>
      <w:tabs>
        <w:tab w:val="num" w:pos="1492"/>
      </w:tabs>
      <w:ind w:left="1492"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hAnsi="Courier New"/>
      <w:lang w:val="en-GB" w:eastAsia="ja-JP"/>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MSDNFR">
    <w:name w:val="MSDNFR"/>
    <w:basedOn w:val="Normal"/>
    <w:next w:val="Normal"/>
    <w:pPr>
      <w:spacing w:line="220" w:lineRule="atLeast"/>
    </w:pPr>
    <w:rPr>
      <w:color w:val="0000FF"/>
    </w:rPr>
  </w:style>
  <w:style w:type="paragraph" w:customStyle="1" w:styleId="na2">
    <w:name w:val="na2"/>
    <w:basedOn w:val="a2"/>
    <w:next w:val="Normal"/>
    <w:pPr>
      <w:numPr>
        <w:ilvl w:val="0"/>
        <w:numId w:val="0"/>
      </w:numPr>
    </w:pPr>
  </w:style>
  <w:style w:type="paragraph" w:customStyle="1" w:styleId="na3">
    <w:name w:val="na3"/>
    <w:basedOn w:val="a3"/>
    <w:next w:val="Normal"/>
    <w:pPr>
      <w:numPr>
        <w:ilvl w:val="0"/>
        <w:numId w:val="0"/>
      </w:numPr>
    </w:pPr>
  </w:style>
  <w:style w:type="paragraph" w:customStyle="1" w:styleId="na4">
    <w:name w:val="na4"/>
    <w:basedOn w:val="a4"/>
    <w:next w:val="Normal"/>
    <w:pPr>
      <w:numPr>
        <w:ilvl w:val="0"/>
        <w:numId w:val="0"/>
      </w:numPr>
      <w:tabs>
        <w:tab w:val="left" w:pos="1060"/>
      </w:tabs>
    </w:pPr>
  </w:style>
  <w:style w:type="paragraph" w:customStyle="1" w:styleId="na5">
    <w:name w:val="na5"/>
    <w:basedOn w:val="a5"/>
    <w:next w:val="Normal"/>
    <w:pPr>
      <w:numPr>
        <w:ilvl w:val="0"/>
        <w:numId w:val="0"/>
      </w:numPr>
    </w:pPr>
  </w:style>
  <w:style w:type="paragraph" w:customStyle="1" w:styleId="na6">
    <w:name w:val="na6"/>
    <w:basedOn w:val="a6"/>
    <w:next w:val="Normal"/>
    <w:pPr>
      <w:numPr>
        <w:ilvl w:val="0"/>
        <w:numId w:val="0"/>
      </w:numPr>
    </w:pPr>
  </w:style>
  <w:style w:type="paragraph" w:styleId="NormalIndent">
    <w:name w:val="Normal Indent"/>
    <w:basedOn w:val="Normal"/>
    <w:pPr>
      <w:ind w:left="708"/>
    </w:pPr>
  </w:style>
  <w:style w:type="paragraph" w:customStyle="1" w:styleId="Note">
    <w:name w:val="Note"/>
    <w:basedOn w:val="Normal"/>
    <w:next w:val="Normal"/>
    <w:pPr>
      <w:tabs>
        <w:tab w:val="left" w:pos="960"/>
      </w:tabs>
      <w:spacing w:line="210" w:lineRule="atLeast"/>
    </w:pPr>
    <w:rPr>
      <w:sz w:val="18"/>
    </w:rPr>
  </w:style>
  <w:style w:type="paragraph" w:styleId="NoteHeading">
    <w:name w:val="Note Heading"/>
    <w:basedOn w:val="Normal"/>
    <w:next w:val="Normal"/>
  </w:style>
  <w:style w:type="paragraph" w:customStyle="1" w:styleId="p2">
    <w:name w:val="p2"/>
    <w:basedOn w:val="Normal"/>
    <w:next w:val="Normal"/>
    <w:pPr>
      <w:tabs>
        <w:tab w:val="left" w:pos="560"/>
      </w:tabs>
    </w:pPr>
  </w:style>
  <w:style w:type="paragraph" w:customStyle="1" w:styleId="p3">
    <w:name w:val="p3"/>
    <w:basedOn w:val="Normal"/>
    <w:next w:val="Normal"/>
    <w:pPr>
      <w:tabs>
        <w:tab w:val="left" w:pos="720"/>
      </w:tabs>
    </w:pPr>
  </w:style>
  <w:style w:type="paragraph" w:customStyle="1" w:styleId="p4">
    <w:name w:val="p4"/>
    <w:basedOn w:val="Normal"/>
    <w:next w:val="Normal"/>
    <w:pPr>
      <w:tabs>
        <w:tab w:val="left" w:pos="1100"/>
      </w:tabs>
    </w:pPr>
  </w:style>
  <w:style w:type="paragraph" w:customStyle="1" w:styleId="p5">
    <w:name w:val="p5"/>
    <w:basedOn w:val="Normal"/>
    <w:next w:val="Normal"/>
    <w:pPr>
      <w:tabs>
        <w:tab w:val="left" w:pos="1100"/>
      </w:tabs>
    </w:pPr>
  </w:style>
  <w:style w:type="paragraph" w:customStyle="1" w:styleId="p6">
    <w:name w:val="p6"/>
    <w:basedOn w:val="Normal"/>
    <w:next w:val="Normal"/>
    <w:pPr>
      <w:tabs>
        <w:tab w:val="left" w:pos="1440"/>
      </w:tabs>
    </w:pPr>
  </w:style>
  <w:style w:type="character" w:styleId="PageNumber">
    <w:name w:val="page number"/>
    <w:rPr>
      <w:noProof w:val="0"/>
      <w:lang w:val="fr-FR"/>
    </w:rPr>
  </w:style>
  <w:style w:type="paragraph" w:styleId="PlainText">
    <w:name w:val="Plain Text"/>
    <w:basedOn w:val="Normal"/>
    <w:rPr>
      <w:rFonts w:ascii="Courier New" w:hAnsi="Courier New"/>
    </w:rPr>
  </w:style>
  <w:style w:type="paragraph" w:customStyle="1" w:styleId="RefNorm">
    <w:name w:val="RefNorm"/>
    <w:basedOn w:val="Normal"/>
    <w:next w:val="Normal"/>
  </w:style>
  <w:style w:type="paragraph" w:styleId="Salutation">
    <w:name w:val="Salutation"/>
    <w:basedOn w:val="Normal"/>
    <w:next w:val="Normal"/>
  </w:style>
  <w:style w:type="paragraph" w:styleId="Signature">
    <w:name w:val="Signature"/>
    <w:basedOn w:val="Normal"/>
    <w:pPr>
      <w:ind w:left="4252"/>
    </w:pPr>
  </w:style>
  <w:style w:type="paragraph" w:customStyle="1" w:styleId="Special">
    <w:name w:val="Special"/>
    <w:basedOn w:val="Normal"/>
    <w:next w:val="Normal"/>
  </w:style>
  <w:style w:type="character" w:styleId="Strong">
    <w:name w:val="Strong"/>
    <w:qFormat/>
    <w:rPr>
      <w:b/>
      <w:noProof w:val="0"/>
      <w:lang w:val="fr-FR"/>
    </w:rPr>
  </w:style>
  <w:style w:type="paragraph" w:styleId="Subtitle">
    <w:name w:val="Subtitle"/>
    <w:basedOn w:val="Normal"/>
    <w:qFormat/>
    <w:pPr>
      <w:spacing w:after="60"/>
      <w:jc w:val="center"/>
      <w:outlineLvl w:val="1"/>
    </w:pPr>
    <w:rPr>
      <w:sz w:val="24"/>
    </w:rPr>
  </w:style>
  <w:style w:type="paragraph" w:customStyle="1" w:styleId="Tablefootnote">
    <w:name w:val="Table footnote"/>
    <w:basedOn w:val="Normal"/>
    <w:pPr>
      <w:tabs>
        <w:tab w:val="left" w:pos="340"/>
      </w:tabs>
      <w:spacing w:before="60" w:after="60" w:line="190" w:lineRule="atLeast"/>
    </w:pPr>
    <w:rPr>
      <w:sz w:val="16"/>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customStyle="1" w:styleId="Tabletitle">
    <w:name w:val="Table title"/>
    <w:basedOn w:val="Normal"/>
    <w:next w:val="Normal"/>
    <w:pPr>
      <w:keepNext/>
      <w:suppressAutoHyphens/>
      <w:spacing w:before="120" w:after="120" w:line="230" w:lineRule="exact"/>
      <w:jc w:val="center"/>
    </w:pPr>
    <w:rPr>
      <w:b/>
    </w:rPr>
  </w:style>
  <w:style w:type="character" w:customStyle="1" w:styleId="TableFootNoteXref">
    <w:name w:val="TableFootNoteXref"/>
    <w:rPr>
      <w:noProof/>
      <w:position w:val="6"/>
      <w:sz w:val="14"/>
      <w:lang w:val="fr-FR"/>
    </w:rPr>
  </w:style>
  <w:style w:type="paragraph" w:customStyle="1" w:styleId="Terms">
    <w:name w:val="Term(s)"/>
    <w:basedOn w:val="Normal"/>
    <w:next w:val="Definition"/>
    <w:pPr>
      <w:keepNext/>
      <w:suppressAutoHyphens/>
      <w:spacing w:after="0"/>
      <w:jc w:val="left"/>
    </w:pPr>
    <w:rPr>
      <w:b/>
    </w:rPr>
  </w:style>
  <w:style w:type="paragraph" w:customStyle="1" w:styleId="TermNum">
    <w:name w:val="TermNum"/>
    <w:basedOn w:val="Normal"/>
    <w:next w:val="Terms"/>
    <w:pPr>
      <w:keepNext/>
      <w:spacing w:after="0"/>
    </w:pPr>
    <w:rPr>
      <w:b/>
    </w:rPr>
  </w:style>
  <w:style w:type="paragraph" w:styleId="Title">
    <w:name w:val="Title"/>
    <w:basedOn w:val="Normal"/>
    <w:qFormat/>
    <w:rsid w:val="003C1FC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outlineLvl w:val="0"/>
    </w:pPr>
    <w:rPr>
      <w:b/>
      <w:sz w:val="28"/>
    </w:rPr>
  </w:style>
  <w:style w:type="paragraph" w:styleId="TOAHeading">
    <w:name w:val="toa heading"/>
    <w:basedOn w:val="Normal"/>
    <w:next w:val="Normal"/>
    <w:semiHidden/>
    <w:rsid w:val="00D722DC"/>
    <w:pPr>
      <w:spacing w:before="120"/>
    </w:pPr>
    <w:rPr>
      <w:b/>
      <w:sz w:val="24"/>
      <w:lang w:val="en-AU"/>
    </w:rPr>
  </w:style>
  <w:style w:type="paragraph" w:styleId="TOC1">
    <w:name w:val="toc 1"/>
    <w:basedOn w:val="Normal"/>
    <w:next w:val="Normal"/>
    <w:uiPriority w:val="39"/>
    <w:rsid w:val="00760E3E"/>
    <w:pPr>
      <w:tabs>
        <w:tab w:val="left" w:pos="504"/>
        <w:tab w:val="right" w:leader="dot" w:pos="9752"/>
      </w:tabs>
      <w:suppressAutoHyphens/>
      <w:spacing w:before="120" w:after="0"/>
      <w:ind w:left="540" w:right="504" w:hanging="540"/>
      <w:jc w:val="left"/>
    </w:pPr>
    <w:rPr>
      <w:b/>
      <w:noProof/>
    </w:rPr>
  </w:style>
  <w:style w:type="paragraph" w:styleId="TOC2">
    <w:name w:val="toc 2"/>
    <w:basedOn w:val="TOC1"/>
    <w:next w:val="Normal"/>
    <w:uiPriority w:val="39"/>
    <w:rsid w:val="00D722DC"/>
    <w:pPr>
      <w:spacing w:before="60"/>
      <w:ind w:left="810" w:hanging="522"/>
      <w:contextualSpacing/>
    </w:pPr>
    <w:rPr>
      <w:b w:val="0"/>
    </w:rPr>
  </w:style>
  <w:style w:type="paragraph" w:styleId="TOC3">
    <w:name w:val="toc 3"/>
    <w:basedOn w:val="TOC2"/>
    <w:next w:val="Normal"/>
    <w:uiPriority w:val="39"/>
    <w:rsid w:val="00D722DC"/>
    <w:pPr>
      <w:ind w:left="1350" w:hanging="774"/>
    </w:pPr>
  </w:style>
  <w:style w:type="paragraph" w:styleId="TOC4">
    <w:name w:val="toc 4"/>
    <w:basedOn w:val="TOC2"/>
    <w:next w:val="Normal"/>
    <w:uiPriority w:val="39"/>
    <w:rsid w:val="00D722DC"/>
    <w:pPr>
      <w:tabs>
        <w:tab w:val="left" w:pos="1140"/>
      </w:tabs>
      <w:ind w:left="1140" w:hanging="1140"/>
    </w:pPr>
  </w:style>
  <w:style w:type="paragraph" w:styleId="TOC5">
    <w:name w:val="toc 5"/>
    <w:basedOn w:val="TOC4"/>
    <w:next w:val="Normal"/>
    <w:uiPriority w:val="39"/>
    <w:rsid w:val="00D722DC"/>
  </w:style>
  <w:style w:type="paragraph" w:styleId="TOC6">
    <w:name w:val="toc 6"/>
    <w:basedOn w:val="TOC4"/>
    <w:next w:val="Normal"/>
    <w:uiPriority w:val="39"/>
    <w:rsid w:val="00D722DC"/>
    <w:pPr>
      <w:tabs>
        <w:tab w:val="clear" w:pos="1140"/>
        <w:tab w:val="left" w:pos="1440"/>
      </w:tabs>
      <w:ind w:left="1440" w:hanging="1440"/>
    </w:pPr>
  </w:style>
  <w:style w:type="paragraph" w:styleId="TOC7">
    <w:name w:val="toc 7"/>
    <w:basedOn w:val="TOC4"/>
    <w:next w:val="Normal"/>
    <w:uiPriority w:val="39"/>
    <w:rsid w:val="00D722DC"/>
    <w:pPr>
      <w:tabs>
        <w:tab w:val="clear" w:pos="1140"/>
        <w:tab w:val="left" w:pos="1440"/>
      </w:tabs>
      <w:ind w:left="1440" w:hanging="1440"/>
    </w:pPr>
  </w:style>
  <w:style w:type="paragraph" w:styleId="TOC8">
    <w:name w:val="toc 8"/>
    <w:basedOn w:val="TOC4"/>
    <w:next w:val="Normal"/>
    <w:uiPriority w:val="39"/>
    <w:rsid w:val="00D722DC"/>
    <w:pPr>
      <w:tabs>
        <w:tab w:val="clear" w:pos="1140"/>
        <w:tab w:val="left" w:pos="1440"/>
      </w:tabs>
      <w:ind w:left="1440" w:hanging="1440"/>
    </w:pPr>
  </w:style>
  <w:style w:type="paragraph" w:styleId="TOC9">
    <w:name w:val="toc 9"/>
    <w:basedOn w:val="TOC1"/>
    <w:next w:val="Normal"/>
    <w:uiPriority w:val="39"/>
    <w:rsid w:val="00D722DC"/>
    <w:pPr>
      <w:ind w:left="0" w:firstLine="0"/>
    </w:pPr>
  </w:style>
  <w:style w:type="paragraph" w:customStyle="1" w:styleId="zzBiblio">
    <w:name w:val="zzBiblio"/>
    <w:basedOn w:val="Normal"/>
    <w:next w:val="Bibliography1"/>
    <w:pPr>
      <w:pageBreakBefore/>
      <w:spacing w:after="760" w:line="310" w:lineRule="exact"/>
      <w:jc w:val="center"/>
    </w:pPr>
    <w:rPr>
      <w:b/>
      <w:sz w:val="28"/>
    </w:rPr>
  </w:style>
  <w:style w:type="paragraph" w:customStyle="1" w:styleId="zzContents">
    <w:name w:val="zzContents"/>
    <w:basedOn w:val="Introduction"/>
    <w:next w:val="TOC1"/>
    <w:pPr>
      <w:tabs>
        <w:tab w:val="clear" w:pos="400"/>
      </w:tabs>
    </w:pPr>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pPr>
      <w:spacing w:after="220"/>
      <w:jc w:val="right"/>
    </w:pPr>
    <w:rPr>
      <w:b/>
      <w:color w:val="000000"/>
      <w:sz w:val="24"/>
    </w:rPr>
  </w:style>
  <w:style w:type="paragraph" w:customStyle="1" w:styleId="zzForeword">
    <w:name w:val="zzForeword"/>
    <w:basedOn w:val="Introduction"/>
    <w:next w:val="Normal"/>
    <w:pPr>
      <w:tabs>
        <w:tab w:val="clear" w:pos="400"/>
      </w:tabs>
    </w:pPr>
    <w:rPr>
      <w:color w:val="0000FF"/>
    </w:rPr>
  </w:style>
  <w:style w:type="paragraph" w:customStyle="1" w:styleId="zzHelp">
    <w:name w:val="zzHelp"/>
    <w:basedOn w:val="Normal"/>
    <w:rPr>
      <w:color w:val="008000"/>
    </w:rPr>
  </w:style>
  <w:style w:type="paragraph" w:customStyle="1" w:styleId="zzIndex">
    <w:name w:val="zzIndex"/>
    <w:basedOn w:val="zzBiblio"/>
    <w:next w:val="IndexHeading"/>
  </w:style>
  <w:style w:type="paragraph" w:customStyle="1" w:styleId="zzLc5">
    <w:name w:val="zzLc5"/>
    <w:basedOn w:val="Normal"/>
    <w:next w:val="Normal"/>
    <w:pPr>
      <w:jc w:val="left"/>
    </w:pPr>
  </w:style>
  <w:style w:type="paragraph" w:customStyle="1" w:styleId="zzLc6">
    <w:name w:val="zzLc6"/>
    <w:basedOn w:val="Normal"/>
    <w:next w:val="Normal"/>
    <w:pPr>
      <w:jc w:val="left"/>
    </w:pPr>
  </w:style>
  <w:style w:type="paragraph" w:customStyle="1" w:styleId="zzLn5">
    <w:name w:val="zzLn5"/>
    <w:basedOn w:val="Normal"/>
    <w:next w:val="Normal"/>
    <w:pPr>
      <w:jc w:val="left"/>
    </w:pPr>
  </w:style>
  <w:style w:type="paragraph" w:customStyle="1" w:styleId="zzLn6">
    <w:name w:val="zzLn6"/>
    <w:basedOn w:val="Normal"/>
    <w:next w:val="Normal"/>
    <w:pPr>
      <w:jc w:val="left"/>
    </w:pPr>
  </w:style>
  <w:style w:type="paragraph" w:customStyle="1" w:styleId="zzSTDTitle">
    <w:name w:val="zzSTDTitle"/>
    <w:basedOn w:val="Normal"/>
    <w:next w:val="Normal"/>
    <w:pPr>
      <w:suppressAutoHyphens/>
      <w:spacing w:before="400" w:after="760" w:line="350" w:lineRule="exact"/>
      <w:jc w:val="left"/>
    </w:pPr>
    <w:rPr>
      <w:b/>
      <w:color w:val="0000FF"/>
      <w:sz w:val="32"/>
    </w:rPr>
  </w:style>
  <w:style w:type="paragraph" w:styleId="BalloonText">
    <w:name w:val="Balloon Text"/>
    <w:basedOn w:val="Normal"/>
    <w:link w:val="BalloonTextChar"/>
    <w:uiPriority w:val="99"/>
    <w:semiHidden/>
    <w:rsid w:val="00BB50A7"/>
    <w:rPr>
      <w:rFonts w:ascii="Tahoma" w:hAnsi="Tahoma"/>
      <w:sz w:val="16"/>
      <w:szCs w:val="16"/>
    </w:rPr>
  </w:style>
  <w:style w:type="paragraph" w:customStyle="1" w:styleId="Tabletext10">
    <w:name w:val="Table text (10)"/>
    <w:basedOn w:val="Normal"/>
    <w:pPr>
      <w:spacing w:before="60" w:after="60"/>
    </w:pPr>
  </w:style>
  <w:style w:type="paragraph" w:customStyle="1" w:styleId="Tabletext9">
    <w:name w:val="Table text (9)"/>
    <w:basedOn w:val="Normal"/>
    <w:pPr>
      <w:spacing w:before="60" w:after="60" w:line="210" w:lineRule="atLeast"/>
    </w:pPr>
    <w:rPr>
      <w:sz w:val="18"/>
    </w:rPr>
  </w:style>
  <w:style w:type="paragraph" w:customStyle="1" w:styleId="Tabletext8">
    <w:name w:val="Table text (8)"/>
    <w:basedOn w:val="Normal"/>
    <w:pPr>
      <w:spacing w:before="60" w:after="60" w:line="190" w:lineRule="atLeast"/>
    </w:pPr>
    <w:rPr>
      <w:sz w:val="16"/>
    </w:rPr>
  </w:style>
  <w:style w:type="paragraph" w:customStyle="1" w:styleId="Tabletext7">
    <w:name w:val="Table text (7)"/>
    <w:basedOn w:val="Normal"/>
    <w:pPr>
      <w:spacing w:before="60" w:after="60" w:line="170" w:lineRule="atLeast"/>
    </w:pPr>
    <w:rPr>
      <w:sz w:val="14"/>
    </w:rPr>
  </w:style>
  <w:style w:type="paragraph" w:customStyle="1" w:styleId="Tabletext">
    <w:name w:val="Table text"/>
    <w:rsid w:val="000049AF"/>
    <w:rPr>
      <w:rFonts w:ascii="Helvetica" w:eastAsia="Times New Roman" w:hAnsi="Helvetica"/>
      <w:sz w:val="16"/>
      <w:szCs w:val="16"/>
      <w:lang w:val="en-GB"/>
    </w:rPr>
  </w:style>
  <w:style w:type="paragraph" w:customStyle="1" w:styleId="Default">
    <w:name w:val="Default"/>
    <w:uiPriority w:val="99"/>
    <w:rsid w:val="00014234"/>
    <w:pPr>
      <w:autoSpaceDE w:val="0"/>
      <w:autoSpaceDN w:val="0"/>
      <w:adjustRightInd w:val="0"/>
    </w:pPr>
    <w:rPr>
      <w:rFonts w:ascii="Arial" w:eastAsia="Times New Roman" w:hAnsi="Arial" w:cs="Arial"/>
      <w:color w:val="000000"/>
      <w:sz w:val="24"/>
      <w:szCs w:val="24"/>
    </w:rPr>
  </w:style>
  <w:style w:type="paragraph" w:styleId="CommentSubject">
    <w:name w:val="annotation subject"/>
    <w:basedOn w:val="CommentText"/>
    <w:next w:val="CommentText"/>
    <w:link w:val="CommentSubjectChar"/>
    <w:uiPriority w:val="99"/>
    <w:semiHidden/>
    <w:rsid w:val="00014234"/>
    <w:rPr>
      <w:b/>
      <w:bCs/>
    </w:rPr>
  </w:style>
  <w:style w:type="table" w:styleId="TableGrid">
    <w:name w:val="Table Grid"/>
    <w:basedOn w:val="TableNormal"/>
    <w:uiPriority w:val="59"/>
    <w:rsid w:val="00D121AB"/>
    <w:pPr>
      <w:spacing w:after="240" w:line="23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tr-list">
    <w:name w:val="attr-list"/>
    <w:rsid w:val="0095385C"/>
  </w:style>
  <w:style w:type="paragraph" w:styleId="NormalWeb">
    <w:name w:val="Normal (Web)"/>
    <w:basedOn w:val="Normal"/>
    <w:link w:val="NormalWebChar"/>
    <w:uiPriority w:val="99"/>
    <w:rsid w:val="00944FA6"/>
    <w:pPr>
      <w:spacing w:before="100" w:beforeAutospacing="1" w:after="100" w:afterAutospacing="1" w:line="240" w:lineRule="auto"/>
      <w:jc w:val="left"/>
    </w:pPr>
    <w:rPr>
      <w:rFonts w:ascii="Times New Roman" w:eastAsia="Times New Roman" w:hAnsi="Times New Roman"/>
      <w:sz w:val="24"/>
      <w:szCs w:val="24"/>
      <w:lang w:eastAsia="en-GB"/>
    </w:rPr>
  </w:style>
  <w:style w:type="paragraph" w:customStyle="1" w:styleId="NormalWeb1">
    <w:name w:val="Normal (Web)1"/>
    <w:basedOn w:val="Normal"/>
    <w:rsid w:val="00CE2C34"/>
    <w:pPr>
      <w:spacing w:after="0" w:line="240" w:lineRule="auto"/>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7B7337"/>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pPr>
    <w:rPr>
      <w:rFonts w:ascii="Courier New" w:eastAsia="Times New Roman" w:hAnsi="Courier New"/>
      <w:noProof/>
      <w:snapToGrid w:val="0"/>
      <w:lang w:val="en-GB"/>
    </w:rPr>
  </w:style>
  <w:style w:type="paragraph" w:customStyle="1" w:styleId="Small">
    <w:name w:val="Small"/>
    <w:basedOn w:val="Normal"/>
    <w:qFormat/>
    <w:rsid w:val="00E02643"/>
    <w:pPr>
      <w:widowControl w:val="0"/>
      <w:spacing w:before="20" w:after="0" w:line="240" w:lineRule="auto"/>
      <w:jc w:val="left"/>
    </w:pPr>
    <w:rPr>
      <w:rFonts w:eastAsia="Times New Roman"/>
      <w:snapToGrid w:val="0"/>
      <w:sz w:val="16"/>
      <w:szCs w:val="16"/>
      <w:lang w:eastAsia="en-US"/>
    </w:rPr>
  </w:style>
  <w:style w:type="paragraph" w:styleId="Revision">
    <w:name w:val="Revision"/>
    <w:hidden/>
    <w:uiPriority w:val="99"/>
    <w:semiHidden/>
    <w:rsid w:val="00460870"/>
    <w:rPr>
      <w:rFonts w:ascii="Arial" w:hAnsi="Arial"/>
      <w:lang w:val="en-GB" w:eastAsia="ja-JP"/>
    </w:rPr>
  </w:style>
  <w:style w:type="paragraph" w:styleId="ListParagraph">
    <w:name w:val="List Paragraph"/>
    <w:basedOn w:val="Normal"/>
    <w:uiPriority w:val="34"/>
    <w:qFormat/>
    <w:rsid w:val="007C13EE"/>
    <w:pPr>
      <w:ind w:left="720"/>
    </w:pPr>
  </w:style>
  <w:style w:type="paragraph" w:customStyle="1" w:styleId="Figuretitle2">
    <w:name w:val="Figure title2"/>
    <w:basedOn w:val="Normal"/>
    <w:next w:val="Normal"/>
    <w:rsid w:val="009D6080"/>
    <w:pPr>
      <w:suppressAutoHyphens/>
      <w:spacing w:before="220" w:after="220"/>
      <w:jc w:val="center"/>
    </w:pPr>
    <w:rPr>
      <w:b/>
      <w:lang w:val="de-DE" w:eastAsia="ar-SA"/>
    </w:rPr>
  </w:style>
  <w:style w:type="paragraph" w:customStyle="1" w:styleId="ISOComments">
    <w:name w:val="ISO_Comments"/>
    <w:basedOn w:val="Normal"/>
    <w:rsid w:val="0056560E"/>
    <w:pPr>
      <w:spacing w:before="210" w:after="0" w:line="210" w:lineRule="exact"/>
      <w:jc w:val="left"/>
    </w:pPr>
    <w:rPr>
      <w:rFonts w:eastAsia="Times New Roman"/>
      <w:sz w:val="18"/>
      <w:lang w:eastAsia="en-US"/>
    </w:rPr>
  </w:style>
  <w:style w:type="paragraph" w:customStyle="1" w:styleId="ISOChange">
    <w:name w:val="ISO_Change"/>
    <w:basedOn w:val="Normal"/>
    <w:rsid w:val="0056560E"/>
    <w:pPr>
      <w:spacing w:before="210" w:after="0" w:line="210" w:lineRule="exact"/>
      <w:jc w:val="left"/>
    </w:pPr>
    <w:rPr>
      <w:rFonts w:eastAsia="Times New Roman"/>
      <w:sz w:val="18"/>
      <w:lang w:eastAsia="en-US"/>
    </w:rPr>
  </w:style>
  <w:style w:type="paragraph" w:customStyle="1" w:styleId="NoSpacing1">
    <w:name w:val="No Spacing1"/>
    <w:qFormat/>
    <w:rsid w:val="003B6E33"/>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pPr>
    <w:rPr>
      <w:rFonts w:ascii="Courier New" w:eastAsia="Arial" w:hAnsi="Courier New"/>
      <w:lang w:val="en-GB" w:eastAsia="ar-SA"/>
    </w:rPr>
  </w:style>
  <w:style w:type="character" w:customStyle="1" w:styleId="CommentTextChar">
    <w:name w:val="Comment Text Char"/>
    <w:link w:val="CommentText"/>
    <w:uiPriority w:val="99"/>
    <w:rsid w:val="00A75F69"/>
    <w:rPr>
      <w:rFonts w:ascii="Arial" w:hAnsi="Arial"/>
      <w:lang w:val="en-GB" w:eastAsia="ja-JP"/>
    </w:rPr>
  </w:style>
  <w:style w:type="paragraph" w:customStyle="1" w:styleId="Firstparagraph">
    <w:name w:val="First paragraph"/>
    <w:basedOn w:val="Normal"/>
    <w:next w:val="Normal"/>
    <w:rsid w:val="00A85E33"/>
    <w:pPr>
      <w:overflowPunct w:val="0"/>
      <w:autoSpaceDE w:val="0"/>
      <w:autoSpaceDN w:val="0"/>
      <w:adjustRightInd w:val="0"/>
      <w:spacing w:after="0" w:line="260" w:lineRule="exact"/>
      <w:textAlignment w:val="baseline"/>
    </w:pPr>
    <w:rPr>
      <w:rFonts w:ascii="Times New Roman" w:eastAsia="Times New Roman" w:hAnsi="Times New Roman"/>
      <w:sz w:val="24"/>
      <w:lang w:val="en-US" w:eastAsia="en-US"/>
    </w:rPr>
  </w:style>
  <w:style w:type="paragraph" w:customStyle="1" w:styleId="ISOSecretObservations">
    <w:name w:val="ISO_Secret_Observations"/>
    <w:basedOn w:val="Normal"/>
    <w:rsid w:val="006E77C5"/>
    <w:pPr>
      <w:spacing w:before="210" w:after="0" w:line="210" w:lineRule="exact"/>
      <w:jc w:val="left"/>
    </w:pPr>
    <w:rPr>
      <w:rFonts w:eastAsia="Times New Roman"/>
      <w:sz w:val="18"/>
      <w:lang w:eastAsia="en-US"/>
    </w:rPr>
  </w:style>
  <w:style w:type="paragraph" w:customStyle="1" w:styleId="subpara">
    <w:name w:val="sub para"/>
    <w:basedOn w:val="Normal"/>
    <w:rsid w:val="00A65BFF"/>
    <w:pPr>
      <w:spacing w:before="60" w:after="60" w:line="240" w:lineRule="auto"/>
      <w:ind w:left="1134" w:right="794" w:hanging="567"/>
    </w:pPr>
    <w:rPr>
      <w:rFonts w:ascii="Arial Narrow" w:eastAsia="Times New Roman" w:hAnsi="Arial Narrow"/>
      <w:sz w:val="22"/>
      <w:lang w:val="en-AU" w:eastAsia="en-US"/>
    </w:rPr>
  </w:style>
  <w:style w:type="character" w:customStyle="1" w:styleId="Heading3Char">
    <w:name w:val="Heading 3 Char"/>
    <w:link w:val="Heading3"/>
    <w:uiPriority w:val="9"/>
    <w:rsid w:val="00D722DC"/>
    <w:rPr>
      <w:rFonts w:ascii="Arial" w:hAnsi="Arial"/>
      <w:b/>
      <w:bCs/>
      <w:lang w:val="en-AU" w:eastAsia="ja-JP"/>
    </w:rPr>
  </w:style>
  <w:style w:type="character" w:customStyle="1" w:styleId="Heading4Char">
    <w:name w:val="Heading 4 Char"/>
    <w:link w:val="Heading4"/>
    <w:uiPriority w:val="9"/>
    <w:rsid w:val="00D722DC"/>
    <w:rPr>
      <w:rFonts w:ascii="Arial" w:hAnsi="Arial"/>
      <w:b/>
      <w:bCs/>
      <w:lang w:val="en-AU" w:eastAsia="ja-JP"/>
    </w:rPr>
  </w:style>
  <w:style w:type="paragraph" w:styleId="NoSpacing">
    <w:name w:val="No Spacing"/>
    <w:uiPriority w:val="1"/>
    <w:qFormat/>
    <w:rsid w:val="00541645"/>
    <w:pPr>
      <w:jc w:val="both"/>
    </w:pPr>
    <w:rPr>
      <w:rFonts w:ascii="Arial" w:hAnsi="Arial"/>
      <w:lang w:val="en-GB" w:eastAsia="ja-JP"/>
    </w:rPr>
  </w:style>
  <w:style w:type="paragraph" w:styleId="TOCHeading">
    <w:name w:val="TOC Heading"/>
    <w:basedOn w:val="Heading1"/>
    <w:next w:val="Normal"/>
    <w:uiPriority w:val="39"/>
    <w:qFormat/>
    <w:rsid w:val="00D722DC"/>
    <w:pPr>
      <w:numPr>
        <w:numId w:val="0"/>
      </w:numPr>
      <w:tabs>
        <w:tab w:val="clear" w:pos="400"/>
        <w:tab w:val="clear" w:pos="560"/>
      </w:tabs>
      <w:suppressAutoHyphens w:val="0"/>
      <w:spacing w:before="240" w:after="60" w:line="230" w:lineRule="atLeast"/>
      <w:outlineLvl w:val="9"/>
    </w:pPr>
    <w:rPr>
      <w:rFonts w:ascii="Cambria" w:eastAsia="Times New Roman" w:hAnsi="Cambria"/>
      <w:kern w:val="32"/>
      <w:sz w:val="32"/>
      <w:szCs w:val="32"/>
    </w:rPr>
  </w:style>
  <w:style w:type="character" w:customStyle="1" w:styleId="NumberingSymbols">
    <w:name w:val="Numbering Symbols"/>
    <w:rsid w:val="00E56415"/>
  </w:style>
  <w:style w:type="paragraph" w:customStyle="1" w:styleId="Caption1">
    <w:name w:val="Caption1"/>
    <w:basedOn w:val="Normal"/>
    <w:rsid w:val="00D722DC"/>
    <w:pPr>
      <w:widowControl w:val="0"/>
      <w:suppressLineNumbers/>
      <w:suppressAutoHyphens/>
      <w:spacing w:before="120" w:after="120" w:line="240" w:lineRule="auto"/>
      <w:jc w:val="left"/>
    </w:pPr>
    <w:rPr>
      <w:rFonts w:eastAsia="Arial" w:cs="Tahoma"/>
      <w:i/>
      <w:iCs/>
      <w:lang w:val="en-AU"/>
    </w:rPr>
  </w:style>
  <w:style w:type="paragraph" w:customStyle="1" w:styleId="Index">
    <w:name w:val="Index"/>
    <w:basedOn w:val="Normal"/>
    <w:rsid w:val="00E56415"/>
    <w:pPr>
      <w:widowControl w:val="0"/>
      <w:suppressLineNumbers/>
      <w:suppressAutoHyphens/>
      <w:spacing w:after="0" w:line="240" w:lineRule="auto"/>
      <w:jc w:val="left"/>
    </w:pPr>
    <w:rPr>
      <w:rFonts w:eastAsia="Arial" w:cs="Tahoma"/>
    </w:rPr>
  </w:style>
  <w:style w:type="character" w:customStyle="1" w:styleId="Heading2Char">
    <w:name w:val="Heading 2 Char"/>
    <w:link w:val="Heading2"/>
    <w:uiPriority w:val="9"/>
    <w:rsid w:val="00D722DC"/>
    <w:rPr>
      <w:rFonts w:ascii="Arial" w:hAnsi="Arial"/>
      <w:b/>
      <w:bCs/>
      <w:sz w:val="22"/>
      <w:lang w:val="en-AU" w:eastAsia="ja-JP"/>
    </w:rPr>
  </w:style>
  <w:style w:type="character" w:customStyle="1" w:styleId="Heading1Char">
    <w:name w:val="Heading 1 Char"/>
    <w:link w:val="Heading1"/>
    <w:uiPriority w:val="9"/>
    <w:rsid w:val="00D722DC"/>
    <w:rPr>
      <w:rFonts w:ascii="Arial" w:hAnsi="Arial"/>
      <w:b/>
      <w:bCs/>
      <w:sz w:val="24"/>
      <w:lang w:val="en-AU" w:eastAsia="ja-JP"/>
    </w:rPr>
  </w:style>
  <w:style w:type="character" w:customStyle="1" w:styleId="BalloonTextChar">
    <w:name w:val="Balloon Text Char"/>
    <w:link w:val="BalloonText"/>
    <w:uiPriority w:val="99"/>
    <w:semiHidden/>
    <w:rsid w:val="00E56415"/>
    <w:rPr>
      <w:rFonts w:ascii="Tahoma" w:hAnsi="Tahoma" w:cs="Tahoma"/>
      <w:sz w:val="16"/>
      <w:szCs w:val="16"/>
      <w:lang w:val="en-GB" w:eastAsia="ja-JP"/>
    </w:rPr>
  </w:style>
  <w:style w:type="character" w:customStyle="1" w:styleId="BodyTextIndentChar">
    <w:name w:val="Body Text Indent Char"/>
    <w:link w:val="BodyTextIndent"/>
    <w:uiPriority w:val="99"/>
    <w:rsid w:val="00E56415"/>
    <w:rPr>
      <w:rFonts w:ascii="Arial" w:hAnsi="Arial"/>
      <w:lang w:val="en-GB" w:eastAsia="ja-JP"/>
    </w:rPr>
  </w:style>
  <w:style w:type="character" w:customStyle="1" w:styleId="HeaderChar">
    <w:name w:val="Header Char"/>
    <w:link w:val="Header"/>
    <w:uiPriority w:val="99"/>
    <w:rsid w:val="00E56415"/>
    <w:rPr>
      <w:rFonts w:ascii="Arial" w:hAnsi="Arial"/>
      <w:b/>
      <w:sz w:val="22"/>
      <w:lang w:val="en-GB" w:eastAsia="ja-JP"/>
    </w:rPr>
  </w:style>
  <w:style w:type="character" w:customStyle="1" w:styleId="CommentSubjectChar">
    <w:name w:val="Comment Subject Char"/>
    <w:link w:val="CommentSubject"/>
    <w:uiPriority w:val="99"/>
    <w:semiHidden/>
    <w:rsid w:val="00E56415"/>
    <w:rPr>
      <w:rFonts w:ascii="Arial" w:hAnsi="Arial"/>
      <w:b/>
      <w:bCs/>
      <w:lang w:val="en-GB" w:eastAsia="ja-JP"/>
    </w:rPr>
  </w:style>
  <w:style w:type="character" w:customStyle="1" w:styleId="BodyText2Char">
    <w:name w:val="Body Text 2 Char"/>
    <w:link w:val="BodyText2"/>
    <w:uiPriority w:val="99"/>
    <w:rsid w:val="00E56415"/>
    <w:rPr>
      <w:rFonts w:ascii="Arial" w:hAnsi="Arial"/>
      <w:sz w:val="16"/>
      <w:lang w:val="en-GB" w:eastAsia="ja-JP"/>
    </w:rPr>
  </w:style>
  <w:style w:type="character" w:customStyle="1" w:styleId="Heading5Char">
    <w:name w:val="Heading 5 Char"/>
    <w:link w:val="Heading5"/>
    <w:uiPriority w:val="9"/>
    <w:rsid w:val="00D722DC"/>
    <w:rPr>
      <w:rFonts w:ascii="Arial" w:hAnsi="Arial"/>
      <w:b/>
      <w:bCs/>
      <w:lang w:val="en-AU" w:eastAsia="ja-JP"/>
    </w:rPr>
  </w:style>
  <w:style w:type="character" w:customStyle="1" w:styleId="Heading6Char">
    <w:name w:val="Heading 6 Char"/>
    <w:link w:val="Heading6"/>
    <w:uiPriority w:val="9"/>
    <w:rsid w:val="00D722DC"/>
    <w:rPr>
      <w:rFonts w:ascii="Arial" w:hAnsi="Arial"/>
      <w:b/>
      <w:bCs/>
      <w:lang w:val="en-AU" w:eastAsia="ja-JP"/>
    </w:rPr>
  </w:style>
  <w:style w:type="character" w:customStyle="1" w:styleId="Heading7Char">
    <w:name w:val="Heading 7 Char"/>
    <w:link w:val="Heading7"/>
    <w:uiPriority w:val="9"/>
    <w:rsid w:val="00D722DC"/>
    <w:rPr>
      <w:rFonts w:ascii="Arial" w:hAnsi="Arial"/>
      <w:b/>
      <w:bCs/>
      <w:lang w:val="en-AU" w:eastAsia="ja-JP"/>
    </w:rPr>
  </w:style>
  <w:style w:type="character" w:customStyle="1" w:styleId="Heading8Char">
    <w:name w:val="Heading 8 Char"/>
    <w:link w:val="Heading8"/>
    <w:uiPriority w:val="9"/>
    <w:rsid w:val="00D722DC"/>
    <w:rPr>
      <w:rFonts w:ascii="Arial" w:hAnsi="Arial"/>
      <w:b/>
      <w:bCs/>
      <w:lang w:val="en-AU" w:eastAsia="ja-JP"/>
    </w:rPr>
  </w:style>
  <w:style w:type="character" w:customStyle="1" w:styleId="Heading9Char">
    <w:name w:val="Heading 9 Char"/>
    <w:link w:val="Heading9"/>
    <w:uiPriority w:val="9"/>
    <w:rsid w:val="00D722DC"/>
    <w:rPr>
      <w:rFonts w:ascii="Arial" w:hAnsi="Arial"/>
      <w:b/>
      <w:bCs/>
      <w:lang w:val="en-AU" w:eastAsia="ja-JP"/>
    </w:rPr>
  </w:style>
  <w:style w:type="character" w:customStyle="1" w:styleId="BodyTextIndent2Char">
    <w:name w:val="Body Text Indent 2 Char"/>
    <w:link w:val="BodyTextIndent2"/>
    <w:uiPriority w:val="99"/>
    <w:rsid w:val="00E56415"/>
    <w:rPr>
      <w:rFonts w:ascii="Arial" w:hAnsi="Arial"/>
      <w:lang w:val="en-GB" w:eastAsia="ja-JP"/>
    </w:rPr>
  </w:style>
  <w:style w:type="character" w:customStyle="1" w:styleId="BodyText3Char">
    <w:name w:val="Body Text 3 Char"/>
    <w:link w:val="BodyText3"/>
    <w:uiPriority w:val="99"/>
    <w:rsid w:val="00E56415"/>
    <w:rPr>
      <w:rFonts w:ascii="Arial" w:hAnsi="Arial"/>
      <w:sz w:val="14"/>
      <w:lang w:val="en-GB" w:eastAsia="ja-JP"/>
    </w:rPr>
  </w:style>
  <w:style w:type="paragraph" w:customStyle="1" w:styleId="quotedtext">
    <w:name w:val="quoted text"/>
    <w:basedOn w:val="Normal"/>
    <w:rsid w:val="00E56415"/>
    <w:pPr>
      <w:spacing w:before="60" w:after="60" w:line="240" w:lineRule="auto"/>
      <w:ind w:left="1134" w:right="1134" w:hanging="567"/>
    </w:pPr>
    <w:rPr>
      <w:rFonts w:ascii="Times New Roman" w:eastAsia="Times New Roman" w:hAnsi="Times New Roman"/>
      <w:i/>
      <w:lang w:val="en-AU" w:eastAsia="fr-FR"/>
    </w:rPr>
  </w:style>
  <w:style w:type="character" w:customStyle="1" w:styleId="FooterChar">
    <w:name w:val="Footer Char"/>
    <w:link w:val="Footer"/>
    <w:uiPriority w:val="99"/>
    <w:rsid w:val="00E56415"/>
    <w:rPr>
      <w:rFonts w:ascii="Arial" w:hAnsi="Arial"/>
      <w:lang w:val="en-GB" w:eastAsia="ja-JP"/>
    </w:rPr>
  </w:style>
  <w:style w:type="character" w:customStyle="1" w:styleId="ipa1">
    <w:name w:val="ipa1"/>
    <w:rsid w:val="00E56415"/>
    <w:rPr>
      <w:rFonts w:ascii="Arial Unicode MS" w:eastAsia="Arial Unicode MS" w:hAnsi="Arial Unicode MS" w:cs="Arial Unicode MS" w:hint="eastAsia"/>
    </w:rPr>
  </w:style>
  <w:style w:type="character" w:customStyle="1" w:styleId="NormalWebChar">
    <w:name w:val="Normal (Web) Char"/>
    <w:link w:val="NormalWeb"/>
    <w:uiPriority w:val="99"/>
    <w:rsid w:val="00561650"/>
    <w:rPr>
      <w:rFonts w:eastAsia="Times New Roman"/>
      <w:sz w:val="24"/>
      <w:szCs w:val="24"/>
      <w:lang w:val="en-GB" w:eastAsia="en-GB"/>
    </w:rPr>
  </w:style>
  <w:style w:type="paragraph" w:styleId="Bibliography">
    <w:name w:val="Bibliography"/>
    <w:basedOn w:val="Normal"/>
    <w:next w:val="Normal"/>
    <w:uiPriority w:val="37"/>
    <w:semiHidden/>
    <w:unhideWhenUsed/>
    <w:rsid w:val="00241642"/>
  </w:style>
  <w:style w:type="paragraph" w:styleId="E-mailSignature">
    <w:name w:val="E-mail Signature"/>
    <w:basedOn w:val="Normal"/>
    <w:link w:val="E-mailSignatureChar"/>
    <w:uiPriority w:val="99"/>
    <w:semiHidden/>
    <w:unhideWhenUsed/>
    <w:rsid w:val="00241642"/>
  </w:style>
  <w:style w:type="character" w:customStyle="1" w:styleId="E-mailSignatureChar">
    <w:name w:val="E-mail Signature Char"/>
    <w:link w:val="E-mailSignature"/>
    <w:uiPriority w:val="99"/>
    <w:semiHidden/>
    <w:rsid w:val="00241642"/>
    <w:rPr>
      <w:rFonts w:ascii="Arial" w:hAnsi="Arial"/>
      <w:lang w:val="en-GB" w:eastAsia="ja-JP"/>
    </w:rPr>
  </w:style>
  <w:style w:type="paragraph" w:styleId="HTMLAddress">
    <w:name w:val="HTML Address"/>
    <w:basedOn w:val="Normal"/>
    <w:link w:val="HTMLAddressChar"/>
    <w:uiPriority w:val="99"/>
    <w:semiHidden/>
    <w:unhideWhenUsed/>
    <w:rsid w:val="00241642"/>
    <w:rPr>
      <w:i/>
      <w:iCs/>
    </w:rPr>
  </w:style>
  <w:style w:type="character" w:customStyle="1" w:styleId="HTMLAddressChar">
    <w:name w:val="HTML Address Char"/>
    <w:link w:val="HTMLAddress"/>
    <w:uiPriority w:val="99"/>
    <w:semiHidden/>
    <w:rsid w:val="00241642"/>
    <w:rPr>
      <w:rFonts w:ascii="Arial" w:hAnsi="Arial"/>
      <w:i/>
      <w:iCs/>
      <w:lang w:val="en-GB" w:eastAsia="ja-JP"/>
    </w:rPr>
  </w:style>
  <w:style w:type="paragraph" w:styleId="HTMLPreformatted">
    <w:name w:val="HTML Preformatted"/>
    <w:basedOn w:val="Normal"/>
    <w:link w:val="HTMLPreformattedChar"/>
    <w:uiPriority w:val="99"/>
    <w:semiHidden/>
    <w:unhideWhenUsed/>
    <w:rsid w:val="00241642"/>
    <w:rPr>
      <w:rFonts w:ascii="Courier New" w:hAnsi="Courier New"/>
    </w:rPr>
  </w:style>
  <w:style w:type="character" w:customStyle="1" w:styleId="HTMLPreformattedChar">
    <w:name w:val="HTML Preformatted Char"/>
    <w:link w:val="HTMLPreformatted"/>
    <w:uiPriority w:val="99"/>
    <w:semiHidden/>
    <w:rsid w:val="00241642"/>
    <w:rPr>
      <w:rFonts w:ascii="Courier New" w:hAnsi="Courier New" w:cs="Courier New"/>
      <w:lang w:val="en-GB" w:eastAsia="ja-JP"/>
    </w:rPr>
  </w:style>
  <w:style w:type="paragraph" w:styleId="IntenseQuote">
    <w:name w:val="Intense Quote"/>
    <w:basedOn w:val="Normal"/>
    <w:next w:val="Normal"/>
    <w:link w:val="IntenseQuoteChar"/>
    <w:uiPriority w:val="30"/>
    <w:qFormat/>
    <w:rsid w:val="00241642"/>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41642"/>
    <w:rPr>
      <w:rFonts w:ascii="Arial" w:hAnsi="Arial"/>
      <w:b/>
      <w:bCs/>
      <w:i/>
      <w:iCs/>
      <w:color w:val="4F81BD"/>
      <w:lang w:val="en-GB" w:eastAsia="ja-JP"/>
    </w:rPr>
  </w:style>
  <w:style w:type="paragraph" w:styleId="Quote">
    <w:name w:val="Quote"/>
    <w:basedOn w:val="Normal"/>
    <w:next w:val="Normal"/>
    <w:link w:val="QuoteChar"/>
    <w:uiPriority w:val="29"/>
    <w:qFormat/>
    <w:rsid w:val="00241642"/>
    <w:rPr>
      <w:i/>
      <w:iCs/>
      <w:color w:val="000000"/>
    </w:rPr>
  </w:style>
  <w:style w:type="character" w:customStyle="1" w:styleId="QuoteChar">
    <w:name w:val="Quote Char"/>
    <w:link w:val="Quote"/>
    <w:uiPriority w:val="29"/>
    <w:rsid w:val="00241642"/>
    <w:rPr>
      <w:rFonts w:ascii="Arial" w:hAnsi="Arial"/>
      <w:i/>
      <w:iCs/>
      <w:color w:val="000000"/>
      <w:lang w:val="en-GB" w:eastAsia="ja-JP"/>
    </w:rPr>
  </w:style>
  <w:style w:type="paragraph" w:customStyle="1" w:styleId="publishedby">
    <w:name w:val="published by"/>
    <w:basedOn w:val="Normal"/>
    <w:link w:val="publishedbyChar"/>
    <w:qFormat/>
    <w:rsid w:val="003C1FC0"/>
    <w:pPr>
      <w:tabs>
        <w:tab w:val="center" w:pos="4514"/>
        <w:tab w:val="left" w:pos="5040"/>
        <w:tab w:val="left" w:pos="5760"/>
        <w:tab w:val="left" w:pos="6480"/>
        <w:tab w:val="left" w:pos="7200"/>
        <w:tab w:val="left" w:pos="7920"/>
        <w:tab w:val="left" w:pos="8640"/>
      </w:tabs>
      <w:spacing w:after="0" w:line="240" w:lineRule="auto"/>
      <w:outlineLvl w:val="0"/>
    </w:pPr>
    <w:rPr>
      <w:b/>
    </w:rPr>
  </w:style>
  <w:style w:type="paragraph" w:customStyle="1" w:styleId="note0">
    <w:name w:val="note"/>
    <w:basedOn w:val="Normal"/>
    <w:link w:val="noteChar"/>
    <w:qFormat/>
    <w:rsid w:val="003C1FC0"/>
    <w:rPr>
      <w:i/>
      <w:color w:val="FF0000"/>
    </w:rPr>
  </w:style>
  <w:style w:type="character" w:customStyle="1" w:styleId="publishedbyChar">
    <w:name w:val="published by Char"/>
    <w:link w:val="publishedby"/>
    <w:rsid w:val="003C1FC0"/>
    <w:rPr>
      <w:rFonts w:ascii="Arial" w:hAnsi="Arial"/>
      <w:b/>
      <w:lang w:val="en-GB" w:eastAsia="ja-JP"/>
    </w:rPr>
  </w:style>
  <w:style w:type="paragraph" w:customStyle="1" w:styleId="Label1">
    <w:name w:val="Label1"/>
    <w:basedOn w:val="Normal"/>
    <w:link w:val="Label1Char"/>
    <w:qFormat/>
    <w:rsid w:val="003C1FC0"/>
    <w:pPr>
      <w:autoSpaceDE w:val="0"/>
      <w:autoSpaceDN w:val="0"/>
      <w:adjustRightInd w:val="0"/>
      <w:spacing w:after="0" w:line="480" w:lineRule="auto"/>
      <w:ind w:left="1695" w:hanging="1695"/>
    </w:pPr>
    <w:rPr>
      <w:b/>
      <w:sz w:val="22"/>
      <w:szCs w:val="22"/>
    </w:rPr>
  </w:style>
  <w:style w:type="character" w:customStyle="1" w:styleId="noteChar">
    <w:name w:val="note Char"/>
    <w:link w:val="note0"/>
    <w:rsid w:val="003C1FC0"/>
    <w:rPr>
      <w:rFonts w:ascii="Arial" w:hAnsi="Arial"/>
      <w:i/>
      <w:color w:val="FF0000"/>
      <w:lang w:val="en-GB" w:eastAsia="ja-JP"/>
    </w:rPr>
  </w:style>
  <w:style w:type="paragraph" w:customStyle="1" w:styleId="Label2">
    <w:name w:val="Label2"/>
    <w:basedOn w:val="Normal"/>
    <w:link w:val="Label2Char"/>
    <w:qFormat/>
    <w:rsid w:val="003C1FC0"/>
    <w:pPr>
      <w:ind w:left="1360" w:firstLine="340"/>
    </w:pPr>
    <w:rPr>
      <w:b/>
    </w:rPr>
  </w:style>
  <w:style w:type="character" w:customStyle="1" w:styleId="Label1Char">
    <w:name w:val="Label1 Char"/>
    <w:link w:val="Label1"/>
    <w:rsid w:val="003C1FC0"/>
    <w:rPr>
      <w:rFonts w:ascii="Arial" w:hAnsi="Arial"/>
      <w:b/>
      <w:sz w:val="22"/>
      <w:szCs w:val="22"/>
      <w:lang w:val="en-GB" w:eastAsia="ja-JP"/>
    </w:rPr>
  </w:style>
  <w:style w:type="paragraph" w:customStyle="1" w:styleId="Labeldata">
    <w:name w:val="Label data"/>
    <w:basedOn w:val="Normal"/>
    <w:link w:val="LabeldataChar"/>
    <w:qFormat/>
    <w:rsid w:val="003C1FC0"/>
    <w:pPr>
      <w:autoSpaceDE w:val="0"/>
      <w:autoSpaceDN w:val="0"/>
      <w:adjustRightInd w:val="0"/>
      <w:spacing w:after="0" w:line="240" w:lineRule="auto"/>
    </w:pPr>
  </w:style>
  <w:style w:type="character" w:customStyle="1" w:styleId="Label2Char">
    <w:name w:val="Label2 Char"/>
    <w:link w:val="Label2"/>
    <w:rsid w:val="003C1FC0"/>
    <w:rPr>
      <w:rFonts w:ascii="Arial" w:hAnsi="Arial"/>
      <w:b/>
      <w:lang w:val="en-GB" w:eastAsia="ja-JP"/>
    </w:rPr>
  </w:style>
  <w:style w:type="paragraph" w:customStyle="1" w:styleId="Annex0">
    <w:name w:val="Annex"/>
    <w:basedOn w:val="Heading1"/>
    <w:next w:val="Normal"/>
    <w:link w:val="AnnexChar"/>
    <w:qFormat/>
    <w:rsid w:val="00DD4107"/>
    <w:pPr>
      <w:numPr>
        <w:numId w:val="55"/>
      </w:numPr>
      <w:ind w:left="360"/>
    </w:pPr>
    <w:rPr>
      <w:lang w:val="fr-MC" w:eastAsia="en-US"/>
    </w:rPr>
  </w:style>
  <w:style w:type="character" w:customStyle="1" w:styleId="LabeldataChar">
    <w:name w:val="Label data Char"/>
    <w:link w:val="Labeldata"/>
    <w:rsid w:val="003C1FC0"/>
    <w:rPr>
      <w:rFonts w:ascii="Arial" w:hAnsi="Arial"/>
      <w:lang w:val="en-GB" w:eastAsia="ja-JP"/>
    </w:rPr>
  </w:style>
  <w:style w:type="paragraph" w:customStyle="1" w:styleId="Annexsection">
    <w:name w:val="Annex section"/>
    <w:basedOn w:val="Heading2"/>
    <w:link w:val="AnnexsectionChar"/>
    <w:qFormat/>
    <w:rsid w:val="003C1FC0"/>
    <w:pPr>
      <w:numPr>
        <w:ilvl w:val="0"/>
        <w:numId w:val="0"/>
      </w:numPr>
      <w:jc w:val="left"/>
    </w:pPr>
    <w:rPr>
      <w:rFonts w:ascii="Arial Narrow" w:hAnsi="Arial Narrow"/>
      <w:sz w:val="20"/>
      <w:szCs w:val="22"/>
    </w:rPr>
  </w:style>
  <w:style w:type="character" w:customStyle="1" w:styleId="AnnexChar">
    <w:name w:val="Annex Char"/>
    <w:link w:val="Annex0"/>
    <w:rsid w:val="00DD4107"/>
    <w:rPr>
      <w:rFonts w:ascii="Arial" w:hAnsi="Arial"/>
      <w:b/>
      <w:bCs/>
      <w:sz w:val="24"/>
      <w:lang w:val="fr-MC"/>
    </w:rPr>
  </w:style>
  <w:style w:type="paragraph" w:customStyle="1" w:styleId="AppendixD2">
    <w:name w:val="Appendix D2"/>
    <w:autoRedefine/>
    <w:rsid w:val="00A63413"/>
    <w:pPr>
      <w:spacing w:before="40" w:after="40"/>
    </w:pPr>
    <w:rPr>
      <w:rFonts w:ascii="Arial" w:hAnsi="Arial"/>
      <w:b/>
      <w:lang w:val="en-GB" w:eastAsia="ar-SA"/>
    </w:rPr>
  </w:style>
  <w:style w:type="character" w:customStyle="1" w:styleId="AnnexsectionChar">
    <w:name w:val="Annex section Char"/>
    <w:link w:val="Annexsection"/>
    <w:rsid w:val="003C1FC0"/>
    <w:rPr>
      <w:rFonts w:ascii="Arial Narrow" w:hAnsi="Arial Narrow"/>
      <w:b/>
      <w:bCs/>
      <w:szCs w:val="22"/>
      <w:lang w:val="en-GB" w:eastAsia="ja-JP"/>
    </w:rPr>
  </w:style>
  <w:style w:type="paragraph" w:customStyle="1" w:styleId="Basisalinea">
    <w:name w:val="[Basisalinea]"/>
    <w:basedOn w:val="Normal"/>
    <w:uiPriority w:val="99"/>
    <w:rsid w:val="00DF37B3"/>
    <w:pPr>
      <w:autoSpaceDE w:val="0"/>
      <w:autoSpaceDN w:val="0"/>
      <w:adjustRightInd w:val="0"/>
      <w:spacing w:after="0" w:line="288" w:lineRule="auto"/>
      <w:jc w:val="left"/>
      <w:textAlignment w:val="center"/>
    </w:pPr>
    <w:rPr>
      <w:rFonts w:ascii="Times" w:eastAsia="Calibri" w:hAnsi="Times" w:cs="Times"/>
      <w:color w:val="000000"/>
      <w:sz w:val="24"/>
      <w:szCs w:val="24"/>
      <w:lang w:val="nl-NL" w:eastAsia="en-US"/>
    </w:rPr>
  </w:style>
  <w:style w:type="paragraph" w:customStyle="1" w:styleId="dlPara">
    <w:name w:val="dlPara"/>
    <w:basedOn w:val="dl"/>
    <w:rsid w:val="00D722DC"/>
    <w:rPr>
      <w:rFonts w:cs="Arial"/>
      <w:b/>
    </w:rPr>
  </w:style>
  <w:style w:type="paragraph" w:customStyle="1" w:styleId="dt">
    <w:name w:val="dt"/>
    <w:basedOn w:val="Normal"/>
    <w:next w:val="Normal"/>
    <w:qFormat/>
    <w:rsid w:val="00D722DC"/>
    <w:pPr>
      <w:keepNext/>
      <w:spacing w:after="0"/>
    </w:pPr>
    <w:rPr>
      <w:b/>
      <w:bCs/>
      <w:lang w:val="en-AU"/>
    </w:rPr>
  </w:style>
  <w:style w:type="paragraph" w:customStyle="1" w:styleId="TOCTitle">
    <w:name w:val="TOC Title"/>
    <w:basedOn w:val="Normal"/>
    <w:qFormat/>
    <w:rsid w:val="00D722DC"/>
    <w:pPr>
      <w:spacing w:before="360" w:after="120" w:line="240" w:lineRule="auto"/>
      <w:jc w:val="center"/>
    </w:pPr>
    <w:rPr>
      <w:rFonts w:eastAsia="Times New Roman"/>
      <w:b/>
      <w:sz w:val="24"/>
      <w:szCs w:val="24"/>
      <w:lang w:val="en-US" w:eastAsia="en-US"/>
    </w:rPr>
  </w:style>
  <w:style w:type="character" w:customStyle="1" w:styleId="FootnoteTextChar">
    <w:name w:val="Footnote Text Char"/>
    <w:link w:val="FootnoteText"/>
    <w:semiHidden/>
    <w:rsid w:val="00B254C8"/>
    <w:rPr>
      <w:rFonts w:ascii="Arial" w:hAnsi="Arial"/>
      <w:sz w:val="18"/>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230563">
      <w:bodyDiv w:val="1"/>
      <w:marLeft w:val="0"/>
      <w:marRight w:val="0"/>
      <w:marTop w:val="0"/>
      <w:marBottom w:val="0"/>
      <w:divBdr>
        <w:top w:val="none" w:sz="0" w:space="0" w:color="auto"/>
        <w:left w:val="none" w:sz="0" w:space="0" w:color="auto"/>
        <w:bottom w:val="none" w:sz="0" w:space="0" w:color="auto"/>
        <w:right w:val="none" w:sz="0" w:space="0" w:color="auto"/>
      </w:divBdr>
    </w:div>
    <w:div w:id="144902192">
      <w:bodyDiv w:val="1"/>
      <w:marLeft w:val="0"/>
      <w:marRight w:val="0"/>
      <w:marTop w:val="0"/>
      <w:marBottom w:val="0"/>
      <w:divBdr>
        <w:top w:val="none" w:sz="0" w:space="0" w:color="auto"/>
        <w:left w:val="none" w:sz="0" w:space="0" w:color="auto"/>
        <w:bottom w:val="none" w:sz="0" w:space="0" w:color="auto"/>
        <w:right w:val="none" w:sz="0" w:space="0" w:color="auto"/>
      </w:divBdr>
      <w:divsChild>
        <w:div w:id="1875532169">
          <w:marLeft w:val="0"/>
          <w:marRight w:val="0"/>
          <w:marTop w:val="0"/>
          <w:marBottom w:val="0"/>
          <w:divBdr>
            <w:top w:val="none" w:sz="0" w:space="0" w:color="auto"/>
            <w:left w:val="none" w:sz="0" w:space="0" w:color="auto"/>
            <w:bottom w:val="none" w:sz="0" w:space="0" w:color="auto"/>
            <w:right w:val="none" w:sz="0" w:space="0" w:color="auto"/>
          </w:divBdr>
          <w:divsChild>
            <w:div w:id="1190145377">
              <w:marLeft w:val="0"/>
              <w:marRight w:val="0"/>
              <w:marTop w:val="0"/>
              <w:marBottom w:val="0"/>
              <w:divBdr>
                <w:top w:val="none" w:sz="0" w:space="0" w:color="auto"/>
                <w:left w:val="none" w:sz="0" w:space="0" w:color="auto"/>
                <w:bottom w:val="none" w:sz="0" w:space="0" w:color="auto"/>
                <w:right w:val="none" w:sz="0" w:space="0" w:color="auto"/>
              </w:divBdr>
              <w:divsChild>
                <w:div w:id="11230416">
                  <w:marLeft w:val="0"/>
                  <w:marRight w:val="0"/>
                  <w:marTop w:val="0"/>
                  <w:marBottom w:val="0"/>
                  <w:divBdr>
                    <w:top w:val="none" w:sz="0" w:space="0" w:color="auto"/>
                    <w:left w:val="none" w:sz="0" w:space="0" w:color="auto"/>
                    <w:bottom w:val="none" w:sz="0" w:space="0" w:color="auto"/>
                    <w:right w:val="none" w:sz="0" w:space="0" w:color="auto"/>
                  </w:divBdr>
                  <w:divsChild>
                    <w:div w:id="9049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948975">
      <w:bodyDiv w:val="1"/>
      <w:marLeft w:val="0"/>
      <w:marRight w:val="0"/>
      <w:marTop w:val="0"/>
      <w:marBottom w:val="0"/>
      <w:divBdr>
        <w:top w:val="none" w:sz="0" w:space="0" w:color="auto"/>
        <w:left w:val="none" w:sz="0" w:space="0" w:color="auto"/>
        <w:bottom w:val="none" w:sz="0" w:space="0" w:color="auto"/>
        <w:right w:val="none" w:sz="0" w:space="0" w:color="auto"/>
      </w:divBdr>
      <w:divsChild>
        <w:div w:id="1564368219">
          <w:marLeft w:val="0"/>
          <w:marRight w:val="0"/>
          <w:marTop w:val="0"/>
          <w:marBottom w:val="0"/>
          <w:divBdr>
            <w:top w:val="none" w:sz="0" w:space="0" w:color="auto"/>
            <w:left w:val="none" w:sz="0" w:space="0" w:color="auto"/>
            <w:bottom w:val="none" w:sz="0" w:space="0" w:color="auto"/>
            <w:right w:val="none" w:sz="0" w:space="0" w:color="auto"/>
          </w:divBdr>
          <w:divsChild>
            <w:div w:id="1752777248">
              <w:marLeft w:val="0"/>
              <w:marRight w:val="0"/>
              <w:marTop w:val="0"/>
              <w:marBottom w:val="0"/>
              <w:divBdr>
                <w:top w:val="none" w:sz="0" w:space="0" w:color="auto"/>
                <w:left w:val="none" w:sz="0" w:space="0" w:color="auto"/>
                <w:bottom w:val="none" w:sz="0" w:space="0" w:color="auto"/>
                <w:right w:val="none" w:sz="0" w:space="0" w:color="auto"/>
              </w:divBdr>
              <w:divsChild>
                <w:div w:id="1763527821">
                  <w:marLeft w:val="0"/>
                  <w:marRight w:val="0"/>
                  <w:marTop w:val="0"/>
                  <w:marBottom w:val="0"/>
                  <w:divBdr>
                    <w:top w:val="none" w:sz="0" w:space="0" w:color="auto"/>
                    <w:left w:val="none" w:sz="0" w:space="0" w:color="auto"/>
                    <w:bottom w:val="none" w:sz="0" w:space="0" w:color="auto"/>
                    <w:right w:val="none" w:sz="0" w:space="0" w:color="auto"/>
                  </w:divBdr>
                  <w:divsChild>
                    <w:div w:id="925310590">
                      <w:marLeft w:val="0"/>
                      <w:marRight w:val="0"/>
                      <w:marTop w:val="0"/>
                      <w:marBottom w:val="0"/>
                      <w:divBdr>
                        <w:top w:val="none" w:sz="0" w:space="0" w:color="auto"/>
                        <w:left w:val="none" w:sz="0" w:space="0" w:color="auto"/>
                        <w:bottom w:val="none" w:sz="0" w:space="0" w:color="auto"/>
                        <w:right w:val="none" w:sz="0" w:space="0" w:color="auto"/>
                      </w:divBdr>
                      <w:divsChild>
                        <w:div w:id="10647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349986">
      <w:bodyDiv w:val="1"/>
      <w:marLeft w:val="0"/>
      <w:marRight w:val="0"/>
      <w:marTop w:val="0"/>
      <w:marBottom w:val="0"/>
      <w:divBdr>
        <w:top w:val="none" w:sz="0" w:space="0" w:color="auto"/>
        <w:left w:val="none" w:sz="0" w:space="0" w:color="auto"/>
        <w:bottom w:val="none" w:sz="0" w:space="0" w:color="auto"/>
        <w:right w:val="none" w:sz="0" w:space="0" w:color="auto"/>
      </w:divBdr>
    </w:div>
    <w:div w:id="319966052">
      <w:bodyDiv w:val="1"/>
      <w:marLeft w:val="0"/>
      <w:marRight w:val="0"/>
      <w:marTop w:val="0"/>
      <w:marBottom w:val="0"/>
      <w:divBdr>
        <w:top w:val="none" w:sz="0" w:space="0" w:color="auto"/>
        <w:left w:val="none" w:sz="0" w:space="0" w:color="auto"/>
        <w:bottom w:val="none" w:sz="0" w:space="0" w:color="auto"/>
        <w:right w:val="none" w:sz="0" w:space="0" w:color="auto"/>
      </w:divBdr>
    </w:div>
    <w:div w:id="331370359">
      <w:bodyDiv w:val="1"/>
      <w:marLeft w:val="0"/>
      <w:marRight w:val="0"/>
      <w:marTop w:val="0"/>
      <w:marBottom w:val="0"/>
      <w:divBdr>
        <w:top w:val="none" w:sz="0" w:space="0" w:color="auto"/>
        <w:left w:val="none" w:sz="0" w:space="0" w:color="auto"/>
        <w:bottom w:val="none" w:sz="0" w:space="0" w:color="auto"/>
        <w:right w:val="none" w:sz="0" w:space="0" w:color="auto"/>
      </w:divBdr>
    </w:div>
    <w:div w:id="405105717">
      <w:bodyDiv w:val="1"/>
      <w:marLeft w:val="0"/>
      <w:marRight w:val="0"/>
      <w:marTop w:val="0"/>
      <w:marBottom w:val="0"/>
      <w:divBdr>
        <w:top w:val="none" w:sz="0" w:space="0" w:color="auto"/>
        <w:left w:val="none" w:sz="0" w:space="0" w:color="auto"/>
        <w:bottom w:val="none" w:sz="0" w:space="0" w:color="auto"/>
        <w:right w:val="none" w:sz="0" w:space="0" w:color="auto"/>
      </w:divBdr>
    </w:div>
    <w:div w:id="537932043">
      <w:bodyDiv w:val="1"/>
      <w:marLeft w:val="0"/>
      <w:marRight w:val="0"/>
      <w:marTop w:val="0"/>
      <w:marBottom w:val="0"/>
      <w:divBdr>
        <w:top w:val="none" w:sz="0" w:space="0" w:color="auto"/>
        <w:left w:val="none" w:sz="0" w:space="0" w:color="auto"/>
        <w:bottom w:val="none" w:sz="0" w:space="0" w:color="auto"/>
        <w:right w:val="none" w:sz="0" w:space="0" w:color="auto"/>
      </w:divBdr>
    </w:div>
    <w:div w:id="569854507">
      <w:bodyDiv w:val="1"/>
      <w:marLeft w:val="0"/>
      <w:marRight w:val="0"/>
      <w:marTop w:val="0"/>
      <w:marBottom w:val="0"/>
      <w:divBdr>
        <w:top w:val="none" w:sz="0" w:space="0" w:color="auto"/>
        <w:left w:val="none" w:sz="0" w:space="0" w:color="auto"/>
        <w:bottom w:val="none" w:sz="0" w:space="0" w:color="auto"/>
        <w:right w:val="none" w:sz="0" w:space="0" w:color="auto"/>
      </w:divBdr>
    </w:div>
    <w:div w:id="600332247">
      <w:bodyDiv w:val="1"/>
      <w:marLeft w:val="0"/>
      <w:marRight w:val="0"/>
      <w:marTop w:val="0"/>
      <w:marBottom w:val="0"/>
      <w:divBdr>
        <w:top w:val="none" w:sz="0" w:space="0" w:color="auto"/>
        <w:left w:val="none" w:sz="0" w:space="0" w:color="auto"/>
        <w:bottom w:val="none" w:sz="0" w:space="0" w:color="auto"/>
        <w:right w:val="none" w:sz="0" w:space="0" w:color="auto"/>
      </w:divBdr>
      <w:divsChild>
        <w:div w:id="2106487160">
          <w:marLeft w:val="0"/>
          <w:marRight w:val="0"/>
          <w:marTop w:val="0"/>
          <w:marBottom w:val="0"/>
          <w:divBdr>
            <w:top w:val="none" w:sz="0" w:space="0" w:color="auto"/>
            <w:left w:val="none" w:sz="0" w:space="0" w:color="auto"/>
            <w:bottom w:val="none" w:sz="0" w:space="0" w:color="auto"/>
            <w:right w:val="none" w:sz="0" w:space="0" w:color="auto"/>
          </w:divBdr>
          <w:divsChild>
            <w:div w:id="852840136">
              <w:marLeft w:val="0"/>
              <w:marRight w:val="0"/>
              <w:marTop w:val="0"/>
              <w:marBottom w:val="0"/>
              <w:divBdr>
                <w:top w:val="none" w:sz="0" w:space="0" w:color="auto"/>
                <w:left w:val="none" w:sz="0" w:space="0" w:color="auto"/>
                <w:bottom w:val="none" w:sz="0" w:space="0" w:color="auto"/>
                <w:right w:val="none" w:sz="0" w:space="0" w:color="auto"/>
              </w:divBdr>
              <w:divsChild>
                <w:div w:id="970327579">
                  <w:marLeft w:val="0"/>
                  <w:marRight w:val="0"/>
                  <w:marTop w:val="0"/>
                  <w:marBottom w:val="0"/>
                  <w:divBdr>
                    <w:top w:val="none" w:sz="0" w:space="0" w:color="auto"/>
                    <w:left w:val="none" w:sz="0" w:space="0" w:color="auto"/>
                    <w:bottom w:val="none" w:sz="0" w:space="0" w:color="auto"/>
                    <w:right w:val="none" w:sz="0" w:space="0" w:color="auto"/>
                  </w:divBdr>
                  <w:divsChild>
                    <w:div w:id="1843427101">
                      <w:marLeft w:val="0"/>
                      <w:marRight w:val="0"/>
                      <w:marTop w:val="0"/>
                      <w:marBottom w:val="0"/>
                      <w:divBdr>
                        <w:top w:val="none" w:sz="0" w:space="0" w:color="auto"/>
                        <w:left w:val="none" w:sz="0" w:space="0" w:color="auto"/>
                        <w:bottom w:val="none" w:sz="0" w:space="0" w:color="auto"/>
                        <w:right w:val="none" w:sz="0" w:space="0" w:color="auto"/>
                      </w:divBdr>
                      <w:divsChild>
                        <w:div w:id="12637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166641">
      <w:bodyDiv w:val="1"/>
      <w:marLeft w:val="0"/>
      <w:marRight w:val="0"/>
      <w:marTop w:val="0"/>
      <w:marBottom w:val="0"/>
      <w:divBdr>
        <w:top w:val="none" w:sz="0" w:space="0" w:color="auto"/>
        <w:left w:val="none" w:sz="0" w:space="0" w:color="auto"/>
        <w:bottom w:val="none" w:sz="0" w:space="0" w:color="auto"/>
        <w:right w:val="none" w:sz="0" w:space="0" w:color="auto"/>
      </w:divBdr>
      <w:divsChild>
        <w:div w:id="452557787">
          <w:marLeft w:val="0"/>
          <w:marRight w:val="0"/>
          <w:marTop w:val="0"/>
          <w:marBottom w:val="0"/>
          <w:divBdr>
            <w:top w:val="none" w:sz="0" w:space="0" w:color="auto"/>
            <w:left w:val="none" w:sz="0" w:space="0" w:color="auto"/>
            <w:bottom w:val="none" w:sz="0" w:space="0" w:color="auto"/>
            <w:right w:val="none" w:sz="0" w:space="0" w:color="auto"/>
          </w:divBdr>
          <w:divsChild>
            <w:div w:id="688917482">
              <w:marLeft w:val="0"/>
              <w:marRight w:val="0"/>
              <w:marTop w:val="0"/>
              <w:marBottom w:val="0"/>
              <w:divBdr>
                <w:top w:val="none" w:sz="0" w:space="0" w:color="auto"/>
                <w:left w:val="none" w:sz="0" w:space="0" w:color="auto"/>
                <w:bottom w:val="none" w:sz="0" w:space="0" w:color="auto"/>
                <w:right w:val="none" w:sz="0" w:space="0" w:color="auto"/>
              </w:divBdr>
              <w:divsChild>
                <w:div w:id="1161627790">
                  <w:marLeft w:val="0"/>
                  <w:marRight w:val="0"/>
                  <w:marTop w:val="0"/>
                  <w:marBottom w:val="0"/>
                  <w:divBdr>
                    <w:top w:val="none" w:sz="0" w:space="0" w:color="auto"/>
                    <w:left w:val="none" w:sz="0" w:space="0" w:color="auto"/>
                    <w:bottom w:val="none" w:sz="0" w:space="0" w:color="auto"/>
                    <w:right w:val="none" w:sz="0" w:space="0" w:color="auto"/>
                  </w:divBdr>
                  <w:divsChild>
                    <w:div w:id="1105535794">
                      <w:marLeft w:val="0"/>
                      <w:marRight w:val="0"/>
                      <w:marTop w:val="0"/>
                      <w:marBottom w:val="0"/>
                      <w:divBdr>
                        <w:top w:val="none" w:sz="0" w:space="0" w:color="auto"/>
                        <w:left w:val="none" w:sz="0" w:space="0" w:color="auto"/>
                        <w:bottom w:val="none" w:sz="0" w:space="0" w:color="auto"/>
                        <w:right w:val="none" w:sz="0" w:space="0" w:color="auto"/>
                      </w:divBdr>
                      <w:divsChild>
                        <w:div w:id="1178275993">
                          <w:marLeft w:val="0"/>
                          <w:marRight w:val="0"/>
                          <w:marTop w:val="0"/>
                          <w:marBottom w:val="0"/>
                          <w:divBdr>
                            <w:top w:val="none" w:sz="0" w:space="0" w:color="auto"/>
                            <w:left w:val="none" w:sz="0" w:space="0" w:color="auto"/>
                            <w:bottom w:val="none" w:sz="0" w:space="0" w:color="auto"/>
                            <w:right w:val="none" w:sz="0" w:space="0" w:color="auto"/>
                          </w:divBdr>
                          <w:divsChild>
                            <w:div w:id="67692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132710">
      <w:bodyDiv w:val="1"/>
      <w:marLeft w:val="0"/>
      <w:marRight w:val="0"/>
      <w:marTop w:val="0"/>
      <w:marBottom w:val="0"/>
      <w:divBdr>
        <w:top w:val="none" w:sz="0" w:space="0" w:color="auto"/>
        <w:left w:val="none" w:sz="0" w:space="0" w:color="auto"/>
        <w:bottom w:val="none" w:sz="0" w:space="0" w:color="auto"/>
        <w:right w:val="none" w:sz="0" w:space="0" w:color="auto"/>
      </w:divBdr>
    </w:div>
    <w:div w:id="865480424">
      <w:bodyDiv w:val="1"/>
      <w:marLeft w:val="0"/>
      <w:marRight w:val="0"/>
      <w:marTop w:val="0"/>
      <w:marBottom w:val="0"/>
      <w:divBdr>
        <w:top w:val="none" w:sz="0" w:space="0" w:color="auto"/>
        <w:left w:val="none" w:sz="0" w:space="0" w:color="auto"/>
        <w:bottom w:val="none" w:sz="0" w:space="0" w:color="auto"/>
        <w:right w:val="none" w:sz="0" w:space="0" w:color="auto"/>
      </w:divBdr>
    </w:div>
    <w:div w:id="870000833">
      <w:bodyDiv w:val="1"/>
      <w:marLeft w:val="0"/>
      <w:marRight w:val="0"/>
      <w:marTop w:val="0"/>
      <w:marBottom w:val="0"/>
      <w:divBdr>
        <w:top w:val="none" w:sz="0" w:space="0" w:color="auto"/>
        <w:left w:val="none" w:sz="0" w:space="0" w:color="auto"/>
        <w:bottom w:val="none" w:sz="0" w:space="0" w:color="auto"/>
        <w:right w:val="none" w:sz="0" w:space="0" w:color="auto"/>
      </w:divBdr>
    </w:div>
    <w:div w:id="895236993">
      <w:bodyDiv w:val="1"/>
      <w:marLeft w:val="0"/>
      <w:marRight w:val="0"/>
      <w:marTop w:val="0"/>
      <w:marBottom w:val="0"/>
      <w:divBdr>
        <w:top w:val="none" w:sz="0" w:space="0" w:color="auto"/>
        <w:left w:val="none" w:sz="0" w:space="0" w:color="auto"/>
        <w:bottom w:val="none" w:sz="0" w:space="0" w:color="auto"/>
        <w:right w:val="none" w:sz="0" w:space="0" w:color="auto"/>
      </w:divBdr>
    </w:div>
    <w:div w:id="913663797">
      <w:bodyDiv w:val="1"/>
      <w:marLeft w:val="0"/>
      <w:marRight w:val="0"/>
      <w:marTop w:val="0"/>
      <w:marBottom w:val="0"/>
      <w:divBdr>
        <w:top w:val="none" w:sz="0" w:space="0" w:color="auto"/>
        <w:left w:val="none" w:sz="0" w:space="0" w:color="auto"/>
        <w:bottom w:val="none" w:sz="0" w:space="0" w:color="auto"/>
        <w:right w:val="none" w:sz="0" w:space="0" w:color="auto"/>
      </w:divBdr>
    </w:div>
    <w:div w:id="1338775450">
      <w:bodyDiv w:val="1"/>
      <w:marLeft w:val="0"/>
      <w:marRight w:val="0"/>
      <w:marTop w:val="0"/>
      <w:marBottom w:val="0"/>
      <w:divBdr>
        <w:top w:val="none" w:sz="0" w:space="0" w:color="auto"/>
        <w:left w:val="none" w:sz="0" w:space="0" w:color="auto"/>
        <w:bottom w:val="none" w:sz="0" w:space="0" w:color="auto"/>
        <w:right w:val="none" w:sz="0" w:space="0" w:color="auto"/>
      </w:divBdr>
    </w:div>
    <w:div w:id="1494418587">
      <w:bodyDiv w:val="1"/>
      <w:marLeft w:val="0"/>
      <w:marRight w:val="0"/>
      <w:marTop w:val="0"/>
      <w:marBottom w:val="0"/>
      <w:divBdr>
        <w:top w:val="none" w:sz="0" w:space="0" w:color="auto"/>
        <w:left w:val="none" w:sz="0" w:space="0" w:color="auto"/>
        <w:bottom w:val="none" w:sz="0" w:space="0" w:color="auto"/>
        <w:right w:val="none" w:sz="0" w:space="0" w:color="auto"/>
      </w:divBdr>
      <w:divsChild>
        <w:div w:id="917248474">
          <w:marLeft w:val="0"/>
          <w:marRight w:val="0"/>
          <w:marTop w:val="0"/>
          <w:marBottom w:val="0"/>
          <w:divBdr>
            <w:top w:val="none" w:sz="0" w:space="0" w:color="auto"/>
            <w:left w:val="none" w:sz="0" w:space="0" w:color="auto"/>
            <w:bottom w:val="none" w:sz="0" w:space="0" w:color="auto"/>
            <w:right w:val="none" w:sz="0" w:space="0" w:color="auto"/>
          </w:divBdr>
          <w:divsChild>
            <w:div w:id="1217935185">
              <w:marLeft w:val="0"/>
              <w:marRight w:val="0"/>
              <w:marTop w:val="0"/>
              <w:marBottom w:val="0"/>
              <w:divBdr>
                <w:top w:val="none" w:sz="0" w:space="0" w:color="auto"/>
                <w:left w:val="none" w:sz="0" w:space="0" w:color="auto"/>
                <w:bottom w:val="none" w:sz="0" w:space="0" w:color="auto"/>
                <w:right w:val="none" w:sz="0" w:space="0" w:color="auto"/>
              </w:divBdr>
              <w:divsChild>
                <w:div w:id="1819614896">
                  <w:marLeft w:val="0"/>
                  <w:marRight w:val="0"/>
                  <w:marTop w:val="0"/>
                  <w:marBottom w:val="0"/>
                  <w:divBdr>
                    <w:top w:val="none" w:sz="0" w:space="0" w:color="auto"/>
                    <w:left w:val="none" w:sz="0" w:space="0" w:color="auto"/>
                    <w:bottom w:val="none" w:sz="0" w:space="0" w:color="auto"/>
                    <w:right w:val="none" w:sz="0" w:space="0" w:color="auto"/>
                  </w:divBdr>
                  <w:divsChild>
                    <w:div w:id="1453356840">
                      <w:marLeft w:val="0"/>
                      <w:marRight w:val="0"/>
                      <w:marTop w:val="0"/>
                      <w:marBottom w:val="0"/>
                      <w:divBdr>
                        <w:top w:val="none" w:sz="0" w:space="0" w:color="auto"/>
                        <w:left w:val="none" w:sz="0" w:space="0" w:color="auto"/>
                        <w:bottom w:val="none" w:sz="0" w:space="0" w:color="auto"/>
                        <w:right w:val="none" w:sz="0" w:space="0" w:color="auto"/>
                      </w:divBdr>
                      <w:divsChild>
                        <w:div w:id="4715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818560">
      <w:bodyDiv w:val="1"/>
      <w:marLeft w:val="0"/>
      <w:marRight w:val="0"/>
      <w:marTop w:val="0"/>
      <w:marBottom w:val="0"/>
      <w:divBdr>
        <w:top w:val="none" w:sz="0" w:space="0" w:color="auto"/>
        <w:left w:val="none" w:sz="0" w:space="0" w:color="auto"/>
        <w:bottom w:val="none" w:sz="0" w:space="0" w:color="auto"/>
        <w:right w:val="none" w:sz="0" w:space="0" w:color="auto"/>
      </w:divBdr>
      <w:divsChild>
        <w:div w:id="730931972">
          <w:marLeft w:val="0"/>
          <w:marRight w:val="0"/>
          <w:marTop w:val="0"/>
          <w:marBottom w:val="0"/>
          <w:divBdr>
            <w:top w:val="none" w:sz="0" w:space="0" w:color="auto"/>
            <w:left w:val="none" w:sz="0" w:space="0" w:color="auto"/>
            <w:bottom w:val="none" w:sz="0" w:space="0" w:color="auto"/>
            <w:right w:val="none" w:sz="0" w:space="0" w:color="auto"/>
          </w:divBdr>
          <w:divsChild>
            <w:div w:id="452989671">
              <w:marLeft w:val="0"/>
              <w:marRight w:val="0"/>
              <w:marTop w:val="0"/>
              <w:marBottom w:val="0"/>
              <w:divBdr>
                <w:top w:val="none" w:sz="0" w:space="0" w:color="auto"/>
                <w:left w:val="none" w:sz="0" w:space="0" w:color="auto"/>
                <w:bottom w:val="none" w:sz="0" w:space="0" w:color="auto"/>
                <w:right w:val="none" w:sz="0" w:space="0" w:color="auto"/>
              </w:divBdr>
              <w:divsChild>
                <w:div w:id="603735716">
                  <w:marLeft w:val="0"/>
                  <w:marRight w:val="0"/>
                  <w:marTop w:val="0"/>
                  <w:marBottom w:val="0"/>
                  <w:divBdr>
                    <w:top w:val="none" w:sz="0" w:space="0" w:color="auto"/>
                    <w:left w:val="none" w:sz="0" w:space="0" w:color="auto"/>
                    <w:bottom w:val="none" w:sz="0" w:space="0" w:color="auto"/>
                    <w:right w:val="none" w:sz="0" w:space="0" w:color="auto"/>
                  </w:divBdr>
                  <w:divsChild>
                    <w:div w:id="1212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862972">
      <w:bodyDiv w:val="1"/>
      <w:marLeft w:val="0"/>
      <w:marRight w:val="0"/>
      <w:marTop w:val="0"/>
      <w:marBottom w:val="0"/>
      <w:divBdr>
        <w:top w:val="none" w:sz="0" w:space="0" w:color="auto"/>
        <w:left w:val="none" w:sz="0" w:space="0" w:color="auto"/>
        <w:bottom w:val="none" w:sz="0" w:space="0" w:color="auto"/>
        <w:right w:val="none" w:sz="0" w:space="0" w:color="auto"/>
      </w:divBdr>
      <w:divsChild>
        <w:div w:id="9181565">
          <w:marLeft w:val="0"/>
          <w:marRight w:val="0"/>
          <w:marTop w:val="0"/>
          <w:marBottom w:val="0"/>
          <w:divBdr>
            <w:top w:val="none" w:sz="0" w:space="0" w:color="auto"/>
            <w:left w:val="none" w:sz="0" w:space="0" w:color="auto"/>
            <w:bottom w:val="none" w:sz="0" w:space="0" w:color="auto"/>
            <w:right w:val="none" w:sz="0" w:space="0" w:color="auto"/>
          </w:divBdr>
          <w:divsChild>
            <w:div w:id="1823233860">
              <w:marLeft w:val="0"/>
              <w:marRight w:val="0"/>
              <w:marTop w:val="0"/>
              <w:marBottom w:val="0"/>
              <w:divBdr>
                <w:top w:val="none" w:sz="0" w:space="0" w:color="auto"/>
                <w:left w:val="none" w:sz="0" w:space="0" w:color="auto"/>
                <w:bottom w:val="none" w:sz="0" w:space="0" w:color="auto"/>
                <w:right w:val="none" w:sz="0" w:space="0" w:color="auto"/>
              </w:divBdr>
              <w:divsChild>
                <w:div w:id="1891260678">
                  <w:marLeft w:val="0"/>
                  <w:marRight w:val="0"/>
                  <w:marTop w:val="0"/>
                  <w:marBottom w:val="0"/>
                  <w:divBdr>
                    <w:top w:val="none" w:sz="0" w:space="0" w:color="auto"/>
                    <w:left w:val="none" w:sz="0" w:space="0" w:color="auto"/>
                    <w:bottom w:val="none" w:sz="0" w:space="0" w:color="auto"/>
                    <w:right w:val="none" w:sz="0" w:space="0" w:color="auto"/>
                  </w:divBdr>
                  <w:divsChild>
                    <w:div w:id="1336036881">
                      <w:marLeft w:val="0"/>
                      <w:marRight w:val="0"/>
                      <w:marTop w:val="0"/>
                      <w:marBottom w:val="0"/>
                      <w:divBdr>
                        <w:top w:val="none" w:sz="0" w:space="0" w:color="auto"/>
                        <w:left w:val="none" w:sz="0" w:space="0" w:color="auto"/>
                        <w:bottom w:val="none" w:sz="0" w:space="0" w:color="auto"/>
                        <w:right w:val="none" w:sz="0" w:space="0" w:color="auto"/>
                      </w:divBdr>
                      <w:divsChild>
                        <w:div w:id="92572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031716">
      <w:bodyDiv w:val="1"/>
      <w:marLeft w:val="0"/>
      <w:marRight w:val="0"/>
      <w:marTop w:val="0"/>
      <w:marBottom w:val="0"/>
      <w:divBdr>
        <w:top w:val="none" w:sz="0" w:space="0" w:color="auto"/>
        <w:left w:val="none" w:sz="0" w:space="0" w:color="auto"/>
        <w:bottom w:val="none" w:sz="0" w:space="0" w:color="auto"/>
        <w:right w:val="none" w:sz="0" w:space="0" w:color="auto"/>
      </w:divBdr>
    </w:div>
    <w:div w:id="1826436737">
      <w:bodyDiv w:val="1"/>
      <w:marLeft w:val="0"/>
      <w:marRight w:val="0"/>
      <w:marTop w:val="0"/>
      <w:marBottom w:val="0"/>
      <w:divBdr>
        <w:top w:val="none" w:sz="0" w:space="0" w:color="auto"/>
        <w:left w:val="none" w:sz="0" w:space="0" w:color="auto"/>
        <w:bottom w:val="none" w:sz="0" w:space="0" w:color="auto"/>
        <w:right w:val="none" w:sz="0" w:space="0" w:color="auto"/>
      </w:divBdr>
      <w:divsChild>
        <w:div w:id="1633946454">
          <w:marLeft w:val="0"/>
          <w:marRight w:val="0"/>
          <w:marTop w:val="0"/>
          <w:marBottom w:val="0"/>
          <w:divBdr>
            <w:top w:val="none" w:sz="0" w:space="0" w:color="auto"/>
            <w:left w:val="none" w:sz="0" w:space="0" w:color="auto"/>
            <w:bottom w:val="none" w:sz="0" w:space="0" w:color="auto"/>
            <w:right w:val="none" w:sz="0" w:space="0" w:color="auto"/>
          </w:divBdr>
          <w:divsChild>
            <w:div w:id="1402605638">
              <w:marLeft w:val="0"/>
              <w:marRight w:val="0"/>
              <w:marTop w:val="0"/>
              <w:marBottom w:val="0"/>
              <w:divBdr>
                <w:top w:val="none" w:sz="0" w:space="0" w:color="auto"/>
                <w:left w:val="none" w:sz="0" w:space="0" w:color="auto"/>
                <w:bottom w:val="none" w:sz="0" w:space="0" w:color="auto"/>
                <w:right w:val="none" w:sz="0" w:space="0" w:color="auto"/>
              </w:divBdr>
              <w:divsChild>
                <w:div w:id="689379882">
                  <w:marLeft w:val="0"/>
                  <w:marRight w:val="0"/>
                  <w:marTop w:val="0"/>
                  <w:marBottom w:val="0"/>
                  <w:divBdr>
                    <w:top w:val="none" w:sz="0" w:space="0" w:color="auto"/>
                    <w:left w:val="none" w:sz="0" w:space="0" w:color="auto"/>
                    <w:bottom w:val="none" w:sz="0" w:space="0" w:color="auto"/>
                    <w:right w:val="none" w:sz="0" w:space="0" w:color="auto"/>
                  </w:divBdr>
                  <w:divsChild>
                    <w:div w:id="766074701">
                      <w:marLeft w:val="0"/>
                      <w:marRight w:val="0"/>
                      <w:marTop w:val="0"/>
                      <w:marBottom w:val="0"/>
                      <w:divBdr>
                        <w:top w:val="none" w:sz="0" w:space="0" w:color="auto"/>
                        <w:left w:val="none" w:sz="0" w:space="0" w:color="auto"/>
                        <w:bottom w:val="none" w:sz="0" w:space="0" w:color="auto"/>
                        <w:right w:val="none" w:sz="0" w:space="0" w:color="auto"/>
                      </w:divBdr>
                      <w:divsChild>
                        <w:div w:id="18284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919949">
      <w:bodyDiv w:val="1"/>
      <w:marLeft w:val="0"/>
      <w:marRight w:val="0"/>
      <w:marTop w:val="0"/>
      <w:marBottom w:val="0"/>
      <w:divBdr>
        <w:top w:val="none" w:sz="0" w:space="0" w:color="auto"/>
        <w:left w:val="none" w:sz="0" w:space="0" w:color="auto"/>
        <w:bottom w:val="none" w:sz="0" w:space="0" w:color="auto"/>
        <w:right w:val="none" w:sz="0" w:space="0" w:color="auto"/>
      </w:divBdr>
    </w:div>
    <w:div w:id="1898127189">
      <w:bodyDiv w:val="1"/>
      <w:marLeft w:val="0"/>
      <w:marRight w:val="0"/>
      <w:marTop w:val="0"/>
      <w:marBottom w:val="0"/>
      <w:divBdr>
        <w:top w:val="none" w:sz="0" w:space="0" w:color="auto"/>
        <w:left w:val="none" w:sz="0" w:space="0" w:color="auto"/>
        <w:bottom w:val="none" w:sz="0" w:space="0" w:color="auto"/>
        <w:right w:val="none" w:sz="0" w:space="0" w:color="auto"/>
      </w:divBdr>
    </w:div>
    <w:div w:id="190830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header" Target="header6.xm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5.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5.xml"/><Relationship Id="rId28" Type="http://schemas.openxmlformats.org/officeDocument/2006/relationships/header" Target="header7.xml"/><Relationship Id="rId10" Type="http://schemas.openxmlformats.org/officeDocument/2006/relationships/image" Target="media/image3.png"/><Relationship Id="rId19" Type="http://schemas.openxmlformats.org/officeDocument/2006/relationships/header" Target="header3.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openxmlformats.org/officeDocument/2006/relationships/header" Target="header4.xml"/><Relationship Id="rId27" Type="http://schemas.openxmlformats.org/officeDocument/2006/relationships/footer" Target="footer7.xml"/><Relationship Id="rId30" Type="http://schemas.openxmlformats.org/officeDocument/2006/relationships/footer" Target="footer8.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work\S-97\wip\S-1xx-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DF3AFB-2466-4C8A-8A2E-A5C9E1FDB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S-1xx-Template.dotx</Template>
  <TotalTime>970</TotalTime>
  <Pages>45</Pages>
  <Words>14208</Words>
  <Characters>80987</Characters>
  <Application>Microsoft Office Word</Application>
  <DocSecurity>0</DocSecurity>
  <Lines>674</Lines>
  <Paragraphs>190</Paragraphs>
  <ScaleCrop>false</ScaleCrop>
  <HeadingPairs>
    <vt:vector size="2" baseType="variant">
      <vt:variant>
        <vt:lpstr>Title</vt:lpstr>
      </vt:variant>
      <vt:variant>
        <vt:i4>1</vt:i4>
      </vt:variant>
    </vt:vector>
  </HeadingPairs>
  <TitlesOfParts>
    <vt:vector size="1" baseType="lpstr">
      <vt:lpstr>IHO S-1xx Template</vt:lpstr>
    </vt:vector>
  </TitlesOfParts>
  <Company>afnor</Company>
  <LinksUpToDate>false</LinksUpToDate>
  <CharactersWithSpaces>95005</CharactersWithSpaces>
  <SharedDoc>false</SharedDoc>
  <HLinks>
    <vt:vector size="12" baseType="variant">
      <vt:variant>
        <vt:i4>6684718</vt:i4>
      </vt:variant>
      <vt:variant>
        <vt:i4>365</vt:i4>
      </vt:variant>
      <vt:variant>
        <vt:i4>0</vt:i4>
      </vt:variant>
      <vt:variant>
        <vt:i4>5</vt:i4>
      </vt:variant>
      <vt:variant>
        <vt:lpwstr>http://www.ogp.org.uk/</vt:lpwstr>
      </vt:variant>
      <vt:variant>
        <vt:lpwstr/>
      </vt:variant>
      <vt:variant>
        <vt:i4>1638415</vt:i4>
      </vt:variant>
      <vt:variant>
        <vt:i4>362</vt:i4>
      </vt:variant>
      <vt:variant>
        <vt:i4>0</vt:i4>
      </vt:variant>
      <vt:variant>
        <vt:i4>5</vt:i4>
      </vt:variant>
      <vt:variant>
        <vt:lpwstr>http://www.epsg-registry.org/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IHO S-1xx Template</dc:title>
  <dc:subject/>
  <dc:creator>Raphael Malyankar</dc:creator>
  <cp:keywords/>
  <dc:description/>
  <cp:lastModifiedBy>Raphael Malyankar</cp:lastModifiedBy>
  <cp:revision>85</cp:revision>
  <cp:lastPrinted>2016-12-15T12:47:00Z</cp:lastPrinted>
  <dcterms:created xsi:type="dcterms:W3CDTF">2025-07-29T00:51:00Z</dcterms:created>
  <dcterms:modified xsi:type="dcterms:W3CDTF">2025-08-12T07:10:00Z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ive-Comment">
    <vt:lpwstr>Notes message registered by Wootton, Jeffrey (MR)(CIMG Charting Standards &amp; Specifications) on Wednesday, 6 January 2010 10:44:06 AM</vt:lpwstr>
  </property>
  <property fmtid="{D5CDD505-2E9C-101B-9397-08002B2CF9AE}" pid="3" name="Objective-CreationStamp">
    <vt:filetime>2010-01-06T10:44:30Z</vt:filetime>
  </property>
  <property fmtid="{D5CDD505-2E9C-101B-9397-08002B2CF9AE}" pid="4" name="Objective-Id">
    <vt:lpwstr>AA447525</vt:lpwstr>
  </property>
  <property fmtid="{D5CDD505-2E9C-101B-9397-08002B2CF9AE}" pid="5" name="Objective-IsApproved">
    <vt:lpwstr>No</vt:lpwstr>
  </property>
  <property fmtid="{D5CDD505-2E9C-101B-9397-08002B2CF9AE}" pid="6" name="Objective-IsPublished">
    <vt:lpwstr>Yes</vt:lpwstr>
  </property>
  <property fmtid="{D5CDD505-2E9C-101B-9397-08002B2CF9AE}" pid="7" name="Objective-DatePublished">
    <vt:filetime>2010-01-06T00:00:00Z</vt:filetime>
  </property>
  <property fmtid="{D5CDD505-2E9C-101B-9397-08002B2CF9AE}" pid="8" name="Objective-ModificationStamp">
    <vt:filetime>2010-01-11T08:53:39Z</vt:filetime>
  </property>
  <property fmtid="{D5CDD505-2E9C-101B-9397-08002B2CF9AE}" pid="9" name="Objective-Owner">
    <vt:lpwstr>Wootton, Jeffrey (MR)(CIMG Charting Standards &amp; Specifications)</vt:lpwstr>
  </property>
  <property fmtid="{D5CDD505-2E9C-101B-9397-08002B2CF9AE}" pid="10" name="Objective-Path">
    <vt:lpwstr>DRMS Global Folder - PROD:Defence Business Units:Navy:Strategic Command:Hydrography and Metoc Branch:HM BRANCH : Hydrography and Metoc Branch:01 HM Branch Corporate Files:4. Military and Maritime Geospatial Information Management:Charting Standards &amp; Spec</vt:lpwstr>
  </property>
  <property fmtid="{D5CDD505-2E9C-101B-9397-08002B2CF9AE}" pid="11" name="Objective-Parent">
    <vt:lpwstr>20100105 S-101 Product Specification 0.1_From Julia</vt:lpwstr>
  </property>
  <property fmtid="{D5CDD505-2E9C-101B-9397-08002B2CF9AE}" pid="12" name="Objective-State">
    <vt:lpwstr>Published</vt:lpwstr>
  </property>
  <property fmtid="{D5CDD505-2E9C-101B-9397-08002B2CF9AE}" pid="13" name="Objective-Title">
    <vt:lpwstr>20100105_5 S-101 ENC Product Specification draft 0.1 Dec 2009</vt:lpwstr>
  </property>
  <property fmtid="{D5CDD505-2E9C-101B-9397-08002B2CF9AE}" pid="14" name="Objective-Version">
    <vt:lpwstr>1.0</vt:lpwstr>
  </property>
  <property fmtid="{D5CDD505-2E9C-101B-9397-08002B2CF9AE}" pid="15" name="Objective-VersionComment">
    <vt:lpwstr>First version</vt:lpwstr>
  </property>
  <property fmtid="{D5CDD505-2E9C-101B-9397-08002B2CF9AE}" pid="16" name="Objective-VersionNumber">
    <vt:i4>1</vt:i4>
  </property>
  <property fmtid="{D5CDD505-2E9C-101B-9397-08002B2CF9AE}" pid="17" name="Objective-FileNumber">
    <vt:lpwstr>2007/2500278</vt:lpwstr>
  </property>
  <property fmtid="{D5CDD505-2E9C-101B-9397-08002B2CF9AE}" pid="18" name="Objective-Classification">
    <vt:lpwstr>Not classified</vt:lpwstr>
  </property>
  <property fmtid="{D5CDD505-2E9C-101B-9397-08002B2CF9AE}" pid="19" name="Objective-Caveats">
    <vt:lpwstr/>
  </property>
</Properties>
</file>